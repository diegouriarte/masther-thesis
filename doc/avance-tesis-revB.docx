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DF6588" w14:textId="503E0BA9" w:rsidR="00DA18E1" w:rsidRDefault="00DA18E1" w:rsidP="00DA18E1">
      <w:pPr>
        <w:jc w:val="center"/>
        <w:rPr>
          <w:b/>
          <w:caps/>
        </w:rPr>
      </w:pPr>
      <w:r>
        <w:rPr>
          <w:noProof/>
          <w:lang w:val="en-US"/>
        </w:rPr>
        <w:drawing>
          <wp:inline distT="0" distB="0" distL="0" distR="0" wp14:anchorId="387F012A" wp14:editId="14377F03">
            <wp:extent cx="1704442" cy="969776"/>
            <wp:effectExtent l="0" t="0" r="0" b="1905"/>
            <wp:docPr id="3" name="Imagen 3" descr="http://cursos.pbs.edu.pe/wp-content/uploads/logo_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ursos.pbs.edu.pe/wp-content/uploads/logo_dow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3205" cy="980451"/>
                    </a:xfrm>
                    <a:prstGeom prst="rect">
                      <a:avLst/>
                    </a:prstGeom>
                    <a:noFill/>
                    <a:ln>
                      <a:noFill/>
                    </a:ln>
                  </pic:spPr>
                </pic:pic>
              </a:graphicData>
            </a:graphic>
          </wp:inline>
        </w:drawing>
      </w:r>
    </w:p>
    <w:p w14:paraId="37538E80" w14:textId="77777777" w:rsidR="00DA18E1" w:rsidRDefault="00DA18E1" w:rsidP="00DA18E1">
      <w:pPr>
        <w:jc w:val="center"/>
        <w:rPr>
          <w:b/>
          <w:caps/>
        </w:rPr>
      </w:pPr>
    </w:p>
    <w:p w14:paraId="1FDFD1BC" w14:textId="723A080B" w:rsidR="00DA18E1" w:rsidRPr="00B97460" w:rsidRDefault="00DA18E1" w:rsidP="00DA18E1">
      <w:pPr>
        <w:jc w:val="center"/>
        <w:rPr>
          <w:b/>
          <w:caps/>
          <w:sz w:val="28"/>
        </w:rPr>
      </w:pPr>
      <w:r w:rsidRPr="00B97460">
        <w:rPr>
          <w:b/>
          <w:caps/>
          <w:sz w:val="28"/>
        </w:rPr>
        <w:t>“Competencia en precios minoristas de combustibles líquidos de Lima Metropolitana”</w:t>
      </w:r>
    </w:p>
    <w:p w14:paraId="3CDEBE83" w14:textId="272E1B10" w:rsidR="00DA18E1" w:rsidRPr="00DA18E1" w:rsidRDefault="00DA18E1" w:rsidP="00DA18E1">
      <w:pPr>
        <w:spacing w:after="200" w:line="276" w:lineRule="auto"/>
        <w:jc w:val="center"/>
        <w:rPr>
          <w:b/>
        </w:rPr>
      </w:pPr>
    </w:p>
    <w:p w14:paraId="2ED0F0E8" w14:textId="77777777" w:rsidR="00DA18E1" w:rsidRPr="00DA18E1" w:rsidRDefault="00DA18E1" w:rsidP="00DA18E1">
      <w:pPr>
        <w:spacing w:after="200" w:line="276" w:lineRule="auto"/>
        <w:jc w:val="center"/>
        <w:rPr>
          <w:b/>
        </w:rPr>
      </w:pPr>
    </w:p>
    <w:p w14:paraId="666A329C" w14:textId="630732C3"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Curso: Taller de Investigación</w:t>
      </w:r>
    </w:p>
    <w:p w14:paraId="268CE14A" w14:textId="0E70D5A3" w:rsidR="00CD64C6"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AVANCE PARCIAL</w:t>
      </w:r>
    </w:p>
    <w:p w14:paraId="19C08644" w14:textId="46454D5F" w:rsidR="00DA18E1" w:rsidRPr="00B97460" w:rsidRDefault="00DA18E1" w:rsidP="00DA18E1">
      <w:pPr>
        <w:spacing w:after="200" w:line="276" w:lineRule="auto"/>
        <w:jc w:val="center"/>
        <w:rPr>
          <w:rFonts w:asciiTheme="majorHAnsi" w:hAnsiTheme="majorHAnsi"/>
          <w:b/>
          <w:sz w:val="28"/>
        </w:rPr>
      </w:pPr>
    </w:p>
    <w:p w14:paraId="6BB61F75" w14:textId="77777777" w:rsidR="00DA18E1" w:rsidRPr="00B97460" w:rsidRDefault="00DA18E1" w:rsidP="00DA18E1">
      <w:pPr>
        <w:spacing w:after="200" w:line="276" w:lineRule="auto"/>
        <w:jc w:val="center"/>
        <w:rPr>
          <w:rFonts w:asciiTheme="majorHAnsi" w:hAnsiTheme="majorHAnsi"/>
          <w:b/>
          <w:sz w:val="28"/>
        </w:rPr>
      </w:pPr>
    </w:p>
    <w:p w14:paraId="5F0202DF" w14:textId="152CD8E7"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Presentado por:</w:t>
      </w:r>
    </w:p>
    <w:p w14:paraId="7489C678" w14:textId="77777777" w:rsidR="00DA18E1" w:rsidRPr="00B97460" w:rsidRDefault="00DA18E1" w:rsidP="00DA18E1">
      <w:pPr>
        <w:spacing w:after="200" w:line="276" w:lineRule="auto"/>
        <w:jc w:val="center"/>
        <w:rPr>
          <w:rFonts w:asciiTheme="majorHAnsi" w:hAnsiTheme="majorHAnsi"/>
          <w:b/>
          <w:sz w:val="28"/>
        </w:rPr>
      </w:pPr>
    </w:p>
    <w:p w14:paraId="7932904E" w14:textId="099B5F73"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sz w:val="28"/>
        </w:rPr>
        <w:t>Sr. Diego Nicolás Uriarte Cáceres</w:t>
      </w:r>
    </w:p>
    <w:p w14:paraId="28A96897" w14:textId="507A868C" w:rsidR="00DA18E1" w:rsidRPr="00B97460" w:rsidRDefault="00DA18E1" w:rsidP="00DA18E1">
      <w:pPr>
        <w:spacing w:after="200" w:line="276" w:lineRule="auto"/>
        <w:jc w:val="center"/>
        <w:rPr>
          <w:rFonts w:asciiTheme="majorHAnsi" w:hAnsiTheme="majorHAnsi"/>
          <w:b/>
          <w:sz w:val="28"/>
        </w:rPr>
      </w:pPr>
    </w:p>
    <w:p w14:paraId="0788949C" w14:textId="53BB818E" w:rsidR="00DA18E1" w:rsidRPr="00B97460" w:rsidRDefault="00DA18E1" w:rsidP="00DA18E1">
      <w:pPr>
        <w:spacing w:after="200" w:line="276" w:lineRule="auto"/>
        <w:jc w:val="center"/>
        <w:rPr>
          <w:rFonts w:asciiTheme="majorHAnsi" w:hAnsiTheme="majorHAnsi"/>
          <w:b/>
          <w:sz w:val="28"/>
        </w:rPr>
      </w:pPr>
    </w:p>
    <w:p w14:paraId="5B661919" w14:textId="77777777" w:rsidR="00DA18E1" w:rsidRPr="00B97460" w:rsidRDefault="00DA18E1" w:rsidP="00DA18E1">
      <w:pPr>
        <w:spacing w:after="200" w:line="276" w:lineRule="auto"/>
        <w:jc w:val="center"/>
        <w:rPr>
          <w:rFonts w:asciiTheme="majorHAnsi" w:hAnsiTheme="majorHAnsi"/>
          <w:b/>
          <w:sz w:val="28"/>
        </w:rPr>
      </w:pPr>
    </w:p>
    <w:p w14:paraId="13A6F051" w14:textId="39BD2CE0" w:rsidR="00DA18E1" w:rsidRPr="00B97460" w:rsidRDefault="00DA18E1" w:rsidP="00DA18E1">
      <w:pPr>
        <w:spacing w:after="200" w:line="276" w:lineRule="auto"/>
        <w:jc w:val="center"/>
        <w:rPr>
          <w:rFonts w:asciiTheme="majorHAnsi" w:hAnsiTheme="majorHAnsi"/>
          <w:b/>
          <w:color w:val="202124"/>
          <w:spacing w:val="3"/>
          <w:lang w:val="es-ES"/>
        </w:rPr>
      </w:pPr>
      <w:r w:rsidRPr="00B97460">
        <w:rPr>
          <w:rFonts w:asciiTheme="majorHAnsi" w:hAnsiTheme="majorHAnsi"/>
          <w:b/>
          <w:sz w:val="28"/>
        </w:rPr>
        <w:t xml:space="preserve">Asesor: </w:t>
      </w:r>
      <w:r w:rsidRPr="00B97460">
        <w:rPr>
          <w:rFonts w:asciiTheme="majorHAnsi" w:hAnsiTheme="majorHAnsi"/>
          <w:b/>
          <w:color w:val="202124"/>
          <w:spacing w:val="3"/>
          <w:sz w:val="28"/>
          <w:lang w:val="es-ES"/>
        </w:rPr>
        <w:t>José Guillermo Díaz Gamarra</w:t>
      </w:r>
    </w:p>
    <w:p w14:paraId="296F58DE" w14:textId="69FEB635" w:rsidR="00DA18E1" w:rsidRPr="00B97460" w:rsidRDefault="00DA18E1" w:rsidP="00DA18E1">
      <w:pPr>
        <w:spacing w:after="200" w:line="276" w:lineRule="auto"/>
        <w:jc w:val="center"/>
        <w:rPr>
          <w:rFonts w:asciiTheme="majorHAnsi" w:hAnsiTheme="majorHAnsi"/>
          <w:b/>
          <w:color w:val="202124"/>
          <w:spacing w:val="3"/>
          <w:lang w:val="es-ES"/>
        </w:rPr>
      </w:pPr>
    </w:p>
    <w:p w14:paraId="6BA1117A" w14:textId="28525F70" w:rsidR="00DA18E1" w:rsidRPr="00B97460" w:rsidRDefault="00DA18E1" w:rsidP="00DA18E1">
      <w:pPr>
        <w:spacing w:after="200" w:line="276" w:lineRule="auto"/>
        <w:jc w:val="center"/>
        <w:rPr>
          <w:rFonts w:asciiTheme="majorHAnsi" w:hAnsiTheme="majorHAnsi"/>
          <w:b/>
          <w:sz w:val="28"/>
        </w:rPr>
      </w:pPr>
      <w:r w:rsidRPr="00B97460">
        <w:rPr>
          <w:rFonts w:asciiTheme="majorHAnsi" w:hAnsiTheme="majorHAnsi"/>
          <w:b/>
          <w:color w:val="202124"/>
          <w:spacing w:val="3"/>
          <w:sz w:val="28"/>
          <w:lang w:val="es-ES"/>
        </w:rPr>
        <w:t>2019</w:t>
      </w:r>
    </w:p>
    <w:p w14:paraId="4EAC6363" w14:textId="0C938D78" w:rsidR="00DA18E1" w:rsidRPr="00DA18E1" w:rsidRDefault="00DA18E1" w:rsidP="00DA18E1">
      <w:pPr>
        <w:spacing w:after="200" w:line="276" w:lineRule="auto"/>
        <w:jc w:val="center"/>
        <w:rPr>
          <w:lang w:val="es-ES"/>
        </w:rPr>
      </w:pPr>
    </w:p>
    <w:p w14:paraId="3797403C" w14:textId="77777777" w:rsidR="00DA18E1" w:rsidRDefault="00DA18E1" w:rsidP="00DA18E1">
      <w:pPr>
        <w:spacing w:after="200" w:line="276" w:lineRule="auto"/>
        <w:jc w:val="center"/>
        <w:rPr>
          <w:del w:id="0" w:author="Diego Uriarte" w:date="2019-05-10T15:49:00Z"/>
        </w:rPr>
      </w:pPr>
    </w:p>
    <w:p w14:paraId="20F60047" w14:textId="5F82C251" w:rsidR="00CD64C6" w:rsidRDefault="00CD64C6" w:rsidP="00E50C32">
      <w:pPr>
        <w:spacing w:after="200" w:line="276" w:lineRule="auto"/>
        <w:jc w:val="left"/>
        <w:rPr>
          <w:del w:id="1" w:author="Diego Uriarte" w:date="2019-05-10T15:49:00Z"/>
        </w:rPr>
      </w:pPr>
      <w:del w:id="2" w:author="Diego Uriarte" w:date="2019-05-10T15:49:00Z">
        <w:r>
          <w:br w:type="page"/>
        </w:r>
      </w:del>
    </w:p>
    <w:p w14:paraId="2873C896" w14:textId="4B6956F3" w:rsidR="00CD64C6" w:rsidRPr="00DA18E1" w:rsidRDefault="00CD64C6">
      <w:pPr>
        <w:spacing w:after="200" w:line="276" w:lineRule="auto"/>
        <w:jc w:val="left"/>
        <w:rPr>
          <w:b/>
        </w:rPr>
      </w:pPr>
      <w:r w:rsidRPr="00DA18E1">
        <w:rPr>
          <w:b/>
        </w:rPr>
        <w:t>INDICE</w:t>
      </w:r>
    </w:p>
    <w:sdt>
      <w:sdtPr>
        <w:rPr>
          <w:rFonts w:asciiTheme="minorHAnsi" w:eastAsia="Times New Roman" w:hAnsiTheme="minorHAnsi" w:cs="Times New Roman"/>
          <w:color w:val="auto"/>
          <w:sz w:val="22"/>
          <w:szCs w:val="22"/>
          <w:lang w:val="es-ES"/>
        </w:rPr>
        <w:id w:val="-1130474907"/>
        <w:docPartObj>
          <w:docPartGallery w:val="Table of Contents"/>
          <w:docPartUnique/>
        </w:docPartObj>
      </w:sdtPr>
      <w:sdtEndPr>
        <w:rPr>
          <w:b/>
          <w:bCs/>
        </w:rPr>
      </w:sdtEndPr>
      <w:sdtContent>
        <w:p w14:paraId="7E162119" w14:textId="25EF08A5" w:rsidR="00DA18E1" w:rsidRDefault="00DA18E1" w:rsidP="00DA18E1">
          <w:pPr>
            <w:pStyle w:val="TtuloTDC"/>
            <w:spacing w:before="0"/>
          </w:pPr>
        </w:p>
        <w:p w14:paraId="06E89310" w14:textId="63E3FA85" w:rsidR="00DA18E1" w:rsidRDefault="00DA18E1" w:rsidP="00DA18E1">
          <w:pPr>
            <w:pStyle w:val="TDC1"/>
            <w:tabs>
              <w:tab w:val="left" w:pos="1320"/>
              <w:tab w:val="right" w:leader="dot" w:pos="8493"/>
            </w:tabs>
            <w:spacing w:after="0"/>
            <w:rPr>
              <w:noProof/>
            </w:rPr>
          </w:pPr>
          <w:r>
            <w:fldChar w:fldCharType="begin"/>
          </w:r>
          <w:r>
            <w:instrText xml:space="preserve"> TOC \o "1-3" \h \z \u </w:instrText>
          </w:r>
          <w:r>
            <w:fldChar w:fldCharType="separate"/>
          </w:r>
          <w:hyperlink w:anchor="_Toc6348712" w:history="1">
            <w:r w:rsidRPr="00DD28F7">
              <w:rPr>
                <w:rStyle w:val="Hipervnculo"/>
                <w:rFonts w:asciiTheme="majorHAnsi" w:hAnsiTheme="majorHAnsi"/>
                <w:noProof/>
              </w:rPr>
              <w:t>Capítulo I.</w:t>
            </w:r>
            <w:r>
              <w:rPr>
                <w:noProof/>
              </w:rPr>
              <w:tab/>
            </w:r>
            <w:r w:rsidRPr="00DD28F7">
              <w:rPr>
                <w:rStyle w:val="Hipervnculo"/>
                <w:noProof/>
              </w:rPr>
              <w:t>Introducción</w:t>
            </w:r>
            <w:r>
              <w:rPr>
                <w:noProof/>
                <w:webHidden/>
              </w:rPr>
              <w:tab/>
            </w:r>
            <w:r>
              <w:rPr>
                <w:noProof/>
                <w:webHidden/>
              </w:rPr>
              <w:fldChar w:fldCharType="begin"/>
            </w:r>
            <w:r>
              <w:rPr>
                <w:noProof/>
                <w:webHidden/>
              </w:rPr>
              <w:instrText xml:space="preserve"> PAGEREF _Toc6348712 \h </w:instrText>
            </w:r>
            <w:r>
              <w:rPr>
                <w:noProof/>
                <w:webHidden/>
              </w:rPr>
            </w:r>
            <w:r>
              <w:rPr>
                <w:noProof/>
                <w:webHidden/>
              </w:rPr>
              <w:fldChar w:fldCharType="separate"/>
            </w:r>
            <w:r w:rsidR="00560D5E">
              <w:rPr>
                <w:noProof/>
                <w:webHidden/>
              </w:rPr>
              <w:t>5</w:t>
            </w:r>
            <w:r>
              <w:rPr>
                <w:noProof/>
                <w:webHidden/>
              </w:rPr>
              <w:fldChar w:fldCharType="end"/>
            </w:r>
          </w:hyperlink>
        </w:p>
        <w:p w14:paraId="235E8D8D" w14:textId="6286620B" w:rsidR="00DA18E1" w:rsidRDefault="00D934E7" w:rsidP="00DA18E1">
          <w:pPr>
            <w:pStyle w:val="TDC1"/>
            <w:tabs>
              <w:tab w:val="left" w:pos="1320"/>
              <w:tab w:val="right" w:leader="dot" w:pos="8493"/>
            </w:tabs>
            <w:spacing w:after="0"/>
            <w:rPr>
              <w:noProof/>
            </w:rPr>
          </w:pPr>
          <w:hyperlink w:anchor="_Toc6348713" w:history="1">
            <w:r w:rsidR="00DA18E1" w:rsidRPr="00DD28F7">
              <w:rPr>
                <w:rStyle w:val="Hipervnculo"/>
                <w:rFonts w:asciiTheme="majorHAnsi" w:hAnsiTheme="majorHAnsi"/>
                <w:noProof/>
              </w:rPr>
              <w:t>Capítulo II.</w:t>
            </w:r>
            <w:r w:rsidR="00DA18E1">
              <w:rPr>
                <w:noProof/>
              </w:rPr>
              <w:tab/>
            </w:r>
            <w:r w:rsidR="00DA18E1" w:rsidRPr="00DD28F7">
              <w:rPr>
                <w:rStyle w:val="Hipervnculo"/>
                <w:noProof/>
              </w:rPr>
              <w:t>Marco Teórico</w:t>
            </w:r>
            <w:r w:rsidR="00DA18E1">
              <w:rPr>
                <w:noProof/>
                <w:webHidden/>
              </w:rPr>
              <w:tab/>
            </w:r>
            <w:r w:rsidR="00DA18E1">
              <w:rPr>
                <w:noProof/>
                <w:webHidden/>
              </w:rPr>
              <w:fldChar w:fldCharType="begin"/>
            </w:r>
            <w:r w:rsidR="00DA18E1">
              <w:rPr>
                <w:noProof/>
                <w:webHidden/>
              </w:rPr>
              <w:instrText xml:space="preserve"> PAGEREF _Toc6348713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7D6931A9" w14:textId="49249603" w:rsidR="00DA18E1" w:rsidRDefault="00D934E7" w:rsidP="00DA18E1">
          <w:pPr>
            <w:pStyle w:val="TDC2"/>
            <w:tabs>
              <w:tab w:val="left" w:pos="660"/>
              <w:tab w:val="right" w:leader="dot" w:pos="8493"/>
            </w:tabs>
            <w:spacing w:after="0"/>
            <w:rPr>
              <w:noProof/>
            </w:rPr>
          </w:pPr>
          <w:hyperlink w:anchor="_Toc6348714" w:history="1">
            <w:r w:rsidR="00DA18E1" w:rsidRPr="00DD28F7">
              <w:rPr>
                <w:rStyle w:val="Hipervnculo"/>
                <w:rFonts w:ascii="Times New Roman" w:hAnsi="Times New Roman"/>
                <w:noProof/>
              </w:rPr>
              <w:t>1.</w:t>
            </w:r>
            <w:r w:rsidR="00DA18E1">
              <w:rPr>
                <w:noProof/>
              </w:rPr>
              <w:tab/>
            </w:r>
            <w:r w:rsidR="00DA18E1" w:rsidRPr="00DD28F7">
              <w:rPr>
                <w:rStyle w:val="Hipervnculo"/>
                <w:noProof/>
              </w:rPr>
              <w:t>Generalidades sobre el mercado de combustibles líquidos</w:t>
            </w:r>
            <w:r w:rsidR="00DA18E1">
              <w:rPr>
                <w:noProof/>
                <w:webHidden/>
              </w:rPr>
              <w:tab/>
            </w:r>
            <w:r w:rsidR="00DA18E1">
              <w:rPr>
                <w:noProof/>
                <w:webHidden/>
              </w:rPr>
              <w:fldChar w:fldCharType="begin"/>
            </w:r>
            <w:r w:rsidR="00DA18E1">
              <w:rPr>
                <w:noProof/>
                <w:webHidden/>
              </w:rPr>
              <w:instrText xml:space="preserve"> PAGEREF _Toc6348714 \h </w:instrText>
            </w:r>
            <w:r w:rsidR="00DA18E1">
              <w:rPr>
                <w:noProof/>
                <w:webHidden/>
              </w:rPr>
            </w:r>
            <w:r w:rsidR="00DA18E1">
              <w:rPr>
                <w:noProof/>
                <w:webHidden/>
              </w:rPr>
              <w:fldChar w:fldCharType="separate"/>
            </w:r>
            <w:r w:rsidR="00560D5E">
              <w:rPr>
                <w:noProof/>
                <w:webHidden/>
              </w:rPr>
              <w:t>7</w:t>
            </w:r>
            <w:r w:rsidR="00DA18E1">
              <w:rPr>
                <w:noProof/>
                <w:webHidden/>
              </w:rPr>
              <w:fldChar w:fldCharType="end"/>
            </w:r>
          </w:hyperlink>
        </w:p>
        <w:p w14:paraId="47A31F9F" w14:textId="452642B7" w:rsidR="00DA18E1" w:rsidRDefault="00D934E7" w:rsidP="00DA18E1">
          <w:pPr>
            <w:pStyle w:val="TDC2"/>
            <w:tabs>
              <w:tab w:val="left" w:pos="660"/>
              <w:tab w:val="right" w:leader="dot" w:pos="8493"/>
            </w:tabs>
            <w:spacing w:after="0"/>
            <w:rPr>
              <w:noProof/>
            </w:rPr>
          </w:pPr>
          <w:hyperlink w:anchor="_Toc6348715" w:history="1">
            <w:r w:rsidR="00DA18E1" w:rsidRPr="00DD28F7">
              <w:rPr>
                <w:rStyle w:val="Hipervnculo"/>
                <w:rFonts w:ascii="Times New Roman" w:hAnsi="Times New Roman"/>
                <w:noProof/>
              </w:rPr>
              <w:t>2.</w:t>
            </w:r>
            <w:r w:rsidR="00DA18E1">
              <w:rPr>
                <w:noProof/>
              </w:rPr>
              <w:tab/>
            </w:r>
            <w:r w:rsidR="00DA18E1" w:rsidRPr="00DD28F7">
              <w:rPr>
                <w:rStyle w:val="Hipervnculo"/>
                <w:noProof/>
              </w:rPr>
              <w:t>Revisión de la literatura</w:t>
            </w:r>
            <w:r w:rsidR="00DA18E1">
              <w:rPr>
                <w:noProof/>
                <w:webHidden/>
              </w:rPr>
              <w:tab/>
            </w:r>
            <w:r w:rsidR="00DA18E1">
              <w:rPr>
                <w:noProof/>
                <w:webHidden/>
              </w:rPr>
              <w:fldChar w:fldCharType="begin"/>
            </w:r>
            <w:r w:rsidR="00DA18E1">
              <w:rPr>
                <w:noProof/>
                <w:webHidden/>
              </w:rPr>
              <w:instrText xml:space="preserve"> PAGEREF _Toc6348715 \h </w:instrText>
            </w:r>
            <w:r w:rsidR="00DA18E1">
              <w:rPr>
                <w:noProof/>
                <w:webHidden/>
              </w:rPr>
            </w:r>
            <w:r w:rsidR="00DA18E1">
              <w:rPr>
                <w:noProof/>
                <w:webHidden/>
              </w:rPr>
              <w:fldChar w:fldCharType="separate"/>
            </w:r>
            <w:r w:rsidR="00560D5E">
              <w:rPr>
                <w:noProof/>
                <w:webHidden/>
              </w:rPr>
              <w:t>8</w:t>
            </w:r>
            <w:r w:rsidR="00DA18E1">
              <w:rPr>
                <w:noProof/>
                <w:webHidden/>
              </w:rPr>
              <w:fldChar w:fldCharType="end"/>
            </w:r>
          </w:hyperlink>
        </w:p>
        <w:p w14:paraId="58010115" w14:textId="3C1E8D3C" w:rsidR="00DA18E1" w:rsidRDefault="00D934E7" w:rsidP="00DA18E1">
          <w:pPr>
            <w:pStyle w:val="TDC2"/>
            <w:tabs>
              <w:tab w:val="left" w:pos="660"/>
              <w:tab w:val="right" w:leader="dot" w:pos="8493"/>
            </w:tabs>
            <w:spacing w:after="0"/>
            <w:rPr>
              <w:noProof/>
            </w:rPr>
          </w:pPr>
          <w:hyperlink w:anchor="_Toc6348716" w:history="1">
            <w:r w:rsidR="00DA18E1" w:rsidRPr="00DD28F7">
              <w:rPr>
                <w:rStyle w:val="Hipervnculo"/>
                <w:rFonts w:ascii="Times New Roman" w:hAnsi="Times New Roman"/>
                <w:noProof/>
              </w:rPr>
              <w:t>3.</w:t>
            </w:r>
            <w:r w:rsidR="00DA18E1">
              <w:rPr>
                <w:noProof/>
              </w:rPr>
              <w:tab/>
            </w:r>
            <w:r w:rsidR="00DA18E1" w:rsidRPr="00DD28F7">
              <w:rPr>
                <w:rStyle w:val="Hipervnculo"/>
                <w:noProof/>
              </w:rPr>
              <w:t>Modelos de econometría espacial</w:t>
            </w:r>
            <w:r w:rsidR="00DA18E1">
              <w:rPr>
                <w:noProof/>
                <w:webHidden/>
              </w:rPr>
              <w:tab/>
            </w:r>
            <w:r w:rsidR="00DA18E1">
              <w:rPr>
                <w:noProof/>
                <w:webHidden/>
              </w:rPr>
              <w:fldChar w:fldCharType="begin"/>
            </w:r>
            <w:r w:rsidR="00DA18E1">
              <w:rPr>
                <w:noProof/>
                <w:webHidden/>
              </w:rPr>
              <w:instrText xml:space="preserve"> PAGEREF _Toc6348716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3993792B" w14:textId="26110382" w:rsidR="00DA18E1" w:rsidRDefault="00D934E7" w:rsidP="00DA18E1">
          <w:pPr>
            <w:pStyle w:val="TDC3"/>
            <w:tabs>
              <w:tab w:val="left" w:pos="1100"/>
              <w:tab w:val="right" w:leader="dot" w:pos="8493"/>
            </w:tabs>
            <w:spacing w:after="0"/>
            <w:rPr>
              <w:noProof/>
            </w:rPr>
          </w:pPr>
          <w:hyperlink w:anchor="_Toc6348717" w:history="1">
            <w:r w:rsidR="00DA18E1" w:rsidRPr="00DD28F7">
              <w:rPr>
                <w:rStyle w:val="Hipervnculo"/>
                <w:rFonts w:asciiTheme="majorHAnsi" w:hAnsiTheme="majorHAnsi"/>
                <w:noProof/>
              </w:rPr>
              <w:t>3.1.</w:t>
            </w:r>
            <w:r w:rsidR="00DA18E1">
              <w:rPr>
                <w:noProof/>
              </w:rPr>
              <w:tab/>
            </w:r>
            <w:r w:rsidR="00DA18E1" w:rsidRPr="00DD28F7">
              <w:rPr>
                <w:rStyle w:val="Hipervnculo"/>
                <w:noProof/>
              </w:rPr>
              <w:t>Modelo general de Manski</w:t>
            </w:r>
            <w:r w:rsidR="00DA18E1">
              <w:rPr>
                <w:noProof/>
                <w:webHidden/>
              </w:rPr>
              <w:tab/>
            </w:r>
            <w:r w:rsidR="00DA18E1">
              <w:rPr>
                <w:noProof/>
                <w:webHidden/>
              </w:rPr>
              <w:fldChar w:fldCharType="begin"/>
            </w:r>
            <w:r w:rsidR="00DA18E1">
              <w:rPr>
                <w:noProof/>
                <w:webHidden/>
              </w:rPr>
              <w:instrText xml:space="preserve"> PAGEREF _Toc6348717 \h </w:instrText>
            </w:r>
            <w:r w:rsidR="00DA18E1">
              <w:rPr>
                <w:noProof/>
                <w:webHidden/>
              </w:rPr>
            </w:r>
            <w:r w:rsidR="00DA18E1">
              <w:rPr>
                <w:noProof/>
                <w:webHidden/>
              </w:rPr>
              <w:fldChar w:fldCharType="separate"/>
            </w:r>
            <w:r w:rsidR="00560D5E">
              <w:rPr>
                <w:noProof/>
                <w:webHidden/>
              </w:rPr>
              <w:t>9</w:t>
            </w:r>
            <w:r w:rsidR="00DA18E1">
              <w:rPr>
                <w:noProof/>
                <w:webHidden/>
              </w:rPr>
              <w:fldChar w:fldCharType="end"/>
            </w:r>
          </w:hyperlink>
        </w:p>
        <w:p w14:paraId="699C27BB" w14:textId="6F58385E" w:rsidR="00DA18E1" w:rsidRDefault="00D934E7" w:rsidP="00DA18E1">
          <w:pPr>
            <w:pStyle w:val="TDC3"/>
            <w:tabs>
              <w:tab w:val="left" w:pos="1100"/>
              <w:tab w:val="right" w:leader="dot" w:pos="8493"/>
            </w:tabs>
            <w:spacing w:after="0"/>
            <w:rPr>
              <w:noProof/>
            </w:rPr>
          </w:pPr>
          <w:hyperlink w:anchor="_Toc6348718" w:history="1">
            <w:r w:rsidR="00DA18E1" w:rsidRPr="00DD28F7">
              <w:rPr>
                <w:rStyle w:val="Hipervnculo"/>
                <w:rFonts w:asciiTheme="majorHAnsi" w:hAnsiTheme="majorHAnsi"/>
                <w:noProof/>
              </w:rPr>
              <w:t>3.2.</w:t>
            </w:r>
            <w:r w:rsidR="00DA18E1">
              <w:rPr>
                <w:noProof/>
              </w:rPr>
              <w:tab/>
            </w:r>
            <w:r w:rsidR="00DA18E1" w:rsidRPr="00DD28F7">
              <w:rPr>
                <w:rStyle w:val="Hipervnculo"/>
                <w:noProof/>
              </w:rPr>
              <w:t>Modelos derivados del modelo de Manski</w:t>
            </w:r>
            <w:r w:rsidR="00DA18E1">
              <w:rPr>
                <w:noProof/>
                <w:webHidden/>
              </w:rPr>
              <w:tab/>
            </w:r>
            <w:r w:rsidR="00DA18E1">
              <w:rPr>
                <w:noProof/>
                <w:webHidden/>
              </w:rPr>
              <w:fldChar w:fldCharType="begin"/>
            </w:r>
            <w:r w:rsidR="00DA18E1">
              <w:rPr>
                <w:noProof/>
                <w:webHidden/>
              </w:rPr>
              <w:instrText xml:space="preserve"> PAGEREF _Toc6348718 \h </w:instrText>
            </w:r>
            <w:r w:rsidR="00DA18E1">
              <w:rPr>
                <w:noProof/>
                <w:webHidden/>
              </w:rPr>
            </w:r>
            <w:r w:rsidR="00DA18E1">
              <w:rPr>
                <w:noProof/>
                <w:webHidden/>
              </w:rPr>
              <w:fldChar w:fldCharType="separate"/>
            </w:r>
            <w:r w:rsidR="00560D5E">
              <w:rPr>
                <w:noProof/>
                <w:webHidden/>
              </w:rPr>
              <w:t>10</w:t>
            </w:r>
            <w:r w:rsidR="00DA18E1">
              <w:rPr>
                <w:noProof/>
                <w:webHidden/>
              </w:rPr>
              <w:fldChar w:fldCharType="end"/>
            </w:r>
          </w:hyperlink>
        </w:p>
        <w:p w14:paraId="26AD2B38" w14:textId="4B0B6FE5" w:rsidR="00DA18E1" w:rsidRDefault="00D934E7" w:rsidP="00DA18E1">
          <w:pPr>
            <w:pStyle w:val="TDC2"/>
            <w:tabs>
              <w:tab w:val="left" w:pos="660"/>
              <w:tab w:val="right" w:leader="dot" w:pos="8493"/>
            </w:tabs>
            <w:spacing w:after="0"/>
            <w:rPr>
              <w:noProof/>
            </w:rPr>
          </w:pPr>
          <w:hyperlink w:anchor="_Toc6348719" w:history="1">
            <w:r w:rsidR="00DA18E1" w:rsidRPr="00DD28F7">
              <w:rPr>
                <w:rStyle w:val="Hipervnculo"/>
                <w:rFonts w:ascii="Times New Roman" w:hAnsi="Times New Roman"/>
                <w:noProof/>
              </w:rPr>
              <w:t>4.</w:t>
            </w:r>
            <w:r w:rsidR="00DA18E1">
              <w:rPr>
                <w:noProof/>
              </w:rPr>
              <w:tab/>
            </w:r>
            <w:r w:rsidR="00DA18E1" w:rsidRPr="00DD28F7">
              <w:rPr>
                <w:rStyle w:val="Hipervnculo"/>
                <w:noProof/>
              </w:rPr>
              <w:t>Selección de la matriz de pesos espaciales</w:t>
            </w:r>
            <w:r w:rsidR="00DA18E1">
              <w:rPr>
                <w:noProof/>
                <w:webHidden/>
              </w:rPr>
              <w:tab/>
            </w:r>
            <w:r w:rsidR="00DA18E1">
              <w:rPr>
                <w:noProof/>
                <w:webHidden/>
              </w:rPr>
              <w:fldChar w:fldCharType="begin"/>
            </w:r>
            <w:r w:rsidR="00DA18E1">
              <w:rPr>
                <w:noProof/>
                <w:webHidden/>
              </w:rPr>
              <w:instrText xml:space="preserve"> PAGEREF _Toc6348719 \h </w:instrText>
            </w:r>
            <w:r w:rsidR="00DA18E1">
              <w:rPr>
                <w:noProof/>
                <w:webHidden/>
              </w:rPr>
            </w:r>
            <w:r w:rsidR="00DA18E1">
              <w:rPr>
                <w:noProof/>
                <w:webHidden/>
              </w:rPr>
              <w:fldChar w:fldCharType="separate"/>
            </w:r>
            <w:r w:rsidR="00560D5E">
              <w:rPr>
                <w:noProof/>
                <w:webHidden/>
              </w:rPr>
              <w:t>12</w:t>
            </w:r>
            <w:r w:rsidR="00DA18E1">
              <w:rPr>
                <w:noProof/>
                <w:webHidden/>
              </w:rPr>
              <w:fldChar w:fldCharType="end"/>
            </w:r>
          </w:hyperlink>
        </w:p>
        <w:p w14:paraId="5C5FC79A" w14:textId="2B03D91F" w:rsidR="00DA18E1" w:rsidRDefault="00D934E7" w:rsidP="00DA18E1">
          <w:pPr>
            <w:pStyle w:val="TDC1"/>
            <w:tabs>
              <w:tab w:val="left" w:pos="1320"/>
              <w:tab w:val="right" w:leader="dot" w:pos="8493"/>
            </w:tabs>
            <w:spacing w:after="0"/>
            <w:rPr>
              <w:noProof/>
            </w:rPr>
          </w:pPr>
          <w:hyperlink w:anchor="_Toc6348720" w:history="1">
            <w:r w:rsidR="00DA18E1" w:rsidRPr="00DD28F7">
              <w:rPr>
                <w:rStyle w:val="Hipervnculo"/>
                <w:rFonts w:asciiTheme="majorHAnsi" w:hAnsiTheme="majorHAnsi"/>
                <w:noProof/>
              </w:rPr>
              <w:t>Capítulo III.</w:t>
            </w:r>
            <w:r w:rsidR="00DA18E1">
              <w:rPr>
                <w:noProof/>
              </w:rPr>
              <w:tab/>
            </w:r>
            <w:r w:rsidR="00DA18E1" w:rsidRPr="00DD28F7">
              <w:rPr>
                <w:rStyle w:val="Hipervnculo"/>
                <w:noProof/>
              </w:rPr>
              <w:t>Mercado de combustibles líquidos en Lima Metropolitana</w:t>
            </w:r>
            <w:r w:rsidR="00DA18E1">
              <w:rPr>
                <w:noProof/>
                <w:webHidden/>
              </w:rPr>
              <w:tab/>
            </w:r>
            <w:r w:rsidR="00DA18E1">
              <w:rPr>
                <w:noProof/>
                <w:webHidden/>
              </w:rPr>
              <w:fldChar w:fldCharType="begin"/>
            </w:r>
            <w:r w:rsidR="00DA18E1">
              <w:rPr>
                <w:noProof/>
                <w:webHidden/>
              </w:rPr>
              <w:instrText xml:space="preserve"> PAGEREF _Toc6348720 \h </w:instrText>
            </w:r>
            <w:r w:rsidR="00DA18E1">
              <w:rPr>
                <w:noProof/>
                <w:webHidden/>
              </w:rPr>
            </w:r>
            <w:r w:rsidR="00DA18E1">
              <w:rPr>
                <w:noProof/>
                <w:webHidden/>
              </w:rPr>
              <w:fldChar w:fldCharType="separate"/>
            </w:r>
            <w:r w:rsidR="00560D5E">
              <w:rPr>
                <w:noProof/>
                <w:webHidden/>
              </w:rPr>
              <w:t>13</w:t>
            </w:r>
            <w:r w:rsidR="00DA18E1">
              <w:rPr>
                <w:noProof/>
                <w:webHidden/>
              </w:rPr>
              <w:fldChar w:fldCharType="end"/>
            </w:r>
          </w:hyperlink>
        </w:p>
        <w:p w14:paraId="61794AFD" w14:textId="0A8C3D22" w:rsidR="00DA18E1" w:rsidRDefault="00D934E7" w:rsidP="00DA18E1">
          <w:pPr>
            <w:pStyle w:val="TDC1"/>
            <w:tabs>
              <w:tab w:val="left" w:pos="1320"/>
              <w:tab w:val="right" w:leader="dot" w:pos="8493"/>
            </w:tabs>
            <w:spacing w:after="0"/>
            <w:rPr>
              <w:noProof/>
            </w:rPr>
          </w:pPr>
          <w:hyperlink w:anchor="_Toc6348721" w:history="1">
            <w:r w:rsidR="00DA18E1" w:rsidRPr="00DD28F7">
              <w:rPr>
                <w:rStyle w:val="Hipervnculo"/>
                <w:rFonts w:asciiTheme="majorHAnsi" w:hAnsiTheme="majorHAnsi"/>
                <w:noProof/>
              </w:rPr>
              <w:t>Capítulo IV.</w:t>
            </w:r>
            <w:r w:rsidR="00DA18E1">
              <w:rPr>
                <w:noProof/>
              </w:rPr>
              <w:tab/>
            </w:r>
            <w:r w:rsidR="00DA18E1" w:rsidRPr="00DD28F7">
              <w:rPr>
                <w:rStyle w:val="Hipervnculo"/>
                <w:noProof/>
              </w:rPr>
              <w:t>Metodología</w:t>
            </w:r>
            <w:r w:rsidR="00DA18E1">
              <w:rPr>
                <w:noProof/>
                <w:webHidden/>
              </w:rPr>
              <w:tab/>
            </w:r>
            <w:r w:rsidR="00DA18E1">
              <w:rPr>
                <w:noProof/>
                <w:webHidden/>
              </w:rPr>
              <w:fldChar w:fldCharType="begin"/>
            </w:r>
            <w:r w:rsidR="00DA18E1">
              <w:rPr>
                <w:noProof/>
                <w:webHidden/>
              </w:rPr>
              <w:instrText xml:space="preserve"> PAGEREF _Toc6348721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053EC945" w14:textId="6A4BCAC7" w:rsidR="00DA18E1" w:rsidRDefault="00D934E7" w:rsidP="00DA18E1">
          <w:pPr>
            <w:pStyle w:val="TDC2"/>
            <w:tabs>
              <w:tab w:val="left" w:pos="660"/>
              <w:tab w:val="right" w:leader="dot" w:pos="8493"/>
            </w:tabs>
            <w:spacing w:after="0"/>
            <w:rPr>
              <w:noProof/>
            </w:rPr>
          </w:pPr>
          <w:hyperlink w:anchor="_Toc6348722" w:history="1">
            <w:r w:rsidR="00DA18E1" w:rsidRPr="00DD28F7">
              <w:rPr>
                <w:rStyle w:val="Hipervnculo"/>
                <w:rFonts w:ascii="Times New Roman" w:hAnsi="Times New Roman"/>
                <w:noProof/>
              </w:rPr>
              <w:t>1.</w:t>
            </w:r>
            <w:r w:rsidR="00DA18E1">
              <w:rPr>
                <w:noProof/>
              </w:rPr>
              <w:tab/>
            </w:r>
            <w:r w:rsidR="00DA18E1" w:rsidRPr="00DD28F7">
              <w:rPr>
                <w:rStyle w:val="Hipervnculo"/>
                <w:noProof/>
              </w:rPr>
              <w:t>Datos utilizados</w:t>
            </w:r>
            <w:r w:rsidR="00DA18E1">
              <w:rPr>
                <w:noProof/>
                <w:webHidden/>
              </w:rPr>
              <w:tab/>
            </w:r>
            <w:r w:rsidR="00DA18E1">
              <w:rPr>
                <w:noProof/>
                <w:webHidden/>
              </w:rPr>
              <w:fldChar w:fldCharType="begin"/>
            </w:r>
            <w:r w:rsidR="00DA18E1">
              <w:rPr>
                <w:noProof/>
                <w:webHidden/>
              </w:rPr>
              <w:instrText xml:space="preserve"> PAGEREF _Toc6348722 \h </w:instrText>
            </w:r>
            <w:r w:rsidR="00DA18E1">
              <w:rPr>
                <w:noProof/>
                <w:webHidden/>
              </w:rPr>
            </w:r>
            <w:r w:rsidR="00DA18E1">
              <w:rPr>
                <w:noProof/>
                <w:webHidden/>
              </w:rPr>
              <w:fldChar w:fldCharType="separate"/>
            </w:r>
            <w:r w:rsidR="00560D5E">
              <w:rPr>
                <w:noProof/>
                <w:webHidden/>
              </w:rPr>
              <w:t>15</w:t>
            </w:r>
            <w:r w:rsidR="00DA18E1">
              <w:rPr>
                <w:noProof/>
                <w:webHidden/>
              </w:rPr>
              <w:fldChar w:fldCharType="end"/>
            </w:r>
          </w:hyperlink>
        </w:p>
        <w:p w14:paraId="54BC0B1F" w14:textId="73332CAE" w:rsidR="00DA18E1" w:rsidRDefault="00D934E7" w:rsidP="00DA18E1">
          <w:pPr>
            <w:pStyle w:val="TDC2"/>
            <w:tabs>
              <w:tab w:val="left" w:pos="660"/>
              <w:tab w:val="right" w:leader="dot" w:pos="8493"/>
            </w:tabs>
            <w:spacing w:after="0"/>
            <w:rPr>
              <w:noProof/>
            </w:rPr>
          </w:pPr>
          <w:hyperlink w:anchor="_Toc6348723" w:history="1">
            <w:r w:rsidR="00DA18E1" w:rsidRPr="00DD28F7">
              <w:rPr>
                <w:rStyle w:val="Hipervnculo"/>
                <w:rFonts w:ascii="Times New Roman" w:hAnsi="Times New Roman"/>
                <w:noProof/>
              </w:rPr>
              <w:t>2.</w:t>
            </w:r>
            <w:r w:rsidR="00DA18E1">
              <w:rPr>
                <w:noProof/>
              </w:rPr>
              <w:tab/>
            </w:r>
            <w:r w:rsidR="00DA18E1" w:rsidRPr="00DD28F7">
              <w:rPr>
                <w:rStyle w:val="Hipervnculo"/>
                <w:noProof/>
              </w:rPr>
              <w:t>Definición de mercados</w:t>
            </w:r>
            <w:r w:rsidR="00DA18E1">
              <w:rPr>
                <w:noProof/>
                <w:webHidden/>
              </w:rPr>
              <w:tab/>
            </w:r>
            <w:r w:rsidR="00DA18E1">
              <w:rPr>
                <w:noProof/>
                <w:webHidden/>
              </w:rPr>
              <w:fldChar w:fldCharType="begin"/>
            </w:r>
            <w:r w:rsidR="00DA18E1">
              <w:rPr>
                <w:noProof/>
                <w:webHidden/>
              </w:rPr>
              <w:instrText xml:space="preserve"> PAGEREF _Toc6348723 \h </w:instrText>
            </w:r>
            <w:r w:rsidR="00DA18E1">
              <w:rPr>
                <w:noProof/>
                <w:webHidden/>
              </w:rPr>
            </w:r>
            <w:r w:rsidR="00DA18E1">
              <w:rPr>
                <w:noProof/>
                <w:webHidden/>
              </w:rPr>
              <w:fldChar w:fldCharType="separate"/>
            </w:r>
            <w:r w:rsidR="00560D5E">
              <w:rPr>
                <w:noProof/>
                <w:webHidden/>
              </w:rPr>
              <w:t>16</w:t>
            </w:r>
            <w:r w:rsidR="00DA18E1">
              <w:rPr>
                <w:noProof/>
                <w:webHidden/>
              </w:rPr>
              <w:fldChar w:fldCharType="end"/>
            </w:r>
          </w:hyperlink>
        </w:p>
        <w:p w14:paraId="4D0380CC" w14:textId="500452B5" w:rsidR="00DA18E1" w:rsidRDefault="00D934E7" w:rsidP="00DA18E1">
          <w:pPr>
            <w:pStyle w:val="TDC2"/>
            <w:tabs>
              <w:tab w:val="left" w:pos="660"/>
              <w:tab w:val="right" w:leader="dot" w:pos="8493"/>
            </w:tabs>
            <w:spacing w:after="0"/>
            <w:rPr>
              <w:noProof/>
            </w:rPr>
          </w:pPr>
          <w:hyperlink w:anchor="_Toc6348724" w:history="1">
            <w:r w:rsidR="00DA18E1" w:rsidRPr="00DD28F7">
              <w:rPr>
                <w:rStyle w:val="Hipervnculo"/>
                <w:rFonts w:ascii="Times New Roman" w:hAnsi="Times New Roman"/>
                <w:noProof/>
              </w:rPr>
              <w:t>3.</w:t>
            </w:r>
            <w:r w:rsidR="00DA18E1">
              <w:rPr>
                <w:noProof/>
              </w:rPr>
              <w:tab/>
            </w:r>
            <w:r w:rsidR="00DA18E1" w:rsidRPr="00DD28F7">
              <w:rPr>
                <w:rStyle w:val="Hipervnculo"/>
                <w:noProof/>
              </w:rPr>
              <w:t>Definición de variables</w:t>
            </w:r>
            <w:r w:rsidR="00DA18E1">
              <w:rPr>
                <w:noProof/>
                <w:webHidden/>
              </w:rPr>
              <w:tab/>
            </w:r>
            <w:r w:rsidR="00DA18E1">
              <w:rPr>
                <w:noProof/>
                <w:webHidden/>
              </w:rPr>
              <w:fldChar w:fldCharType="begin"/>
            </w:r>
            <w:r w:rsidR="00DA18E1">
              <w:rPr>
                <w:noProof/>
                <w:webHidden/>
              </w:rPr>
              <w:instrText xml:space="preserve"> PAGEREF _Toc6348724 \h </w:instrText>
            </w:r>
            <w:r w:rsidR="00DA18E1">
              <w:rPr>
                <w:noProof/>
                <w:webHidden/>
              </w:rPr>
            </w:r>
            <w:r w:rsidR="00DA18E1">
              <w:rPr>
                <w:noProof/>
                <w:webHidden/>
              </w:rPr>
              <w:fldChar w:fldCharType="separate"/>
            </w:r>
            <w:r w:rsidR="00560D5E">
              <w:rPr>
                <w:noProof/>
                <w:webHidden/>
              </w:rPr>
              <w:t>17</w:t>
            </w:r>
            <w:r w:rsidR="00DA18E1">
              <w:rPr>
                <w:noProof/>
                <w:webHidden/>
              </w:rPr>
              <w:fldChar w:fldCharType="end"/>
            </w:r>
          </w:hyperlink>
        </w:p>
        <w:p w14:paraId="1A70F877" w14:textId="1B117E6F" w:rsidR="00DA18E1" w:rsidRDefault="00D934E7" w:rsidP="00DA18E1">
          <w:pPr>
            <w:pStyle w:val="TDC2"/>
            <w:tabs>
              <w:tab w:val="left" w:pos="660"/>
              <w:tab w:val="right" w:leader="dot" w:pos="8493"/>
            </w:tabs>
            <w:spacing w:after="0"/>
            <w:rPr>
              <w:noProof/>
            </w:rPr>
          </w:pPr>
          <w:hyperlink w:anchor="_Toc6348725" w:history="1">
            <w:r w:rsidR="00DA18E1" w:rsidRPr="00DD28F7">
              <w:rPr>
                <w:rStyle w:val="Hipervnculo"/>
                <w:rFonts w:ascii="Times New Roman" w:hAnsi="Times New Roman"/>
                <w:noProof/>
              </w:rPr>
              <w:t>4.</w:t>
            </w:r>
            <w:r w:rsidR="00DA18E1">
              <w:rPr>
                <w:noProof/>
              </w:rPr>
              <w:tab/>
            </w:r>
            <w:r w:rsidR="00DA18E1" w:rsidRPr="00DD28F7">
              <w:rPr>
                <w:rStyle w:val="Hipervnculo"/>
                <w:noProof/>
              </w:rPr>
              <w:t>Regresiones a estimar</w:t>
            </w:r>
            <w:r w:rsidR="00DA18E1">
              <w:rPr>
                <w:noProof/>
                <w:webHidden/>
              </w:rPr>
              <w:tab/>
            </w:r>
            <w:r w:rsidR="00DA18E1">
              <w:rPr>
                <w:noProof/>
                <w:webHidden/>
              </w:rPr>
              <w:fldChar w:fldCharType="begin"/>
            </w:r>
            <w:r w:rsidR="00DA18E1">
              <w:rPr>
                <w:noProof/>
                <w:webHidden/>
              </w:rPr>
              <w:instrText xml:space="preserve"> PAGEREF _Toc6348725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7AF8A559" w14:textId="7EFF18F0" w:rsidR="00DA18E1" w:rsidRDefault="00D934E7" w:rsidP="00DA18E1">
          <w:pPr>
            <w:pStyle w:val="TDC3"/>
            <w:tabs>
              <w:tab w:val="left" w:pos="1100"/>
              <w:tab w:val="right" w:leader="dot" w:pos="8493"/>
            </w:tabs>
            <w:spacing w:after="0"/>
            <w:rPr>
              <w:noProof/>
            </w:rPr>
          </w:pPr>
          <w:hyperlink w:anchor="_Toc6348726" w:history="1">
            <w:r w:rsidR="00DA18E1" w:rsidRPr="00DD28F7">
              <w:rPr>
                <w:rStyle w:val="Hipervnculo"/>
                <w:rFonts w:asciiTheme="majorHAnsi" w:hAnsiTheme="majorHAnsi"/>
                <w:noProof/>
              </w:rPr>
              <w:t>4.1.</w:t>
            </w:r>
            <w:r w:rsidR="00DA18E1">
              <w:rPr>
                <w:noProof/>
              </w:rPr>
              <w:tab/>
            </w:r>
            <w:r w:rsidR="00DA18E1" w:rsidRPr="00DD28F7">
              <w:rPr>
                <w:rStyle w:val="Hipervnculo"/>
                <w:noProof/>
              </w:rPr>
              <w:t>Por corte transversal</w:t>
            </w:r>
            <w:r w:rsidR="00DA18E1">
              <w:rPr>
                <w:noProof/>
                <w:webHidden/>
              </w:rPr>
              <w:tab/>
            </w:r>
            <w:r w:rsidR="00DA18E1">
              <w:rPr>
                <w:noProof/>
                <w:webHidden/>
              </w:rPr>
              <w:fldChar w:fldCharType="begin"/>
            </w:r>
            <w:r w:rsidR="00DA18E1">
              <w:rPr>
                <w:noProof/>
                <w:webHidden/>
              </w:rPr>
              <w:instrText xml:space="preserve"> PAGEREF _Toc6348726 \h </w:instrText>
            </w:r>
            <w:r w:rsidR="00DA18E1">
              <w:rPr>
                <w:noProof/>
                <w:webHidden/>
              </w:rPr>
            </w:r>
            <w:r w:rsidR="00DA18E1">
              <w:rPr>
                <w:noProof/>
                <w:webHidden/>
              </w:rPr>
              <w:fldChar w:fldCharType="separate"/>
            </w:r>
            <w:r w:rsidR="00560D5E">
              <w:rPr>
                <w:noProof/>
                <w:webHidden/>
              </w:rPr>
              <w:t>18</w:t>
            </w:r>
            <w:r w:rsidR="00DA18E1">
              <w:rPr>
                <w:noProof/>
                <w:webHidden/>
              </w:rPr>
              <w:fldChar w:fldCharType="end"/>
            </w:r>
          </w:hyperlink>
        </w:p>
        <w:p w14:paraId="2FEC4969" w14:textId="34F2F13E" w:rsidR="00DA18E1" w:rsidRDefault="00D934E7" w:rsidP="00DA18E1">
          <w:pPr>
            <w:pStyle w:val="TDC3"/>
            <w:tabs>
              <w:tab w:val="left" w:pos="1100"/>
              <w:tab w:val="right" w:leader="dot" w:pos="8493"/>
            </w:tabs>
            <w:spacing w:after="0"/>
            <w:rPr>
              <w:noProof/>
            </w:rPr>
          </w:pPr>
          <w:hyperlink w:anchor="_Toc6348727" w:history="1">
            <w:r w:rsidR="00DA18E1" w:rsidRPr="00DD28F7">
              <w:rPr>
                <w:rStyle w:val="Hipervnculo"/>
                <w:rFonts w:asciiTheme="majorHAnsi" w:hAnsiTheme="majorHAnsi"/>
                <w:noProof/>
              </w:rPr>
              <w:t>4.2.</w:t>
            </w:r>
            <w:r w:rsidR="00DA18E1">
              <w:rPr>
                <w:noProof/>
              </w:rPr>
              <w:tab/>
            </w:r>
            <w:r w:rsidR="00DA18E1" w:rsidRPr="00DD28F7">
              <w:rPr>
                <w:rStyle w:val="Hipervnculo"/>
                <w:noProof/>
              </w:rPr>
              <w:t>Por panel</w:t>
            </w:r>
            <w:r w:rsidR="00DA18E1">
              <w:rPr>
                <w:noProof/>
                <w:webHidden/>
              </w:rPr>
              <w:tab/>
            </w:r>
            <w:r w:rsidR="00DA18E1">
              <w:rPr>
                <w:noProof/>
                <w:webHidden/>
              </w:rPr>
              <w:fldChar w:fldCharType="begin"/>
            </w:r>
            <w:r w:rsidR="00DA18E1">
              <w:rPr>
                <w:noProof/>
                <w:webHidden/>
              </w:rPr>
              <w:instrText xml:space="preserve"> PAGEREF _Toc6348727 \h </w:instrText>
            </w:r>
            <w:r w:rsidR="00DA18E1">
              <w:rPr>
                <w:noProof/>
                <w:webHidden/>
              </w:rPr>
            </w:r>
            <w:r w:rsidR="00DA18E1">
              <w:rPr>
                <w:noProof/>
                <w:webHidden/>
              </w:rPr>
              <w:fldChar w:fldCharType="separate"/>
            </w:r>
            <w:r w:rsidR="00560D5E">
              <w:rPr>
                <w:noProof/>
                <w:webHidden/>
              </w:rPr>
              <w:t>20</w:t>
            </w:r>
            <w:r w:rsidR="00DA18E1">
              <w:rPr>
                <w:noProof/>
                <w:webHidden/>
              </w:rPr>
              <w:fldChar w:fldCharType="end"/>
            </w:r>
          </w:hyperlink>
        </w:p>
        <w:p w14:paraId="16C90136" w14:textId="79F62546" w:rsidR="00DA18E1" w:rsidRDefault="00D934E7" w:rsidP="00DA18E1">
          <w:pPr>
            <w:pStyle w:val="TDC1"/>
            <w:tabs>
              <w:tab w:val="left" w:pos="1320"/>
              <w:tab w:val="right" w:leader="dot" w:pos="8493"/>
            </w:tabs>
            <w:spacing w:after="0"/>
            <w:rPr>
              <w:noProof/>
            </w:rPr>
          </w:pPr>
          <w:hyperlink w:anchor="_Toc6348728" w:history="1">
            <w:r w:rsidR="00DA18E1" w:rsidRPr="00DD28F7">
              <w:rPr>
                <w:rStyle w:val="Hipervnculo"/>
                <w:rFonts w:asciiTheme="majorHAnsi" w:hAnsiTheme="majorHAnsi"/>
                <w:noProof/>
                <w:lang w:val="es-ES"/>
              </w:rPr>
              <w:t>Capítulo V.</w:t>
            </w:r>
            <w:r w:rsidR="00DA18E1">
              <w:rPr>
                <w:noProof/>
              </w:rPr>
              <w:tab/>
            </w:r>
            <w:r w:rsidR="00DA18E1" w:rsidRPr="00DD28F7">
              <w:rPr>
                <w:rStyle w:val="Hipervnculo"/>
                <w:noProof/>
                <w:lang w:val="es-ES"/>
              </w:rPr>
              <w:t>Resultados y Discusión</w:t>
            </w:r>
            <w:r w:rsidR="00DA18E1">
              <w:rPr>
                <w:noProof/>
                <w:webHidden/>
              </w:rPr>
              <w:tab/>
            </w:r>
            <w:r w:rsidR="00DA18E1">
              <w:rPr>
                <w:noProof/>
                <w:webHidden/>
              </w:rPr>
              <w:fldChar w:fldCharType="begin"/>
            </w:r>
            <w:r w:rsidR="00DA18E1">
              <w:rPr>
                <w:noProof/>
                <w:webHidden/>
              </w:rPr>
              <w:instrText xml:space="preserve"> PAGEREF _Toc6348728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384033B5" w14:textId="022398D1" w:rsidR="00DA18E1" w:rsidRDefault="00D934E7" w:rsidP="00DA18E1">
          <w:pPr>
            <w:pStyle w:val="TDC2"/>
            <w:tabs>
              <w:tab w:val="left" w:pos="660"/>
              <w:tab w:val="right" w:leader="dot" w:pos="8493"/>
            </w:tabs>
            <w:spacing w:after="0"/>
            <w:rPr>
              <w:noProof/>
            </w:rPr>
          </w:pPr>
          <w:hyperlink w:anchor="_Toc6348729" w:history="1">
            <w:r w:rsidR="00DA18E1" w:rsidRPr="00DD28F7">
              <w:rPr>
                <w:rStyle w:val="Hipervnculo"/>
                <w:rFonts w:ascii="Times New Roman" w:hAnsi="Times New Roman"/>
                <w:noProof/>
                <w:lang w:val="es-ES"/>
              </w:rPr>
              <w:t>1.</w:t>
            </w:r>
            <w:r w:rsidR="00DA18E1">
              <w:rPr>
                <w:noProof/>
              </w:rPr>
              <w:tab/>
            </w:r>
            <w:r w:rsidR="00DA18E1" w:rsidRPr="00DD28F7">
              <w:rPr>
                <w:rStyle w:val="Hipervnculo"/>
                <w:noProof/>
                <w:lang w:val="es-ES"/>
              </w:rPr>
              <w:t>Estimación por corte transversal</w:t>
            </w:r>
            <w:r w:rsidR="00DA18E1">
              <w:rPr>
                <w:noProof/>
                <w:webHidden/>
              </w:rPr>
              <w:tab/>
            </w:r>
            <w:r w:rsidR="00DA18E1">
              <w:rPr>
                <w:noProof/>
                <w:webHidden/>
              </w:rPr>
              <w:fldChar w:fldCharType="begin"/>
            </w:r>
            <w:r w:rsidR="00DA18E1">
              <w:rPr>
                <w:noProof/>
                <w:webHidden/>
              </w:rPr>
              <w:instrText xml:space="preserve"> PAGEREF _Toc6348729 \h </w:instrText>
            </w:r>
            <w:r w:rsidR="00DA18E1">
              <w:rPr>
                <w:noProof/>
                <w:webHidden/>
              </w:rPr>
            </w:r>
            <w:r w:rsidR="00DA18E1">
              <w:rPr>
                <w:noProof/>
                <w:webHidden/>
              </w:rPr>
              <w:fldChar w:fldCharType="separate"/>
            </w:r>
            <w:r w:rsidR="00560D5E">
              <w:rPr>
                <w:noProof/>
                <w:webHidden/>
              </w:rPr>
              <w:t>21</w:t>
            </w:r>
            <w:r w:rsidR="00DA18E1">
              <w:rPr>
                <w:noProof/>
                <w:webHidden/>
              </w:rPr>
              <w:fldChar w:fldCharType="end"/>
            </w:r>
          </w:hyperlink>
        </w:p>
        <w:p w14:paraId="120C7E59" w14:textId="60AEE255" w:rsidR="00DA18E1" w:rsidRDefault="00D934E7" w:rsidP="00DA18E1">
          <w:pPr>
            <w:pStyle w:val="TDC2"/>
            <w:tabs>
              <w:tab w:val="left" w:pos="660"/>
              <w:tab w:val="right" w:leader="dot" w:pos="8493"/>
            </w:tabs>
            <w:spacing w:after="0"/>
            <w:rPr>
              <w:noProof/>
            </w:rPr>
          </w:pPr>
          <w:hyperlink w:anchor="_Toc6348730" w:history="1">
            <w:r w:rsidR="00DA18E1" w:rsidRPr="00DD28F7">
              <w:rPr>
                <w:rStyle w:val="Hipervnculo"/>
                <w:rFonts w:ascii="Times New Roman" w:hAnsi="Times New Roman"/>
                <w:noProof/>
                <w:lang w:val="es-ES"/>
              </w:rPr>
              <w:t>2.</w:t>
            </w:r>
            <w:r w:rsidR="00DA18E1">
              <w:rPr>
                <w:noProof/>
              </w:rPr>
              <w:tab/>
            </w:r>
            <w:r w:rsidR="00DA18E1" w:rsidRPr="00DD28F7">
              <w:rPr>
                <w:rStyle w:val="Hipervnculo"/>
                <w:noProof/>
                <w:lang w:val="es-ES"/>
              </w:rPr>
              <w:t>Estimación por efectos fijos</w:t>
            </w:r>
            <w:r w:rsidR="00DA18E1">
              <w:rPr>
                <w:noProof/>
                <w:webHidden/>
              </w:rPr>
              <w:tab/>
            </w:r>
            <w:r w:rsidR="00DA18E1">
              <w:rPr>
                <w:noProof/>
                <w:webHidden/>
              </w:rPr>
              <w:fldChar w:fldCharType="begin"/>
            </w:r>
            <w:r w:rsidR="00DA18E1">
              <w:rPr>
                <w:noProof/>
                <w:webHidden/>
              </w:rPr>
              <w:instrText xml:space="preserve"> PAGEREF _Toc6348730 \h </w:instrText>
            </w:r>
            <w:r w:rsidR="00DA18E1">
              <w:rPr>
                <w:noProof/>
                <w:webHidden/>
              </w:rPr>
            </w:r>
            <w:r w:rsidR="00DA18E1">
              <w:rPr>
                <w:noProof/>
                <w:webHidden/>
              </w:rPr>
              <w:fldChar w:fldCharType="separate"/>
            </w:r>
            <w:r w:rsidR="00560D5E">
              <w:rPr>
                <w:noProof/>
                <w:webHidden/>
              </w:rPr>
              <w:t>24</w:t>
            </w:r>
            <w:r w:rsidR="00DA18E1">
              <w:rPr>
                <w:noProof/>
                <w:webHidden/>
              </w:rPr>
              <w:fldChar w:fldCharType="end"/>
            </w:r>
          </w:hyperlink>
        </w:p>
        <w:p w14:paraId="0457DCC6" w14:textId="64B32B13" w:rsidR="00DA18E1" w:rsidRDefault="00D934E7" w:rsidP="00DA18E1">
          <w:pPr>
            <w:pStyle w:val="TDC1"/>
            <w:tabs>
              <w:tab w:val="left" w:pos="1320"/>
              <w:tab w:val="right" w:leader="dot" w:pos="8493"/>
            </w:tabs>
            <w:spacing w:after="0"/>
            <w:rPr>
              <w:noProof/>
            </w:rPr>
          </w:pPr>
          <w:hyperlink w:anchor="_Toc6348731" w:history="1">
            <w:r w:rsidR="00DA18E1" w:rsidRPr="00DD28F7">
              <w:rPr>
                <w:rStyle w:val="Hipervnculo"/>
                <w:rFonts w:asciiTheme="majorHAnsi" w:hAnsiTheme="majorHAnsi"/>
                <w:noProof/>
                <w:lang w:val="es-ES"/>
              </w:rPr>
              <w:t>Capítulo VI.</w:t>
            </w:r>
            <w:r w:rsidR="00DA18E1">
              <w:rPr>
                <w:noProof/>
              </w:rPr>
              <w:tab/>
            </w:r>
            <w:r w:rsidR="00DA18E1" w:rsidRPr="00DD28F7">
              <w:rPr>
                <w:rStyle w:val="Hipervnculo"/>
                <w:noProof/>
                <w:lang w:val="es-ES"/>
              </w:rPr>
              <w:t>Conclusiones y recomendaciones</w:t>
            </w:r>
            <w:r w:rsidR="00DA18E1">
              <w:rPr>
                <w:noProof/>
                <w:webHidden/>
              </w:rPr>
              <w:tab/>
            </w:r>
            <w:r w:rsidR="00DA18E1">
              <w:rPr>
                <w:noProof/>
                <w:webHidden/>
              </w:rPr>
              <w:fldChar w:fldCharType="begin"/>
            </w:r>
            <w:r w:rsidR="00DA18E1">
              <w:rPr>
                <w:noProof/>
                <w:webHidden/>
              </w:rPr>
              <w:instrText xml:space="preserve"> PAGEREF _Toc6348731 \h </w:instrText>
            </w:r>
            <w:r w:rsidR="00DA18E1">
              <w:rPr>
                <w:noProof/>
                <w:webHidden/>
              </w:rPr>
            </w:r>
            <w:r w:rsidR="00DA18E1">
              <w:rPr>
                <w:noProof/>
                <w:webHidden/>
              </w:rPr>
              <w:fldChar w:fldCharType="separate"/>
            </w:r>
            <w:r w:rsidR="00560D5E">
              <w:rPr>
                <w:noProof/>
                <w:webHidden/>
              </w:rPr>
              <w:t>25</w:t>
            </w:r>
            <w:r w:rsidR="00DA18E1">
              <w:rPr>
                <w:noProof/>
                <w:webHidden/>
              </w:rPr>
              <w:fldChar w:fldCharType="end"/>
            </w:r>
          </w:hyperlink>
        </w:p>
        <w:p w14:paraId="39BD5380" w14:textId="318C4DFF" w:rsidR="00DA18E1" w:rsidRDefault="00D934E7" w:rsidP="00DA18E1">
          <w:pPr>
            <w:pStyle w:val="TDC1"/>
            <w:tabs>
              <w:tab w:val="right" w:leader="dot" w:pos="8493"/>
            </w:tabs>
            <w:spacing w:after="0"/>
            <w:rPr>
              <w:noProof/>
            </w:rPr>
          </w:pPr>
          <w:hyperlink w:anchor="_Toc6348732" w:history="1">
            <w:r w:rsidR="00DA18E1" w:rsidRPr="00DD28F7">
              <w:rPr>
                <w:rStyle w:val="Hipervnculo"/>
                <w:noProof/>
                <w:lang w:val="es-ES"/>
              </w:rPr>
              <w:t>Bibliografía</w:t>
            </w:r>
            <w:r w:rsidR="00DA18E1">
              <w:rPr>
                <w:noProof/>
                <w:webHidden/>
              </w:rPr>
              <w:tab/>
            </w:r>
            <w:r w:rsidR="00DA18E1">
              <w:rPr>
                <w:noProof/>
                <w:webHidden/>
              </w:rPr>
              <w:fldChar w:fldCharType="begin"/>
            </w:r>
            <w:r w:rsidR="00DA18E1">
              <w:rPr>
                <w:noProof/>
                <w:webHidden/>
              </w:rPr>
              <w:instrText xml:space="preserve"> PAGEREF _Toc6348732 \h </w:instrText>
            </w:r>
            <w:r w:rsidR="00DA18E1">
              <w:rPr>
                <w:noProof/>
                <w:webHidden/>
              </w:rPr>
            </w:r>
            <w:r w:rsidR="00DA18E1">
              <w:rPr>
                <w:noProof/>
                <w:webHidden/>
              </w:rPr>
              <w:fldChar w:fldCharType="separate"/>
            </w:r>
            <w:r w:rsidR="00560D5E">
              <w:rPr>
                <w:noProof/>
                <w:webHidden/>
              </w:rPr>
              <w:t>26</w:t>
            </w:r>
            <w:r w:rsidR="00DA18E1">
              <w:rPr>
                <w:noProof/>
                <w:webHidden/>
              </w:rPr>
              <w:fldChar w:fldCharType="end"/>
            </w:r>
          </w:hyperlink>
        </w:p>
        <w:p w14:paraId="3200BED5" w14:textId="14152D78" w:rsidR="00DA18E1" w:rsidRDefault="00DA18E1" w:rsidP="00DA18E1">
          <w:pPr>
            <w:spacing w:after="0"/>
          </w:pPr>
          <w:r>
            <w:rPr>
              <w:b/>
              <w:bCs/>
              <w:lang w:val="es-ES"/>
            </w:rPr>
            <w:fldChar w:fldCharType="end"/>
          </w:r>
        </w:p>
      </w:sdtContent>
    </w:sdt>
    <w:p w14:paraId="2599185F" w14:textId="77777777" w:rsidR="00CD64C6" w:rsidRDefault="00CD64C6">
      <w:pPr>
        <w:spacing w:after="200" w:line="276" w:lineRule="auto"/>
        <w:jc w:val="left"/>
      </w:pPr>
      <w:r>
        <w:br w:type="page"/>
      </w:r>
    </w:p>
    <w:p w14:paraId="6A0A5870" w14:textId="2402A3B5" w:rsidR="00CD64C6" w:rsidRPr="005B24F0" w:rsidRDefault="003C6F49" w:rsidP="005B24F0">
      <w:pPr>
        <w:pStyle w:val="Ttulo1"/>
        <w:numPr>
          <w:ilvl w:val="0"/>
          <w:numId w:val="0"/>
        </w:numPr>
        <w:rPr>
          <w:caps/>
        </w:rPr>
      </w:pPr>
      <w:r w:rsidRPr="003C6F49">
        <w:rPr>
          <w:caps/>
        </w:rPr>
        <w:lastRenderedPageBreak/>
        <w:t>Índice de tablas</w:t>
      </w:r>
    </w:p>
    <w:p w14:paraId="078F5B8D" w14:textId="1A575336" w:rsidR="005B24F0" w:rsidRDefault="00DA18E1">
      <w:pPr>
        <w:pStyle w:val="Tabladeilustraciones"/>
        <w:tabs>
          <w:tab w:val="right" w:leader="dot" w:pos="8493"/>
        </w:tabs>
        <w:rPr>
          <w:rFonts w:eastAsiaTheme="minorEastAsia" w:cstheme="minorBidi"/>
          <w:noProof/>
          <w:lang w:val="en-US"/>
        </w:rPr>
      </w:pPr>
      <w:r>
        <w:fldChar w:fldCharType="begin"/>
      </w:r>
      <w:r>
        <w:instrText xml:space="preserve"> TOC \h \z \c "Tabla" </w:instrText>
      </w:r>
      <w:r>
        <w:fldChar w:fldCharType="separate"/>
      </w:r>
      <w:hyperlink w:anchor="_Toc8395782" w:history="1">
        <w:r w:rsidR="005B24F0" w:rsidRPr="00F07999">
          <w:rPr>
            <w:rStyle w:val="Hipervnculo"/>
            <w:rFonts w:eastAsia="Calibri"/>
            <w:noProof/>
          </w:rPr>
          <w:t>Tabla 1: Número de estaciones por razón social para Perú y Lima</w:t>
        </w:r>
        <w:r w:rsidR="005B24F0">
          <w:rPr>
            <w:noProof/>
            <w:webHidden/>
          </w:rPr>
          <w:tab/>
        </w:r>
        <w:r w:rsidR="005B24F0">
          <w:rPr>
            <w:noProof/>
            <w:webHidden/>
          </w:rPr>
          <w:fldChar w:fldCharType="begin"/>
        </w:r>
        <w:r w:rsidR="005B24F0">
          <w:rPr>
            <w:noProof/>
            <w:webHidden/>
          </w:rPr>
          <w:instrText xml:space="preserve"> PAGEREF _Toc8395782 \h </w:instrText>
        </w:r>
        <w:r w:rsidR="005B24F0">
          <w:rPr>
            <w:noProof/>
            <w:webHidden/>
          </w:rPr>
        </w:r>
        <w:r w:rsidR="005B24F0">
          <w:rPr>
            <w:noProof/>
            <w:webHidden/>
          </w:rPr>
          <w:fldChar w:fldCharType="separate"/>
        </w:r>
        <w:r w:rsidR="005B24F0">
          <w:rPr>
            <w:noProof/>
            <w:webHidden/>
          </w:rPr>
          <w:t>16</w:t>
        </w:r>
        <w:r w:rsidR="005B24F0">
          <w:rPr>
            <w:noProof/>
            <w:webHidden/>
          </w:rPr>
          <w:fldChar w:fldCharType="end"/>
        </w:r>
      </w:hyperlink>
    </w:p>
    <w:p w14:paraId="21B7DBD5" w14:textId="6B8A80DC" w:rsidR="005B24F0" w:rsidRDefault="00D934E7">
      <w:pPr>
        <w:pStyle w:val="Tabladeilustraciones"/>
        <w:tabs>
          <w:tab w:val="right" w:leader="dot" w:pos="8493"/>
        </w:tabs>
        <w:rPr>
          <w:rFonts w:eastAsiaTheme="minorEastAsia" w:cstheme="minorBidi"/>
          <w:noProof/>
          <w:lang w:val="en-US"/>
        </w:rPr>
      </w:pPr>
      <w:hyperlink w:anchor="_Toc8395783" w:history="1">
        <w:r w:rsidR="005B24F0" w:rsidRPr="00F07999">
          <w:rPr>
            <w:rStyle w:val="Hipervnculo"/>
            <w:rFonts w:eastAsia="Calibri"/>
            <w:noProof/>
          </w:rPr>
          <w:t>Tabla 2: Número de estaciones propias, abanderadas e independientes por marca visible para una muestra de distritos de Lima Metropolitana</w:t>
        </w:r>
        <w:r w:rsidR="005B24F0">
          <w:rPr>
            <w:noProof/>
            <w:webHidden/>
          </w:rPr>
          <w:tab/>
        </w:r>
        <w:r w:rsidR="005B24F0">
          <w:rPr>
            <w:noProof/>
            <w:webHidden/>
          </w:rPr>
          <w:fldChar w:fldCharType="begin"/>
        </w:r>
        <w:r w:rsidR="005B24F0">
          <w:rPr>
            <w:noProof/>
            <w:webHidden/>
          </w:rPr>
          <w:instrText xml:space="preserve"> PAGEREF _Toc8395783 \h </w:instrText>
        </w:r>
        <w:r w:rsidR="005B24F0">
          <w:rPr>
            <w:noProof/>
            <w:webHidden/>
          </w:rPr>
        </w:r>
        <w:r w:rsidR="005B24F0">
          <w:rPr>
            <w:noProof/>
            <w:webHidden/>
          </w:rPr>
          <w:fldChar w:fldCharType="separate"/>
        </w:r>
        <w:r w:rsidR="005B24F0">
          <w:rPr>
            <w:noProof/>
            <w:webHidden/>
          </w:rPr>
          <w:t>17</w:t>
        </w:r>
        <w:r w:rsidR="005B24F0">
          <w:rPr>
            <w:noProof/>
            <w:webHidden/>
          </w:rPr>
          <w:fldChar w:fldCharType="end"/>
        </w:r>
      </w:hyperlink>
    </w:p>
    <w:p w14:paraId="25794948" w14:textId="75716834" w:rsidR="005B24F0" w:rsidRDefault="00D934E7">
      <w:pPr>
        <w:pStyle w:val="Tabladeilustraciones"/>
        <w:tabs>
          <w:tab w:val="right" w:leader="dot" w:pos="8493"/>
        </w:tabs>
        <w:rPr>
          <w:rFonts w:eastAsiaTheme="minorEastAsia" w:cstheme="minorBidi"/>
          <w:noProof/>
          <w:lang w:val="en-US"/>
        </w:rPr>
      </w:pPr>
      <w:hyperlink w:anchor="_Toc8395784" w:history="1">
        <w:r w:rsidR="005B24F0" w:rsidRPr="00F07999">
          <w:rPr>
            <w:rStyle w:val="Hipervnculo"/>
            <w:rFonts w:eastAsia="Calibri"/>
            <w:noProof/>
          </w:rPr>
          <w:t>Tabla 3: Estadística descriptiva</w:t>
        </w:r>
        <w:r w:rsidR="005B24F0">
          <w:rPr>
            <w:noProof/>
            <w:webHidden/>
          </w:rPr>
          <w:tab/>
        </w:r>
        <w:r w:rsidR="005B24F0">
          <w:rPr>
            <w:noProof/>
            <w:webHidden/>
          </w:rPr>
          <w:fldChar w:fldCharType="begin"/>
        </w:r>
        <w:r w:rsidR="005B24F0">
          <w:rPr>
            <w:noProof/>
            <w:webHidden/>
          </w:rPr>
          <w:instrText xml:space="preserve"> PAGEREF _Toc8395784 \h </w:instrText>
        </w:r>
        <w:r w:rsidR="005B24F0">
          <w:rPr>
            <w:noProof/>
            <w:webHidden/>
          </w:rPr>
        </w:r>
        <w:r w:rsidR="005B24F0">
          <w:rPr>
            <w:noProof/>
            <w:webHidden/>
          </w:rPr>
          <w:fldChar w:fldCharType="separate"/>
        </w:r>
        <w:r w:rsidR="005B24F0">
          <w:rPr>
            <w:noProof/>
            <w:webHidden/>
          </w:rPr>
          <w:t>21</w:t>
        </w:r>
        <w:r w:rsidR="005B24F0">
          <w:rPr>
            <w:noProof/>
            <w:webHidden/>
          </w:rPr>
          <w:fldChar w:fldCharType="end"/>
        </w:r>
      </w:hyperlink>
    </w:p>
    <w:p w14:paraId="38FD0CE6" w14:textId="27550083" w:rsidR="005B24F0" w:rsidRDefault="00D934E7">
      <w:pPr>
        <w:pStyle w:val="Tabladeilustraciones"/>
        <w:tabs>
          <w:tab w:val="right" w:leader="dot" w:pos="8493"/>
        </w:tabs>
        <w:rPr>
          <w:rFonts w:eastAsiaTheme="minorEastAsia" w:cstheme="minorBidi"/>
          <w:noProof/>
          <w:lang w:val="en-US"/>
        </w:rPr>
      </w:pPr>
      <w:hyperlink w:anchor="_Toc8395785" w:history="1">
        <w:r w:rsidR="005B24F0" w:rsidRPr="00F07999">
          <w:rPr>
            <w:rStyle w:val="Hipervnculo"/>
            <w:rFonts w:eastAsia="Calibri"/>
            <w:noProof/>
          </w:rPr>
          <w:t>Tabla 4: Resultados de regresión lineal por MCO - Combustible Diésel DB5-S50</w:t>
        </w:r>
        <w:r w:rsidR="005B24F0">
          <w:rPr>
            <w:noProof/>
            <w:webHidden/>
          </w:rPr>
          <w:tab/>
        </w:r>
        <w:r w:rsidR="005B24F0">
          <w:rPr>
            <w:noProof/>
            <w:webHidden/>
          </w:rPr>
          <w:fldChar w:fldCharType="begin"/>
        </w:r>
        <w:r w:rsidR="005B24F0">
          <w:rPr>
            <w:noProof/>
            <w:webHidden/>
          </w:rPr>
          <w:instrText xml:space="preserve"> PAGEREF _Toc8395785 \h </w:instrText>
        </w:r>
        <w:r w:rsidR="005B24F0">
          <w:rPr>
            <w:noProof/>
            <w:webHidden/>
          </w:rPr>
        </w:r>
        <w:r w:rsidR="005B24F0">
          <w:rPr>
            <w:noProof/>
            <w:webHidden/>
          </w:rPr>
          <w:fldChar w:fldCharType="separate"/>
        </w:r>
        <w:r w:rsidR="005B24F0">
          <w:rPr>
            <w:noProof/>
            <w:webHidden/>
          </w:rPr>
          <w:t>25</w:t>
        </w:r>
        <w:r w:rsidR="005B24F0">
          <w:rPr>
            <w:noProof/>
            <w:webHidden/>
          </w:rPr>
          <w:fldChar w:fldCharType="end"/>
        </w:r>
      </w:hyperlink>
    </w:p>
    <w:p w14:paraId="5EE4A0CE" w14:textId="67AE377D" w:rsidR="005B24F0" w:rsidRDefault="00D934E7">
      <w:pPr>
        <w:pStyle w:val="Tabladeilustraciones"/>
        <w:tabs>
          <w:tab w:val="right" w:leader="dot" w:pos="8493"/>
        </w:tabs>
        <w:rPr>
          <w:rFonts w:eastAsiaTheme="minorEastAsia" w:cstheme="minorBidi"/>
          <w:noProof/>
          <w:lang w:val="en-US"/>
        </w:rPr>
      </w:pPr>
      <w:hyperlink w:anchor="_Toc8395786" w:history="1">
        <w:r w:rsidR="005B24F0" w:rsidRPr="00F07999">
          <w:rPr>
            <w:rStyle w:val="Hipervnculo"/>
            <w:rFonts w:eastAsia="Calibri"/>
            <w:noProof/>
          </w:rPr>
          <w:t>Tabla 5: Resultados de regresión lineal por MCO - Combustible Gasohol 90 octanos</w:t>
        </w:r>
        <w:r w:rsidR="005B24F0">
          <w:rPr>
            <w:noProof/>
            <w:webHidden/>
          </w:rPr>
          <w:tab/>
        </w:r>
        <w:r w:rsidR="005B24F0">
          <w:rPr>
            <w:noProof/>
            <w:webHidden/>
          </w:rPr>
          <w:fldChar w:fldCharType="begin"/>
        </w:r>
        <w:r w:rsidR="005B24F0">
          <w:rPr>
            <w:noProof/>
            <w:webHidden/>
          </w:rPr>
          <w:instrText xml:space="preserve"> PAGEREF _Toc8395786 \h </w:instrText>
        </w:r>
        <w:r w:rsidR="005B24F0">
          <w:rPr>
            <w:noProof/>
            <w:webHidden/>
          </w:rPr>
        </w:r>
        <w:r w:rsidR="005B24F0">
          <w:rPr>
            <w:noProof/>
            <w:webHidden/>
          </w:rPr>
          <w:fldChar w:fldCharType="separate"/>
        </w:r>
        <w:r w:rsidR="005B24F0">
          <w:rPr>
            <w:noProof/>
            <w:webHidden/>
          </w:rPr>
          <w:t>26</w:t>
        </w:r>
        <w:r w:rsidR="005B24F0">
          <w:rPr>
            <w:noProof/>
            <w:webHidden/>
          </w:rPr>
          <w:fldChar w:fldCharType="end"/>
        </w:r>
      </w:hyperlink>
    </w:p>
    <w:p w14:paraId="03F9E318" w14:textId="65D3558F" w:rsidR="005B24F0" w:rsidRDefault="00D934E7">
      <w:pPr>
        <w:pStyle w:val="Tabladeilustraciones"/>
        <w:tabs>
          <w:tab w:val="right" w:leader="dot" w:pos="8493"/>
        </w:tabs>
        <w:rPr>
          <w:rFonts w:eastAsiaTheme="minorEastAsia" w:cstheme="minorBidi"/>
          <w:noProof/>
          <w:lang w:val="en-US"/>
        </w:rPr>
      </w:pPr>
      <w:hyperlink w:anchor="_Toc8395787" w:history="1">
        <w:r w:rsidR="005B24F0" w:rsidRPr="00F07999">
          <w:rPr>
            <w:rStyle w:val="Hipervnculo"/>
            <w:rFonts w:eastAsia="Calibri"/>
            <w:noProof/>
          </w:rPr>
          <w:t>Tabla 6: Pruebas de LR para simplificar el modelo espacial de Durbin</w:t>
        </w:r>
        <w:r w:rsidR="005B24F0">
          <w:rPr>
            <w:noProof/>
            <w:webHidden/>
          </w:rPr>
          <w:tab/>
        </w:r>
        <w:r w:rsidR="005B24F0">
          <w:rPr>
            <w:noProof/>
            <w:webHidden/>
          </w:rPr>
          <w:fldChar w:fldCharType="begin"/>
        </w:r>
        <w:r w:rsidR="005B24F0">
          <w:rPr>
            <w:noProof/>
            <w:webHidden/>
          </w:rPr>
          <w:instrText xml:space="preserve"> PAGEREF _Toc8395787 \h </w:instrText>
        </w:r>
        <w:r w:rsidR="005B24F0">
          <w:rPr>
            <w:noProof/>
            <w:webHidden/>
          </w:rPr>
        </w:r>
        <w:r w:rsidR="005B24F0">
          <w:rPr>
            <w:noProof/>
            <w:webHidden/>
          </w:rPr>
          <w:fldChar w:fldCharType="separate"/>
        </w:r>
        <w:r w:rsidR="005B24F0">
          <w:rPr>
            <w:noProof/>
            <w:webHidden/>
          </w:rPr>
          <w:t>27</w:t>
        </w:r>
        <w:r w:rsidR="005B24F0">
          <w:rPr>
            <w:noProof/>
            <w:webHidden/>
          </w:rPr>
          <w:fldChar w:fldCharType="end"/>
        </w:r>
      </w:hyperlink>
    </w:p>
    <w:p w14:paraId="2489C48C" w14:textId="7CED440B" w:rsidR="005B24F0" w:rsidRDefault="00D934E7">
      <w:pPr>
        <w:pStyle w:val="Tabladeilustraciones"/>
        <w:tabs>
          <w:tab w:val="right" w:leader="dot" w:pos="8493"/>
        </w:tabs>
        <w:rPr>
          <w:rFonts w:eastAsiaTheme="minorEastAsia" w:cstheme="minorBidi"/>
          <w:noProof/>
          <w:lang w:val="en-US"/>
        </w:rPr>
      </w:pPr>
      <w:hyperlink w:anchor="_Toc8395788" w:history="1">
        <w:r w:rsidR="005B24F0" w:rsidRPr="00F07999">
          <w:rPr>
            <w:rStyle w:val="Hipervnculo"/>
            <w:rFonts w:eastAsia="Calibri"/>
            <w:noProof/>
          </w:rPr>
          <w:t>Tabla 7: Resultados del modelo autoregresivo espacial y sus impactos para combustible diésel en Marzo – 2018.</w:t>
        </w:r>
        <w:r w:rsidR="005B24F0">
          <w:rPr>
            <w:noProof/>
            <w:webHidden/>
          </w:rPr>
          <w:tab/>
        </w:r>
        <w:r w:rsidR="005B24F0">
          <w:rPr>
            <w:noProof/>
            <w:webHidden/>
          </w:rPr>
          <w:fldChar w:fldCharType="begin"/>
        </w:r>
        <w:r w:rsidR="005B24F0">
          <w:rPr>
            <w:noProof/>
            <w:webHidden/>
          </w:rPr>
          <w:instrText xml:space="preserve"> PAGEREF _Toc8395788 \h </w:instrText>
        </w:r>
        <w:r w:rsidR="005B24F0">
          <w:rPr>
            <w:noProof/>
            <w:webHidden/>
          </w:rPr>
        </w:r>
        <w:r w:rsidR="005B24F0">
          <w:rPr>
            <w:noProof/>
            <w:webHidden/>
          </w:rPr>
          <w:fldChar w:fldCharType="separate"/>
        </w:r>
        <w:r w:rsidR="005B24F0">
          <w:rPr>
            <w:noProof/>
            <w:webHidden/>
          </w:rPr>
          <w:t>28</w:t>
        </w:r>
        <w:r w:rsidR="005B24F0">
          <w:rPr>
            <w:noProof/>
            <w:webHidden/>
          </w:rPr>
          <w:fldChar w:fldCharType="end"/>
        </w:r>
      </w:hyperlink>
    </w:p>
    <w:p w14:paraId="5445E482" w14:textId="4FDBD43E" w:rsidR="005B24F0" w:rsidRDefault="00D934E7">
      <w:pPr>
        <w:pStyle w:val="Tabladeilustraciones"/>
        <w:tabs>
          <w:tab w:val="right" w:leader="dot" w:pos="8493"/>
        </w:tabs>
        <w:rPr>
          <w:rFonts w:eastAsiaTheme="minorEastAsia" w:cstheme="minorBidi"/>
          <w:noProof/>
          <w:lang w:val="en-US"/>
        </w:rPr>
      </w:pPr>
      <w:hyperlink w:anchor="_Toc8395789" w:history="1">
        <w:r w:rsidR="005B24F0" w:rsidRPr="00F07999">
          <w:rPr>
            <w:rStyle w:val="Hipervnculo"/>
            <w:rFonts w:eastAsia="Calibri"/>
            <w:noProof/>
          </w:rPr>
          <w:t>Tabla 8: Resultados del modelo autoregresivo espacial y sus impactos para combustible gasohol en Marzo – 2018.</w:t>
        </w:r>
        <w:r w:rsidR="005B24F0">
          <w:rPr>
            <w:noProof/>
            <w:webHidden/>
          </w:rPr>
          <w:tab/>
        </w:r>
        <w:r w:rsidR="005B24F0">
          <w:rPr>
            <w:noProof/>
            <w:webHidden/>
          </w:rPr>
          <w:fldChar w:fldCharType="begin"/>
        </w:r>
        <w:r w:rsidR="005B24F0">
          <w:rPr>
            <w:noProof/>
            <w:webHidden/>
          </w:rPr>
          <w:instrText xml:space="preserve"> PAGEREF _Toc8395789 \h </w:instrText>
        </w:r>
        <w:r w:rsidR="005B24F0">
          <w:rPr>
            <w:noProof/>
            <w:webHidden/>
          </w:rPr>
        </w:r>
        <w:r w:rsidR="005B24F0">
          <w:rPr>
            <w:noProof/>
            <w:webHidden/>
          </w:rPr>
          <w:fldChar w:fldCharType="separate"/>
        </w:r>
        <w:r w:rsidR="005B24F0">
          <w:rPr>
            <w:noProof/>
            <w:webHidden/>
          </w:rPr>
          <w:t>29</w:t>
        </w:r>
        <w:r w:rsidR="005B24F0">
          <w:rPr>
            <w:noProof/>
            <w:webHidden/>
          </w:rPr>
          <w:fldChar w:fldCharType="end"/>
        </w:r>
      </w:hyperlink>
    </w:p>
    <w:p w14:paraId="185C2B2B" w14:textId="26F3FC22" w:rsidR="005B24F0" w:rsidRDefault="00D934E7">
      <w:pPr>
        <w:pStyle w:val="Tabladeilustraciones"/>
        <w:tabs>
          <w:tab w:val="right" w:leader="dot" w:pos="8493"/>
        </w:tabs>
        <w:rPr>
          <w:rFonts w:eastAsiaTheme="minorEastAsia" w:cstheme="minorBidi"/>
          <w:noProof/>
          <w:lang w:val="en-US"/>
        </w:rPr>
      </w:pPr>
      <w:hyperlink w:anchor="_Toc8395790" w:history="1">
        <w:r w:rsidR="005B24F0" w:rsidRPr="00F07999">
          <w:rPr>
            <w:rStyle w:val="Hipervnculo"/>
            <w:rFonts w:eastAsia="Calibri"/>
            <w:noProof/>
          </w:rPr>
          <w:t>Tabla 9: Estimación por efectos fijos a nivel de estación y de tiempo</w:t>
        </w:r>
        <w:r w:rsidR="005B24F0">
          <w:rPr>
            <w:noProof/>
            <w:webHidden/>
          </w:rPr>
          <w:tab/>
        </w:r>
        <w:r w:rsidR="005B24F0">
          <w:rPr>
            <w:noProof/>
            <w:webHidden/>
          </w:rPr>
          <w:fldChar w:fldCharType="begin"/>
        </w:r>
        <w:r w:rsidR="005B24F0">
          <w:rPr>
            <w:noProof/>
            <w:webHidden/>
          </w:rPr>
          <w:instrText xml:space="preserve"> PAGEREF _Toc8395790 \h </w:instrText>
        </w:r>
        <w:r w:rsidR="005B24F0">
          <w:rPr>
            <w:noProof/>
            <w:webHidden/>
          </w:rPr>
        </w:r>
        <w:r w:rsidR="005B24F0">
          <w:rPr>
            <w:noProof/>
            <w:webHidden/>
          </w:rPr>
          <w:fldChar w:fldCharType="separate"/>
        </w:r>
        <w:r w:rsidR="005B24F0">
          <w:rPr>
            <w:noProof/>
            <w:webHidden/>
          </w:rPr>
          <w:t>31</w:t>
        </w:r>
        <w:r w:rsidR="005B24F0">
          <w:rPr>
            <w:noProof/>
            <w:webHidden/>
          </w:rPr>
          <w:fldChar w:fldCharType="end"/>
        </w:r>
      </w:hyperlink>
    </w:p>
    <w:p w14:paraId="2CCD796F" w14:textId="3E9C26F5" w:rsidR="00DA18E1" w:rsidRDefault="00DA18E1">
      <w:pPr>
        <w:spacing w:after="200" w:line="276" w:lineRule="auto"/>
        <w:jc w:val="left"/>
      </w:pPr>
      <w:r>
        <w:fldChar w:fldCharType="end"/>
      </w:r>
    </w:p>
    <w:p w14:paraId="6BCDD342" w14:textId="77777777" w:rsidR="00CD64C6" w:rsidRDefault="00CD64C6">
      <w:pPr>
        <w:spacing w:after="200" w:line="276" w:lineRule="auto"/>
        <w:jc w:val="left"/>
      </w:pPr>
      <w:r>
        <w:br w:type="page"/>
      </w:r>
    </w:p>
    <w:p w14:paraId="71F4A8E3" w14:textId="62B9F07C" w:rsidR="00CD64C6" w:rsidRPr="00B97460" w:rsidRDefault="00C26DD6" w:rsidP="00B97460">
      <w:pPr>
        <w:pStyle w:val="Ttulo1"/>
        <w:numPr>
          <w:ilvl w:val="0"/>
          <w:numId w:val="0"/>
        </w:numPr>
        <w:rPr>
          <w:b w:val="0"/>
          <w:caps/>
        </w:rPr>
      </w:pPr>
      <w:del w:id="3" w:author="Diego Uriarte" w:date="2019-05-10T15:49:00Z">
        <w:r w:rsidRPr="00C26DD6">
          <w:lastRenderedPageBreak/>
          <w:delText>Í</w:delText>
        </w:r>
        <w:r w:rsidR="00CD64C6" w:rsidRPr="00C26DD6">
          <w:delText>NDICE DE GRAFICOS</w:delText>
        </w:r>
      </w:del>
      <w:ins w:id="4" w:author="Diego Uriarte" w:date="2019-05-10T15:49:00Z">
        <w:r w:rsidR="00A457F2" w:rsidRPr="00A457F2">
          <w:rPr>
            <w:caps/>
          </w:rPr>
          <w:t>Índice de gráficos</w:t>
        </w:r>
      </w:ins>
    </w:p>
    <w:p w14:paraId="2B6E8719" w14:textId="22626DC5" w:rsidR="005B24F0" w:rsidRDefault="00C26DD6">
      <w:pPr>
        <w:pStyle w:val="Tabladeilustraciones"/>
        <w:tabs>
          <w:tab w:val="right" w:leader="dot" w:pos="8493"/>
        </w:tabs>
        <w:rPr>
          <w:rFonts w:eastAsiaTheme="minorEastAsia" w:cstheme="minorBidi"/>
          <w:noProof/>
          <w:lang w:val="en-US"/>
        </w:rPr>
      </w:pPr>
      <w:r>
        <w:fldChar w:fldCharType="begin"/>
      </w:r>
      <w:r>
        <w:instrText xml:space="preserve"> TOC \h \z \c "Gráfico" </w:instrText>
      </w:r>
      <w:r>
        <w:fldChar w:fldCharType="separate"/>
      </w:r>
      <w:hyperlink w:anchor="_Toc8395776" w:history="1">
        <w:r w:rsidR="005B24F0" w:rsidRPr="00910202">
          <w:rPr>
            <w:rStyle w:val="Hipervnculo"/>
            <w:rFonts w:eastAsia="Calibri"/>
            <w:noProof/>
          </w:rPr>
          <w:t>Gráfico 1. Modelos de dependencia espacial para datos de corte transversal</w:t>
        </w:r>
        <w:r w:rsidR="005B24F0">
          <w:rPr>
            <w:noProof/>
            <w:webHidden/>
          </w:rPr>
          <w:tab/>
        </w:r>
        <w:r w:rsidR="005B24F0">
          <w:rPr>
            <w:noProof/>
            <w:webHidden/>
          </w:rPr>
          <w:fldChar w:fldCharType="begin"/>
        </w:r>
        <w:r w:rsidR="005B24F0">
          <w:rPr>
            <w:noProof/>
            <w:webHidden/>
          </w:rPr>
          <w:instrText xml:space="preserve"> PAGEREF _Toc8395776 \h </w:instrText>
        </w:r>
        <w:r w:rsidR="005B24F0">
          <w:rPr>
            <w:noProof/>
            <w:webHidden/>
          </w:rPr>
        </w:r>
        <w:r w:rsidR="005B24F0">
          <w:rPr>
            <w:noProof/>
            <w:webHidden/>
          </w:rPr>
          <w:fldChar w:fldCharType="separate"/>
        </w:r>
        <w:r w:rsidR="005B24F0">
          <w:rPr>
            <w:noProof/>
            <w:webHidden/>
          </w:rPr>
          <w:t>12</w:t>
        </w:r>
        <w:r w:rsidR="005B24F0">
          <w:rPr>
            <w:noProof/>
            <w:webHidden/>
          </w:rPr>
          <w:fldChar w:fldCharType="end"/>
        </w:r>
      </w:hyperlink>
    </w:p>
    <w:p w14:paraId="4A418D11" w14:textId="36819DDC" w:rsidR="005B24F0" w:rsidRDefault="00D934E7">
      <w:pPr>
        <w:pStyle w:val="Tabladeilustraciones"/>
        <w:tabs>
          <w:tab w:val="right" w:leader="dot" w:pos="8493"/>
        </w:tabs>
        <w:rPr>
          <w:rFonts w:eastAsiaTheme="minorEastAsia" w:cstheme="minorBidi"/>
          <w:noProof/>
          <w:lang w:val="en-US"/>
        </w:rPr>
      </w:pPr>
      <w:hyperlink w:anchor="_Toc8395777" w:history="1">
        <w:r w:rsidR="005B24F0" w:rsidRPr="00910202">
          <w:rPr>
            <w:rStyle w:val="Hipervnculo"/>
            <w:rFonts w:eastAsia="Calibri"/>
            <w:noProof/>
          </w:rPr>
          <w:t>Gráfico 2. Construcción de polígonos de Thiessen alrededor de 20 observaciones</w:t>
        </w:r>
        <w:r w:rsidR="005B24F0">
          <w:rPr>
            <w:noProof/>
            <w:webHidden/>
          </w:rPr>
          <w:tab/>
        </w:r>
        <w:r w:rsidR="005B24F0">
          <w:rPr>
            <w:noProof/>
            <w:webHidden/>
          </w:rPr>
          <w:fldChar w:fldCharType="begin"/>
        </w:r>
        <w:r w:rsidR="005B24F0">
          <w:rPr>
            <w:noProof/>
            <w:webHidden/>
          </w:rPr>
          <w:instrText xml:space="preserve"> PAGEREF _Toc8395777 \h </w:instrText>
        </w:r>
        <w:r w:rsidR="005B24F0">
          <w:rPr>
            <w:noProof/>
            <w:webHidden/>
          </w:rPr>
        </w:r>
        <w:r w:rsidR="005B24F0">
          <w:rPr>
            <w:noProof/>
            <w:webHidden/>
          </w:rPr>
          <w:fldChar w:fldCharType="separate"/>
        </w:r>
        <w:r w:rsidR="005B24F0">
          <w:rPr>
            <w:noProof/>
            <w:webHidden/>
          </w:rPr>
          <w:t>15</w:t>
        </w:r>
        <w:r w:rsidR="005B24F0">
          <w:rPr>
            <w:noProof/>
            <w:webHidden/>
          </w:rPr>
          <w:fldChar w:fldCharType="end"/>
        </w:r>
      </w:hyperlink>
    </w:p>
    <w:p w14:paraId="4FCDADDA" w14:textId="01DD3048" w:rsidR="005B24F0" w:rsidRDefault="00D934E7">
      <w:pPr>
        <w:pStyle w:val="Tabladeilustraciones"/>
        <w:tabs>
          <w:tab w:val="right" w:leader="dot" w:pos="8493"/>
        </w:tabs>
        <w:rPr>
          <w:rFonts w:eastAsiaTheme="minorEastAsia" w:cstheme="minorBidi"/>
          <w:noProof/>
          <w:lang w:val="en-US"/>
        </w:rPr>
      </w:pPr>
      <w:hyperlink w:anchor="_Toc8395778" w:history="1">
        <w:r w:rsidR="005B24F0" w:rsidRPr="00910202">
          <w:rPr>
            <w:rStyle w:val="Hipervnculo"/>
            <w:rFonts w:eastAsia="Calibri"/>
            <w:noProof/>
          </w:rPr>
          <w:t>Gráfico 3: Precios promedio por tipo de estación para Diésel y Gasolina de 90 octanos</w:t>
        </w:r>
        <w:r w:rsidR="005B24F0">
          <w:rPr>
            <w:noProof/>
            <w:webHidden/>
          </w:rPr>
          <w:tab/>
        </w:r>
        <w:r w:rsidR="005B24F0">
          <w:rPr>
            <w:noProof/>
            <w:webHidden/>
          </w:rPr>
          <w:fldChar w:fldCharType="begin"/>
        </w:r>
        <w:r w:rsidR="005B24F0">
          <w:rPr>
            <w:noProof/>
            <w:webHidden/>
          </w:rPr>
          <w:instrText xml:space="preserve"> PAGEREF _Toc8395778 \h </w:instrText>
        </w:r>
        <w:r w:rsidR="005B24F0">
          <w:rPr>
            <w:noProof/>
            <w:webHidden/>
          </w:rPr>
        </w:r>
        <w:r w:rsidR="005B24F0">
          <w:rPr>
            <w:noProof/>
            <w:webHidden/>
          </w:rPr>
          <w:fldChar w:fldCharType="separate"/>
        </w:r>
        <w:r w:rsidR="005B24F0">
          <w:rPr>
            <w:noProof/>
            <w:webHidden/>
          </w:rPr>
          <w:t>17</w:t>
        </w:r>
        <w:r w:rsidR="005B24F0">
          <w:rPr>
            <w:noProof/>
            <w:webHidden/>
          </w:rPr>
          <w:fldChar w:fldCharType="end"/>
        </w:r>
      </w:hyperlink>
    </w:p>
    <w:p w14:paraId="20935485" w14:textId="0F77FAEA" w:rsidR="005B24F0" w:rsidRDefault="00D934E7">
      <w:pPr>
        <w:pStyle w:val="Tabladeilustraciones"/>
        <w:tabs>
          <w:tab w:val="right" w:leader="dot" w:pos="8493"/>
        </w:tabs>
        <w:rPr>
          <w:rFonts w:eastAsiaTheme="minorEastAsia" w:cstheme="minorBidi"/>
          <w:noProof/>
          <w:lang w:val="en-US"/>
        </w:rPr>
      </w:pPr>
      <w:hyperlink w:anchor="_Toc8395779" w:history="1">
        <w:r w:rsidR="005B24F0" w:rsidRPr="00910202">
          <w:rPr>
            <w:rStyle w:val="Hipervnculo"/>
            <w:rFonts w:eastAsia="Calibri"/>
            <w:noProof/>
          </w:rPr>
          <w:t>Gráfico 4: Distribución de estaciones en distritos de Lima Metropolitana</w:t>
        </w:r>
        <w:r w:rsidR="005B24F0">
          <w:rPr>
            <w:noProof/>
            <w:webHidden/>
          </w:rPr>
          <w:tab/>
        </w:r>
        <w:r w:rsidR="005B24F0">
          <w:rPr>
            <w:noProof/>
            <w:webHidden/>
          </w:rPr>
          <w:fldChar w:fldCharType="begin"/>
        </w:r>
        <w:r w:rsidR="005B24F0">
          <w:rPr>
            <w:noProof/>
            <w:webHidden/>
          </w:rPr>
          <w:instrText xml:space="preserve"> PAGEREF _Toc8395779 \h </w:instrText>
        </w:r>
        <w:r w:rsidR="005B24F0">
          <w:rPr>
            <w:noProof/>
            <w:webHidden/>
          </w:rPr>
        </w:r>
        <w:r w:rsidR="005B24F0">
          <w:rPr>
            <w:noProof/>
            <w:webHidden/>
          </w:rPr>
          <w:fldChar w:fldCharType="separate"/>
        </w:r>
        <w:r w:rsidR="005B24F0">
          <w:rPr>
            <w:noProof/>
            <w:webHidden/>
          </w:rPr>
          <w:t>18</w:t>
        </w:r>
        <w:r w:rsidR="005B24F0">
          <w:rPr>
            <w:noProof/>
            <w:webHidden/>
          </w:rPr>
          <w:fldChar w:fldCharType="end"/>
        </w:r>
      </w:hyperlink>
    </w:p>
    <w:p w14:paraId="4F1E415D" w14:textId="77411627" w:rsidR="005B24F0" w:rsidRDefault="00D934E7">
      <w:pPr>
        <w:pStyle w:val="Tabladeilustraciones"/>
        <w:tabs>
          <w:tab w:val="right" w:leader="dot" w:pos="8493"/>
        </w:tabs>
        <w:rPr>
          <w:rFonts w:eastAsiaTheme="minorEastAsia" w:cstheme="minorBidi"/>
          <w:noProof/>
          <w:lang w:val="en-US"/>
        </w:rPr>
      </w:pPr>
      <w:hyperlink w:anchor="_Toc8395780" w:history="1">
        <w:r w:rsidR="005B24F0" w:rsidRPr="00910202">
          <w:rPr>
            <w:rStyle w:val="Hipervnculo"/>
            <w:rFonts w:eastAsia="Calibri"/>
            <w:noProof/>
          </w:rPr>
          <w:t>Gráfico 5: Vecinos de una estación de servicios utilizando polígonos de Thiessen</w:t>
        </w:r>
        <w:r w:rsidR="005B24F0">
          <w:rPr>
            <w:noProof/>
            <w:webHidden/>
          </w:rPr>
          <w:tab/>
        </w:r>
        <w:r w:rsidR="005B24F0">
          <w:rPr>
            <w:noProof/>
            <w:webHidden/>
          </w:rPr>
          <w:fldChar w:fldCharType="begin"/>
        </w:r>
        <w:r w:rsidR="005B24F0">
          <w:rPr>
            <w:noProof/>
            <w:webHidden/>
          </w:rPr>
          <w:instrText xml:space="preserve"> PAGEREF _Toc8395780 \h </w:instrText>
        </w:r>
        <w:r w:rsidR="005B24F0">
          <w:rPr>
            <w:noProof/>
            <w:webHidden/>
          </w:rPr>
        </w:r>
        <w:r w:rsidR="005B24F0">
          <w:rPr>
            <w:noProof/>
            <w:webHidden/>
          </w:rPr>
          <w:fldChar w:fldCharType="separate"/>
        </w:r>
        <w:r w:rsidR="005B24F0">
          <w:rPr>
            <w:noProof/>
            <w:webHidden/>
          </w:rPr>
          <w:t>19</w:t>
        </w:r>
        <w:r w:rsidR="005B24F0">
          <w:rPr>
            <w:noProof/>
            <w:webHidden/>
          </w:rPr>
          <w:fldChar w:fldCharType="end"/>
        </w:r>
      </w:hyperlink>
    </w:p>
    <w:p w14:paraId="56BE7ED3" w14:textId="69B5B74F" w:rsidR="005B24F0" w:rsidRDefault="00D934E7">
      <w:pPr>
        <w:pStyle w:val="Tabladeilustraciones"/>
        <w:tabs>
          <w:tab w:val="right" w:leader="dot" w:pos="8493"/>
        </w:tabs>
        <w:rPr>
          <w:rFonts w:eastAsiaTheme="minorEastAsia" w:cstheme="minorBidi"/>
          <w:noProof/>
          <w:lang w:val="en-US"/>
        </w:rPr>
      </w:pPr>
      <w:hyperlink w:anchor="_Toc8395781" w:history="1">
        <w:r w:rsidR="005B24F0" w:rsidRPr="00910202">
          <w:rPr>
            <w:rStyle w:val="Hipervnculo"/>
            <w:rFonts w:eastAsia="Calibri"/>
            <w:noProof/>
          </w:rPr>
          <w:t>Gráfico 6: Clústeres de estaciones para el distrito de San Isidro</w:t>
        </w:r>
        <w:r w:rsidR="005B24F0">
          <w:rPr>
            <w:noProof/>
            <w:webHidden/>
          </w:rPr>
          <w:tab/>
        </w:r>
        <w:r w:rsidR="005B24F0">
          <w:rPr>
            <w:noProof/>
            <w:webHidden/>
          </w:rPr>
          <w:fldChar w:fldCharType="begin"/>
        </w:r>
        <w:r w:rsidR="005B24F0">
          <w:rPr>
            <w:noProof/>
            <w:webHidden/>
          </w:rPr>
          <w:instrText xml:space="preserve"> PAGEREF _Toc8395781 \h </w:instrText>
        </w:r>
        <w:r w:rsidR="005B24F0">
          <w:rPr>
            <w:noProof/>
            <w:webHidden/>
          </w:rPr>
        </w:r>
        <w:r w:rsidR="005B24F0">
          <w:rPr>
            <w:noProof/>
            <w:webHidden/>
          </w:rPr>
          <w:fldChar w:fldCharType="separate"/>
        </w:r>
        <w:r w:rsidR="005B24F0">
          <w:rPr>
            <w:noProof/>
            <w:webHidden/>
          </w:rPr>
          <w:t>35</w:t>
        </w:r>
        <w:r w:rsidR="005B24F0">
          <w:rPr>
            <w:noProof/>
            <w:webHidden/>
          </w:rPr>
          <w:fldChar w:fldCharType="end"/>
        </w:r>
      </w:hyperlink>
    </w:p>
    <w:p w14:paraId="668B6973" w14:textId="40F25332" w:rsidR="00CD64C6" w:rsidRDefault="00C26DD6">
      <w:pPr>
        <w:spacing w:after="200" w:line="276" w:lineRule="auto"/>
        <w:jc w:val="left"/>
      </w:pPr>
      <w:r>
        <w:fldChar w:fldCharType="end"/>
      </w:r>
      <w:r w:rsidR="00CD64C6">
        <w:br w:type="page"/>
      </w:r>
    </w:p>
    <w:p w14:paraId="6CB3E91E" w14:textId="54B9C6E6" w:rsidR="002215E6" w:rsidRPr="002C12C7" w:rsidRDefault="00A91D92" w:rsidP="000D15A3">
      <w:pPr>
        <w:pStyle w:val="Ttulo1"/>
      </w:pPr>
      <w:bookmarkStart w:id="5" w:name="_Toc6348712"/>
      <w:r w:rsidRPr="002C12C7">
        <w:lastRenderedPageBreak/>
        <w:t>Introducción</w:t>
      </w:r>
      <w:bookmarkEnd w:id="5"/>
    </w:p>
    <w:p w14:paraId="0D5B2368" w14:textId="048ED0FA" w:rsidR="00277C8B" w:rsidRDefault="00277C8B" w:rsidP="00F57A1B">
      <w:pPr>
        <w:rPr>
          <w:ins w:id="6" w:author="Diego Uriarte" w:date="2019-05-12T08:59:00Z"/>
        </w:rPr>
      </w:pPr>
      <w:ins w:id="7" w:author="Diego Uriarte" w:date="2019-05-12T08:53:00Z">
        <w:r w:rsidRPr="00277C8B">
          <w:t>En el mercado para venta combustibles a nivel minorista tenemos numerosas estaciones que venden un producto homogéneo a consumidores que se preocupan con el precio. Como los precios de los combustibles se encuentran publicados en cada estación de servicio y son visibles tanto a consumidores como a estaciones rivales, podríamos modelar este mercado minorista como uno de competencia perfecta y no esperaríamos que una consolidación en el mercado (compra de un grupo de estaciones) permita aumentar de manera significativa los precios. En este trabajo presento una estimación de diferencias-en-diferencias a partir de los precios a nivel de estación que controla por la ubicación de las estaciones</w:t>
        </w:r>
      </w:ins>
      <w:ins w:id="8" w:author="Diego Uriarte" w:date="2019-05-12T10:30:00Z">
        <w:r w:rsidR="00CE40D0">
          <w:t xml:space="preserve"> que tiene como variables explicativas de interés si la estaci</w:t>
        </w:r>
      </w:ins>
      <w:ins w:id="9" w:author="Diego Uriarte" w:date="2019-05-12T10:31:00Z">
        <w:r w:rsidR="00CE40D0">
          <w:t>ón fue comprada, si la estación compite con una estación comprada y el</w:t>
        </w:r>
      </w:ins>
      <w:ins w:id="10" w:author="Diego Uriarte" w:date="2019-05-12T10:32:00Z">
        <w:r w:rsidR="00CE40D0">
          <w:t xml:space="preserve"> nivel de agrupamiento espacial de las estaciones operadas por la misma firma</w:t>
        </w:r>
      </w:ins>
      <w:ins w:id="11" w:author="Diego Uriarte" w:date="2019-05-12T08:53:00Z">
        <w:r w:rsidRPr="00277C8B">
          <w:t xml:space="preserve">. El principal resultado muestra que, una consolidación en el mercado de combustibles, aun cuando la infraestructura de las estaciones compradas ni la marca visible cambian, generan un aumento de precios </w:t>
        </w:r>
      </w:ins>
      <w:ins w:id="12" w:author="Diego Uriarte" w:date="2019-05-12T08:56:00Z">
        <w:r w:rsidR="00E933D6">
          <w:t xml:space="preserve">de alrededor de </w:t>
        </w:r>
        <w:r w:rsidR="00E933D6" w:rsidRPr="00E933D6">
          <w:rPr>
            <w:highlight w:val="yellow"/>
            <w:rPrChange w:id="13" w:author="Diego Uriarte" w:date="2019-05-12T08:57:00Z">
              <w:rPr/>
            </w:rPrChange>
          </w:rPr>
          <w:t>xx centavos</w:t>
        </w:r>
        <w:r w:rsidR="00E933D6">
          <w:t xml:space="preserve"> </w:t>
        </w:r>
      </w:ins>
      <w:ins w:id="14" w:author="Diego Uriarte" w:date="2019-05-12T08:53:00Z">
        <w:r w:rsidRPr="00277C8B">
          <w:t xml:space="preserve">en las estaciones adquiridas, y </w:t>
        </w:r>
      </w:ins>
      <w:ins w:id="15" w:author="Diego Uriarte" w:date="2019-05-12T08:57:00Z">
        <w:r w:rsidR="00E933D6">
          <w:t xml:space="preserve">de </w:t>
        </w:r>
        <w:r w:rsidR="00E933D6" w:rsidRPr="00E933D6">
          <w:rPr>
            <w:highlight w:val="yellow"/>
            <w:rPrChange w:id="16" w:author="Diego Uriarte" w:date="2019-05-12T08:57:00Z">
              <w:rPr/>
            </w:rPrChange>
          </w:rPr>
          <w:t>y centavos</w:t>
        </w:r>
        <w:r w:rsidR="00E933D6">
          <w:t xml:space="preserve"> en las estaciones vecinas a las </w:t>
        </w:r>
        <w:commentRangeStart w:id="17"/>
        <w:r w:rsidR="00E933D6">
          <w:t>adquiridas</w:t>
        </w:r>
      </w:ins>
      <w:commentRangeEnd w:id="17"/>
      <w:ins w:id="18" w:author="Diego Uriarte" w:date="2019-05-12T10:08:00Z">
        <w:r w:rsidR="00320052">
          <w:rPr>
            <w:rStyle w:val="Refdecomentario"/>
          </w:rPr>
          <w:commentReference w:id="17"/>
        </w:r>
      </w:ins>
      <w:ins w:id="19" w:author="Diego Uriarte" w:date="2019-05-12T08:57:00Z">
        <w:r w:rsidR="00E933D6">
          <w:t>.</w:t>
        </w:r>
      </w:ins>
    </w:p>
    <w:p w14:paraId="05E09841" w14:textId="34209E27" w:rsidR="00E933D6" w:rsidRDefault="00E933D6" w:rsidP="00500461">
      <w:pPr>
        <w:rPr>
          <w:ins w:id="20" w:author="Diego Uriarte" w:date="2019-05-12T10:25:00Z"/>
        </w:rPr>
      </w:pPr>
      <w:ins w:id="21" w:author="Diego Uriarte" w:date="2019-05-12T08:59:00Z">
        <w:r>
          <w:t xml:space="preserve">Las estaciones de la cadena Peruana de Combustibles </w:t>
        </w:r>
      </w:ins>
      <w:ins w:id="22" w:author="Diego Uriarte" w:date="2019-05-12T09:00:00Z">
        <w:r w:rsidR="000E4DBD">
          <w:t>S.A (Pecsa)</w:t>
        </w:r>
        <w:r>
          <w:t xml:space="preserve"> fueron adquiridas por Corporación Primax, el principal minorista de combustibles líquidos en país, a inicios del 2018. </w:t>
        </w:r>
      </w:ins>
      <w:ins w:id="23" w:author="Diego Uriarte" w:date="2019-05-12T09:01:00Z">
        <w:r>
          <w:t>Este evento permite la identificación del efecto de</w:t>
        </w:r>
      </w:ins>
      <w:ins w:id="24" w:author="Diego Uriarte" w:date="2019-05-12T10:17:00Z">
        <w:r w:rsidR="007E7D1D">
          <w:t>l poder de mercado</w:t>
        </w:r>
      </w:ins>
      <w:ins w:id="25" w:author="Diego Uriarte" w:date="2019-05-12T10:18:00Z">
        <w:r w:rsidR="007E7D1D">
          <w:t xml:space="preserve"> </w:t>
        </w:r>
      </w:ins>
      <w:ins w:id="26" w:author="Diego Uriarte" w:date="2019-05-12T09:01:00Z">
        <w:r w:rsidR="00500461">
          <w:t>en los precios</w:t>
        </w:r>
      </w:ins>
      <w:ins w:id="27" w:author="Diego Uriarte" w:date="2019-05-12T10:18:00Z">
        <w:r w:rsidR="007E7D1D">
          <w:t xml:space="preserve"> del mercado de combustibles</w:t>
        </w:r>
      </w:ins>
      <w:ins w:id="28" w:author="Diego Uriarte" w:date="2019-05-12T09:02:00Z">
        <w:r>
          <w:t xml:space="preserve">. </w:t>
        </w:r>
      </w:ins>
      <w:ins w:id="29" w:author="Diego Uriarte" w:date="2019-05-12T10:19:00Z">
        <w:r w:rsidR="007E7D1D">
          <w:t xml:space="preserve">Utilizando </w:t>
        </w:r>
      </w:ins>
      <w:ins w:id="30" w:author="Diego Uriarte" w:date="2019-05-12T10:20:00Z">
        <w:r w:rsidR="007E7D1D">
          <w:t xml:space="preserve">observaciones antes y después del momento de compra, el enfoque de diferencias-en-diferencias con efectos fijos de tiempo y por estación permiten controlar </w:t>
        </w:r>
      </w:ins>
      <w:ins w:id="31" w:author="Diego Uriarte" w:date="2019-05-12T10:21:00Z">
        <w:r w:rsidR="007E7D1D">
          <w:t xml:space="preserve">por factores no observables a nivel de estación y en el tiempo. </w:t>
        </w:r>
      </w:ins>
      <w:ins w:id="32" w:author="Diego Uriarte" w:date="2019-05-12T10:22:00Z">
        <w:r w:rsidR="007E7D1D">
          <w:t>Este diseño de investigación sigue lo realizado por</w:t>
        </w:r>
      </w:ins>
      <w:ins w:id="33" w:author="Diego Uriarte" w:date="2019-05-12T10:23:00Z">
        <w:r w:rsidR="007E7D1D">
          <w:t xml:space="preserve"> </w:t>
        </w:r>
        <w:r w:rsidR="007E7D1D" w:rsidRPr="00FA2CF8">
          <w:t xml:space="preserve">Hastings </w:t>
        </w:r>
        <w:r w:rsidR="007E7D1D" w:rsidRPr="00FA2CF8">
          <w:fldChar w:fldCharType="begin"/>
        </w:r>
        <w:r w:rsidR="007E7D1D">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7E7D1D" w:rsidRPr="00FA2CF8">
          <w:fldChar w:fldCharType="separate"/>
        </w:r>
        <w:r w:rsidR="007E7D1D" w:rsidRPr="00FA2CF8">
          <w:rPr>
            <w:rFonts w:ascii="Times New Roman" w:hAnsi="Times New Roman"/>
          </w:rPr>
          <w:t>(2004)</w:t>
        </w:r>
        <w:r w:rsidR="007E7D1D" w:rsidRPr="00FA2CF8">
          <w:fldChar w:fldCharType="end"/>
        </w:r>
        <w:r w:rsidR="007E7D1D">
          <w:t xml:space="preserve"> y</w:t>
        </w:r>
      </w:ins>
      <w:ins w:id="34" w:author="Diego Uriarte" w:date="2019-05-12T10:22:00Z">
        <w:r w:rsidR="007E7D1D">
          <w:t xml:space="preserve"> </w:t>
        </w:r>
      </w:ins>
      <w:ins w:id="35" w:author="Diego Uriarte" w:date="2019-05-12T10:23:00Z">
        <w:r w:rsidR="007E7D1D" w:rsidRPr="00FA2CF8">
          <w:t xml:space="preserve">Pennerstorfer y Weiss </w:t>
        </w:r>
        <w:r w:rsidR="007E7D1D" w:rsidRPr="00FA2CF8">
          <w:fldChar w:fldCharType="begin"/>
        </w:r>
        <w:r w:rsidR="007E7D1D">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7E7D1D" w:rsidRPr="00FA2CF8">
          <w:fldChar w:fldCharType="separate"/>
        </w:r>
        <w:r w:rsidR="007E7D1D" w:rsidRPr="00FA2CF8">
          <w:rPr>
            <w:rFonts w:ascii="Times New Roman" w:hAnsi="Times New Roman"/>
          </w:rPr>
          <w:t>(2013)</w:t>
        </w:r>
        <w:r w:rsidR="007E7D1D" w:rsidRPr="00FA2CF8">
          <w:fldChar w:fldCharType="end"/>
        </w:r>
        <w:r w:rsidR="007E7D1D">
          <w:t>.</w:t>
        </w:r>
        <w:r w:rsidR="007E7D1D" w:rsidRPr="00FA2CF8">
          <w:t xml:space="preserve"> </w:t>
        </w:r>
      </w:ins>
      <w:ins w:id="36" w:author="Diego Uriarte" w:date="2019-05-12T09:02:00Z">
        <w:r>
          <w:t>P</w:t>
        </w:r>
      </w:ins>
      <w:ins w:id="37" w:author="Diego Uriarte" w:date="2019-05-12T09:03:00Z">
        <w:r>
          <w:t xml:space="preserve">ara implementar este análisis, se </w:t>
        </w:r>
      </w:ins>
      <w:ins w:id="38" w:author="Diego Uriarte" w:date="2019-05-12T09:04:00Z">
        <w:r w:rsidR="00500461">
          <w:t xml:space="preserve">utiliza la información de precios de combustibles </w:t>
        </w:r>
      </w:ins>
      <w:ins w:id="39" w:author="Diego Uriarte" w:date="2019-05-12T10:08:00Z">
        <w:r w:rsidR="00320052">
          <w:t>a partir</w:t>
        </w:r>
      </w:ins>
      <w:ins w:id="40" w:author="Diego Uriarte" w:date="2019-05-12T09:04:00Z">
        <w:r w:rsidR="00320052">
          <w:t xml:space="preserve"> de la base de datos de</w:t>
        </w:r>
        <w:r w:rsidR="00500461">
          <w:t xml:space="preserve">l Organismo Supervisor de la Inversión en Energía y Minería (OSINERGMIN) para los años 2017 y 2018. </w:t>
        </w:r>
      </w:ins>
      <w:ins w:id="41" w:author="Diego Uriarte" w:date="2019-05-12T10:09:00Z">
        <w:r w:rsidR="00320052">
          <w:t>L</w:t>
        </w:r>
      </w:ins>
      <w:ins w:id="42" w:author="Diego Uriarte" w:date="2019-05-12T09:04:00Z">
        <w:r w:rsidR="00500461">
          <w:t xml:space="preserve">a información de las características de las estaciones </w:t>
        </w:r>
      </w:ins>
      <w:ins w:id="43" w:author="Diego Uriarte" w:date="2019-05-12T10:09:00Z">
        <w:r w:rsidR="00320052">
          <w:t xml:space="preserve">y sus coordenadas geográficas </w:t>
        </w:r>
      </w:ins>
      <w:ins w:id="44" w:author="Diego Uriarte" w:date="2019-05-12T09:04:00Z">
        <w:r w:rsidR="00500461">
          <w:t>fue recolectada manualmente.</w:t>
        </w:r>
      </w:ins>
    </w:p>
    <w:p w14:paraId="5141E420" w14:textId="77777777" w:rsidR="007E7D1D" w:rsidRPr="00662EB4" w:rsidDel="00CE40D0" w:rsidRDefault="007E7D1D" w:rsidP="007E7D1D">
      <w:pPr>
        <w:rPr>
          <w:del w:id="45" w:author="Diego Uriarte" w:date="2019-05-12T10:33:00Z"/>
          <w:moveTo w:id="46" w:author="Diego Uriarte" w:date="2019-05-12T10:25:00Z"/>
        </w:rPr>
      </w:pPr>
      <w:moveToRangeStart w:id="47" w:author="Diego Uriarte" w:date="2019-05-12T10:25:00Z" w:name="move8549152"/>
      <w:moveTo w:id="48" w:author="Diego Uriarte" w:date="2019-05-12T10:25:00Z">
        <w:r w:rsidRPr="00662EB4">
          <w:t>A pesar del interés público en los precios de los combustibles, son pocas las contribuciones de la literatura en este tema. En ese sentido</w:t>
        </w:r>
        <w:r>
          <w:t xml:space="preserve">, el trabajo de Aurazo y Rojas </w:t>
        </w:r>
        <w:r>
          <w:fldChar w:fldCharType="begin"/>
        </w:r>
        <w:r>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fldChar w:fldCharType="separate"/>
        </w:r>
        <w:r w:rsidRPr="00D61883">
          <w:rPr>
            <w:rFonts w:ascii="Times New Roman" w:hAnsi="Times New Roman"/>
          </w:rPr>
          <w:t>(2018)</w:t>
        </w:r>
        <w:r>
          <w:fldChar w:fldCharType="end"/>
        </w:r>
        <w:r w:rsidRPr="00662EB4">
          <w:t xml:space="preserve"> es el antecedente más cercano y relevante, al estudiar el tipo de competencia espacial en el mercado de gas natural de Lima y Callao utilizando información sobre precios y cantidades vendidas por distrito. La </w:t>
        </w:r>
        <w:r w:rsidRPr="00662EB4">
          <w:lastRenderedPageBreak/>
          <w:t xml:space="preserve">presente investigación difiere al tratar un mercado mucho más competitivo y establecido, que tiene un producto sin precios fijados por el gobierno y </w:t>
        </w:r>
        <w:r>
          <w:t>con un efecto distinto al no tener acceso a información sobre cantidades vendidas de combustible</w:t>
        </w:r>
        <w:r w:rsidRPr="00662EB4">
          <w:t>.</w:t>
        </w:r>
      </w:moveTo>
    </w:p>
    <w:moveToRangeEnd w:id="47"/>
    <w:p w14:paraId="50A44859" w14:textId="77777777" w:rsidR="007E7D1D" w:rsidRDefault="007E7D1D" w:rsidP="00500461">
      <w:pPr>
        <w:rPr>
          <w:ins w:id="49" w:author="Diego Uriarte" w:date="2019-05-12T08:53:00Z"/>
        </w:rPr>
      </w:pPr>
    </w:p>
    <w:p w14:paraId="7587CDA5" w14:textId="0694B548" w:rsidR="00170A3D" w:rsidDel="00277C8B" w:rsidRDefault="00E933D6" w:rsidP="00F57A1B">
      <w:pPr>
        <w:rPr>
          <w:del w:id="50" w:author="Diego Uriarte" w:date="2019-05-12T08:37:00Z"/>
        </w:rPr>
      </w:pPr>
      <w:moveToRangeStart w:id="51" w:author="Diego Uriarte" w:date="2019-05-12T08:53:00Z" w:name="move8543649"/>
      <w:moveTo w:id="52" w:author="Diego Uriarte" w:date="2019-05-12T08:53:00Z">
        <w:del w:id="53" w:author="Diego Uriarte" w:date="2019-05-12T08:53:00Z">
          <w:r w:rsidRPr="00B97460" w:rsidDel="00E933D6">
            <w:rPr>
              <w:highlight w:val="yellow"/>
            </w:rPr>
            <w:delText>e</w:delText>
          </w:r>
        </w:del>
        <w:del w:id="54" w:author="Diego Uriarte" w:date="2019-05-12T09:04:00Z">
          <w:r w:rsidRPr="00B97460" w:rsidDel="00500461">
            <w:rPr>
              <w:highlight w:val="yellow"/>
            </w:rPr>
            <w:delText>l trabajo analiza el impacto de una adquisición de 5% de estaciones</w:delText>
          </w:r>
        </w:del>
        <w:del w:id="55" w:author="Diego Uriarte" w:date="2019-05-12T08:55:00Z">
          <w:r w:rsidRPr="00B97460" w:rsidDel="00E933D6">
            <w:rPr>
              <w:highlight w:val="yellow"/>
            </w:rPr>
            <w:delText xml:space="preserve"> operativas</w:delText>
          </w:r>
        </w:del>
        <w:del w:id="56" w:author="Diego Uriarte" w:date="2019-05-12T09:04:00Z">
          <w:r w:rsidRPr="00B97460" w:rsidDel="00500461">
            <w:rPr>
              <w:highlight w:val="yellow"/>
            </w:rPr>
            <w:delText xml:space="preserve"> en Lima Metropolitana y su efecto en los precios de estas estaciones y sus vecinas</w:delText>
          </w:r>
          <w:r w:rsidDel="00500461">
            <w:delText>. La información de precios de combustibles se obtiene de la base de datos de Facilito provista por el Organismo Supervisor de la Inversión en Energía y Minería (OSINERGMIN) para los años 2017 y 2018. Por otra parte, la información de las características de las estaciones fue recolectada manualmente.</w:delText>
          </w:r>
        </w:del>
      </w:moveTo>
      <w:moveToRangeEnd w:id="51"/>
      <w:commentRangeStart w:id="57"/>
      <w:del w:id="58" w:author="Diego Uriarte" w:date="2019-05-12T08:37:00Z">
        <w:r w:rsidR="005470C8" w:rsidDel="00277C8B">
          <w:delText xml:space="preserve">Los combustibles líquidos tienen su origen en el crudo de petróleo, cuyo precio se fija en mercados globales según marcadores reconocidos, con primas y castigos de acuerdo a la calidad del crudo (que haga más fácil </w:delText>
        </w:r>
        <w:r w:rsidR="00835398" w:rsidDel="00277C8B">
          <w:delText xml:space="preserve">o difícil su procesamiento y la obtención de combustibles comerciales). Las refinerías procesan el crudo y obtienen un margen que depende su complejidad (inversión de capital) y de su eficiencia operativa. Finalmente, las refinerías </w:delText>
        </w:r>
        <w:r w:rsidR="009A43D8" w:rsidDel="00277C8B">
          <w:delText>venden combustibles estandarizados a mayoristas de combustibles cuya participación en la cadena de valor es la de transporte, almacenaje y venta al minorista. Finalmente, l</w:delText>
        </w:r>
        <w:r w:rsidR="00835398" w:rsidDel="00277C8B">
          <w:delText xml:space="preserve">os países </w:delText>
        </w:r>
        <w:r w:rsidR="009A43D8" w:rsidDel="00277C8B">
          <w:delText xml:space="preserve">tienen normas que </w:delText>
        </w:r>
        <w:r w:rsidR="00835398" w:rsidDel="00277C8B">
          <w:delText>regulan l</w:delText>
        </w:r>
        <w:r w:rsidR="009A43D8" w:rsidDel="00277C8B">
          <w:delText>a</w:delText>
        </w:r>
        <w:r w:rsidR="00835398" w:rsidDel="00277C8B">
          <w:delText xml:space="preserve"> </w:delText>
        </w:r>
        <w:r w:rsidR="009A43D8" w:rsidDel="00277C8B">
          <w:delText xml:space="preserve">calidad del combustible líquido </w:delText>
        </w:r>
        <w:r w:rsidR="00835398" w:rsidDel="00277C8B">
          <w:delText xml:space="preserve">de venta al público </w:delText>
        </w:r>
        <w:r w:rsidR="009A43D8" w:rsidDel="00277C8B">
          <w:delText>final por lo que los consumidores acceden a un producto homogéneo.</w:delText>
        </w:r>
        <w:commentRangeEnd w:id="57"/>
        <w:r w:rsidR="00DF18D5" w:rsidDel="00277C8B">
          <w:rPr>
            <w:rStyle w:val="Refdecomentario"/>
          </w:rPr>
          <w:commentReference w:id="57"/>
        </w:r>
      </w:del>
    </w:p>
    <w:p w14:paraId="43DC99E1" w14:textId="6C751181" w:rsidR="007B4F71" w:rsidDel="00277C8B" w:rsidRDefault="009A43D8" w:rsidP="00F57A1B">
      <w:pPr>
        <w:rPr>
          <w:del w:id="59" w:author="Diego Uriarte" w:date="2019-05-12T08:37:00Z"/>
        </w:rPr>
      </w:pPr>
      <w:del w:id="60" w:author="Diego Uriarte" w:date="2019-05-12T08:37:00Z">
        <w:r w:rsidDel="00277C8B">
          <w:delTex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delText>
        </w:r>
        <w:r w:rsidR="007B4F71" w:rsidDel="00277C8B">
          <w:delTex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preferencias. Sin embargo, los individuos también incurren en costos de movilización al elegir una estación, </w:delText>
        </w:r>
        <w:r w:rsidR="001B1B76" w:rsidDel="00277C8B">
          <w:delText>generando que</w:delText>
        </w:r>
        <w:r w:rsidR="007B4F71" w:rsidDel="00277C8B">
          <w:delText xml:space="preserve"> las estaciones</w:delText>
        </w:r>
        <w:r w:rsidR="001B1B76" w:rsidDel="00277C8B">
          <w:delText xml:space="preserve"> tengan interacciones de al momento de fijar precios.</w:delText>
        </w:r>
        <w:r w:rsidR="007B4F71" w:rsidDel="00277C8B">
          <w:delText xml:space="preserve"> </w:delText>
        </w:r>
        <w:r w:rsidR="001B1B76" w:rsidDel="00277C8B">
          <w:delText xml:space="preserve"> </w:delText>
        </w:r>
      </w:del>
    </w:p>
    <w:p w14:paraId="01082AC7" w14:textId="44D6D9F5" w:rsidR="00513B65" w:rsidDel="00277C8B" w:rsidRDefault="00513B65" w:rsidP="00F57A1B">
      <w:pPr>
        <w:rPr>
          <w:del w:id="61" w:author="Diego Uriarte" w:date="2019-05-12T08:37:00Z"/>
        </w:rPr>
      </w:pPr>
      <w:del w:id="62" w:author="Diego Uriarte" w:date="2019-05-12T08:37:00Z">
        <w:r w:rsidDel="00277C8B">
          <w:delText xml:space="preserve">En el caso de Perú, los precios de los combustibles son fuente común de noticias debido a sus impactos directos e indirectos en la población. En </w:delText>
        </w:r>
        <w:r w:rsidR="001B1B76" w:rsidDel="00277C8B">
          <w:delText>Lima</w:delText>
        </w:r>
        <w:r w:rsidDel="00277C8B">
          <w:delText xml:space="preserve">, el </w:delText>
        </w:r>
        <w:r w:rsidR="0038259E" w:rsidDel="00277C8B">
          <w:delText>10.8</w:delText>
        </w:r>
        <w:r w:rsidDel="00277C8B">
          <w:delText xml:space="preserve">% </w:delText>
        </w:r>
        <w:r w:rsidR="001B1B76" w:rsidDel="00277C8B">
          <w:delText>se moviliza diariamente utilizando auto privado</w:delText>
        </w:r>
        <w:r w:rsidR="0038259E" w:rsidDel="00277C8B">
          <w:delText xml:space="preserve">, mientras que si sumamos los transportes en vehículos motorizados menores, este porcentaje se eleva a 15.8% </w:delText>
        </w:r>
        <w:r w:rsidR="0038259E" w:rsidDel="00277C8B">
          <w:fldChar w:fldCharType="begin"/>
        </w:r>
        <w:r w:rsidR="0038259E" w:rsidDel="00277C8B">
          <w:delInstrText xml:space="preserve"> ADDIN ZOTERO_ITEM CSL_CITATION {"citationID":"AgBY2how","properties":{"formattedCitation":"(Lima C\\uc0\\u243{}mo Vamos, 2018)","plainCitation":"(Lima Cómo Vamos, 2018)","noteIndex":0},"citationItems":[{"id":1093,"uris":["http://zotero.org/groups/2269288/items/M4CHY3DH"],"uri":["http://zotero.org/groups/2269288/items/M4CHY3DH"],"itemData":{"id":1093,"type":"report","title":"Encuesta Lima Cómo Vamos 2018","publisher-place":"Lima","genre":"Encuesta","event-place":"Lima","URL":"http://www.limacomovamos.org/cm/wp-content/uploads/2018/12/EncuestaLimaComoVamos2018.pdf","author":[{"literal":"Lima Cómo Vamos"}],"issued":{"date-parts":[["2018"]]},"accessed":{"date-parts":[["2019",4,14]]}}}],"schema":"https://github.com/citation-style-language/schema/raw/master/csl-citation.json"} </w:delInstrText>
        </w:r>
        <w:r w:rsidR="0038259E" w:rsidDel="00277C8B">
          <w:fldChar w:fldCharType="separate"/>
        </w:r>
        <w:r w:rsidR="0038259E" w:rsidRPr="0038259E" w:rsidDel="00277C8B">
          <w:rPr>
            <w:rFonts w:ascii="Times New Roman" w:hAnsi="Times New Roman"/>
            <w:szCs w:val="24"/>
          </w:rPr>
          <w:delText>(Lima Cómo Vamos, 2018)</w:delText>
        </w:r>
        <w:r w:rsidR="0038259E" w:rsidDel="00277C8B">
          <w:fldChar w:fldCharType="end"/>
        </w:r>
        <w:r w:rsidDel="00277C8B">
          <w:delText xml:space="preserve">. A su vez, el transporte público </w:delText>
        </w:r>
        <w:r w:rsidR="0038259E" w:rsidDel="00277C8B">
          <w:delText>traslada al 58.3</w:delText>
        </w:r>
        <w:r w:rsidDel="00277C8B">
          <w:delText>% de la ciudad funciona</w:delText>
        </w:r>
        <w:r w:rsidR="0038259E" w:rsidDel="00277C8B">
          <w:delText xml:space="preserve"> principalmente</w:delText>
        </w:r>
        <w:r w:rsidDel="00277C8B">
          <w:delText xml:space="preserve"> en base a combustible diésel, así como los camiones que trasladan los alimentos desde los centros de producción a la capital. Es decir, incrementos en los precios de combustibles afectan el bienestar de las personas y de allí que se vuelvan periódicamente un foco noticioso. </w:delText>
        </w:r>
      </w:del>
    </w:p>
    <w:p w14:paraId="0F0BFE24" w14:textId="31D8E225" w:rsidR="00A04D30" w:rsidRPr="00662EB4" w:rsidDel="007E7D1D" w:rsidRDefault="00A04D30" w:rsidP="00F57A1B">
      <w:pPr>
        <w:rPr>
          <w:moveFrom w:id="63" w:author="Diego Uriarte" w:date="2019-05-12T10:25:00Z"/>
        </w:rPr>
      </w:pPr>
      <w:moveFromRangeStart w:id="64" w:author="Diego Uriarte" w:date="2019-05-12T10:25:00Z" w:name="move8549152"/>
      <w:moveFrom w:id="65" w:author="Diego Uriarte" w:date="2019-05-12T10:25:00Z">
        <w:r w:rsidRPr="00662EB4" w:rsidDel="007E7D1D">
          <w:t>A pesar del interés público en los precios de los combustibles, son pocas las contribuciones de la literatura en este tema. En ese sentido</w:t>
        </w:r>
        <w:r w:rsidR="00D61883" w:rsidDel="007E7D1D">
          <w:t xml:space="preserve">, el trabajo de Aurazo y Rojas </w:t>
        </w:r>
        <w:r w:rsidR="00D61883" w:rsidDel="007E7D1D">
          <w:fldChar w:fldCharType="begin"/>
        </w:r>
        <w:r w:rsidR="005104A3" w:rsidDel="007E7D1D">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rsidDel="007E7D1D">
          <w:fldChar w:fldCharType="separate"/>
        </w:r>
        <w:r w:rsidR="00D61883" w:rsidRPr="00D61883" w:rsidDel="007E7D1D">
          <w:rPr>
            <w:rFonts w:ascii="Times New Roman" w:hAnsi="Times New Roman"/>
          </w:rPr>
          <w:t>(2018)</w:t>
        </w:r>
        <w:r w:rsidR="00D61883" w:rsidDel="007E7D1D">
          <w:fldChar w:fldCharType="end"/>
        </w:r>
        <w:r w:rsidRPr="00662EB4" w:rsidDel="007E7D1D">
          <w:t xml:space="preserve"> es el antecedente más cercano y relevante, al estudiar el tipo de competencia espacial en el mercado de gas natural de Lima y Callao</w:t>
        </w:r>
        <w:r w:rsidR="001B67D3" w:rsidRPr="00662EB4" w:rsidDel="007E7D1D">
          <w:t xml:space="preserve"> utilizando información sobre precios y cantidades vendidas por distrito</w:t>
        </w:r>
        <w:r w:rsidRPr="00662EB4" w:rsidDel="007E7D1D">
          <w:t>.</w:t>
        </w:r>
        <w:r w:rsidR="001B67D3" w:rsidRPr="00662EB4" w:rsidDel="007E7D1D">
          <w:t xml:space="preserve"> La presente investigación difiere al tratar un mercado mucho más competitivo y establecido, que tiene un producto sin precios fijados por el gobierno y </w:t>
        </w:r>
        <w:r w:rsidR="0038259E" w:rsidDel="007E7D1D">
          <w:t>con un efecto distinto al no tener acceso a información sobre cantidades vendidas de combustible</w:t>
        </w:r>
        <w:r w:rsidR="001B67D3" w:rsidRPr="00662EB4" w:rsidDel="007E7D1D">
          <w:t>.</w:t>
        </w:r>
      </w:moveFrom>
    </w:p>
    <w:moveFromRangeEnd w:id="64"/>
    <w:p w14:paraId="106CECF0" w14:textId="3D905595" w:rsidR="006707EB" w:rsidDel="00E933D6" w:rsidRDefault="006707EB" w:rsidP="00F57A1B">
      <w:pPr>
        <w:rPr>
          <w:del w:id="66" w:author="Diego Uriarte" w:date="2019-05-12T08:58:00Z"/>
        </w:rPr>
      </w:pPr>
      <w:del w:id="67" w:author="Diego Uriarte" w:date="2019-05-12T08:58:00Z">
        <w:r w:rsidRPr="00662EB4" w:rsidDel="00E933D6">
          <w:delText>Bajo esta coyuntura, la presente</w:delText>
        </w:r>
        <w:r w:rsidR="002215C9" w:rsidDel="00E933D6">
          <w:delText xml:space="preserve"> investigación </w:delText>
        </w:r>
        <w:commentRangeStart w:id="68"/>
        <w:r w:rsidR="002215C9" w:rsidRPr="00B97460" w:rsidDel="00E933D6">
          <w:rPr>
            <w:highlight w:val="yellow"/>
          </w:rPr>
          <w:delText xml:space="preserve">busca identificar las principales variables asociadas con las diferencias de precios </w:delText>
        </w:r>
        <w:commentRangeEnd w:id="68"/>
        <w:r w:rsidR="00C17408" w:rsidDel="00E933D6">
          <w:rPr>
            <w:rStyle w:val="Refdecomentario"/>
          </w:rPr>
          <w:commentReference w:id="68"/>
        </w:r>
        <w:r w:rsidR="002215C9" w:rsidRPr="00B97460" w:rsidDel="00E933D6">
          <w:rPr>
            <w:highlight w:val="yellow"/>
          </w:rPr>
          <w:delText xml:space="preserve">registradas en las estaciones y la variación de precios entre mercados considerando el rol de la ubicación </w:delText>
        </w:r>
        <w:r w:rsidR="00221CA5" w:rsidRPr="00B97460" w:rsidDel="00E933D6">
          <w:rPr>
            <w:highlight w:val="yellow"/>
          </w:rPr>
          <w:delText>espacial</w:delText>
        </w:r>
        <w:r w:rsidR="002215C9" w:rsidRPr="00B97460" w:rsidDel="00E933D6">
          <w:rPr>
            <w:highlight w:val="yellow"/>
          </w:rPr>
          <w:delText xml:space="preserve"> de </w:delText>
        </w:r>
        <w:r w:rsidR="00221CA5" w:rsidRPr="00B97460" w:rsidDel="00E933D6">
          <w:rPr>
            <w:highlight w:val="yellow"/>
          </w:rPr>
          <w:delText>una estación de combustible</w:delText>
        </w:r>
        <w:r w:rsidR="002215C9" w:rsidRPr="00B97460" w:rsidDel="00E933D6">
          <w:rPr>
            <w:highlight w:val="yellow"/>
          </w:rPr>
          <w:delText xml:space="preserve"> </w:delText>
        </w:r>
        <w:r w:rsidR="00221CA5" w:rsidRPr="00B97460" w:rsidDel="00E933D6">
          <w:rPr>
            <w:highlight w:val="yellow"/>
          </w:rPr>
          <w:delText>con respecto al resto</w:delText>
        </w:r>
        <w:r w:rsidR="002215C9" w:rsidDel="00E933D6">
          <w:delText xml:space="preserve">. </w:delText>
        </w:r>
        <w:r w:rsidR="002215C9" w:rsidRPr="00B97460" w:rsidDel="00E933D6">
          <w:rPr>
            <w:highlight w:val="yellow"/>
          </w:rPr>
          <w:delText xml:space="preserve">Como segundo objetivo, </w:delText>
        </w:r>
      </w:del>
      <w:moveFromRangeStart w:id="69" w:author="Diego Uriarte" w:date="2019-05-12T08:53:00Z" w:name="move8543649"/>
      <w:moveFrom w:id="70" w:author="Diego Uriarte" w:date="2019-05-12T08:53:00Z">
        <w:del w:id="71" w:author="Diego Uriarte" w:date="2019-05-12T08:58:00Z">
          <w:r w:rsidR="002215C9" w:rsidRPr="00B97460" w:rsidDel="00E933D6">
            <w:rPr>
              <w:highlight w:val="yellow"/>
            </w:rPr>
            <w:delText xml:space="preserve">el trabajo analiza el </w:delText>
          </w:r>
          <w:r w:rsidR="00DB157A" w:rsidRPr="00B97460" w:rsidDel="00E933D6">
            <w:rPr>
              <w:highlight w:val="yellow"/>
            </w:rPr>
            <w:delText>impacto de una adquisición de 5</w:delText>
          </w:r>
          <w:r w:rsidR="002215C9" w:rsidRPr="00B97460" w:rsidDel="00E933D6">
            <w:rPr>
              <w:highlight w:val="yellow"/>
            </w:rPr>
            <w:delText>% de estaciones operativas en Lima Metropolitana y su efecto en los precios</w:delText>
          </w:r>
          <w:r w:rsidR="00DB157A" w:rsidRPr="00B97460" w:rsidDel="00E933D6">
            <w:rPr>
              <w:highlight w:val="yellow"/>
            </w:rPr>
            <w:delText xml:space="preserve"> de estas estaciones y sus vecinas</w:delText>
          </w:r>
          <w:r w:rsidR="002215C9" w:rsidDel="00E933D6">
            <w:delText xml:space="preserve">. La información de precios de combustibles se obtiene de la base de datos de Facilito provista por </w:delText>
          </w:r>
          <w:r w:rsidR="00221CA5" w:rsidDel="00E933D6">
            <w:delText>el Organismo Supervisor de la Inversión en Energía y Minería (OSINERGMIN)</w:delText>
          </w:r>
          <w:r w:rsidR="002215C9" w:rsidDel="00E933D6">
            <w:delText xml:space="preserve"> para los años 2017 y 2018. Por otra parte, la información de las características de las estaciones fue recolectada manualmente.</w:delText>
          </w:r>
        </w:del>
      </w:moveFrom>
      <w:moveFromRangeEnd w:id="69"/>
    </w:p>
    <w:p w14:paraId="5A961EBA" w14:textId="33A603D9" w:rsidR="006707EB" w:rsidRDefault="00173517" w:rsidP="00F57A1B">
      <w:r>
        <w:t>E</w:t>
      </w:r>
      <w:r w:rsidR="006707EB" w:rsidRPr="00662EB4">
        <w:t xml:space="preserve">l presente trabajo se organiza de la siguiente manera. </w:t>
      </w:r>
      <w:commentRangeStart w:id="72"/>
      <w:r w:rsidR="006707EB" w:rsidRPr="00662EB4">
        <w:t xml:space="preserve">El capítulo II contiene </w:t>
      </w:r>
      <w:del w:id="73" w:author="Diego Uriarte" w:date="2019-05-12T09:05:00Z">
        <w:r w:rsidR="006707EB" w:rsidRPr="00662EB4" w:rsidDel="00D5579C">
          <w:delText xml:space="preserve">el marco teórico que describe </w:delText>
        </w:r>
        <w:r w:rsidR="00221CA5" w:rsidDel="00D5579C">
          <w:delText xml:space="preserve">el funcionamiento del mercado de combustibles líquidos, seguido por una </w:delText>
        </w:r>
      </w:del>
      <w:ins w:id="74" w:author="Diego Uriarte" w:date="2019-05-12T09:05:00Z">
        <w:r w:rsidR="00D5579C">
          <w:t xml:space="preserve">la </w:t>
        </w:r>
      </w:ins>
      <w:r w:rsidR="00221CA5">
        <w:t xml:space="preserve">revisión </w:t>
      </w:r>
      <w:r w:rsidR="00DB157A">
        <w:t xml:space="preserve">de la literatura de trabajos relacionados </w:t>
      </w:r>
      <w:ins w:id="75" w:author="Diego Uriarte" w:date="2019-05-14T15:20:00Z">
        <w:r w:rsidR="00612E37">
          <w:t>al efecto de las adquisic</w:t>
        </w:r>
      </w:ins>
      <w:ins w:id="76" w:author="Diego Uriarte" w:date="2019-05-14T15:21:00Z">
        <w:r w:rsidR="00612E37">
          <w:t>iones y fusiones en los precios</w:t>
        </w:r>
      </w:ins>
      <w:del w:id="77" w:author="Diego Uriarte" w:date="2019-05-14T15:21:00Z">
        <w:r w:rsidR="00DB157A" w:rsidDel="00612E37">
          <w:delText>a los mercados de combustibles líquidos</w:delText>
        </w:r>
      </w:del>
      <w:r w:rsidR="00DB157A">
        <w:t xml:space="preserve">, </w:t>
      </w:r>
      <w:del w:id="78" w:author="Diego Uriarte" w:date="2019-05-12T09:06:00Z">
        <w:r w:rsidR="00DB157A" w:rsidDel="00D5579C">
          <w:delText xml:space="preserve">para finalizar con una descripción </w:delText>
        </w:r>
        <w:r w:rsidR="00221CA5" w:rsidDel="00D5579C">
          <w:delText>de los</w:delText>
        </w:r>
        <w:r w:rsidR="00DB157A" w:rsidDel="00D5579C">
          <w:delText xml:space="preserve"> principales</w:delText>
        </w:r>
        <w:r w:rsidR="00221CA5" w:rsidDel="00D5579C">
          <w:delText xml:space="preserve"> modelos </w:delText>
        </w:r>
        <w:r w:rsidR="00DB157A" w:rsidDel="00D5579C">
          <w:delText xml:space="preserve">utilizados en </w:delText>
        </w:r>
        <w:r w:rsidR="00221CA5" w:rsidDel="00D5579C">
          <w:delText>econometría espacial</w:delText>
        </w:r>
      </w:del>
      <w:ins w:id="79" w:author="Diego Uriarte" w:date="2019-05-12T09:06:00Z">
        <w:r w:rsidR="00D5579C">
          <w:t>y la descripción de los modelos de econometría espacial utilizados</w:t>
        </w:r>
      </w:ins>
      <w:r w:rsidR="006707EB">
        <w:t>. El capítulo III</w:t>
      </w:r>
      <w:ins w:id="80" w:author="Diego Uriarte" w:date="2019-05-12T09:06:00Z">
        <w:r w:rsidR="00D5579C">
          <w:t xml:space="preserve"> se</w:t>
        </w:r>
        <w:r w:rsidR="00D5579C" w:rsidRPr="00662EB4">
          <w:t xml:space="preserve"> describe </w:t>
        </w:r>
        <w:r w:rsidR="00D5579C">
          <w:t>el funcionamiento del mercado de combustibles líquidos, seguido por una</w:t>
        </w:r>
      </w:ins>
      <w:r w:rsidR="006707EB">
        <w:t xml:space="preserve"> presenta las particularidades del mercado de combustibles en Lima Metrop</w:t>
      </w:r>
      <w:commentRangeEnd w:id="72"/>
      <w:r w:rsidR="00612E37">
        <w:rPr>
          <w:rStyle w:val="Refdecomentario"/>
        </w:rPr>
        <w:commentReference w:id="72"/>
      </w:r>
      <w:r w:rsidR="006707EB">
        <w:t xml:space="preserve">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7D19FCA2" w:rsidR="00A91D92" w:rsidRDefault="001D7AC0" w:rsidP="000D15A3">
      <w:pPr>
        <w:pStyle w:val="Ttulo1"/>
      </w:pPr>
      <w:bookmarkStart w:id="81" w:name="_Ref5724450"/>
      <w:bookmarkStart w:id="82" w:name="_Toc6348713"/>
      <w:r w:rsidRPr="002C12C7">
        <w:lastRenderedPageBreak/>
        <w:t>Marco</w:t>
      </w:r>
      <w:r>
        <w:t xml:space="preserve"> Teórico</w:t>
      </w:r>
      <w:bookmarkEnd w:id="81"/>
      <w:bookmarkEnd w:id="82"/>
    </w:p>
    <w:p w14:paraId="068DEBCA" w14:textId="0F827D43" w:rsidR="00A91D92" w:rsidRDefault="00FA2CF8" w:rsidP="002C12C7">
      <w:pPr>
        <w:pStyle w:val="Ttulo2"/>
      </w:pPr>
      <w:bookmarkStart w:id="83" w:name="_Ref5566273"/>
      <w:bookmarkStart w:id="84" w:name="_Toc6348715"/>
      <w:r w:rsidRPr="00FA2CF8">
        <w:t xml:space="preserve">Revisión de la </w:t>
      </w:r>
      <w:r w:rsidRPr="002C12C7">
        <w:t>literatura</w:t>
      </w:r>
      <w:bookmarkEnd w:id="83"/>
      <w:bookmarkEnd w:id="84"/>
    </w:p>
    <w:p w14:paraId="3A4D1F48" w14:textId="6F24DB03" w:rsidR="00B558AA" w:rsidRDefault="008938F2" w:rsidP="00FC709D">
      <w:pPr>
        <w:rPr>
          <w:ins w:id="85" w:author="Diego Uriarte" w:date="2019-05-13T16:42:00Z"/>
        </w:rPr>
      </w:pPr>
      <w:ins w:id="86" w:author="Diego Uriarte" w:date="2019-05-13T15:28:00Z">
        <w:r>
          <w:t xml:space="preserve">Las fusiones y adquisiciones representan </w:t>
        </w:r>
      </w:ins>
      <w:ins w:id="87" w:author="Diego Uriarte" w:date="2019-05-13T15:31:00Z">
        <w:r>
          <w:t xml:space="preserve">oportunidades para que, a través de economías de escala, se produzcan eficiencias que permitan reducir los costos a los consumidores finales. Por otra parte, también existe la posibilidad que el incremento de poder mercado permita a las firmas </w:t>
        </w:r>
      </w:ins>
      <w:ins w:id="88" w:author="Diego Uriarte" w:date="2019-05-13T15:32:00Z">
        <w:r>
          <w:t xml:space="preserve">que se fusionan </w:t>
        </w:r>
      </w:ins>
      <w:ins w:id="89" w:author="Diego Uriarte" w:date="2019-05-13T17:03:00Z">
        <w:r w:rsidR="0031702D">
          <w:t xml:space="preserve">y a sus competidoras </w:t>
        </w:r>
      </w:ins>
      <w:ins w:id="90" w:author="Diego Uriarte" w:date="2019-05-13T15:32:00Z">
        <w:r>
          <w:t>enfrentar menor competencia</w:t>
        </w:r>
        <w:r w:rsidR="0031702D">
          <w:t xml:space="preserve"> y aumentar </w:t>
        </w:r>
      </w:ins>
      <w:ins w:id="91" w:author="Diego Uriarte" w:date="2019-05-13T17:03:00Z">
        <w:r w:rsidR="0031702D">
          <w:t xml:space="preserve">sus </w:t>
        </w:r>
      </w:ins>
      <w:ins w:id="92" w:author="Diego Uriarte" w:date="2019-05-13T17:04:00Z">
        <w:r w:rsidR="0031702D">
          <w:t xml:space="preserve">ganancias </w:t>
        </w:r>
        <w:r w:rsidR="0031702D">
          <w:fldChar w:fldCharType="begin"/>
        </w:r>
      </w:ins>
      <w:ins w:id="93" w:author="Diego Uriarte" w:date="2019-05-13T17:05:00Z">
        <w:r w:rsidR="0031702D">
          <w:instrText xml:space="preserve"> ADDIN ZOTERO_ITEM CSL_CITATION {"citationID":"oenQsyf0","properties":{"formattedCitation":"(Pautler, 2003)","plainCitation":"(Pautler, 2003)","noteIndex":0},"citationItems":[{"id":1175,"uris":["http://zotero.org/groups/2269288/items/EJ72KFMJ"],"uri":["http://zotero.org/groups/2269288/items/EJ72KFMJ"],"itemData":{"id":1175,"type":"article-journal","title":"Evidence on mergers and acquisitions","container-title":"Antitrust Bull.","page":"119","volume":"48","source":"Google Scholar","author":[{"family":"Pautler","given":"Paul A."}],"issued":{"date-parts":[["2003"]]}}}],"schema":"https://github.com/citation-style-language/schema/raw/master/csl-citation.json"} </w:instrText>
        </w:r>
      </w:ins>
      <w:r w:rsidR="0031702D">
        <w:fldChar w:fldCharType="separate"/>
      </w:r>
      <w:ins w:id="94" w:author="Diego Uriarte" w:date="2019-05-13T17:05:00Z">
        <w:r w:rsidR="0031702D" w:rsidRPr="0031702D">
          <w:rPr>
            <w:rFonts w:ascii="Times New Roman" w:hAnsi="Times New Roman"/>
            <w:rPrChange w:id="95" w:author="Diego Uriarte" w:date="2019-05-13T17:05:00Z">
              <w:rPr/>
            </w:rPrChange>
          </w:rPr>
          <w:t>(Pautler, 2003)</w:t>
        </w:r>
      </w:ins>
      <w:ins w:id="96" w:author="Diego Uriarte" w:date="2019-05-13T17:04:00Z">
        <w:r w:rsidR="0031702D">
          <w:fldChar w:fldCharType="end"/>
        </w:r>
        <w:r w:rsidR="0031702D">
          <w:t>.</w:t>
        </w:r>
      </w:ins>
      <w:ins w:id="97" w:author="Diego Uriarte" w:date="2019-05-13T15:32:00Z">
        <w:r>
          <w:t xml:space="preserve"> Debido a ello, muchos pa</w:t>
        </w:r>
      </w:ins>
      <w:ins w:id="98" w:author="Diego Uriarte" w:date="2019-05-13T15:33:00Z">
        <w:r>
          <w:t xml:space="preserve">íses cuentan con agencias de regulan y revisan las posibles fusiones y adquisiciones, con el objetivo de </w:t>
        </w:r>
      </w:ins>
      <w:ins w:id="99" w:author="Diego Uriarte" w:date="2019-05-13T15:34:00Z">
        <w:r>
          <w:t>evitar incrementos de precios anticompetitivos.</w:t>
        </w:r>
      </w:ins>
      <w:ins w:id="100" w:author="Diego Uriarte" w:date="2019-05-13T15:35:00Z">
        <w:r>
          <w:t xml:space="preserve"> </w:t>
        </w:r>
      </w:ins>
      <w:ins w:id="101" w:author="Diego Uriarte" w:date="2019-05-13T16:42:00Z">
        <w:r w:rsidR="00B558AA">
          <w:t xml:space="preserve">A </w:t>
        </w:r>
      </w:ins>
      <w:ins w:id="102" w:author="Diego Uriarte" w:date="2019-05-13T16:49:00Z">
        <w:r w:rsidR="00E32944">
          <w:t>continuación,</w:t>
        </w:r>
      </w:ins>
      <w:ins w:id="103" w:author="Diego Uriarte" w:date="2019-05-13T16:42:00Z">
        <w:r w:rsidR="00B558AA">
          <w:t xml:space="preserve"> se describen trabajos </w:t>
        </w:r>
      </w:ins>
      <w:ins w:id="104" w:author="Diego Uriarte" w:date="2019-05-13T16:43:00Z">
        <w:r w:rsidR="00B558AA">
          <w:t>que evalúan mediante quasi-experimentos el efecto de fusiones en los precios.</w:t>
        </w:r>
      </w:ins>
    </w:p>
    <w:p w14:paraId="05C3DCF3" w14:textId="2D6C9998" w:rsidR="00FA2CF8" w:rsidRPr="00FA2CF8" w:rsidDel="001B716E" w:rsidRDefault="008938F2" w:rsidP="00F57A1B">
      <w:pPr>
        <w:rPr>
          <w:del w:id="105" w:author="Diego Uriarte" w:date="2019-05-12T10:53:00Z"/>
        </w:rPr>
      </w:pPr>
      <w:ins w:id="106" w:author="Diego Uriarte" w:date="2019-05-13T15:34:00Z">
        <w:r>
          <w:t xml:space="preserve">En EE.UU., </w:t>
        </w:r>
      </w:ins>
      <w:ins w:id="107" w:author="Diego Uriarte" w:date="2019-05-12T12:38:00Z">
        <w:r w:rsidR="00F02598" w:rsidRPr="00F02598">
          <w:t>Ashenfelter</w:t>
        </w:r>
        <w:r w:rsidR="00F02598">
          <w:t xml:space="preserve"> y Hosken </w:t>
        </w:r>
      </w:ins>
      <w:ins w:id="108" w:author="Diego Uriarte" w:date="2019-05-12T12:37:00Z">
        <w:r w:rsidR="00F02598">
          <w:fldChar w:fldCharType="begin"/>
        </w:r>
        <w:r w:rsidR="00F02598">
          <w:instrText xml:space="preserve"> ADDIN ZOTERO_ITEM CSL_CITATION {"citationID":"zFtuE9Wi","properties":{"formattedCitation":"(2010)","plainCitation":"(2010)","noteIndex":0},"citationItems":[{"id":1167,"uris":["http://zotero.org/groups/2269288/items/LQVCNPSB"],"uri":["http://zotero.org/groups/2269288/items/LQVCNPSB"],"itemData":{"id":1167,"type":"article-journal","title":"The effect of mergers on consumer prices: Evidence from five mergers on the enforcement margin","container-title":"The Journal of Law and Economics","page":"417–466","volume":"53","issue":"3","source":"Google Scholar","title-short":"The effect of mergers on consumer prices","author":[{"family":"Ashenfelter","given":"Orley"},{"family":"Hosken","given":"Daniel"}],"issued":{"date-parts":[["2010"]]}},"suppress-author":true}],"schema":"https://github.com/citation-style-language/schema/raw/master/csl-citation.json"} </w:instrText>
        </w:r>
      </w:ins>
      <w:r w:rsidR="00F02598">
        <w:fldChar w:fldCharType="separate"/>
      </w:r>
      <w:ins w:id="109" w:author="Diego Uriarte" w:date="2019-05-12T12:37:00Z">
        <w:r w:rsidR="00F02598" w:rsidRPr="00F02598">
          <w:rPr>
            <w:rFonts w:ascii="Times New Roman" w:hAnsi="Times New Roman"/>
            <w:rPrChange w:id="110" w:author="Diego Uriarte" w:date="2019-05-12T12:37:00Z">
              <w:rPr/>
            </w:rPrChange>
          </w:rPr>
          <w:t>(2010)</w:t>
        </w:r>
        <w:r w:rsidR="00F02598">
          <w:fldChar w:fldCharType="end"/>
        </w:r>
      </w:ins>
      <w:del w:id="111" w:author="Diego Uriarte" w:date="2019-05-12T10:53:00Z">
        <w:r w:rsidR="00FA2CF8" w:rsidRPr="00FA2CF8" w:rsidDel="001B716E">
          <w:delTex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delText>
        </w:r>
        <w:r w:rsidR="00D466ED" w:rsidDel="001B716E">
          <w:delText xml:space="preserve">Clemenz y Gugler </w:delText>
        </w:r>
        <w:r w:rsidR="00FA2CF8" w:rsidRPr="00FA2CF8" w:rsidDel="001B716E">
          <w:fldChar w:fldCharType="begin"/>
        </w:r>
        <w:r w:rsidR="0038259E" w:rsidDel="001B716E">
          <w:del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(2006)</w:delText>
        </w:r>
        <w:r w:rsidR="00FA2CF8" w:rsidRPr="00FA2CF8" w:rsidDel="001B716E">
          <w:fldChar w:fldCharType="end"/>
        </w:r>
        <w:r w:rsidR="00FA2CF8" w:rsidRPr="00FA2CF8" w:rsidDel="001B716E">
          <w:delText xml:space="preserve">, </w:delText>
        </w:r>
        <w:r w:rsidR="00D466ED" w:rsidDel="001B716E">
          <w:rPr>
            <w:rFonts w:ascii="Times New Roman" w:hAnsi="Times New Roman"/>
            <w:szCs w:val="24"/>
          </w:rPr>
          <w:delText>Pintado y</w:delText>
        </w:r>
        <w:r w:rsidR="00D466ED" w:rsidRPr="00FA2CF8" w:rsidDel="001B716E">
          <w:rPr>
            <w:rFonts w:ascii="Times New Roman" w:hAnsi="Times New Roman"/>
            <w:szCs w:val="24"/>
          </w:rPr>
          <w:delText xml:space="preserve"> Contín-Pilart</w:delText>
        </w:r>
        <w:r w:rsidR="00D466ED" w:rsidRPr="00FA2CF8" w:rsidDel="001B716E">
          <w:delText xml:space="preserve"> </w:delText>
        </w:r>
        <w:r w:rsidR="00FA2CF8" w:rsidRPr="00FA2CF8" w:rsidDel="001B716E">
          <w:fldChar w:fldCharType="begin"/>
        </w:r>
        <w:r w:rsidR="00D466ED" w:rsidDel="001B716E">
          <w:del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(2010)</w:delText>
        </w:r>
        <w:r w:rsidR="00FA2CF8" w:rsidRPr="00FA2CF8" w:rsidDel="001B716E">
          <w:fldChar w:fldCharType="end"/>
        </w:r>
        <w:r w:rsidR="00FA2CF8" w:rsidRPr="00FA2CF8" w:rsidDel="001B716E">
          <w:delText xml:space="preserve"> y </w:delText>
        </w:r>
        <w:r w:rsidR="00D466ED" w:rsidDel="001B716E">
          <w:delText xml:space="preserve">Eckert y West </w:delText>
        </w:r>
        <w:r w:rsidR="00FA2CF8" w:rsidRPr="00FA2CF8" w:rsidDel="001B716E">
          <w:fldChar w:fldCharType="begin"/>
        </w:r>
        <w:r w:rsidR="00D466ED" w:rsidDel="001B716E">
          <w:del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delInstrText>
        </w:r>
        <w:r w:rsidR="00FA2CF8" w:rsidRPr="00FA2CF8" w:rsidDel="001B716E">
          <w:fldChar w:fldCharType="separate"/>
        </w:r>
        <w:r w:rsidR="00D466ED" w:rsidRPr="00D466ED" w:rsidDel="001B716E">
          <w:rPr>
            <w:rFonts w:ascii="Times New Roman" w:hAnsi="Times New Roman"/>
          </w:rPr>
          <w:delText>(2005)</w:delText>
        </w:r>
        <w:r w:rsidR="00FA2CF8" w:rsidRPr="00FA2CF8" w:rsidDel="001B716E">
          <w:fldChar w:fldCharType="end"/>
        </w:r>
        <w:r w:rsidR="00D466ED" w:rsidDel="001B716E">
          <w:delText>. Estos trabaj</w:delText>
        </w:r>
        <w:r w:rsidR="00FA2CF8" w:rsidRPr="00FA2CF8" w:rsidDel="001B716E">
          <w:delText xml:space="preserve">os intentan controlar por patrones espaciales incluyendo alguna variable que relacione la cantidad de estaciones a un radio fijo de la estación evaluada, así como la distancia a la estación más próxima. </w:delText>
        </w:r>
        <w:r w:rsidR="00D466ED" w:rsidDel="001B716E">
          <w:delText xml:space="preserve">Eckert </w:delText>
        </w:r>
        <w:r w:rsidR="00D466ED" w:rsidRPr="00FA2CF8" w:rsidDel="001B716E">
          <w:delText>propone modelos reducidos de colusión tácita y competencia imperfecta no colusiva que explican los patrones de precios observados en V</w:delText>
        </w:r>
        <w:r w:rsidR="00D466ED" w:rsidDel="001B716E">
          <w:delText>ancouver, Canadá. Por otra parte, Pintado utiliza data de España de precios para determinar</w:delText>
        </w:r>
        <w:r w:rsidR="0036311B" w:rsidDel="001B716E">
          <w:delText xml:space="preserve"> el efecto de los factores locales de oferta en los precios de las estaciones de servicio.  Clemenz y Gugler realiza estimaciones a nivel municipal para determinar que mayor número de estaciones por municipalidad reduce los precios promedio de combustible. </w:delText>
        </w:r>
      </w:del>
    </w:p>
    <w:p w14:paraId="64852463" w14:textId="30189EEC" w:rsidR="00FA2CF8" w:rsidDel="001B716E" w:rsidRDefault="00FA2CF8" w:rsidP="00F57A1B">
      <w:pPr>
        <w:rPr>
          <w:del w:id="112" w:author="Diego Uriarte" w:date="2019-05-12T10:53:00Z"/>
        </w:rPr>
      </w:pPr>
      <w:del w:id="113" w:author="Diego Uriarte" w:date="2019-05-12T10:53:00Z">
        <w:r w:rsidRPr="00FA2CF8" w:rsidDel="001B716E">
          <w:delTex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delText>
        </w:r>
        <w:r w:rsidRPr="00FA2CF8" w:rsidDel="001B716E">
          <w:fldChar w:fldCharType="begin"/>
        </w:r>
        <w:r w:rsidR="0004424C" w:rsidDel="001B716E">
          <w:del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delInstrText>
        </w:r>
        <w:r w:rsidRPr="00FA2CF8" w:rsidDel="001B716E">
          <w:fldChar w:fldCharType="separate"/>
        </w:r>
        <w:r w:rsidRPr="00FA2CF8" w:rsidDel="001B716E">
          <w:delText xml:space="preserve">Byrne </w:delText>
        </w:r>
        <w:r w:rsidRPr="00FA2CF8" w:rsidDel="001B716E">
          <w:rPr>
            <w:rFonts w:ascii="Times New Roman" w:hAnsi="Times New Roman"/>
          </w:rPr>
          <w:delText>(2010)</w:delText>
        </w:r>
        <w:r w:rsidRPr="00FA2CF8" w:rsidDel="001B716E">
          <w:fldChar w:fldCharType="end"/>
        </w:r>
        <w:r w:rsidRPr="00FA2CF8" w:rsidDel="001B716E">
          <w:delText>,</w:delText>
        </w:r>
        <w:r w:rsidRPr="00FA2CF8" w:rsidDel="001B716E">
          <w:rPr>
            <w:rFonts w:ascii="Times New Roman" w:hAnsi="Times New Roman"/>
          </w:rPr>
          <w:delText xml:space="preserve"> Pennerstorfer</w:delText>
        </w:r>
        <w:r w:rsidRPr="00FA2CF8" w:rsidDel="001B716E">
          <w:delText xml:space="preserve"> </w:delText>
        </w:r>
        <w:r w:rsidRPr="00FA2CF8" w:rsidDel="001B716E">
          <w:fldChar w:fldCharType="begin"/>
        </w:r>
        <w:r w:rsidR="0038259E" w:rsidDel="001B716E">
          <w:del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markets","language":"en","author":[{"family":"Pennerstorfer","given":"Dieter"}],"issued":{"date-parts":[["2009",3]]},"accessed":{"date-parts":[["2018",12,22]]}},"suppress-author":true}],"schema":"https://github.com/citation-style-language/schema/raw/master/csl-citation.json"} </w:delInstrText>
        </w:r>
        <w:r w:rsidRPr="00FA2CF8" w:rsidDel="001B716E">
          <w:fldChar w:fldCharType="separate"/>
        </w:r>
        <w:r w:rsidRPr="00FA2CF8" w:rsidDel="001B716E">
          <w:rPr>
            <w:rFonts w:ascii="Times New Roman" w:hAnsi="Times New Roman"/>
          </w:rPr>
          <w:delText>(2009)</w:delText>
        </w:r>
        <w:r w:rsidRPr="00FA2CF8" w:rsidDel="001B716E">
          <w:fldChar w:fldCharType="end"/>
        </w:r>
        <w:r w:rsidRPr="00FA2CF8" w:rsidDel="001B716E">
          <w:delText xml:space="preserve"> y </w:delText>
        </w:r>
        <w:r w:rsidRPr="00FA2CF8" w:rsidDel="001B716E">
          <w:rPr>
            <w:rFonts w:ascii="Times New Roman" w:hAnsi="Times New Roman"/>
          </w:rPr>
          <w:delText>Alderighi y Baudino</w:delText>
        </w:r>
        <w:r w:rsidRPr="00FA2CF8" w:rsidDel="001B716E">
          <w:delText xml:space="preserve"> </w:delText>
        </w:r>
        <w:r w:rsidRPr="00FA2CF8" w:rsidDel="001B716E">
          <w:fldChar w:fldCharType="begin"/>
        </w:r>
        <w:r w:rsidR="0038259E" w:rsidDel="001B716E">
          <w:del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km.","URL":"https://linkinghub.elsevier.com/retrieve/pii/S0140988315001401","DOI":"10.1016/j.eneco.2015.04.017","ISSN":"01409883","title-short":"The pricing behavior of Italian gas stations","language":"en","author":[{"family":"Alderighi","given":"Marco"},{"family":"Baudino","given":"Marco"}],"issued":{"date-parts":[["2015",7]]},"accessed":{"date-parts":[["2019",2,3]]}},"suppress-author":true}],"schema":"https://github.com/citation-style-language/schema/raw/master/csl-citation.json"} </w:delInstrText>
        </w:r>
        <w:r w:rsidRPr="00FA2CF8" w:rsidDel="001B716E">
          <w:fldChar w:fldCharType="separate"/>
        </w:r>
        <w:r w:rsidRPr="00FA2CF8" w:rsidDel="001B716E">
          <w:rPr>
            <w:rFonts w:ascii="Times New Roman" w:hAnsi="Times New Roman"/>
          </w:rPr>
          <w:delText>(2015)</w:delText>
        </w:r>
        <w:r w:rsidRPr="00FA2CF8" w:rsidDel="001B716E">
          <w:fldChar w:fldCharType="end"/>
        </w:r>
        <w:r w:rsidRPr="00FA2CF8" w:rsidDel="001B716E">
          <w:delText xml:space="preserve">. En estas investigaciones, se utilizan modelos de rezago espacial y modelos de errores espaciales </w:delText>
        </w:r>
        <w:r w:rsidRPr="00FA2CF8" w:rsidDel="001B716E">
          <w:fldChar w:fldCharType="begin"/>
        </w:r>
        <w:r w:rsidR="0038259E" w:rsidDel="001B716E">
          <w:del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Scholar","title-short":"Spatial econometrics","author":[{"family":"Anselin","given":"Luc"}],"issued":{"date-parts":[["2013"]]}},"suppress-author":true,"prefix":"descritos por Anselin, "}],"schema":"https://github.com/citation-style-language/schema/raw/master/csl-citation.json"} </w:delInstrText>
        </w:r>
        <w:r w:rsidRPr="00FA2CF8" w:rsidDel="001B716E">
          <w:fldChar w:fldCharType="separate"/>
        </w:r>
        <w:r w:rsidR="00D466ED" w:rsidRPr="00D466ED" w:rsidDel="001B716E">
          <w:rPr>
            <w:rFonts w:ascii="Times New Roman" w:hAnsi="Times New Roman"/>
          </w:rPr>
          <w:delText>(descritos por Anselin, 2013)</w:delText>
        </w:r>
        <w:r w:rsidRPr="00FA2CF8" w:rsidDel="001B716E">
          <w:fldChar w:fldCharType="end"/>
        </w:r>
        <w:r w:rsidRPr="00FA2CF8" w:rsidDel="001B716E">
          <w:delText xml:space="preserve"> que tienen en cuenta la endogeneidad existente cuando los precios se determinan de manera conjunta en mercados con dependencia interespacial.</w:delText>
        </w:r>
        <w:r w:rsidR="0036311B" w:rsidDel="001B716E">
          <w:delText xml:space="preserve"> Pennerstorfer halla las estaciones independientes tienen una influencia pequeña sobre los precios </w:delText>
        </w:r>
        <w:r w:rsidR="00616257" w:rsidDel="001B716E">
          <w:delText>promedios</w:delText>
        </w:r>
        <w:r w:rsidR="0036311B" w:rsidDel="001B716E">
          <w:delText xml:space="preserve">, ya que el menor precio de cobran </w:delText>
        </w:r>
        <w:r w:rsidR="00616257" w:rsidDel="001B716E">
          <w:delText>se compensa con la reducción de la competencia para los grifos de marca, que los consumidores perciben como de mayor calidad.</w:delText>
        </w:r>
      </w:del>
    </w:p>
    <w:p w14:paraId="7243DE02" w14:textId="51CF19BB" w:rsidR="00F02598" w:rsidRDefault="00F02598" w:rsidP="00FC709D">
      <w:pPr>
        <w:rPr>
          <w:ins w:id="114" w:author="Diego Uriarte" w:date="2019-05-13T16:37:00Z"/>
        </w:rPr>
      </w:pPr>
      <w:ins w:id="115" w:author="Diego Uriarte" w:date="2019-05-12T12:38:00Z">
        <w:r>
          <w:t xml:space="preserve"> utilizan un enfoque de diferencias-en-diferencias para estimar los incrementos de precios </w:t>
        </w:r>
      </w:ins>
      <w:ins w:id="116" w:author="Diego Uriarte" w:date="2019-05-12T12:39:00Z">
        <w:r>
          <w:t>luego de cinco fusiones</w:t>
        </w:r>
      </w:ins>
      <w:ins w:id="117" w:author="Diego Uriarte" w:date="2019-05-12T12:44:00Z">
        <w:r>
          <w:t xml:space="preserve"> </w:t>
        </w:r>
      </w:ins>
      <w:ins w:id="118" w:author="Diego Uriarte" w:date="2019-05-13T16:48:00Z">
        <w:r w:rsidR="00E32944">
          <w:t xml:space="preserve">- autorizadas por la autoridad competente - </w:t>
        </w:r>
      </w:ins>
      <w:ins w:id="119" w:author="Diego Uriarte" w:date="2019-05-12T12:44:00Z">
        <w:r>
          <w:t>de firmas de productos de consumo masivo</w:t>
        </w:r>
      </w:ins>
      <w:ins w:id="120" w:author="Diego Uriarte" w:date="2019-05-12T12:39:00Z">
        <w:r>
          <w:t>.</w:t>
        </w:r>
      </w:ins>
      <w:ins w:id="121" w:author="Diego Uriarte" w:date="2019-05-13T16:49:00Z">
        <w:r w:rsidR="00E32944">
          <w:t xml:space="preserve"> Los autores </w:t>
        </w:r>
      </w:ins>
      <w:ins w:id="122" w:author="Diego Uriarte" w:date="2019-05-12T12:40:00Z">
        <w:r>
          <w:t>detectaron incrementos de precios de entre 7 y 10%</w:t>
        </w:r>
      </w:ins>
      <w:ins w:id="123" w:author="Diego Uriarte" w:date="2019-05-13T16:49:00Z">
        <w:r w:rsidR="00E32944" w:rsidRPr="00E32944">
          <w:t xml:space="preserve"> </w:t>
        </w:r>
        <w:r w:rsidR="00E32944">
          <w:t>en cuatro de las cinco fusiones</w:t>
        </w:r>
      </w:ins>
      <w:ins w:id="124" w:author="Diego Uriarte" w:date="2019-05-12T12:40:00Z">
        <w:r>
          <w:t xml:space="preserve">. </w:t>
        </w:r>
      </w:ins>
      <w:ins w:id="125" w:author="Diego Uriarte" w:date="2019-05-12T12:41:00Z">
        <w:r>
          <w:t xml:space="preserve">Para establecer los grupos de control requeridos en la estimación, los autores </w:t>
        </w:r>
      </w:ins>
      <w:ins w:id="126" w:author="Diego Uriarte" w:date="2019-05-12T12:42:00Z">
        <w:r>
          <w:t xml:space="preserve">crean grupos de productos fabricados con ingredientes </w:t>
        </w:r>
      </w:ins>
      <w:ins w:id="127" w:author="Diego Uriarte" w:date="2019-05-12T12:43:00Z">
        <w:r>
          <w:t xml:space="preserve">similares </w:t>
        </w:r>
      </w:ins>
      <w:ins w:id="128" w:author="Diego Uriarte" w:date="2019-05-12T12:42:00Z">
        <w:r>
          <w:t>a los vendidos por las firmas que se fusionan</w:t>
        </w:r>
      </w:ins>
      <w:ins w:id="129" w:author="Diego Uriarte" w:date="2019-05-12T12:44:00Z">
        <w:r>
          <w:t xml:space="preserve">, en particular, productos </w:t>
        </w:r>
      </w:ins>
      <w:ins w:id="130" w:author="Diego Uriarte" w:date="2019-05-12T12:45:00Z">
        <w:r>
          <w:t>similares,</w:t>
        </w:r>
      </w:ins>
      <w:ins w:id="131" w:author="Diego Uriarte" w:date="2019-05-12T12:44:00Z">
        <w:r>
          <w:t xml:space="preserve"> pero con la marca </w:t>
        </w:r>
      </w:ins>
      <w:ins w:id="132" w:author="Diego Uriarte" w:date="2019-05-12T12:45:00Z">
        <w:r>
          <w:t>de supermercado</w:t>
        </w:r>
      </w:ins>
      <w:ins w:id="133" w:author="Diego Uriarte" w:date="2019-05-12T12:43:00Z">
        <w:r>
          <w:t xml:space="preserve">. </w:t>
        </w:r>
      </w:ins>
      <w:ins w:id="134" w:author="Diego Uriarte" w:date="2019-05-12T12:44:00Z">
        <w:r>
          <w:t xml:space="preserve">Al utilizar precios </w:t>
        </w:r>
      </w:ins>
      <w:ins w:id="135" w:author="Diego Uriarte" w:date="2019-05-12T12:45:00Z">
        <w:r>
          <w:t>de productos que representan un sustituto a los productos de marca involucrados en la fusi</w:t>
        </w:r>
      </w:ins>
      <w:ins w:id="136" w:author="Diego Uriarte" w:date="2019-05-12T12:46:00Z">
        <w:r>
          <w:t>ón, los productos de supermercado podrían incrementar sus precios como respuesta a la fusión, por lo que los aut</w:t>
        </w:r>
        <w:r w:rsidR="009241B6">
          <w:t>ores indican que los efectos de incremento de precios podr</w:t>
        </w:r>
      </w:ins>
      <w:ins w:id="137" w:author="Diego Uriarte" w:date="2019-05-12T12:47:00Z">
        <w:r w:rsidR="009241B6">
          <w:t>ían estar subestimados.</w:t>
        </w:r>
      </w:ins>
    </w:p>
    <w:p w14:paraId="0384FB7A" w14:textId="0584540D" w:rsidR="009241B6" w:rsidRDefault="008938F2" w:rsidP="00FC709D">
      <w:pPr>
        <w:rPr>
          <w:ins w:id="138" w:author="Diego Uriarte" w:date="2019-05-12T13:04:00Z"/>
        </w:rPr>
      </w:pPr>
      <w:ins w:id="139" w:author="Diego Uriarte" w:date="2019-05-13T15:35:00Z">
        <w:r>
          <w:t xml:space="preserve">En la industria de combustibles, </w:t>
        </w:r>
      </w:ins>
      <w:ins w:id="140" w:author="Diego Uriarte" w:date="2019-05-12T12:51:00Z">
        <w:r w:rsidR="009241B6" w:rsidRPr="00FA2CF8">
          <w:t xml:space="preserve">Hastings </w:t>
        </w:r>
        <w:r w:rsidR="009241B6" w:rsidRPr="00FA2CF8">
          <w:fldChar w:fldCharType="begin"/>
        </w:r>
        <w:r w:rsidR="009241B6">
          <w:instrText xml:space="preserve"> ADDIN ZOTERO_ITEM CSL_CITATION {"citationID":"hXhgz3Qi","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sidR="009241B6" w:rsidRPr="00FA2CF8">
          <w:fldChar w:fldCharType="separate"/>
        </w:r>
        <w:r w:rsidR="009241B6" w:rsidRPr="00FA2CF8">
          <w:rPr>
            <w:rFonts w:ascii="Times New Roman" w:hAnsi="Times New Roman"/>
          </w:rPr>
          <w:t>(2004)</w:t>
        </w:r>
        <w:r w:rsidR="009241B6" w:rsidRPr="00FA2CF8">
          <w:fldChar w:fldCharType="end"/>
        </w:r>
        <w:r w:rsidR="009241B6">
          <w:t xml:space="preserve"> </w:t>
        </w:r>
      </w:ins>
      <w:ins w:id="141" w:author="Diego Uriarte" w:date="2019-05-12T12:54:00Z">
        <w:r w:rsidR="009241B6">
          <w:t>evalúa</w:t>
        </w:r>
        <w:r w:rsidR="009241B6" w:rsidRPr="00FA2CF8">
          <w:t xml:space="preserve"> el efecto de la adquisición de un grupo de estaciones independientes (sin marca) por una cadena reconocida</w:t>
        </w:r>
        <w:r w:rsidR="009241B6">
          <w:t>.</w:t>
        </w:r>
        <w:r w:rsidR="009241B6">
          <w:rPr>
            <w:rStyle w:val="Refdecomentario"/>
          </w:rPr>
          <w:commentReference w:id="142"/>
        </w:r>
      </w:ins>
      <w:ins w:id="143" w:author="Diego Uriarte" w:date="2019-05-13T17:06:00Z">
        <w:r w:rsidR="000B623C">
          <w:rPr>
            <w:rStyle w:val="Refdecomentario"/>
          </w:rPr>
          <w:commentReference w:id="144"/>
        </w:r>
      </w:ins>
      <w:ins w:id="145" w:author="Diego Uriarte" w:date="2019-05-12T12:51:00Z">
        <w:r w:rsidR="009241B6" w:rsidRPr="00FA2CF8">
          <w:t xml:space="preserve"> </w:t>
        </w:r>
      </w:ins>
      <w:ins w:id="146" w:author="Diego Uriarte" w:date="2019-05-12T12:57:00Z">
        <w:r w:rsidR="00127563">
          <w:t xml:space="preserve">Hastings utiliza una regresión de efectos fijos a nivel estación con </w:t>
        </w:r>
      </w:ins>
      <w:ins w:id="147" w:author="Diego Uriarte" w:date="2019-05-12T12:58:00Z">
        <w:r w:rsidR="00127563">
          <w:t>dummies de ciudad-tiempo para</w:t>
        </w:r>
      </w:ins>
      <w:ins w:id="148" w:author="Diego Uriarte" w:date="2019-05-12T13:04:00Z">
        <w:r w:rsidR="00127563">
          <w:t xml:space="preserve"> encontrar que la conversión de estaciones independientes a estaciones de marca aumenta los precios en los mercados afectados</w:t>
        </w:r>
      </w:ins>
      <w:ins w:id="149" w:author="Diego Uriarte" w:date="2019-05-13T15:35:00Z">
        <w:r>
          <w:t xml:space="preserve"> de manera significativa</w:t>
        </w:r>
      </w:ins>
      <w:ins w:id="150" w:author="Diego Uriarte" w:date="2019-05-12T13:04:00Z">
        <w:r w:rsidR="00127563">
          <w:t>.</w:t>
        </w:r>
      </w:ins>
      <w:ins w:id="151" w:author="Diego Uriarte" w:date="2019-05-13T15:35:00Z">
        <w:r>
          <w:t xml:space="preserve"> </w:t>
        </w:r>
      </w:ins>
      <w:ins w:id="152" w:author="Diego Uriarte" w:date="2019-05-12T13:04:00Z">
        <w:r w:rsidR="00127563">
          <w:t xml:space="preserve"> </w:t>
        </w:r>
      </w:ins>
      <w:ins w:id="153" w:author="Diego Uriarte" w:date="2019-05-12T12:58:00Z">
        <w:r w:rsidR="00127563">
          <w:t xml:space="preserve"> </w:t>
        </w:r>
      </w:ins>
    </w:p>
    <w:p w14:paraId="0C1967B0" w14:textId="6E13B37F" w:rsidR="00127563" w:rsidRPr="00356395" w:rsidRDefault="00127563" w:rsidP="00FC709D">
      <w:pPr>
        <w:rPr>
          <w:ins w:id="154" w:author="Diego Uriarte" w:date="2019-05-12T12:37:00Z"/>
          <w:lang w:val="es-ES"/>
          <w:rPrChange w:id="155" w:author="Diego Uriarte" w:date="2019-05-13T15:43:00Z">
            <w:rPr>
              <w:ins w:id="156" w:author="Diego Uriarte" w:date="2019-05-12T12:37:00Z"/>
            </w:rPr>
          </w:rPrChange>
        </w:rPr>
      </w:pPr>
      <w:ins w:id="157" w:author="Diego Uriarte" w:date="2019-05-12T13:04:00Z">
        <w:r w:rsidRPr="00356395">
          <w:rPr>
            <w:lang w:val="es-ES"/>
            <w:rPrChange w:id="158" w:author="Diego Uriarte" w:date="2019-05-13T15:43:00Z">
              <w:rPr/>
            </w:rPrChange>
          </w:rPr>
          <w:t xml:space="preserve">Pennerstorfer y Weiss </w:t>
        </w:r>
        <w:r w:rsidRPr="00FA2CF8">
          <w:fldChar w:fldCharType="begin"/>
        </w:r>
        <w:r w:rsidRPr="00356395">
          <w:rPr>
            <w:lang w:val="es-ES"/>
            <w:rPrChange w:id="159" w:author="Diego Uriarte" w:date="2019-05-13T15:43:00Z">
              <w:rPr/>
            </w:rPrChange>
          </w:rPr>
          <w:instrText xml:space="preserve"> ADDIN ZOTERO_ITEM CSL_CITATION {"citationID":"X4XOaDD3","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356395">
          <w:rPr>
            <w:rFonts w:ascii="Times New Roman" w:hAnsi="Times New Roman"/>
            <w:lang w:val="es-ES"/>
            <w:rPrChange w:id="160" w:author="Diego Uriarte" w:date="2019-05-13T15:43:00Z">
              <w:rPr>
                <w:rFonts w:ascii="Times New Roman" w:hAnsi="Times New Roman"/>
              </w:rPr>
            </w:rPrChange>
          </w:rPr>
          <w:t>(2013)</w:t>
        </w:r>
        <w:r w:rsidRPr="00FA2CF8">
          <w:fldChar w:fldCharType="end"/>
        </w:r>
        <w:r>
          <w:t xml:space="preserve"> </w:t>
        </w:r>
      </w:ins>
      <w:ins w:id="161" w:author="Diego Uriarte" w:date="2019-05-13T15:42:00Z">
        <w:r w:rsidR="00356395">
          <w:t xml:space="preserve">realizan un trabajo similar a Hastings, pero definen una medida de agrupamiento espacial. </w:t>
        </w:r>
      </w:ins>
      <w:ins w:id="162" w:author="Diego Uriarte" w:date="2019-05-13T15:44:00Z">
        <w:r w:rsidR="00356395">
          <w:t xml:space="preserve">Esta medida, descrita con mayor detalle en el apéndice 1, </w:t>
        </w:r>
      </w:ins>
      <w:ins w:id="163" w:author="Diego Uriarte" w:date="2019-05-13T15:45:00Z">
        <w:r w:rsidR="00356395">
          <w:t xml:space="preserve">captura la ubicación de relativa de las estaciones y que tan cerca se encuentran estaciones de la misma firma </w:t>
        </w:r>
        <w:r w:rsidR="00356395">
          <w:lastRenderedPageBreak/>
          <w:t>en una misma zona geográfica.</w:t>
        </w:r>
      </w:ins>
      <w:ins w:id="164" w:author="Diego Uriarte" w:date="2019-05-13T16:37:00Z">
        <w:r w:rsidR="00B558AA">
          <w:t xml:space="preserve">  A mayor agrupamiento espacial, algunas estaciones evitan o se “escudan” de la competencia lo que genera mayores precios. </w:t>
        </w:r>
      </w:ins>
      <w:ins w:id="165" w:author="Diego Uriarte" w:date="2019-05-13T15:45:00Z">
        <w:r w:rsidR="00356395">
          <w:t xml:space="preserve"> </w:t>
        </w:r>
      </w:ins>
      <w:ins w:id="166" w:author="Diego Uriarte" w:date="2019-05-13T15:46:00Z">
        <w:r w:rsidR="00356395">
          <w:t xml:space="preserve">Los autores derivan su medida a partir del modelo circular de </w:t>
        </w:r>
      </w:ins>
      <w:ins w:id="167" w:author="Diego Uriarte" w:date="2019-05-13T15:47:00Z">
        <w:r w:rsidR="00356395">
          <w:t xml:space="preserve">Salop </w:t>
        </w:r>
        <w:r w:rsidR="00356395">
          <w:fldChar w:fldCharType="begin"/>
        </w:r>
        <w:r w:rsidR="00356395">
          <w:instrText xml:space="preserve"> ADDIN ZOTERO_ITEM CSL_CITATION {"citationID":"mhmKJKL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r w:rsidR="00356395">
          <w:fldChar w:fldCharType="separate"/>
        </w:r>
        <w:r w:rsidR="00356395" w:rsidRPr="00E61A74">
          <w:rPr>
            <w:rFonts w:ascii="Times New Roman" w:hAnsi="Times New Roman"/>
          </w:rPr>
          <w:t>(1979)</w:t>
        </w:r>
        <w:r w:rsidR="00356395">
          <w:fldChar w:fldCharType="end"/>
        </w:r>
      </w:ins>
      <w:ins w:id="168" w:author="Diego Uriarte" w:date="2019-05-13T16:37:00Z">
        <w:r w:rsidR="00B558AA">
          <w:t xml:space="preserve"> y la encuentran significativa al evaluar el efecto de la adquisición de una cadena de estaciones en Austria.</w:t>
        </w:r>
      </w:ins>
      <w:ins w:id="169" w:author="Diego Uriarte" w:date="2019-05-13T15:46:00Z">
        <w:r w:rsidR="00B558AA">
          <w:t xml:space="preserve"> </w:t>
        </w:r>
      </w:ins>
    </w:p>
    <w:p w14:paraId="219269B2" w14:textId="2E7102C0" w:rsidR="00FC709D" w:rsidDel="00127563" w:rsidRDefault="00FC709D" w:rsidP="00FC709D">
      <w:pPr>
        <w:rPr>
          <w:del w:id="170" w:author="Diego Uriarte" w:date="2019-05-12T13:04:00Z"/>
        </w:rPr>
      </w:pPr>
      <w:del w:id="171" w:author="Diego Uriarte" w:date="2019-05-12T12:51:00Z">
        <w:r w:rsidRPr="00127563" w:rsidDel="009241B6">
          <w:rPr>
            <w:lang w:val="en-US"/>
            <w:rPrChange w:id="172" w:author="Diego Uriarte" w:date="2019-05-12T13:04:00Z">
              <w:rPr/>
            </w:rPrChange>
          </w:rPr>
          <w:delText xml:space="preserve">Debido a la dificultad de contar con información confiable de los volúmenes de venta por producto a nivel de estaciones, los trabajos que estiman modelos estructurales son escasos. En esta rama de la literatura, el trabajo seminal corresponde a Slade </w:delText>
        </w:r>
        <w:r w:rsidRPr="00FA2CF8" w:rsidDel="009241B6">
          <w:fldChar w:fldCharType="begin"/>
        </w:r>
        <w:r w:rsidRPr="00127563" w:rsidDel="009241B6">
          <w:rPr>
            <w:lang w:val="en-US"/>
            <w:rPrChange w:id="173" w:author="Diego Uriarte" w:date="2019-05-12T13:04:00Z">
              <w:rPr/>
            </w:rPrChange>
          </w:rPr>
          <w:del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Studies","page":"257","volume":"59","issue":"2","source":"Crossref","URL":"https://academic.oup.com/restud/article-lookup/doi/10.2307/2297954","DOI":"10.2307/2297954","ISSN":"00346527","title-short":"Vancouver's Gasoline-Price Wars","language":"en","author":[{"family":"Slade","given":"Margaret E."}],"issued":{"date-parts":[["1992",4]]},"accessed":{"date-parts":[["2018",12,22]]}},"suppress-author":true}],"schema":"https://github.com/citation-style-language/schema/raw/master/csl-citation.json"} </w:delInstrText>
        </w:r>
        <w:r w:rsidRPr="00FA2CF8" w:rsidDel="009241B6">
          <w:fldChar w:fldCharType="separate"/>
        </w:r>
        <w:r w:rsidRPr="00127563" w:rsidDel="009241B6">
          <w:rPr>
            <w:rFonts w:ascii="Times New Roman" w:hAnsi="Times New Roman"/>
            <w:lang w:val="en-US"/>
            <w:rPrChange w:id="174" w:author="Diego Uriarte" w:date="2019-05-12T13:04:00Z">
              <w:rPr>
                <w:rFonts w:ascii="Times New Roman" w:hAnsi="Times New Roman"/>
              </w:rPr>
            </w:rPrChange>
          </w:rPr>
          <w:delText>(1992)</w:delText>
        </w:r>
        <w:r w:rsidRPr="00FA2CF8" w:rsidDel="009241B6">
          <w:fldChar w:fldCharType="end"/>
        </w:r>
        <w:r w:rsidRPr="00127563" w:rsidDel="009241B6">
          <w:rPr>
            <w:lang w:val="en-US"/>
            <w:rPrChange w:id="175" w:author="Diego Uriarte" w:date="2019-05-12T13:04:00Z">
              <w:rPr/>
            </w:rPrChange>
          </w:rPr>
          <w:delText xml:space="preserve"> que recolectó datos de precios y cantidades en una muestra limita de estaciones en Vancouver para poner a prueba distintos modelos de oligopolio. </w:delText>
        </w:r>
      </w:del>
      <w:del w:id="176" w:author="Diego Uriarte" w:date="2019-05-12T13:04:00Z">
        <w:r w:rsidRPr="00127563" w:rsidDel="00127563">
          <w:rPr>
            <w:lang w:val="en-US"/>
            <w:rPrChange w:id="177" w:author="Diego Uriarte" w:date="2019-05-12T13:04:00Z">
              <w:rPr/>
            </w:rPrChange>
          </w:rPr>
          <w:delText xml:space="preserve">Houde </w:delText>
        </w:r>
        <w:r w:rsidRPr="00FA2CF8" w:rsidDel="00127563">
          <w:fldChar w:fldCharType="begin"/>
        </w:r>
        <w:r w:rsidRPr="00127563" w:rsidDel="00127563">
          <w:rPr>
            <w:lang w:val="en-US"/>
            <w:rPrChange w:id="178" w:author="Diego Uriarte" w:date="2019-05-12T13:04:00Z">
              <w:rPr/>
            </w:rPrChange>
          </w:rPr>
          <w:del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delInstrText>
        </w:r>
        <w:r w:rsidRPr="00FA2CF8" w:rsidDel="00127563">
          <w:fldChar w:fldCharType="separate"/>
        </w:r>
        <w:r w:rsidRPr="00127563" w:rsidDel="00127563">
          <w:rPr>
            <w:rFonts w:ascii="Times New Roman" w:hAnsi="Times New Roman"/>
            <w:lang w:val="en-US"/>
            <w:rPrChange w:id="179" w:author="Diego Uriarte" w:date="2019-05-12T13:04:00Z">
              <w:rPr>
                <w:rFonts w:ascii="Times New Roman" w:hAnsi="Times New Roman"/>
              </w:rPr>
            </w:rPrChange>
          </w:rPr>
          <w:delText>(2012)</w:delText>
        </w:r>
        <w:r w:rsidRPr="00FA2CF8" w:rsidDel="00127563">
          <w:fldChar w:fldCharType="end"/>
        </w:r>
        <w:r w:rsidRPr="00127563" w:rsidDel="00127563">
          <w:rPr>
            <w:lang w:val="en-US"/>
            <w:rPrChange w:id="180" w:author="Diego Uriarte" w:date="2019-05-12T13:04:00Z">
              <w:rPr/>
            </w:rPrChange>
          </w:rPr>
          <w:delText xml:space="preserve"> y Manuszak </w:delText>
        </w:r>
        <w:r w:rsidRPr="00FA2CF8" w:rsidDel="00127563">
          <w:fldChar w:fldCharType="begin"/>
        </w:r>
        <w:r w:rsidRPr="00127563" w:rsidDel="00127563">
          <w:rPr>
            <w:lang w:val="en-US"/>
            <w:rPrChange w:id="181" w:author="Diego Uriarte" w:date="2019-05-12T13:04:00Z">
              <w:rPr/>
            </w:rPrChange>
          </w:rPr>
          <w:delInstrText xml:space="preserve"> ADDIN ZOTERO_ITEM CSL_CITATION {"citationID":"GyDJGVeK","properties":{"formattedCitation":"(2010)","plainCitation":"(2010)","noteIndex":0},"citationItems":[{"id":795,"uris":["http://zotero.org/groups/2269288/items/L5N2UFHR"],"uri":["http:/</w:delInstrText>
        </w:r>
        <w:r w:rsidRPr="00127563" w:rsidDel="00127563">
          <w:rPr>
            <w:lang w:val="es-ES"/>
            <w:rPrChange w:id="182" w:author="Diego Uriarte" w:date="2019-05-12T13:04:00Z">
              <w:rPr/>
            </w:rPrChange>
          </w:rPr>
          <w:delInstrText>/zotero.org/groups/2269288/items/L5N2UFHR"],"itemData":{"id":795,"type":"article-journal","title":"Predicting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w:delInstrText>
        </w:r>
        <w:r w:rsidRPr="00FA2CF8" w:rsidDel="00127563">
          <w:delInstrText>ﬂ</w:delInstrText>
        </w:r>
        <w:r w:rsidRPr="00127563" w:rsidDel="00127563">
          <w:rPr>
            <w:lang w:val="es-ES"/>
            <w:rPrChange w:id="183" w:author="Diego Uriarte" w:date="2019-05-12T13:04:00Z">
              <w:rPr/>
            </w:rPrChange>
          </w:rPr>
          <w:delInstrText>ects divisio</w:delInstrText>
        </w:r>
        <w:r w:rsidRPr="00FA2CF8" w:rsidDel="00127563">
          <w:delInstrText xml:space="preserve">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(2010)</w:delText>
        </w:r>
        <w:r w:rsidRPr="00FA2CF8" w:rsidDel="00127563">
          <w:fldChar w:fldCharType="end"/>
        </w:r>
        <w:r w:rsidRPr="00FA2CF8" w:rsidDel="00127563">
          <w:delText xml:space="preserve"> también estiman modelos estructurales para determinar la estructura de mercados, utilizando en este caso base de datos con volúmenes adquiridas a firmas especializadas en mercados de combustibles en Canadá y EE.UU.</w:delText>
        </w:r>
        <w:r w:rsidDel="00127563">
          <w:delText xml:space="preserve"> Houde</w:delText>
        </w:r>
        <w:r w:rsidR="00CD1ACF" w:rsidDel="00127563">
          <w:delText xml:space="preserve"> </w:delText>
        </w:r>
        <w:r w:rsidDel="00127563">
          <w:delText>encuentra que los precios se encuentran afectados por la distribución de trabajadores en su traslado a sus centros laborales. Por otra parte, Manuszak</w:delText>
        </w:r>
        <w:r w:rsidR="00CD1ACF" w:rsidDel="00127563">
          <w:delText xml:space="preserve"> </w:delText>
        </w:r>
        <w:r w:rsidDel="00127563">
          <w:delText>halla que las fusiones entre mayoristas de combustibles permiten que estas extraigan mayores rentas de sus contrapartes minoristas afiliadas, además de beneficiarse en el proceso los mayoristas y minoristas no involucrados en la fusión.</w:delText>
        </w:r>
      </w:del>
    </w:p>
    <w:p w14:paraId="23CEEC6A" w14:textId="48D05410" w:rsidR="00FA2CF8" w:rsidDel="00127563" w:rsidRDefault="00FA2CF8" w:rsidP="00F57A1B">
      <w:pPr>
        <w:rPr>
          <w:del w:id="184" w:author="Diego Uriarte" w:date="2019-05-12T13:04:00Z"/>
        </w:rPr>
      </w:pPr>
      <w:commentRangeStart w:id="185"/>
      <w:del w:id="186" w:author="Diego Uriarte" w:date="2019-05-12T13:04:00Z">
        <w:r w:rsidRPr="00FA2CF8" w:rsidDel="00127563">
          <w:delText>Finalmente, algunos autores han utilizado eventos exógenos para evaluar los efectos de fusi</w:delText>
        </w:r>
        <w:r w:rsidRPr="00FA2CF8" w:rsidDel="00127563">
          <w:fldChar w:fldCharType="begin"/>
        </w:r>
        <w:r w:rsidR="0038259E" w:rsidDel="00127563">
          <w:del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end"/>
        </w:r>
        <w:r w:rsidRPr="00FA2CF8" w:rsidDel="00127563">
          <w:delText xml:space="preserve">ones o adquisiciones específicas en los precios de venta de combustible, entre ellos tenemos a Taylor y Hosken </w:delText>
        </w:r>
        <w:r w:rsidRPr="00FA2CF8" w:rsidDel="00127563">
          <w:fldChar w:fldCharType="begin"/>
        </w:r>
        <w:r w:rsidR="0038259E" w:rsidDel="00127563">
          <w:del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(2008)</w:delText>
        </w:r>
        <w:r w:rsidRPr="00FA2CF8" w:rsidDel="00127563">
          <w:fldChar w:fldCharType="end"/>
        </w:r>
        <w:r w:rsidRPr="00FA2CF8" w:rsidDel="00127563">
          <w:delText xml:space="preserve">, Simpson y Taylor </w:delText>
        </w:r>
        <w:r w:rsidRPr="00FA2CF8" w:rsidDel="00127563">
          <w:fldChar w:fldCharType="begin"/>
        </w:r>
        <w:r w:rsidR="0038259E" w:rsidDel="00127563">
          <w:del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consumers.","URL":"https://www.journals.uchicago.edu/doi/abs/10.1086/520004","DOI":"10.1086/520004","ISSN":"0022-2186","title-short":"Do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delInstrText>
        </w:r>
        <w:r w:rsidRPr="00FA2CF8" w:rsidDel="00127563">
          <w:fldChar w:fldCharType="separate"/>
        </w:r>
        <w:r w:rsidRPr="00FA2CF8" w:rsidDel="00127563">
          <w:rPr>
            <w:rFonts w:ascii="Times New Roman" w:hAnsi="Times New Roman"/>
          </w:rPr>
          <w:delText>(2008)</w:delText>
        </w:r>
        <w:r w:rsidRPr="00FA2CF8" w:rsidDel="00127563">
          <w:fldChar w:fldCharType="end"/>
        </w:r>
        <w:r w:rsidRPr="00FA2CF8" w:rsidDel="00127563">
          <w:delText xml:space="preserve">, Pennerstorfer y Weiss </w:delText>
        </w:r>
        <w:r w:rsidRPr="00FA2CF8" w:rsidDel="00127563">
          <w:fldChar w:fldCharType="begin"/>
        </w:r>
      </w:del>
      <w:del w:id="187" w:author="Diego Uriarte" w:date="2019-05-12T12:37:00Z">
        <w:r w:rsidR="0038259E" w:rsidDel="00F02598">
          <w:del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delInstrText>
        </w:r>
      </w:del>
      <w:del w:id="188" w:author="Diego Uriarte" w:date="2019-05-12T13:04:00Z">
        <w:r w:rsidRPr="00FA2CF8" w:rsidDel="00127563">
          <w:fldChar w:fldCharType="separate"/>
        </w:r>
        <w:r w:rsidRPr="00FA2CF8" w:rsidDel="00127563">
          <w:rPr>
            <w:rFonts w:ascii="Times New Roman" w:hAnsi="Times New Roman"/>
          </w:rPr>
          <w:delText>(2013)</w:delText>
        </w:r>
        <w:r w:rsidRPr="00FA2CF8" w:rsidDel="00127563">
          <w:fldChar w:fldCharType="end"/>
        </w:r>
        <w:r w:rsidRPr="00FA2CF8" w:rsidDel="00127563">
          <w:delText xml:space="preserve"> y </w:delText>
        </w:r>
      </w:del>
      <w:del w:id="189" w:author="Diego Uriarte" w:date="2019-05-12T12:51:00Z">
        <w:r w:rsidRPr="00FA2CF8" w:rsidDel="009241B6">
          <w:delText xml:space="preserve">Hastings </w:delText>
        </w:r>
        <w:r w:rsidRPr="00FA2CF8" w:rsidDel="009241B6">
          <w:fldChar w:fldCharType="begin"/>
        </w:r>
      </w:del>
      <w:del w:id="190" w:author="Diego Uriarte" w:date="2019-05-12T12:37:00Z">
        <w:r w:rsidR="0038259E" w:rsidDel="00F02598">
          <w:del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delInstrText>
        </w:r>
      </w:del>
      <w:del w:id="191" w:author="Diego Uriarte" w:date="2019-05-12T12:51:00Z">
        <w:r w:rsidRPr="00FA2CF8" w:rsidDel="009241B6">
          <w:fldChar w:fldCharType="separate"/>
        </w:r>
        <w:r w:rsidRPr="00FA2CF8" w:rsidDel="009241B6">
          <w:rPr>
            <w:rFonts w:ascii="Times New Roman" w:hAnsi="Times New Roman"/>
          </w:rPr>
          <w:delText>(2004)</w:delText>
        </w:r>
        <w:r w:rsidRPr="00FA2CF8" w:rsidDel="009241B6">
          <w:fldChar w:fldCharType="end"/>
        </w:r>
        <w:r w:rsidRPr="00FA2CF8" w:rsidDel="009241B6">
          <w:delText>. En estos estudios, la metodología utilizada es diferencias-en-diferencias y en el caso de Hastings, se utiliza para evaluar el efecto de la adquisición de un grupo de estaciones independientes (sin marca) por una cadena reconocida.</w:delText>
        </w:r>
        <w:r w:rsidR="00D466ED" w:rsidDel="009241B6">
          <w:delText xml:space="preserve"> Hastings encuentra que </w:delText>
        </w:r>
        <w:r w:rsidR="00616257" w:rsidDel="009241B6">
          <w:delText>la conversión de estaciones independientes a estaciones de marca aumenta los precios en los mercados afectados.</w:delText>
        </w:r>
        <w:commentRangeEnd w:id="185"/>
        <w:r w:rsidR="006B1632" w:rsidDel="009241B6">
          <w:rPr>
            <w:rStyle w:val="Refdecomentario"/>
          </w:rPr>
          <w:commentReference w:id="185"/>
        </w:r>
      </w:del>
    </w:p>
    <w:p w14:paraId="7EE773BC" w14:textId="34470280" w:rsidR="005E6345" w:rsidRDefault="005E6345" w:rsidP="005E6345">
      <w:pPr>
        <w:pStyle w:val="Ttulo2"/>
        <w:rPr>
          <w:ins w:id="192" w:author="Diego Uriarte" w:date="2019-05-10T15:49:00Z"/>
        </w:rPr>
      </w:pPr>
      <w:ins w:id="193" w:author="Diego Uriarte" w:date="2019-05-10T15:49:00Z">
        <w:r>
          <w:t>Modelo de competencia estratégica</w:t>
        </w:r>
      </w:ins>
    </w:p>
    <w:p w14:paraId="2337C27E" w14:textId="6F62EF36" w:rsidR="005E6345" w:rsidRDefault="00027EEA" w:rsidP="005E6345">
      <w:pPr>
        <w:rPr>
          <w:ins w:id="194" w:author="Diego Uriarte" w:date="2019-05-10T15:49:00Z"/>
        </w:rPr>
      </w:pPr>
      <w:ins w:id="195" w:author="Diego Uriarte" w:date="2019-05-10T15:49:00Z">
        <w:r>
          <w:t>En esta sección se mostrará como un simple modelo de interacción estratégica con competencia de precios à la Bertrand genera que los precios que fije una estación no solo dependan de sus características propias, sino que además de las decisiones de precios que tomen sus competidores. Esto permite dar una justificación a la utilización de los modelos</w:t>
        </w:r>
        <w:r w:rsidR="006468F2">
          <w:t xml:space="preserve"> de econometría espacial que se describen </w:t>
        </w:r>
        <w:r w:rsidR="006468F2">
          <w:fldChar w:fldCharType="begin"/>
        </w:r>
        <w:r w:rsidR="006468F2">
          <w:instrText xml:space="preserve"> REF _Ref7077965 \p \h </w:instrText>
        </w:r>
      </w:ins>
      <w:ins w:id="196" w:author="Diego Uriarte" w:date="2019-05-10T15:49:00Z">
        <w:r w:rsidR="006468F2">
          <w:fldChar w:fldCharType="separate"/>
        </w:r>
        <w:r w:rsidR="006468F2">
          <w:t>más adelante</w:t>
        </w:r>
        <w:r w:rsidR="006468F2">
          <w:fldChar w:fldCharType="end"/>
        </w:r>
        <w:r w:rsidR="006468F2">
          <w:t xml:space="preserve">. </w:t>
        </w:r>
      </w:ins>
    </w:p>
    <w:p w14:paraId="417FD7A3" w14:textId="05F978D5" w:rsidR="00BC78CC" w:rsidRDefault="00BC78CC" w:rsidP="005E6345">
      <w:pPr>
        <w:rPr>
          <w:ins w:id="197" w:author="Diego Uriarte" w:date="2019-05-10T15:49:00Z"/>
        </w:rPr>
      </w:pPr>
      <w:ins w:id="198" w:author="Diego Uriarte" w:date="2019-05-10T15:49:00Z">
        <w:r>
          <w:t xml:space="preserve">Siguiendo a Byrne </w:t>
        </w:r>
        <w:r>
          <w:fldChar w:fldCharType="begin"/>
        </w:r>
        <w:r>
          <w:instrText xml:space="preserve"> ADDIN ZOTERO_ITEM CSL_CITATION {"citationID":"0fuvVngq","properties":{"formattedCitation":"(2010)","plainCitation":"(2010)","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fldChar w:fldCharType="separate"/>
        </w:r>
        <w:r w:rsidRPr="00BC78CC">
          <w:rPr>
            <w:rFonts w:ascii="Times New Roman" w:hAnsi="Times New Roman"/>
          </w:rPr>
          <w:t>(2010)</w:t>
        </w:r>
        <w:r>
          <w:fldChar w:fldCharType="end"/>
        </w:r>
        <w:r>
          <w:t xml:space="preserve">, consideremos dos firmas, </w:t>
        </w:r>
        <m:oMath>
          <m:r>
            <w:rPr>
              <w:rFonts w:ascii="Cambria Math" w:hAnsi="Cambria Math"/>
            </w:rPr>
            <m:t>a</m:t>
          </m:r>
        </m:oMath>
        <w:r>
          <w:t xml:space="preserve"> y </w:t>
        </w:r>
        <m:oMath>
          <m:r>
            <w:rPr>
              <w:rFonts w:ascii="Cambria Math" w:hAnsi="Cambria Math"/>
            </w:rPr>
            <m:t>b</m:t>
          </m:r>
        </m:oMath>
        <w:r>
          <w:t xml:space="preserve">, que tienen funciones de demanda y costos lineales y compiten siguiendo el modelo de Bertrand con productos diferenciados. La demanda de la firma </w:t>
        </w:r>
        <m:oMath>
          <m:r>
            <w:rPr>
              <w:rFonts w:ascii="Cambria Math" w:hAnsi="Cambria Math"/>
            </w:rPr>
            <m:t>a</m:t>
          </m:r>
        </m:oMath>
        <w:r>
          <w:t xml:space="preserve"> está </w:t>
        </w:r>
        <w:r w:rsidR="00D736DC">
          <w:t xml:space="preserve">dada por </w:t>
        </w:r>
        <m:oMath>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+θ</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C6DEA">
          <w:t xml:space="preserve"> </w:t>
        </w:r>
        <w:r w:rsidR="00A60BB5">
          <w:t xml:space="preserve">donde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60BB5">
          <w:t xml:space="preserve"> es el precio que fija la firma </w:t>
        </w:r>
        <m:oMath>
          <m:r>
            <w:rPr>
              <w:rFonts w:ascii="Cambria Math" w:hAnsi="Cambria Math"/>
            </w:rPr>
            <m:t>i</m:t>
          </m:r>
        </m:oMath>
        <w:r w:rsidR="00A60BB5">
          <w:t xml:space="preserve"> e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sidR="00A60BB5">
          <w:t xml:space="preserve"> es un vector con determinantes de la demanda. Los costos están dados por</w:t>
        </w:r>
        <w:r w:rsidR="004C6DEA">
          <w:t xml:space="preserve"> </w:t>
        </w: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a</m:t>
              </m:r>
            </m:sub>
          </m:sSub>
        </m:oMath>
        <w:r w:rsidR="004C6DEA">
          <w:t xml:space="preserve">, donde </w:t>
        </w:r>
        <m:oMath>
          <m:sSub>
            <m:sSubPr>
              <m:ctrlPr>
                <w:rPr>
                  <w:rFonts w:ascii="Cambria Math" w:hAnsi="Cambria Math"/>
                  <w:i/>
                </w:rPr>
              </m:ctrlPr>
            </m:sSubPr>
            <m:e>
              <m:r>
                <w:rPr>
                  <w:rFonts w:ascii="Cambria Math" w:hAnsi="Cambria Math"/>
                </w:rPr>
                <m:t>ϕ</m:t>
              </m:r>
            </m:e>
            <m:sub>
              <m:r>
                <w:rPr>
                  <w:rFonts w:ascii="Cambria Math" w:hAnsi="Cambria Math"/>
                </w:rPr>
                <m:t>a</m:t>
              </m:r>
            </m:sub>
          </m:sSub>
        </m:oMath>
        <w:r w:rsidR="004C6DEA">
          <w:t xml:space="preserve"> y </w:t>
        </w:r>
        <m:oMath>
          <m:sSub>
            <m:sSubPr>
              <m:ctrlPr>
                <w:rPr>
                  <w:rFonts w:ascii="Cambria Math" w:hAnsi="Cambria Math"/>
                  <w:i/>
                </w:rPr>
              </m:ctrlPr>
            </m:sSubPr>
            <m:e>
              <m:r>
                <w:rPr>
                  <w:rFonts w:ascii="Cambria Math" w:hAnsi="Cambria Math"/>
                </w:rPr>
                <m:t>δ</m:t>
              </m:r>
            </m:e>
            <m:sub>
              <m:r>
                <w:rPr>
                  <w:rFonts w:ascii="Cambria Math" w:hAnsi="Cambria Math"/>
                </w:rPr>
                <m:t>a</m:t>
              </m:r>
            </m:sub>
          </m:sSub>
        </m:oMath>
        <w:r w:rsidR="004C6DEA">
          <w:t xml:space="preserve"> son los costos fijos y marginales de la firma </w:t>
        </w:r>
        <m:oMath>
          <m:r>
            <w:rPr>
              <w:rFonts w:ascii="Cambria Math" w:hAnsi="Cambria Math"/>
            </w:rPr>
            <m:t>a</m:t>
          </m:r>
        </m:oMath>
        <w:r w:rsidR="004C6DEA">
          <w:t>, respectivamente.</w:t>
        </w:r>
        <w:r w:rsidR="000615D8">
          <w:t xml:space="preserve"> Resolviendo el problema de optimización para la firma </w:t>
        </w:r>
        <m:oMath>
          <m:r>
            <w:rPr>
              <w:rFonts w:ascii="Cambria Math" w:hAnsi="Cambria Math"/>
            </w:rPr>
            <m:t>a</m:t>
          </m:r>
        </m:oMath>
        <w:r w:rsidR="000615D8">
          <w:t xml:space="preserve"> obtenemos la función de reacción ante cambios de precios de la firma </w:t>
        </w:r>
        <m:oMath>
          <m:r>
            <w:rPr>
              <w:rFonts w:ascii="Cambria Math" w:hAnsi="Cambria Math"/>
            </w:rPr>
            <m:t>b</m:t>
          </m:r>
        </m:oMath>
        <w:r w:rsidR="000615D8">
          <w:t>.</w:t>
        </w:r>
      </w:ins>
    </w:p>
    <w:p w14:paraId="3B8153CE" w14:textId="6D397E49" w:rsidR="00522CB9" w:rsidRPr="00114A16" w:rsidRDefault="00D934E7" w:rsidP="00114A16">
      <w:pPr>
        <w:pStyle w:val="Descripcin"/>
        <w:rPr>
          <w:ins w:id="199" w:author="Diego Uriarte" w:date="2019-05-10T15:49:00Z"/>
        </w:rPr>
      </w:pPr>
      <m:oMathPara>
        <m:oMathParaPr>
          <m:jc m:val="left"/>
        </m:oMathParaPr>
        <m:oMath>
          <m:func>
            <m:funcPr>
              <m:ctrlPr>
                <w:ins w:id="200" w:author="Diego Uriarte" w:date="2019-05-10T15:49:00Z">
                  <w:rPr>
                    <w:rFonts w:ascii="Cambria Math" w:hAnsi="Cambria Math"/>
                    <w:i/>
                  </w:rPr>
                </w:ins>
              </m:ctrlPr>
            </m:funcPr>
            <m:fName>
              <m:limLow>
                <m:limLowPr>
                  <m:ctrlPr>
                    <w:ins w:id="201" w:author="Diego Uriarte" w:date="2019-05-10T15:49:00Z">
                      <w:rPr>
                        <w:rFonts w:ascii="Cambria Math" w:hAnsi="Cambria Math"/>
                        <w:i/>
                      </w:rPr>
                    </w:ins>
                  </m:ctrlPr>
                </m:limLowPr>
                <m:e>
                  <m:r>
                    <w:ins w:id="202" w:author="Diego Uriarte" w:date="2019-05-10T15:49:00Z">
                      <m:rPr>
                        <m:sty m:val="p"/>
                      </m:rPr>
                      <w:rPr>
                        <w:rFonts w:ascii="Cambria Math" w:hAnsi="Cambria Math"/>
                      </w:rPr>
                      <m:t>max</m:t>
                    </w:ins>
                  </m:r>
                </m:e>
                <m:lim>
                  <m:sSub>
                    <m:sSubPr>
                      <m:ctrlPr>
                        <w:ins w:id="203" w:author="Diego Uriarte" w:date="2019-05-10T15:49:00Z">
                          <w:rPr>
                            <w:rFonts w:ascii="Cambria Math" w:hAnsi="Cambria Math"/>
                            <w:i/>
                          </w:rPr>
                        </w:ins>
                      </m:ctrlPr>
                    </m:sSubPr>
                    <m:e>
                      <m:r>
                        <w:ins w:id="204" w:author="Diego Uriarte" w:date="2019-05-10T15:49:00Z">
                          <w:rPr>
                            <w:rFonts w:ascii="Cambria Math" w:hAnsi="Cambria Math"/>
                          </w:rPr>
                          <m:t>P</m:t>
                        </w:ins>
                      </m:r>
                    </m:e>
                    <m:sub>
                      <m:r>
                        <w:ins w:id="205" w:author="Diego Uriarte" w:date="2019-05-10T15:49:00Z">
                          <w:rPr>
                            <w:rFonts w:ascii="Cambria Math" w:hAnsi="Cambria Math"/>
                          </w:rPr>
                          <m:t>a</m:t>
                        </w:ins>
                      </m:r>
                    </m:sub>
                  </m:sSub>
                </m:lim>
              </m:limLow>
            </m:fName>
            <m:e>
              <m:sSub>
                <m:sSubPr>
                  <m:ctrlPr>
                    <w:ins w:id="206" w:author="Diego Uriarte" w:date="2019-05-10T15:49:00Z">
                      <w:rPr>
                        <w:rFonts w:ascii="Cambria Math" w:hAnsi="Cambria Math"/>
                        <w:i/>
                      </w:rPr>
                    </w:ins>
                  </m:ctrlPr>
                </m:sSubPr>
                <m:e>
                  <m:r>
                    <w:ins w:id="207" w:author="Diego Uriarte" w:date="2019-05-10T15:49:00Z">
                      <w:rPr>
                        <w:rFonts w:ascii="Cambria Math" w:hAnsi="Cambria Math"/>
                      </w:rPr>
                      <m:t>P</m:t>
                    </w:ins>
                  </m:r>
                </m:e>
                <m:sub>
                  <m:r>
                    <w:ins w:id="208" w:author="Diego Uriarte" w:date="2019-05-10T15:49:00Z">
                      <w:rPr>
                        <w:rFonts w:ascii="Cambria Math" w:hAnsi="Cambria Math"/>
                      </w:rPr>
                      <m:t>a</m:t>
                    </w:ins>
                  </m:r>
                </m:sub>
              </m:sSub>
              <m:sSub>
                <m:sSubPr>
                  <m:ctrlPr>
                    <w:ins w:id="209" w:author="Diego Uriarte" w:date="2019-05-10T15:49:00Z">
                      <w:rPr>
                        <w:rFonts w:ascii="Cambria Math" w:hAnsi="Cambria Math"/>
                        <w:i/>
                      </w:rPr>
                    </w:ins>
                  </m:ctrlPr>
                </m:sSubPr>
                <m:e>
                  <m:r>
                    <w:ins w:id="210" w:author="Diego Uriarte" w:date="2019-05-10T15:49:00Z">
                      <w:rPr>
                        <w:rFonts w:ascii="Cambria Math" w:hAnsi="Cambria Math"/>
                      </w:rPr>
                      <m:t>Q</m:t>
                    </w:ins>
                  </m:r>
                </m:e>
                <m:sub>
                  <m:r>
                    <w:ins w:id="211" w:author="Diego Uriarte" w:date="2019-05-10T15:49:00Z">
                      <w:rPr>
                        <w:rFonts w:ascii="Cambria Math" w:hAnsi="Cambria Math"/>
                      </w:rPr>
                      <m:t>a</m:t>
                    </w:ins>
                  </m:r>
                </m:sub>
              </m:sSub>
              <m:r>
                <w:ins w:id="212" w:author="Diego Uriarte" w:date="2019-05-10T15:49:00Z">
                  <w:rPr>
                    <w:rFonts w:ascii="Cambria Math" w:hAnsi="Cambria Math"/>
                  </w:rPr>
                  <m:t>-</m:t>
                </w:ins>
              </m:r>
              <m:sSub>
                <m:sSubPr>
                  <m:ctrlPr>
                    <w:ins w:id="213" w:author="Diego Uriarte" w:date="2019-05-10T15:49:00Z">
                      <w:rPr>
                        <w:rFonts w:ascii="Cambria Math" w:hAnsi="Cambria Math"/>
                        <w:i/>
                      </w:rPr>
                    </w:ins>
                  </m:ctrlPr>
                </m:sSubPr>
                <m:e>
                  <m:r>
                    <w:ins w:id="214" w:author="Diego Uriarte" w:date="2019-05-10T15:49:00Z">
                      <w:rPr>
                        <w:rFonts w:ascii="Cambria Math" w:hAnsi="Cambria Math"/>
                      </w:rPr>
                      <m:t>C</m:t>
                    </w:ins>
                  </m:r>
                </m:e>
                <m:sub>
                  <m:r>
                    <w:ins w:id="215" w:author="Diego Uriarte" w:date="2019-05-10T15:49:00Z">
                      <w:rPr>
                        <w:rFonts w:ascii="Cambria Math" w:hAnsi="Cambria Math"/>
                      </w:rPr>
                      <m:t>a</m:t>
                    </w:ins>
                  </m:r>
                </m:sub>
              </m:sSub>
            </m:e>
          </m:func>
          <m:r>
            <w:ins w:id="216" w:author="Diego Uriarte" w:date="2019-05-10T15:49:00Z">
              <m:rPr>
                <m:sty m:val="p"/>
              </m:rPr>
              <w:rPr>
                <w:rFonts w:ascii="Cambria Math" w:hAnsi="Cambria Math"/>
              </w:rPr>
              <w:br/>
            </w:ins>
          </m:r>
        </m:oMath>
        <m:oMath>
          <m:f>
            <m:fPr>
              <m:ctrlPr>
                <w:ins w:id="217" w:author="Diego Uriarte" w:date="2019-05-10T15:49:00Z">
                  <w:rPr>
                    <w:rFonts w:ascii="Cambria Math" w:hAnsi="Cambria Math"/>
                    <w:i/>
                  </w:rPr>
                </w:ins>
              </m:ctrlPr>
            </m:fPr>
            <m:num>
              <m:r>
                <w:ins w:id="218" w:author="Diego Uriarte" w:date="2019-05-10T15:49:00Z">
                  <w:rPr>
                    <w:rFonts w:ascii="Cambria Math" w:hAnsi="Cambria Math"/>
                  </w:rPr>
                  <m:t>∂π</m:t>
                </w:ins>
              </m:r>
            </m:num>
            <m:den>
              <m:r>
                <w:ins w:id="219" w:author="Diego Uriarte" w:date="2019-05-10T15:49:00Z">
                  <w:rPr>
                    <w:rFonts w:ascii="Cambria Math" w:hAnsi="Cambria Math"/>
                  </w:rPr>
                  <m:t>∂</m:t>
                </w:ins>
              </m:r>
              <m:sSub>
                <m:sSubPr>
                  <m:ctrlPr>
                    <w:ins w:id="220" w:author="Diego Uriarte" w:date="2019-05-10T15:49:00Z">
                      <w:rPr>
                        <w:rFonts w:ascii="Cambria Math" w:hAnsi="Cambria Math"/>
                        <w:i/>
                      </w:rPr>
                    </w:ins>
                  </m:ctrlPr>
                </m:sSubPr>
                <m:e>
                  <m:r>
                    <w:ins w:id="221" w:author="Diego Uriarte" w:date="2019-05-10T15:49:00Z">
                      <w:rPr>
                        <w:rFonts w:ascii="Cambria Math" w:hAnsi="Cambria Math"/>
                      </w:rPr>
                      <m:t>P</m:t>
                    </w:ins>
                  </m:r>
                </m:e>
                <m:sub>
                  <m:r>
                    <w:ins w:id="222" w:author="Diego Uriarte" w:date="2019-05-10T15:49:00Z">
                      <w:rPr>
                        <w:rFonts w:ascii="Cambria Math" w:hAnsi="Cambria Math"/>
                      </w:rPr>
                      <m:t>a</m:t>
                    </w:ins>
                  </m:r>
                </m:sub>
              </m:sSub>
            </m:den>
          </m:f>
          <m:r>
            <w:ins w:id="223" w:author="Diego Uriarte" w:date="2019-05-10T15:49:00Z">
              <m:rPr>
                <m:aln/>
              </m:rPr>
              <w:rPr>
                <w:rFonts w:ascii="Cambria Math" w:hAnsi="Cambria Math"/>
              </w:rPr>
              <m:t>=</m:t>
            </w:ins>
          </m:r>
          <m:sSub>
            <m:sSubPr>
              <m:ctrlPr>
                <w:ins w:id="224" w:author="Diego Uriarte" w:date="2019-05-10T15:49:00Z">
                  <w:rPr>
                    <w:rFonts w:ascii="Cambria Math" w:hAnsi="Cambria Math"/>
                    <w:i/>
                  </w:rPr>
                </w:ins>
              </m:ctrlPr>
            </m:sSubPr>
            <m:e>
              <m:r>
                <w:ins w:id="225" w:author="Diego Uriarte" w:date="2019-05-10T15:49:00Z">
                  <w:rPr>
                    <w:rFonts w:ascii="Cambria Math" w:hAnsi="Cambria Math"/>
                  </w:rPr>
                  <m:t>α</m:t>
                </w:ins>
              </m:r>
            </m:e>
            <m:sub>
              <m:r>
                <w:ins w:id="226" w:author="Diego Uriarte" w:date="2019-05-10T15:49:00Z">
                  <w:rPr>
                    <w:rFonts w:ascii="Cambria Math" w:hAnsi="Cambria Math"/>
                  </w:rPr>
                  <m:t>1</m:t>
                </w:ins>
              </m:r>
            </m:sub>
          </m:sSub>
          <m:r>
            <w:ins w:id="227" w:author="Diego Uriarte" w:date="2019-05-10T15:49:00Z">
              <w:rPr>
                <w:rFonts w:ascii="Cambria Math" w:hAnsi="Cambria Math"/>
              </w:rPr>
              <m:t>-</m:t>
            </w:ins>
          </m:r>
          <m:sSub>
            <m:sSubPr>
              <m:ctrlPr>
                <w:ins w:id="228" w:author="Diego Uriarte" w:date="2019-05-10T15:49:00Z">
                  <w:rPr>
                    <w:rFonts w:ascii="Cambria Math" w:hAnsi="Cambria Math"/>
                    <w:i/>
                  </w:rPr>
                </w:ins>
              </m:ctrlPr>
            </m:sSubPr>
            <m:e>
              <m:r>
                <w:ins w:id="229" w:author="Diego Uriarte" w:date="2019-05-10T15:49:00Z">
                  <w:rPr>
                    <w:rFonts w:ascii="Cambria Math" w:hAnsi="Cambria Math"/>
                  </w:rPr>
                  <m:t>α</m:t>
                </w:ins>
              </m:r>
            </m:e>
            <m:sub>
              <m:r>
                <w:ins w:id="230" w:author="Diego Uriarte" w:date="2019-05-10T15:49:00Z">
                  <w:rPr>
                    <w:rFonts w:ascii="Cambria Math" w:hAnsi="Cambria Math"/>
                  </w:rPr>
                  <m:t>2</m:t>
                </w:ins>
              </m:r>
            </m:sub>
          </m:sSub>
          <m:sSub>
            <m:sSubPr>
              <m:ctrlPr>
                <w:ins w:id="231" w:author="Diego Uriarte" w:date="2019-05-10T15:49:00Z">
                  <w:rPr>
                    <w:rFonts w:ascii="Cambria Math" w:hAnsi="Cambria Math"/>
                    <w:i/>
                  </w:rPr>
                </w:ins>
              </m:ctrlPr>
            </m:sSubPr>
            <m:e>
              <m:r>
                <w:ins w:id="232" w:author="Diego Uriarte" w:date="2019-05-10T15:49:00Z">
                  <w:rPr>
                    <w:rFonts w:ascii="Cambria Math" w:hAnsi="Cambria Math"/>
                  </w:rPr>
                  <m:t>P</m:t>
                </w:ins>
              </m:r>
            </m:e>
            <m:sub>
              <m:r>
                <w:ins w:id="233" w:author="Diego Uriarte" w:date="2019-05-10T15:49:00Z">
                  <w:rPr>
                    <w:rFonts w:ascii="Cambria Math" w:hAnsi="Cambria Math"/>
                  </w:rPr>
                  <m:t>a</m:t>
                </w:ins>
              </m:r>
            </m:sub>
          </m:sSub>
          <m:r>
            <w:ins w:id="234" w:author="Diego Uriarte" w:date="2019-05-10T15:49:00Z">
              <w:rPr>
                <w:rFonts w:ascii="Cambria Math" w:hAnsi="Cambria Math"/>
              </w:rPr>
              <m:t>+</m:t>
            </w:ins>
          </m:r>
          <m:sSub>
            <m:sSubPr>
              <m:ctrlPr>
                <w:ins w:id="235" w:author="Diego Uriarte" w:date="2019-05-10T15:49:00Z">
                  <w:rPr>
                    <w:rFonts w:ascii="Cambria Math" w:hAnsi="Cambria Math"/>
                    <w:i/>
                  </w:rPr>
                </w:ins>
              </m:ctrlPr>
            </m:sSubPr>
            <m:e>
              <m:r>
                <w:ins w:id="236" w:author="Diego Uriarte" w:date="2019-05-10T15:49:00Z">
                  <w:rPr>
                    <w:rFonts w:ascii="Cambria Math" w:hAnsi="Cambria Math"/>
                  </w:rPr>
                  <m:t>α</m:t>
                </w:ins>
              </m:r>
            </m:e>
            <m:sub>
              <m:r>
                <w:ins w:id="237" w:author="Diego Uriarte" w:date="2019-05-10T15:49:00Z">
                  <w:rPr>
                    <w:rFonts w:ascii="Cambria Math" w:hAnsi="Cambria Math"/>
                  </w:rPr>
                  <m:t>3</m:t>
                </w:ins>
              </m:r>
            </m:sub>
          </m:sSub>
          <m:sSub>
            <m:sSubPr>
              <m:ctrlPr>
                <w:ins w:id="238" w:author="Diego Uriarte" w:date="2019-05-10T15:49:00Z">
                  <w:rPr>
                    <w:rFonts w:ascii="Cambria Math" w:hAnsi="Cambria Math"/>
                    <w:i/>
                  </w:rPr>
                </w:ins>
              </m:ctrlPr>
            </m:sSubPr>
            <m:e>
              <m:r>
                <w:ins w:id="239" w:author="Diego Uriarte" w:date="2019-05-10T15:49:00Z">
                  <w:rPr>
                    <w:rFonts w:ascii="Cambria Math" w:hAnsi="Cambria Math"/>
                  </w:rPr>
                  <m:t>P</m:t>
                </w:ins>
              </m:r>
            </m:e>
            <m:sub>
              <m:r>
                <w:ins w:id="240" w:author="Diego Uriarte" w:date="2019-05-10T15:49:00Z">
                  <w:rPr>
                    <w:rFonts w:ascii="Cambria Math" w:hAnsi="Cambria Math"/>
                  </w:rPr>
                  <m:t>b</m:t>
                </w:ins>
              </m:r>
            </m:sub>
          </m:sSub>
          <m:r>
            <w:ins w:id="241" w:author="Diego Uriarte" w:date="2019-05-10T15:49:00Z">
              <w:rPr>
                <w:rFonts w:ascii="Cambria Math" w:hAnsi="Cambria Math"/>
              </w:rPr>
              <m:t>+θ</m:t>
            </w:ins>
          </m:r>
          <m:sSub>
            <m:sSubPr>
              <m:ctrlPr>
                <w:ins w:id="242" w:author="Diego Uriarte" w:date="2019-05-10T15:49:00Z">
                  <w:rPr>
                    <w:rFonts w:ascii="Cambria Math" w:hAnsi="Cambria Math"/>
                    <w:i/>
                  </w:rPr>
                </w:ins>
              </m:ctrlPr>
            </m:sSubPr>
            <m:e>
              <m:r>
                <w:ins w:id="243" w:author="Diego Uriarte" w:date="2019-05-10T15:49:00Z">
                  <w:rPr>
                    <w:rFonts w:ascii="Cambria Math" w:hAnsi="Cambria Math"/>
                  </w:rPr>
                  <m:t>Z</m:t>
                </w:ins>
              </m:r>
            </m:e>
            <m:sub>
              <m:r>
                <w:ins w:id="244" w:author="Diego Uriarte" w:date="2019-05-10T15:49:00Z">
                  <w:rPr>
                    <w:rFonts w:ascii="Cambria Math" w:hAnsi="Cambria Math"/>
                  </w:rPr>
                  <m:t>a</m:t>
                </w:ins>
              </m:r>
            </m:sub>
          </m:sSub>
          <m:r>
            <w:ins w:id="245" w:author="Diego Uriarte" w:date="2019-05-10T15:49:00Z">
              <w:rPr>
                <w:rFonts w:ascii="Cambria Math" w:hAnsi="Cambria Math"/>
              </w:rPr>
              <m:t>+</m:t>
            </w:ins>
          </m:r>
          <m:sSub>
            <m:sSubPr>
              <m:ctrlPr>
                <w:ins w:id="246" w:author="Diego Uriarte" w:date="2019-05-10T15:49:00Z">
                  <w:rPr>
                    <w:rFonts w:ascii="Cambria Math" w:hAnsi="Cambria Math"/>
                    <w:i/>
                  </w:rPr>
                </w:ins>
              </m:ctrlPr>
            </m:sSubPr>
            <m:e>
              <m:r>
                <w:ins w:id="247" w:author="Diego Uriarte" w:date="2019-05-10T15:49:00Z">
                  <w:rPr>
                    <w:rFonts w:ascii="Cambria Math" w:hAnsi="Cambria Math"/>
                  </w:rPr>
                  <m:t>P</m:t>
                </w:ins>
              </m:r>
            </m:e>
            <m:sub>
              <m:r>
                <w:ins w:id="248" w:author="Diego Uriarte" w:date="2019-05-10T15:49:00Z">
                  <w:rPr>
                    <w:rFonts w:ascii="Cambria Math" w:hAnsi="Cambria Math"/>
                  </w:rPr>
                  <m:t>a</m:t>
                </w:ins>
              </m:r>
            </m:sub>
          </m:sSub>
          <m:d>
            <m:dPr>
              <m:ctrlPr>
                <w:ins w:id="249" w:author="Diego Uriarte" w:date="2019-05-10T15:49:00Z">
                  <w:rPr>
                    <w:rFonts w:ascii="Cambria Math" w:hAnsi="Cambria Math"/>
                    <w:i/>
                  </w:rPr>
                </w:ins>
              </m:ctrlPr>
            </m:dPr>
            <m:e>
              <m:r>
                <w:ins w:id="250" w:author="Diego Uriarte" w:date="2019-05-10T15:49:00Z">
                  <w:rPr>
                    <w:rFonts w:ascii="Cambria Math" w:hAnsi="Cambria Math"/>
                  </w:rPr>
                  <m:t>-</m:t>
                </w:ins>
              </m:r>
              <m:sSub>
                <m:sSubPr>
                  <m:ctrlPr>
                    <w:ins w:id="251" w:author="Diego Uriarte" w:date="2019-05-10T15:49:00Z">
                      <w:rPr>
                        <w:rFonts w:ascii="Cambria Math" w:hAnsi="Cambria Math"/>
                        <w:i/>
                      </w:rPr>
                    </w:ins>
                  </m:ctrlPr>
                </m:sSubPr>
                <m:e>
                  <m:r>
                    <w:ins w:id="252" w:author="Diego Uriarte" w:date="2019-05-10T15:49:00Z">
                      <w:rPr>
                        <w:rFonts w:ascii="Cambria Math" w:hAnsi="Cambria Math"/>
                      </w:rPr>
                      <m:t>α</m:t>
                    </w:ins>
                  </m:r>
                </m:e>
                <m:sub>
                  <m:r>
                    <w:ins w:id="253" w:author="Diego Uriarte" w:date="2019-05-10T15:49:00Z">
                      <w:rPr>
                        <w:rFonts w:ascii="Cambria Math" w:hAnsi="Cambria Math"/>
                      </w:rPr>
                      <m:t>2</m:t>
                    </w:ins>
                  </m:r>
                </m:sub>
              </m:sSub>
            </m:e>
          </m:d>
          <m:r>
            <w:ins w:id="254" w:author="Diego Uriarte" w:date="2019-05-10T15:49:00Z">
              <w:rPr>
                <w:rFonts w:ascii="Cambria Math" w:hAnsi="Cambria Math"/>
              </w:rPr>
              <m:t>+</m:t>
            </w:ins>
          </m:r>
          <m:sSub>
            <m:sSubPr>
              <m:ctrlPr>
                <w:ins w:id="255" w:author="Diego Uriarte" w:date="2019-05-10T15:49:00Z">
                  <w:rPr>
                    <w:rFonts w:ascii="Cambria Math" w:hAnsi="Cambria Math"/>
                    <w:i/>
                  </w:rPr>
                </w:ins>
              </m:ctrlPr>
            </m:sSubPr>
            <m:e>
              <m:r>
                <w:ins w:id="256" w:author="Diego Uriarte" w:date="2019-05-10T15:49:00Z">
                  <w:rPr>
                    <w:rFonts w:ascii="Cambria Math" w:hAnsi="Cambria Math"/>
                  </w:rPr>
                  <m:t>δ</m:t>
                </w:ins>
              </m:r>
            </m:e>
            <m:sub>
              <m:r>
                <w:ins w:id="257" w:author="Diego Uriarte" w:date="2019-05-10T15:49:00Z">
                  <w:rPr>
                    <w:rFonts w:ascii="Cambria Math" w:hAnsi="Cambria Math"/>
                  </w:rPr>
                  <m:t>a</m:t>
                </w:ins>
              </m:r>
            </m:sub>
          </m:sSub>
          <m:sSub>
            <m:sSubPr>
              <m:ctrlPr>
                <w:ins w:id="258" w:author="Diego Uriarte" w:date="2019-05-10T15:49:00Z">
                  <w:rPr>
                    <w:rFonts w:ascii="Cambria Math" w:hAnsi="Cambria Math"/>
                    <w:i/>
                  </w:rPr>
                </w:ins>
              </m:ctrlPr>
            </m:sSubPr>
            <m:e>
              <m:r>
                <w:ins w:id="259" w:author="Diego Uriarte" w:date="2019-05-10T15:49:00Z">
                  <w:rPr>
                    <w:rFonts w:ascii="Cambria Math" w:hAnsi="Cambria Math"/>
                  </w:rPr>
                  <m:t>α</m:t>
                </w:ins>
              </m:r>
            </m:e>
            <m:sub>
              <m:r>
                <w:ins w:id="260" w:author="Diego Uriarte" w:date="2019-05-10T15:49:00Z">
                  <w:rPr>
                    <w:rFonts w:ascii="Cambria Math" w:hAnsi="Cambria Math"/>
                  </w:rPr>
                  <m:t>2</m:t>
                </w:ins>
              </m:r>
            </m:sub>
          </m:sSub>
          <m:r>
            <w:ins w:id="261" w:author="Diego Uriarte" w:date="2019-05-10T15:49:00Z">
              <w:rPr>
                <w:rFonts w:ascii="Cambria Math" w:hAnsi="Cambria Math"/>
              </w:rPr>
              <m:t>=0</m:t>
            </w:ins>
          </m:r>
          <m:r>
            <w:ins w:id="262" w:author="Diego Uriarte" w:date="2019-05-10T15:49:00Z">
              <m:rPr>
                <m:sty m:val="p"/>
              </m:rPr>
              <w:rPr>
                <w:rFonts w:ascii="Cambria Math" w:hAnsi="Cambria Math"/>
              </w:rPr>
              <w:br/>
            </w:ins>
          </m:r>
        </m:oMath>
        <m:oMath>
          <m:eqArr>
            <m:eqArrPr>
              <m:maxDist m:val="1"/>
              <m:ctrlPr>
                <w:ins w:id="263" w:author="Diego Uriarte" w:date="2019-05-10T15:49:00Z">
                  <w:rPr>
                    <w:rFonts w:ascii="Cambria Math" w:hAnsi="Cambria Math"/>
                    <w:i/>
                  </w:rPr>
                </w:ins>
              </m:ctrlPr>
            </m:eqArrPr>
            <m:e>
              <m:sSub>
                <m:sSubPr>
                  <m:ctrlPr>
                    <w:ins w:id="264" w:author="Diego Uriarte" w:date="2019-05-10T15:49:00Z">
                      <w:rPr>
                        <w:rFonts w:ascii="Cambria Math" w:hAnsi="Cambria Math"/>
                        <w:i/>
                      </w:rPr>
                    </w:ins>
                  </m:ctrlPr>
                </m:sSubPr>
                <m:e>
                  <m:r>
                    <w:ins w:id="265" w:author="Diego Uriarte" w:date="2019-05-10T15:49:00Z">
                      <w:rPr>
                        <w:rFonts w:ascii="Cambria Math" w:hAnsi="Cambria Math"/>
                      </w:rPr>
                      <m:t>P</m:t>
                    </w:ins>
                  </m:r>
                </m:e>
                <m:sub>
                  <m:r>
                    <w:ins w:id="266" w:author="Diego Uriarte" w:date="2019-05-10T15:49:00Z">
                      <w:rPr>
                        <w:rFonts w:ascii="Cambria Math" w:hAnsi="Cambria Math"/>
                      </w:rPr>
                      <m:t>a</m:t>
                    </w:ins>
                  </m:r>
                </m:sub>
              </m:sSub>
              <m:r>
                <w:ins w:id="267" w:author="Diego Uriarte" w:date="2019-05-10T15:49:00Z">
                  <m:rPr>
                    <m:aln/>
                  </m:rPr>
                  <w:rPr>
                    <w:rFonts w:ascii="Cambria Math" w:hAnsi="Cambria Math"/>
                  </w:rPr>
                  <m:t>=R</m:t>
                </w:ins>
              </m:r>
              <m:d>
                <m:dPr>
                  <m:ctrlPr>
                    <w:ins w:id="268" w:author="Diego Uriarte" w:date="2019-05-10T15:49:00Z">
                      <w:rPr>
                        <w:rFonts w:ascii="Cambria Math" w:hAnsi="Cambria Math"/>
                        <w:i/>
                      </w:rPr>
                    </w:ins>
                  </m:ctrlPr>
                </m:dPr>
                <m:e>
                  <m:sSub>
                    <m:sSubPr>
                      <m:ctrlPr>
                        <w:ins w:id="269" w:author="Diego Uriarte" w:date="2019-05-10T15:49:00Z">
                          <w:rPr>
                            <w:rFonts w:ascii="Cambria Math" w:hAnsi="Cambria Math"/>
                            <w:i/>
                          </w:rPr>
                        </w:ins>
                      </m:ctrlPr>
                    </m:sSubPr>
                    <m:e>
                      <m:r>
                        <w:ins w:id="270" w:author="Diego Uriarte" w:date="2019-05-10T15:49:00Z">
                          <w:rPr>
                            <w:rFonts w:ascii="Cambria Math" w:hAnsi="Cambria Math"/>
                          </w:rPr>
                          <m:t>P</m:t>
                        </w:ins>
                      </m:r>
                    </m:e>
                    <m:sub>
                      <m:r>
                        <w:ins w:id="271" w:author="Diego Uriarte" w:date="2019-05-10T15:49:00Z">
                          <w:rPr>
                            <w:rFonts w:ascii="Cambria Math" w:hAnsi="Cambria Math"/>
                          </w:rPr>
                          <m:t>b</m:t>
                        </w:ins>
                      </m:r>
                    </m:sub>
                  </m:sSub>
                </m:e>
              </m:d>
              <m:r>
                <w:ins w:id="272" w:author="Diego Uriarte" w:date="2019-05-10T15:49:00Z">
                  <w:rPr>
                    <w:rFonts w:ascii="Cambria Math" w:hAnsi="Cambria Math"/>
                  </w:rPr>
                  <m:t>=</m:t>
                </w:ins>
              </m:r>
              <m:f>
                <m:fPr>
                  <m:ctrlPr>
                    <w:ins w:id="273" w:author="Diego Uriarte" w:date="2019-05-10T15:49:00Z">
                      <w:rPr>
                        <w:rFonts w:ascii="Cambria Math" w:hAnsi="Cambria Math"/>
                        <w:i/>
                      </w:rPr>
                    </w:ins>
                  </m:ctrlPr>
                </m:fPr>
                <m:num>
                  <m:sSub>
                    <m:sSubPr>
                      <m:ctrlPr>
                        <w:ins w:id="274" w:author="Diego Uriarte" w:date="2019-05-10T15:49:00Z">
                          <w:rPr>
                            <w:rFonts w:ascii="Cambria Math" w:hAnsi="Cambria Math"/>
                            <w:i/>
                          </w:rPr>
                        </w:ins>
                      </m:ctrlPr>
                    </m:sSubPr>
                    <m:e>
                      <m:r>
                        <w:ins w:id="275" w:author="Diego Uriarte" w:date="2019-05-10T15:49:00Z">
                          <w:rPr>
                            <w:rFonts w:ascii="Cambria Math" w:hAnsi="Cambria Math"/>
                          </w:rPr>
                          <m:t>α</m:t>
                        </w:ins>
                      </m:r>
                    </m:e>
                    <m:sub>
                      <m:r>
                        <w:ins w:id="276" w:author="Diego Uriarte" w:date="2019-05-10T15:49:00Z">
                          <w:rPr>
                            <w:rFonts w:ascii="Cambria Math" w:hAnsi="Cambria Math"/>
                          </w:rPr>
                          <m:t>1</m:t>
                        </w:ins>
                      </m:r>
                    </m:sub>
                  </m:sSub>
                </m:num>
                <m:den>
                  <m:r>
                    <w:ins w:id="277" w:author="Diego Uriarte" w:date="2019-05-10T15:49:00Z">
                      <w:rPr>
                        <w:rFonts w:ascii="Cambria Math" w:hAnsi="Cambria Math"/>
                      </w:rPr>
                      <m:t>2</m:t>
                    </w:ins>
                  </m:r>
                  <m:sSub>
                    <m:sSubPr>
                      <m:ctrlPr>
                        <w:ins w:id="278" w:author="Diego Uriarte" w:date="2019-05-10T15:49:00Z">
                          <w:rPr>
                            <w:rFonts w:ascii="Cambria Math" w:hAnsi="Cambria Math"/>
                            <w:i/>
                          </w:rPr>
                        </w:ins>
                      </m:ctrlPr>
                    </m:sSubPr>
                    <m:e>
                      <m:r>
                        <w:ins w:id="279" w:author="Diego Uriarte" w:date="2019-05-10T15:49:00Z">
                          <w:rPr>
                            <w:rFonts w:ascii="Cambria Math" w:hAnsi="Cambria Math"/>
                          </w:rPr>
                          <m:t>α</m:t>
                        </w:ins>
                      </m:r>
                    </m:e>
                    <m:sub>
                      <m:r>
                        <w:ins w:id="280" w:author="Diego Uriarte" w:date="2019-05-10T15:49:00Z">
                          <w:rPr>
                            <w:rFonts w:ascii="Cambria Math" w:hAnsi="Cambria Math"/>
                          </w:rPr>
                          <m:t>2</m:t>
                        </w:ins>
                      </m:r>
                    </m:sub>
                  </m:sSub>
                </m:den>
              </m:f>
              <m:r>
                <w:ins w:id="281" w:author="Diego Uriarte" w:date="2019-05-10T15:49:00Z">
                  <w:rPr>
                    <w:rFonts w:ascii="Cambria Math" w:hAnsi="Cambria Math"/>
                  </w:rPr>
                  <m:t>+</m:t>
                </w:ins>
              </m:r>
              <m:f>
                <m:fPr>
                  <m:ctrlPr>
                    <w:ins w:id="282" w:author="Diego Uriarte" w:date="2019-05-10T15:49:00Z">
                      <w:rPr>
                        <w:rFonts w:ascii="Cambria Math" w:hAnsi="Cambria Math"/>
                        <w:i/>
                      </w:rPr>
                    </w:ins>
                  </m:ctrlPr>
                </m:fPr>
                <m:num>
                  <m:r>
                    <w:ins w:id="283" w:author="Diego Uriarte" w:date="2019-05-10T15:49:00Z">
                      <w:rPr>
                        <w:rFonts w:ascii="Cambria Math" w:hAnsi="Cambria Math"/>
                      </w:rPr>
                      <m:t>1</m:t>
                    </w:ins>
                  </m:r>
                </m:num>
                <m:den>
                  <m:r>
                    <w:ins w:id="284" w:author="Diego Uriarte" w:date="2019-05-10T15:49:00Z">
                      <w:rPr>
                        <w:rFonts w:ascii="Cambria Math" w:hAnsi="Cambria Math"/>
                      </w:rPr>
                      <m:t>2</m:t>
                    </w:ins>
                  </m:r>
                </m:den>
              </m:f>
              <m:sSub>
                <m:sSubPr>
                  <m:ctrlPr>
                    <w:ins w:id="285" w:author="Diego Uriarte" w:date="2019-05-10T15:49:00Z">
                      <w:rPr>
                        <w:rFonts w:ascii="Cambria Math" w:hAnsi="Cambria Math"/>
                        <w:i/>
                      </w:rPr>
                    </w:ins>
                  </m:ctrlPr>
                </m:sSubPr>
                <m:e>
                  <m:r>
                    <w:ins w:id="286" w:author="Diego Uriarte" w:date="2019-05-10T15:49:00Z">
                      <w:rPr>
                        <w:rFonts w:ascii="Cambria Math" w:hAnsi="Cambria Math"/>
                      </w:rPr>
                      <m:t>δ</m:t>
                    </w:ins>
                  </m:r>
                </m:e>
                <m:sub>
                  <m:r>
                    <w:ins w:id="287" w:author="Diego Uriarte" w:date="2019-05-10T15:49:00Z">
                      <w:rPr>
                        <w:rFonts w:ascii="Cambria Math" w:hAnsi="Cambria Math"/>
                      </w:rPr>
                      <m:t>a</m:t>
                    </w:ins>
                  </m:r>
                </m:sub>
              </m:sSub>
              <m:r>
                <w:ins w:id="288" w:author="Diego Uriarte" w:date="2019-05-10T15:49:00Z">
                  <w:rPr>
                    <w:rFonts w:ascii="Cambria Math" w:hAnsi="Cambria Math"/>
                  </w:rPr>
                  <m:t>+</m:t>
                </w:ins>
              </m:r>
              <m:f>
                <m:fPr>
                  <m:ctrlPr>
                    <w:ins w:id="289" w:author="Diego Uriarte" w:date="2019-05-10T15:49:00Z">
                      <w:rPr>
                        <w:rFonts w:ascii="Cambria Math" w:hAnsi="Cambria Math"/>
                        <w:i/>
                      </w:rPr>
                    </w:ins>
                  </m:ctrlPr>
                </m:fPr>
                <m:num>
                  <m:r>
                    <w:ins w:id="290" w:author="Diego Uriarte" w:date="2019-05-10T15:49:00Z">
                      <w:rPr>
                        <w:rFonts w:ascii="Cambria Math" w:hAnsi="Cambria Math"/>
                      </w:rPr>
                      <m:t>θ</m:t>
                    </w:ins>
                  </m:r>
                </m:num>
                <m:den>
                  <m:r>
                    <w:ins w:id="291" w:author="Diego Uriarte" w:date="2019-05-10T15:49:00Z">
                      <w:rPr>
                        <w:rFonts w:ascii="Cambria Math" w:hAnsi="Cambria Math"/>
                      </w:rPr>
                      <m:t>2</m:t>
                    </w:ins>
                  </m:r>
                  <m:sSub>
                    <m:sSubPr>
                      <m:ctrlPr>
                        <w:ins w:id="292" w:author="Diego Uriarte" w:date="2019-05-10T15:49:00Z">
                          <w:rPr>
                            <w:rFonts w:ascii="Cambria Math" w:hAnsi="Cambria Math"/>
                            <w:i/>
                          </w:rPr>
                        </w:ins>
                      </m:ctrlPr>
                    </m:sSubPr>
                    <m:e>
                      <m:r>
                        <w:ins w:id="293" w:author="Diego Uriarte" w:date="2019-05-10T15:49:00Z">
                          <w:rPr>
                            <w:rFonts w:ascii="Cambria Math" w:hAnsi="Cambria Math"/>
                          </w:rPr>
                          <m:t>α</m:t>
                        </w:ins>
                      </m:r>
                    </m:e>
                    <m:sub>
                      <m:r>
                        <w:ins w:id="294" w:author="Diego Uriarte" w:date="2019-05-10T15:49:00Z">
                          <w:rPr>
                            <w:rFonts w:ascii="Cambria Math" w:hAnsi="Cambria Math"/>
                          </w:rPr>
                          <m:t>2</m:t>
                        </w:ins>
                      </m:r>
                    </m:sub>
                  </m:sSub>
                </m:den>
              </m:f>
              <m:sSub>
                <m:sSubPr>
                  <m:ctrlPr>
                    <w:ins w:id="295" w:author="Diego Uriarte" w:date="2019-05-10T15:49:00Z">
                      <w:rPr>
                        <w:rFonts w:ascii="Cambria Math" w:hAnsi="Cambria Math"/>
                        <w:i/>
                      </w:rPr>
                    </w:ins>
                  </m:ctrlPr>
                </m:sSubPr>
                <m:e>
                  <m:r>
                    <w:ins w:id="296" w:author="Diego Uriarte" w:date="2019-05-10T15:49:00Z">
                      <w:rPr>
                        <w:rFonts w:ascii="Cambria Math" w:hAnsi="Cambria Math"/>
                      </w:rPr>
                      <m:t>Z</m:t>
                    </w:ins>
                  </m:r>
                </m:e>
                <m:sub>
                  <m:r>
                    <w:ins w:id="297" w:author="Diego Uriarte" w:date="2019-05-10T15:49:00Z">
                      <w:rPr>
                        <w:rFonts w:ascii="Cambria Math" w:hAnsi="Cambria Math"/>
                      </w:rPr>
                      <m:t>a</m:t>
                    </w:ins>
                  </m:r>
                </m:sub>
              </m:sSub>
              <m:r>
                <w:ins w:id="298" w:author="Diego Uriarte" w:date="2019-05-10T15:49:00Z">
                  <w:rPr>
                    <w:rFonts w:ascii="Cambria Math" w:hAnsi="Cambria Math"/>
                  </w:rPr>
                  <m:t>+</m:t>
                </w:ins>
              </m:r>
              <m:f>
                <m:fPr>
                  <m:ctrlPr>
                    <w:ins w:id="299" w:author="Diego Uriarte" w:date="2019-05-10T15:49:00Z">
                      <w:rPr>
                        <w:rFonts w:ascii="Cambria Math" w:hAnsi="Cambria Math"/>
                        <w:i/>
                      </w:rPr>
                    </w:ins>
                  </m:ctrlPr>
                </m:fPr>
                <m:num>
                  <m:sSub>
                    <m:sSubPr>
                      <m:ctrlPr>
                        <w:ins w:id="300" w:author="Diego Uriarte" w:date="2019-05-10T15:49:00Z">
                          <w:rPr>
                            <w:rFonts w:ascii="Cambria Math" w:hAnsi="Cambria Math"/>
                            <w:i/>
                          </w:rPr>
                        </w:ins>
                      </m:ctrlPr>
                    </m:sSubPr>
                    <m:e>
                      <m:r>
                        <w:ins w:id="301" w:author="Diego Uriarte" w:date="2019-05-10T15:49:00Z">
                          <w:rPr>
                            <w:rFonts w:ascii="Cambria Math" w:hAnsi="Cambria Math"/>
                          </w:rPr>
                          <m:t>α</m:t>
                        </w:ins>
                      </m:r>
                    </m:e>
                    <m:sub>
                      <m:r>
                        <w:ins w:id="302" w:author="Diego Uriarte" w:date="2019-05-10T15:49:00Z">
                          <w:rPr>
                            <w:rFonts w:ascii="Cambria Math" w:hAnsi="Cambria Math"/>
                          </w:rPr>
                          <m:t>3</m:t>
                        </w:ins>
                      </m:r>
                    </m:sub>
                  </m:sSub>
                </m:num>
                <m:den>
                  <m:r>
                    <w:ins w:id="303" w:author="Diego Uriarte" w:date="2019-05-10T15:49:00Z">
                      <w:rPr>
                        <w:rFonts w:ascii="Cambria Math" w:hAnsi="Cambria Math"/>
                      </w:rPr>
                      <m:t>2</m:t>
                    </w:ins>
                  </m:r>
                  <m:sSub>
                    <m:sSubPr>
                      <m:ctrlPr>
                        <w:ins w:id="304" w:author="Diego Uriarte" w:date="2019-05-10T15:49:00Z">
                          <w:rPr>
                            <w:rFonts w:ascii="Cambria Math" w:hAnsi="Cambria Math"/>
                            <w:i/>
                          </w:rPr>
                        </w:ins>
                      </m:ctrlPr>
                    </m:sSubPr>
                    <m:e>
                      <m:r>
                        <w:ins w:id="305" w:author="Diego Uriarte" w:date="2019-05-10T15:49:00Z">
                          <w:rPr>
                            <w:rFonts w:ascii="Cambria Math" w:hAnsi="Cambria Math"/>
                          </w:rPr>
                          <m:t>α</m:t>
                        </w:ins>
                      </m:r>
                    </m:e>
                    <m:sub>
                      <m:r>
                        <w:ins w:id="306" w:author="Diego Uriarte" w:date="2019-05-10T15:49:00Z">
                          <w:rPr>
                            <w:rFonts w:ascii="Cambria Math" w:hAnsi="Cambria Math"/>
                          </w:rPr>
                          <m:t>2</m:t>
                        </w:ins>
                      </m:r>
                    </m:sub>
                  </m:sSub>
                </m:den>
              </m:f>
              <m:sSub>
                <m:sSubPr>
                  <m:ctrlPr>
                    <w:ins w:id="307" w:author="Diego Uriarte" w:date="2019-05-10T15:49:00Z">
                      <w:rPr>
                        <w:rFonts w:ascii="Cambria Math" w:hAnsi="Cambria Math"/>
                        <w:i/>
                      </w:rPr>
                    </w:ins>
                  </m:ctrlPr>
                </m:sSubPr>
                <m:e>
                  <m:r>
                    <w:ins w:id="308" w:author="Diego Uriarte" w:date="2019-05-10T15:49:00Z">
                      <w:rPr>
                        <w:rFonts w:ascii="Cambria Math" w:hAnsi="Cambria Math"/>
                      </w:rPr>
                      <m:t>P</m:t>
                    </w:ins>
                  </m:r>
                </m:e>
                <m:sub>
                  <m:r>
                    <w:ins w:id="309" w:author="Diego Uriarte" w:date="2019-05-10T15:49:00Z">
                      <w:rPr>
                        <w:rFonts w:ascii="Cambria Math" w:hAnsi="Cambria Math"/>
                      </w:rPr>
                      <m:t>b</m:t>
                    </w:ins>
                  </m:r>
                </m:sub>
              </m:sSub>
              <m:r>
                <w:ins w:id="310" w:author="Diego Uriarte" w:date="2019-05-10T15:49:00Z">
                  <w:rPr>
                    <w:rFonts w:ascii="Cambria Math" w:hAnsi="Cambria Math"/>
                  </w:rPr>
                  <m:t>#</m:t>
                </w:ins>
              </m:r>
              <m:d>
                <m:dPr>
                  <m:ctrlPr>
                    <w:ins w:id="311" w:author="Diego Uriarte" w:date="2019-05-10T15:49:00Z">
                      <w:rPr>
                        <w:rFonts w:ascii="Cambria Math" w:hAnsi="Cambria Math"/>
                        <w:i/>
                      </w:rPr>
                    </w:ins>
                  </m:ctrlPr>
                </m:dPr>
                <m:e>
                  <w:bookmarkStart w:id="312" w:name="foc"/>
                  <m:r>
                    <w:ins w:id="313" w:author="Diego Uriarte" w:date="2019-05-10T15:49:00Z">
                      <w:rPr>
                        <w:rFonts w:ascii="Cambria Math" w:hAnsi="Cambria Math"/>
                        <w:i/>
                      </w:rPr>
                      <w:fldChar w:fldCharType="begin"/>
                    </w:ins>
                  </m:r>
                  <m:r>
                    <w:ins w:id="314" w:author="Diego Uriarte" w:date="2019-05-10T15:49:00Z">
                      <m:rPr>
                        <m:sty m:val="p"/>
                      </m:rPr>
                      <w:rPr>
                        <w:rFonts w:ascii="Cambria Math" w:hAnsi="Cambria Math"/>
                      </w:rPr>
                      <m:t xml:space="preserve"> SEQ Ecuación \* ARABIC </m:t>
                    </w:ins>
                  </m:r>
                  <m:r>
                    <w:ins w:id="315" w:author="Diego Uriarte" w:date="2019-05-10T15:49:00Z">
                      <w:rPr>
                        <w:rFonts w:ascii="Cambria Math" w:hAnsi="Cambria Math"/>
                        <w:i/>
                      </w:rPr>
                      <w:fldChar w:fldCharType="separate"/>
                    </w:ins>
                  </m:r>
                  <m:r>
                    <m:rPr>
                      <m:sty m:val="p"/>
                    </m:rPr>
                    <w:rPr>
                      <w:rFonts w:ascii="Cambria Math" w:hAnsi="Cambria Math"/>
                      <w:noProof/>
                    </w:rPr>
                    <m:t>1</m:t>
                  </m:r>
                  <m:r>
                    <w:ins w:id="316" w:author="Diego Uriarte" w:date="2019-05-10T15:49:00Z">
                      <w:rPr>
                        <w:rFonts w:ascii="Cambria Math" w:hAnsi="Cambria Math"/>
                        <w:i/>
                      </w:rPr>
                      <w:fldChar w:fldCharType="end"/>
                    </w:ins>
                  </m:r>
                  <w:bookmarkEnd w:id="312"/>
                </m:e>
              </m:d>
            </m:e>
          </m:eqArr>
        </m:oMath>
      </m:oMathPara>
    </w:p>
    <w:p w14:paraId="04DA1A3C" w14:textId="2C400A1D" w:rsidR="00704A74" w:rsidRDefault="00114A16" w:rsidP="005E6345">
      <w:pPr>
        <w:rPr>
          <w:ins w:id="317" w:author="Diego Uriarte" w:date="2019-05-10T15:49:00Z"/>
        </w:rPr>
      </w:pPr>
      <w:ins w:id="318" w:author="Diego Uriarte" w:date="2019-05-10T15:49:00Z">
        <w:r>
          <w:t xml:space="preserve">Escribiendo la ecuación </w:t>
        </w:r>
        <w:r>
          <w:fldChar w:fldCharType="begin"/>
        </w:r>
        <w:r>
          <w:instrText xml:space="preserve"> REF foc \h </w:instrText>
        </w:r>
      </w:ins>
      <w:ins w:id="319" w:author="Diego Uriarte" w:date="2019-05-10T15:49:00Z">
        <w:r>
          <w:fldChar w:fldCharType="separate"/>
        </w:r>
        <m:oMath>
          <m:r>
            <m:rPr>
              <m:sty m:val="p"/>
            </m:rPr>
            <w:rPr>
              <w:rFonts w:ascii="Cambria Math" w:hAnsi="Cambria Math"/>
              <w:noProof/>
            </w:rPr>
            <m:t>1</m:t>
          </m:r>
        </m:oMath>
        <w:r>
          <w:fldChar w:fldCharType="end"/>
        </w:r>
        <w:r>
          <w:t xml:space="preserve"> </w:t>
        </w:r>
        <w:r w:rsidR="00704A74">
          <w:t>en forma reducida y asumiendo</w:t>
        </w:r>
        <w:r w:rsidR="009C3FFE">
          <w:t xml:space="preserve"> simetría en las funciones de ambas firmas:</w:t>
        </w:r>
      </w:ins>
    </w:p>
    <w:bookmarkStart w:id="320" w:name="_Ref7082547"/>
    <w:bookmarkStart w:id="321" w:name="_Ref7080219"/>
    <w:p w14:paraId="6C70FEAA" w14:textId="33888EA2" w:rsidR="00446C5B" w:rsidRPr="00446C5B" w:rsidRDefault="00D934E7" w:rsidP="00446C5B">
      <w:pPr>
        <w:pStyle w:val="Descripcin"/>
        <w:rPr>
          <w:ins w:id="322" w:author="Diego Uriarte" w:date="2019-05-10T15:49:00Z"/>
        </w:rPr>
      </w:pPr>
      <m:oMathPara>
        <m:oMath>
          <m:eqArr>
            <m:eqArrPr>
              <m:maxDist m:val="1"/>
              <m:ctrlPr>
                <w:ins w:id="323" w:author="Diego Uriarte" w:date="2019-05-10T15:49:00Z">
                  <w:rPr>
                    <w:rFonts w:ascii="Cambria Math" w:hAnsi="Cambria Math"/>
                    <w:i/>
                  </w:rPr>
                </w:ins>
              </m:ctrlPr>
            </m:eqArrPr>
            <m:e>
              <w:bookmarkStart w:id="324" w:name="_Ref7082137"/>
              <w:bookmarkStart w:id="325" w:name="_Ref7080205"/>
              <m:sSub>
                <m:sSubPr>
                  <m:ctrlPr>
                    <w:ins w:id="326" w:author="Diego Uriarte" w:date="2019-05-10T15:49:00Z">
                      <w:rPr>
                        <w:rFonts w:ascii="Cambria Math" w:hAnsi="Cambria Math"/>
                        <w:i/>
                      </w:rPr>
                    </w:ins>
                  </m:ctrlPr>
                </m:sSubPr>
                <m:e>
                  <m:r>
                    <w:ins w:id="327" w:author="Diego Uriarte" w:date="2019-05-10T15:49:00Z">
                      <w:rPr>
                        <w:rFonts w:ascii="Cambria Math" w:hAnsi="Cambria Math"/>
                      </w:rPr>
                      <m:t>R</m:t>
                    </w:ins>
                  </m:r>
                </m:e>
                <m:sub>
                  <m:r>
                    <w:ins w:id="328" w:author="Diego Uriarte" w:date="2019-05-10T15:49:00Z">
                      <w:rPr>
                        <w:rFonts w:ascii="Cambria Math" w:hAnsi="Cambria Math"/>
                      </w:rPr>
                      <m:t>a</m:t>
                    </w:ins>
                  </m:r>
                </m:sub>
              </m:sSub>
              <m:r>
                <w:ins w:id="329" w:author="Diego Uriarte" w:date="2019-05-10T15:49:00Z">
                  <w:rPr>
                    <w:rFonts w:ascii="Cambria Math" w:hAnsi="Cambria Math"/>
                  </w:rPr>
                  <m:t>=</m:t>
                </w:ins>
              </m:r>
              <m:sSub>
                <m:sSubPr>
                  <m:ctrlPr>
                    <w:ins w:id="330" w:author="Diego Uriarte" w:date="2019-05-10T15:49:00Z">
                      <w:rPr>
                        <w:rFonts w:ascii="Cambria Math" w:hAnsi="Cambria Math"/>
                        <w:i/>
                      </w:rPr>
                    </w:ins>
                  </m:ctrlPr>
                </m:sSubPr>
                <m:e>
                  <m:r>
                    <w:ins w:id="331" w:author="Diego Uriarte" w:date="2019-05-10T15:49:00Z">
                      <w:rPr>
                        <w:rFonts w:ascii="Cambria Math" w:hAnsi="Cambria Math"/>
                      </w:rPr>
                      <m:t>β</m:t>
                    </w:ins>
                  </m:r>
                </m:e>
                <m:sub>
                  <m:r>
                    <w:ins w:id="332" w:author="Diego Uriarte" w:date="2019-05-10T15:49:00Z">
                      <w:rPr>
                        <w:rFonts w:ascii="Cambria Math" w:hAnsi="Cambria Math"/>
                      </w:rPr>
                      <m:t>1</m:t>
                    </w:ins>
                  </m:r>
                </m:sub>
              </m:sSub>
              <m:r>
                <w:ins w:id="333" w:author="Diego Uriarte" w:date="2019-05-10T15:49:00Z">
                  <w:rPr>
                    <w:rFonts w:ascii="Cambria Math" w:hAnsi="Cambria Math"/>
                  </w:rPr>
                  <m:t>+</m:t>
                </w:ins>
              </m:r>
              <m:f>
                <m:fPr>
                  <m:ctrlPr>
                    <w:ins w:id="334" w:author="Diego Uriarte" w:date="2019-05-10T15:49:00Z">
                      <w:rPr>
                        <w:rFonts w:ascii="Cambria Math" w:hAnsi="Cambria Math"/>
                        <w:i/>
                      </w:rPr>
                    </w:ins>
                  </m:ctrlPr>
                </m:fPr>
                <m:num>
                  <m:r>
                    <w:ins w:id="335" w:author="Diego Uriarte" w:date="2019-05-10T15:49:00Z">
                      <w:rPr>
                        <w:rFonts w:ascii="Cambria Math" w:hAnsi="Cambria Math"/>
                      </w:rPr>
                      <m:t>1</m:t>
                    </w:ins>
                  </m:r>
                </m:num>
                <m:den>
                  <m:r>
                    <w:ins w:id="336" w:author="Diego Uriarte" w:date="2019-05-10T15:49:00Z">
                      <w:rPr>
                        <w:rFonts w:ascii="Cambria Math" w:hAnsi="Cambria Math"/>
                      </w:rPr>
                      <m:t>2</m:t>
                    </w:ins>
                  </m:r>
                </m:den>
              </m:f>
              <m:sSub>
                <m:sSubPr>
                  <m:ctrlPr>
                    <w:ins w:id="337" w:author="Diego Uriarte" w:date="2019-05-10T15:49:00Z">
                      <w:rPr>
                        <w:rFonts w:ascii="Cambria Math" w:hAnsi="Cambria Math"/>
                        <w:i/>
                      </w:rPr>
                    </w:ins>
                  </m:ctrlPr>
                </m:sSubPr>
                <m:e>
                  <m:r>
                    <w:ins w:id="338" w:author="Diego Uriarte" w:date="2019-05-10T15:49:00Z">
                      <w:rPr>
                        <w:rFonts w:ascii="Cambria Math" w:hAnsi="Cambria Math"/>
                      </w:rPr>
                      <m:t>δ</m:t>
                    </w:ins>
                  </m:r>
                </m:e>
                <m:sub>
                  <m:r>
                    <w:ins w:id="339" w:author="Diego Uriarte" w:date="2019-05-10T15:49:00Z">
                      <w:rPr>
                        <w:rFonts w:ascii="Cambria Math" w:hAnsi="Cambria Math"/>
                      </w:rPr>
                      <m:t>a</m:t>
                    </w:ins>
                  </m:r>
                </m:sub>
              </m:sSub>
              <m:r>
                <w:ins w:id="340" w:author="Diego Uriarte" w:date="2019-05-10T15:49:00Z">
                  <w:rPr>
                    <w:rFonts w:ascii="Cambria Math" w:hAnsi="Cambria Math"/>
                  </w:rPr>
                  <m:t>+</m:t>
                </w:ins>
              </m:r>
              <m:sSub>
                <m:sSubPr>
                  <m:ctrlPr>
                    <w:ins w:id="341" w:author="Diego Uriarte" w:date="2019-05-10T15:49:00Z">
                      <w:rPr>
                        <w:rFonts w:ascii="Cambria Math" w:hAnsi="Cambria Math"/>
                        <w:i/>
                      </w:rPr>
                    </w:ins>
                  </m:ctrlPr>
                </m:sSubPr>
                <m:e>
                  <m:r>
                    <w:ins w:id="342" w:author="Diego Uriarte" w:date="2019-05-10T15:49:00Z">
                      <w:rPr>
                        <w:rFonts w:ascii="Cambria Math" w:hAnsi="Cambria Math"/>
                      </w:rPr>
                      <m:t>β</m:t>
                    </w:ins>
                  </m:r>
                </m:e>
                <m:sub>
                  <m:r>
                    <w:ins w:id="343" w:author="Diego Uriarte" w:date="2019-05-10T15:49:00Z">
                      <w:rPr>
                        <w:rFonts w:ascii="Cambria Math" w:hAnsi="Cambria Math"/>
                      </w:rPr>
                      <m:t>2</m:t>
                    </w:ins>
                  </m:r>
                </m:sub>
              </m:sSub>
              <m:sSub>
                <m:sSubPr>
                  <m:ctrlPr>
                    <w:ins w:id="344" w:author="Diego Uriarte" w:date="2019-05-10T15:49:00Z">
                      <w:rPr>
                        <w:rFonts w:ascii="Cambria Math" w:hAnsi="Cambria Math"/>
                        <w:i/>
                      </w:rPr>
                    </w:ins>
                  </m:ctrlPr>
                </m:sSubPr>
                <m:e>
                  <m:r>
                    <w:ins w:id="345" w:author="Diego Uriarte" w:date="2019-05-10T15:49:00Z">
                      <w:rPr>
                        <w:rFonts w:ascii="Cambria Math" w:hAnsi="Cambria Math"/>
                      </w:rPr>
                      <m:t>Z</m:t>
                    </w:ins>
                  </m:r>
                </m:e>
                <m:sub>
                  <m:r>
                    <w:ins w:id="346" w:author="Diego Uriarte" w:date="2019-05-10T15:49:00Z">
                      <w:rPr>
                        <w:rFonts w:ascii="Cambria Math" w:hAnsi="Cambria Math"/>
                      </w:rPr>
                      <m:t>a</m:t>
                    </w:ins>
                  </m:r>
                </m:sub>
              </m:sSub>
              <m:r>
                <w:ins w:id="347" w:author="Diego Uriarte" w:date="2019-05-10T15:49:00Z">
                  <w:rPr>
                    <w:rFonts w:ascii="Cambria Math" w:hAnsi="Cambria Math"/>
                  </w:rPr>
                  <m:t>+ρ</m:t>
                </w:ins>
              </m:r>
              <m:sSub>
                <m:sSubPr>
                  <m:ctrlPr>
                    <w:ins w:id="348" w:author="Diego Uriarte" w:date="2019-05-10T15:49:00Z">
                      <w:rPr>
                        <w:rFonts w:ascii="Cambria Math" w:hAnsi="Cambria Math"/>
                        <w:i/>
                      </w:rPr>
                    </w:ins>
                  </m:ctrlPr>
                </m:sSubPr>
                <m:e>
                  <m:r>
                    <w:ins w:id="349" w:author="Diego Uriarte" w:date="2019-05-10T15:49:00Z">
                      <w:rPr>
                        <w:rFonts w:ascii="Cambria Math" w:hAnsi="Cambria Math"/>
                      </w:rPr>
                      <m:t>P</m:t>
                    </w:ins>
                  </m:r>
                </m:e>
                <m:sub>
                  <m:r>
                    <w:ins w:id="350" w:author="Diego Uriarte" w:date="2019-05-10T15:49:00Z">
                      <w:rPr>
                        <w:rFonts w:ascii="Cambria Math" w:hAnsi="Cambria Math"/>
                      </w:rPr>
                      <m:t xml:space="preserve">b </m:t>
                    </w:ins>
                  </m:r>
                </m:sub>
              </m:sSub>
              <w:bookmarkEnd w:id="324"/>
              <w:bookmarkEnd w:id="325"/>
              <m:r>
                <w:ins w:id="351" w:author="Diego Uriarte" w:date="2019-05-10T15:49:00Z">
                  <w:rPr>
                    <w:rFonts w:ascii="Cambria Math" w:hAnsi="Cambria Math"/>
                  </w:rPr>
                  <m:t>#(</m:t>
                </w:ins>
              </m:r>
              <w:bookmarkStart w:id="352" w:name="eq_ra"/>
              <m:r>
                <w:ins w:id="353" w:author="Diego Uriarte" w:date="2019-05-10T15:49:00Z">
                  <m:rPr>
                    <m:sty m:val="p"/>
                  </m:rPr>
                  <w:rPr>
                    <w:rFonts w:ascii="Cambria Math" w:hAnsi="Cambria Math"/>
                  </w:rPr>
                  <w:fldChar w:fldCharType="begin"/>
                </w:ins>
              </m:r>
              <m:r>
                <w:ins w:id="354" w:author="Diego Uriarte" w:date="2019-05-10T15:49:00Z">
                  <m:rPr>
                    <m:sty m:val="p"/>
                  </m:rPr>
                  <w:rPr>
                    <w:rFonts w:ascii="Cambria Math" w:hAnsi="Cambria Math"/>
                  </w:rPr>
                  <m:t xml:space="preserve"> SEQ Ecuación \* ARABIC </m:t>
                </w:ins>
              </m:r>
              <m:r>
                <w:ins w:id="355" w:author="Diego Uriarte" w:date="2019-05-10T15:49:00Z">
                  <m:rPr>
                    <m:sty m:val="p"/>
                  </m:rPr>
                  <w:rPr>
                    <w:rFonts w:ascii="Cambria Math" w:hAnsi="Cambria Math"/>
                  </w:rPr>
                  <w:fldChar w:fldCharType="separate"/>
                </w:ins>
              </m:r>
              <m:r>
                <m:rPr>
                  <m:sty m:val="p"/>
                </m:rPr>
                <w:rPr>
                  <w:rFonts w:ascii="Cambria Math" w:hAnsi="Cambria Math"/>
                  <w:noProof/>
                </w:rPr>
                <m:t>2</m:t>
              </m:r>
              <m:r>
                <w:ins w:id="356" w:author="Diego Uriarte" w:date="2019-05-10T15:49:00Z">
                  <m:rPr>
                    <m:sty m:val="p"/>
                  </m:rPr>
                  <w:rPr>
                    <w:rFonts w:ascii="Cambria Math" w:hAnsi="Cambria Math"/>
                  </w:rPr>
                  <w:fldChar w:fldCharType="end"/>
                </w:ins>
              </m:r>
              <w:bookmarkEnd w:id="352"/>
              <m:r>
                <w:ins w:id="357" w:author="Diego Uriarte" w:date="2019-05-10T15:49:00Z">
                  <w:rPr>
                    <w:rFonts w:ascii="Cambria Math" w:hAnsi="Cambria Math"/>
                  </w:rPr>
                  <m:t>)</m:t>
                </w:ins>
              </m:r>
            </m:e>
          </m:eqArr>
        </m:oMath>
      </m:oMathPara>
      <w:bookmarkEnd w:id="320"/>
    </w:p>
    <w:p w14:paraId="5ED3E533" w14:textId="454F239F" w:rsidR="009C3FFE" w:rsidRDefault="009C3FFE" w:rsidP="00446C5B">
      <w:pPr>
        <w:pStyle w:val="Descripcin"/>
        <w:rPr>
          <w:ins w:id="358" w:author="Diego Uriarte" w:date="2019-05-10T15:49:00Z"/>
        </w:rPr>
      </w:pPr>
      <m:oMathPara>
        <m:oMath>
          <m:r>
            <w:ins w:id="359" w:author="Diego Uriarte" w:date="2019-05-10T15:49:00Z">
              <m:rPr>
                <m:sty m:val="p"/>
              </m:rPr>
              <w:rPr>
                <w:rFonts w:ascii="Cambria Math" w:hAnsi="Cambria Math"/>
              </w:rPr>
              <w:br/>
            </w:ins>
          </m:r>
        </m:oMath>
        <w:bookmarkEnd w:id="321"/>
        <m:oMath>
          <m:eqArr>
            <m:eqArrPr>
              <m:maxDist m:val="1"/>
              <m:ctrlPr>
                <w:ins w:id="360" w:author="Diego Uriarte" w:date="2019-05-10T15:49:00Z">
                  <w:rPr>
                    <w:rFonts w:ascii="Cambria Math" w:hAnsi="Cambria Math"/>
                    <w:i/>
                  </w:rPr>
                </w:ins>
              </m:ctrlPr>
            </m:eqArrPr>
            <m:e>
              <m:sSub>
                <m:sSubPr>
                  <m:ctrlPr>
                    <w:ins w:id="361" w:author="Diego Uriarte" w:date="2019-05-10T15:49:00Z">
                      <w:rPr>
                        <w:rFonts w:ascii="Cambria Math" w:hAnsi="Cambria Math"/>
                        <w:i/>
                      </w:rPr>
                    </w:ins>
                  </m:ctrlPr>
                </m:sSubPr>
                <m:e>
                  <m:r>
                    <w:ins w:id="362" w:author="Diego Uriarte" w:date="2019-05-10T15:49:00Z">
                      <w:rPr>
                        <w:rFonts w:ascii="Cambria Math" w:hAnsi="Cambria Math"/>
                      </w:rPr>
                      <m:t>R</m:t>
                    </w:ins>
                  </m:r>
                </m:e>
                <m:sub>
                  <m:r>
                    <w:ins w:id="363" w:author="Diego Uriarte" w:date="2019-05-10T15:49:00Z">
                      <w:rPr>
                        <w:rFonts w:ascii="Cambria Math" w:hAnsi="Cambria Math"/>
                      </w:rPr>
                      <m:t>b</m:t>
                    </w:ins>
                  </m:r>
                </m:sub>
              </m:sSub>
              <m:r>
                <w:ins w:id="364" w:author="Diego Uriarte" w:date="2019-05-10T15:49:00Z">
                  <w:rPr>
                    <w:rFonts w:ascii="Cambria Math" w:hAnsi="Cambria Math"/>
                  </w:rPr>
                  <m:t xml:space="preserve">= </m:t>
                </w:ins>
              </m:r>
              <m:sSub>
                <m:sSubPr>
                  <m:ctrlPr>
                    <w:ins w:id="365" w:author="Diego Uriarte" w:date="2019-05-10T15:49:00Z">
                      <w:rPr>
                        <w:rFonts w:ascii="Cambria Math" w:hAnsi="Cambria Math"/>
                        <w:i/>
                      </w:rPr>
                    </w:ins>
                  </m:ctrlPr>
                </m:sSubPr>
                <m:e>
                  <m:r>
                    <w:ins w:id="366" w:author="Diego Uriarte" w:date="2019-05-10T15:49:00Z">
                      <w:rPr>
                        <w:rFonts w:ascii="Cambria Math" w:hAnsi="Cambria Math"/>
                      </w:rPr>
                      <m:t>β</m:t>
                    </w:ins>
                  </m:r>
                </m:e>
                <m:sub>
                  <m:r>
                    <w:ins w:id="367" w:author="Diego Uriarte" w:date="2019-05-10T15:49:00Z">
                      <w:rPr>
                        <w:rFonts w:ascii="Cambria Math" w:hAnsi="Cambria Math"/>
                      </w:rPr>
                      <m:t>1</m:t>
                    </w:ins>
                  </m:r>
                </m:sub>
              </m:sSub>
              <m:r>
                <w:ins w:id="368" w:author="Diego Uriarte" w:date="2019-05-10T15:49:00Z">
                  <w:rPr>
                    <w:rFonts w:ascii="Cambria Math" w:hAnsi="Cambria Math"/>
                  </w:rPr>
                  <m:t>+</m:t>
                </w:ins>
              </m:r>
              <m:f>
                <m:fPr>
                  <m:ctrlPr>
                    <w:ins w:id="369" w:author="Diego Uriarte" w:date="2019-05-10T15:49:00Z">
                      <w:rPr>
                        <w:rFonts w:ascii="Cambria Math" w:hAnsi="Cambria Math"/>
                        <w:i/>
                      </w:rPr>
                    </w:ins>
                  </m:ctrlPr>
                </m:fPr>
                <m:num>
                  <m:r>
                    <w:ins w:id="370" w:author="Diego Uriarte" w:date="2019-05-10T15:49:00Z">
                      <w:rPr>
                        <w:rFonts w:ascii="Cambria Math" w:hAnsi="Cambria Math"/>
                      </w:rPr>
                      <m:t>1</m:t>
                    </w:ins>
                  </m:r>
                </m:num>
                <m:den>
                  <m:r>
                    <w:ins w:id="371" w:author="Diego Uriarte" w:date="2019-05-10T15:49:00Z">
                      <w:rPr>
                        <w:rFonts w:ascii="Cambria Math" w:hAnsi="Cambria Math"/>
                      </w:rPr>
                      <m:t>2</m:t>
                    </w:ins>
                  </m:r>
                </m:den>
              </m:f>
              <m:sSub>
                <m:sSubPr>
                  <m:ctrlPr>
                    <w:ins w:id="372" w:author="Diego Uriarte" w:date="2019-05-10T15:49:00Z">
                      <w:rPr>
                        <w:rFonts w:ascii="Cambria Math" w:hAnsi="Cambria Math"/>
                        <w:i/>
                      </w:rPr>
                    </w:ins>
                  </m:ctrlPr>
                </m:sSubPr>
                <m:e>
                  <m:r>
                    <w:ins w:id="373" w:author="Diego Uriarte" w:date="2019-05-10T15:49:00Z">
                      <w:rPr>
                        <w:rFonts w:ascii="Cambria Math" w:hAnsi="Cambria Math"/>
                      </w:rPr>
                      <m:t>δ</m:t>
                    </w:ins>
                  </m:r>
                </m:e>
                <m:sub>
                  <m:r>
                    <w:ins w:id="374" w:author="Diego Uriarte" w:date="2019-05-10T15:49:00Z">
                      <w:rPr>
                        <w:rFonts w:ascii="Cambria Math" w:hAnsi="Cambria Math"/>
                      </w:rPr>
                      <m:t>b</m:t>
                    </w:ins>
                  </m:r>
                </m:sub>
              </m:sSub>
              <m:r>
                <w:ins w:id="375" w:author="Diego Uriarte" w:date="2019-05-10T15:49:00Z">
                  <w:rPr>
                    <w:rFonts w:ascii="Cambria Math" w:hAnsi="Cambria Math"/>
                  </w:rPr>
                  <m:t>+</m:t>
                </w:ins>
              </m:r>
              <m:sSub>
                <m:sSubPr>
                  <m:ctrlPr>
                    <w:ins w:id="376" w:author="Diego Uriarte" w:date="2019-05-10T15:49:00Z">
                      <w:rPr>
                        <w:rFonts w:ascii="Cambria Math" w:hAnsi="Cambria Math"/>
                        <w:i/>
                      </w:rPr>
                    </w:ins>
                  </m:ctrlPr>
                </m:sSubPr>
                <m:e>
                  <m:r>
                    <w:ins w:id="377" w:author="Diego Uriarte" w:date="2019-05-10T15:49:00Z">
                      <w:rPr>
                        <w:rFonts w:ascii="Cambria Math" w:hAnsi="Cambria Math"/>
                      </w:rPr>
                      <m:t>β</m:t>
                    </w:ins>
                  </m:r>
                </m:e>
                <m:sub>
                  <m:r>
                    <w:ins w:id="378" w:author="Diego Uriarte" w:date="2019-05-10T15:49:00Z">
                      <w:rPr>
                        <w:rFonts w:ascii="Cambria Math" w:hAnsi="Cambria Math"/>
                      </w:rPr>
                      <m:t>2</m:t>
                    </w:ins>
                  </m:r>
                </m:sub>
              </m:sSub>
              <m:sSub>
                <m:sSubPr>
                  <m:ctrlPr>
                    <w:ins w:id="379" w:author="Diego Uriarte" w:date="2019-05-10T15:49:00Z">
                      <w:rPr>
                        <w:rFonts w:ascii="Cambria Math" w:hAnsi="Cambria Math"/>
                        <w:i/>
                      </w:rPr>
                    </w:ins>
                  </m:ctrlPr>
                </m:sSubPr>
                <m:e>
                  <m:r>
                    <w:ins w:id="380" w:author="Diego Uriarte" w:date="2019-05-10T15:49:00Z">
                      <w:rPr>
                        <w:rFonts w:ascii="Cambria Math" w:hAnsi="Cambria Math"/>
                      </w:rPr>
                      <m:t>Z</m:t>
                    </w:ins>
                  </m:r>
                </m:e>
                <m:sub>
                  <m:r>
                    <w:ins w:id="381" w:author="Diego Uriarte" w:date="2019-05-10T15:49:00Z">
                      <w:rPr>
                        <w:rFonts w:ascii="Cambria Math" w:hAnsi="Cambria Math"/>
                      </w:rPr>
                      <m:t>b</m:t>
                    </w:ins>
                  </m:r>
                </m:sub>
              </m:sSub>
              <m:r>
                <w:ins w:id="382" w:author="Diego Uriarte" w:date="2019-05-10T15:49:00Z">
                  <w:rPr>
                    <w:rFonts w:ascii="Cambria Math" w:hAnsi="Cambria Math"/>
                  </w:rPr>
                  <m:t>+ρ</m:t>
                </w:ins>
              </m:r>
              <m:sSub>
                <m:sSubPr>
                  <m:ctrlPr>
                    <w:ins w:id="383" w:author="Diego Uriarte" w:date="2019-05-10T15:49:00Z">
                      <w:rPr>
                        <w:rFonts w:ascii="Cambria Math" w:hAnsi="Cambria Math"/>
                        <w:i/>
                      </w:rPr>
                    </w:ins>
                  </m:ctrlPr>
                </m:sSubPr>
                <m:e>
                  <m:r>
                    <w:ins w:id="384" w:author="Diego Uriarte" w:date="2019-05-10T15:49:00Z">
                      <w:rPr>
                        <w:rFonts w:ascii="Cambria Math" w:hAnsi="Cambria Math"/>
                      </w:rPr>
                      <m:t>P</m:t>
                    </w:ins>
                  </m:r>
                </m:e>
                <m:sub>
                  <m:r>
                    <w:ins w:id="385" w:author="Diego Uriarte" w:date="2019-05-10T15:49:00Z">
                      <w:rPr>
                        <w:rFonts w:ascii="Cambria Math" w:hAnsi="Cambria Math"/>
                      </w:rPr>
                      <m:t>a</m:t>
                    </w:ins>
                  </m:r>
                </m:sub>
              </m:sSub>
              <m:r>
                <w:ins w:id="386" w:author="Diego Uriarte" w:date="2019-05-10T15:49:00Z">
                  <w:rPr>
                    <w:rFonts w:ascii="Cambria Math" w:hAnsi="Cambria Math"/>
                  </w:rPr>
                  <m:t>#</m:t>
                </w:ins>
              </m:r>
              <m:d>
                <m:dPr>
                  <m:ctrlPr>
                    <w:ins w:id="387" w:author="Diego Uriarte" w:date="2019-05-10T15:49:00Z">
                      <w:rPr>
                        <w:rFonts w:ascii="Cambria Math" w:hAnsi="Cambria Math"/>
                        <w:i/>
                      </w:rPr>
                    </w:ins>
                  </m:ctrlPr>
                </m:dPr>
                <m:e>
                  <w:bookmarkStart w:id="388" w:name="eq_rb"/>
                  <m:r>
                    <w:ins w:id="389" w:author="Diego Uriarte" w:date="2019-05-10T15:49:00Z">
                      <m:rPr>
                        <m:sty m:val="p"/>
                      </m:rPr>
                      <w:rPr>
                        <w:rFonts w:ascii="Cambria Math" w:hAnsi="Cambria Math"/>
                      </w:rPr>
                      <w:fldChar w:fldCharType="begin"/>
                    </w:ins>
                  </m:r>
                  <m:r>
                    <w:ins w:id="390" w:author="Diego Uriarte" w:date="2019-05-10T15:49:00Z">
                      <m:rPr>
                        <m:sty m:val="p"/>
                      </m:rPr>
                      <w:rPr>
                        <w:rFonts w:ascii="Cambria Math" w:hAnsi="Cambria Math"/>
                      </w:rPr>
                      <m:t xml:space="preserve"> SEQ Ecuación \* ARABIC </m:t>
                    </w:ins>
                  </m:r>
                  <m:r>
                    <w:ins w:id="391" w:author="Diego Uriarte" w:date="2019-05-10T15:49:00Z">
                      <m:rPr>
                        <m:sty m:val="p"/>
                      </m:rPr>
                      <w:rPr>
                        <w:rFonts w:ascii="Cambria Math" w:hAnsi="Cambria Math"/>
                      </w:rPr>
                      <w:fldChar w:fldCharType="separate"/>
                    </w:ins>
                  </m:r>
                  <m:r>
                    <m:rPr>
                      <m:sty m:val="p"/>
                    </m:rPr>
                    <w:rPr>
                      <w:rFonts w:ascii="Cambria Math" w:hAnsi="Cambria Math"/>
                      <w:noProof/>
                    </w:rPr>
                    <m:t>3</m:t>
                  </m:r>
                  <m:r>
                    <w:ins w:id="392" w:author="Diego Uriarte" w:date="2019-05-10T15:49:00Z">
                      <m:rPr>
                        <m:sty m:val="p"/>
                      </m:rPr>
                      <w:rPr>
                        <w:rFonts w:ascii="Cambria Math" w:hAnsi="Cambria Math"/>
                      </w:rPr>
                      <w:fldChar w:fldCharType="end"/>
                    </w:ins>
                  </m:r>
                  <w:bookmarkEnd w:id="388"/>
                </m:e>
              </m:d>
            </m:e>
          </m:eqArr>
          <m:r>
            <w:ins w:id="393" w:author="Diego Uriarte" w:date="2019-05-10T15:49:00Z">
              <w:rPr>
                <w:rFonts w:ascii="Cambria Math"/>
              </w:rPr>
              <m:t xml:space="preserve">  </m:t>
            </w:ins>
          </m:r>
        </m:oMath>
      </m:oMathPara>
    </w:p>
    <w:p w14:paraId="37B3FCA1" w14:textId="0FA80169" w:rsidR="00522CB9" w:rsidRDefault="009C3FFE" w:rsidP="00446C5B">
      <w:pPr>
        <w:pStyle w:val="Descripcin"/>
        <w:rPr>
          <w:ins w:id="394" w:author="Diego Uriarte" w:date="2019-05-10T15:49:00Z"/>
        </w:rPr>
      </w:pPr>
      <w:ins w:id="395" w:author="Diego Uriarte" w:date="2019-05-10T15:49:00Z">
        <w:r>
          <w:lastRenderedPageBreak/>
          <w:t>Reemplazando la ecuació</w:t>
        </w:r>
        <w:r w:rsidR="00446C5B">
          <w:t xml:space="preserve">n </w:t>
        </w:r>
        <w:r w:rsidR="00446C5B">
          <w:fldChar w:fldCharType="begin"/>
        </w:r>
        <w:r w:rsidR="00446C5B">
          <w:instrText xml:space="preserve"> REF eq_ra \h </w:instrText>
        </w:r>
      </w:ins>
      <w:ins w:id="396" w:author="Diego Uriarte" w:date="2019-05-10T15:49:00Z">
        <w:r w:rsidR="00446C5B">
          <w:fldChar w:fldCharType="separate"/>
        </w:r>
        <m:oMath>
          <m:r>
            <m:rPr>
              <m:sty m:val="p"/>
            </m:rPr>
            <w:rPr>
              <w:rFonts w:ascii="Cambria Math" w:hAnsi="Cambria Math"/>
              <w:noProof/>
            </w:rPr>
            <m:t>1</m:t>
          </m:r>
        </m:oMath>
        <w:r w:rsidR="00446C5B">
          <w:fldChar w:fldCharType="end"/>
        </w:r>
        <w:r w:rsidR="00446C5B">
          <w:t xml:space="preserve"> en </w:t>
        </w:r>
        <w:r w:rsidR="00446C5B">
          <w:fldChar w:fldCharType="begin"/>
        </w:r>
        <w:r w:rsidR="00446C5B">
          <w:instrText xml:space="preserve"> REF eq_rb \h </w:instrText>
        </w:r>
      </w:ins>
      <w:ins w:id="397" w:author="Diego Uriarte" w:date="2019-05-10T15:49:00Z">
        <w:r w:rsidR="00446C5B">
          <w:fldChar w:fldCharType="separate"/>
        </w:r>
        <m:oMath>
          <m:r>
            <m:rPr>
              <m:sty m:val="p"/>
            </m:rPr>
            <w:rPr>
              <w:rFonts w:ascii="Cambria Math" w:hAnsi="Cambria Math"/>
              <w:noProof/>
            </w:rPr>
            <m:t>2</m:t>
          </m:r>
        </m:oMath>
        <w:r w:rsidR="00446C5B">
          <w:fldChar w:fldCharType="end"/>
        </w:r>
        <w:r w:rsidR="00446C5B">
          <w:t xml:space="preserve"> se obtiene los precios de equilibrio:</w:t>
        </w:r>
      </w:ins>
    </w:p>
    <w:p w14:paraId="3B4AC607" w14:textId="49EC2415" w:rsidR="00446C5B" w:rsidRPr="00446C5B" w:rsidRDefault="00D934E7" w:rsidP="00446C5B">
      <w:pPr>
        <w:rPr>
          <w:ins w:id="398" w:author="Diego Uriarte" w:date="2019-05-10T15:49:00Z"/>
        </w:rPr>
      </w:pPr>
      <m:oMathPara>
        <m:oMath>
          <m:sSubSup>
            <m:sSubSupPr>
              <m:ctrlPr>
                <w:ins w:id="399" w:author="Diego Uriarte" w:date="2019-05-10T15:49:00Z">
                  <w:rPr>
                    <w:rFonts w:ascii="Cambria Math" w:hAnsi="Cambria Math"/>
                    <w:i/>
                  </w:rPr>
                </w:ins>
              </m:ctrlPr>
            </m:sSubSupPr>
            <m:e>
              <m:r>
                <w:ins w:id="400" w:author="Diego Uriarte" w:date="2019-05-10T15:49:00Z">
                  <w:rPr>
                    <w:rFonts w:ascii="Cambria Math" w:hAnsi="Cambria Math"/>
                  </w:rPr>
                  <m:t>P</m:t>
                </w:ins>
              </m:r>
            </m:e>
            <m:sub>
              <m:r>
                <w:ins w:id="401" w:author="Diego Uriarte" w:date="2019-05-10T15:49:00Z">
                  <w:rPr>
                    <w:rFonts w:ascii="Cambria Math" w:hAnsi="Cambria Math"/>
                  </w:rPr>
                  <m:t>a</m:t>
                </w:ins>
              </m:r>
            </m:sub>
            <m:sup>
              <m:r>
                <w:ins w:id="402" w:author="Diego Uriarte" w:date="2019-05-10T15:49:00Z">
                  <w:rPr>
                    <w:rFonts w:ascii="Cambria Math" w:hAnsi="Cambria Math"/>
                  </w:rPr>
                  <m:t>*</m:t>
                </w:ins>
              </m:r>
            </m:sup>
          </m:sSubSup>
          <m:r>
            <w:ins w:id="403" w:author="Diego Uriarte" w:date="2019-05-10T15:49:00Z">
              <w:rPr>
                <w:rFonts w:ascii="Cambria Math" w:hAnsi="Cambria Math"/>
              </w:rPr>
              <m:t>=</m:t>
            </w:ins>
          </m:r>
          <m:f>
            <m:fPr>
              <m:ctrlPr>
                <w:ins w:id="404" w:author="Diego Uriarte" w:date="2019-05-10T15:49:00Z">
                  <w:rPr>
                    <w:rFonts w:ascii="Cambria Math" w:hAnsi="Cambria Math"/>
                    <w:i/>
                  </w:rPr>
                </w:ins>
              </m:ctrlPr>
            </m:fPr>
            <m:num>
              <m:sSub>
                <m:sSubPr>
                  <m:ctrlPr>
                    <w:ins w:id="405" w:author="Diego Uriarte" w:date="2019-05-10T15:49:00Z">
                      <w:rPr>
                        <w:rFonts w:ascii="Cambria Math" w:hAnsi="Cambria Math"/>
                        <w:i/>
                      </w:rPr>
                    </w:ins>
                  </m:ctrlPr>
                </m:sSubPr>
                <m:e>
                  <m:r>
                    <w:ins w:id="406" w:author="Diego Uriarte" w:date="2019-05-10T15:49:00Z">
                      <w:rPr>
                        <w:rFonts w:ascii="Cambria Math" w:hAnsi="Cambria Math"/>
                      </w:rPr>
                      <m:t>β</m:t>
                    </w:ins>
                  </m:r>
                </m:e>
                <m:sub>
                  <m:r>
                    <w:ins w:id="407" w:author="Diego Uriarte" w:date="2019-05-10T15:49:00Z">
                      <w:rPr>
                        <w:rFonts w:ascii="Cambria Math" w:hAnsi="Cambria Math"/>
                      </w:rPr>
                      <m:t>1</m:t>
                    </w:ins>
                  </m:r>
                </m:sub>
              </m:sSub>
              <m:r>
                <w:ins w:id="408" w:author="Diego Uriarte" w:date="2019-05-10T15:49:00Z">
                  <w:rPr>
                    <w:rFonts w:ascii="Cambria Math" w:hAnsi="Cambria Math"/>
                  </w:rPr>
                  <m:t>+</m:t>
                </w:ins>
              </m:r>
              <m:f>
                <m:fPr>
                  <m:ctrlPr>
                    <w:ins w:id="409" w:author="Diego Uriarte" w:date="2019-05-10T15:49:00Z">
                      <w:rPr>
                        <w:rFonts w:ascii="Cambria Math" w:hAnsi="Cambria Math"/>
                        <w:i/>
                      </w:rPr>
                    </w:ins>
                  </m:ctrlPr>
                </m:fPr>
                <m:num>
                  <m:r>
                    <w:ins w:id="410" w:author="Diego Uriarte" w:date="2019-05-10T15:49:00Z">
                      <w:rPr>
                        <w:rFonts w:ascii="Cambria Math" w:hAnsi="Cambria Math"/>
                      </w:rPr>
                      <m:t>1</m:t>
                    </w:ins>
                  </m:r>
                </m:num>
                <m:den>
                  <m:r>
                    <w:ins w:id="411" w:author="Diego Uriarte" w:date="2019-05-10T15:49:00Z">
                      <w:rPr>
                        <w:rFonts w:ascii="Cambria Math" w:hAnsi="Cambria Math"/>
                      </w:rPr>
                      <m:t>2</m:t>
                    </w:ins>
                  </m:r>
                </m:den>
              </m:f>
              <m:sSub>
                <m:sSubPr>
                  <m:ctrlPr>
                    <w:ins w:id="412" w:author="Diego Uriarte" w:date="2019-05-10T15:49:00Z">
                      <w:rPr>
                        <w:rFonts w:ascii="Cambria Math" w:hAnsi="Cambria Math"/>
                        <w:i/>
                      </w:rPr>
                    </w:ins>
                  </m:ctrlPr>
                </m:sSubPr>
                <m:e>
                  <m:r>
                    <w:ins w:id="413" w:author="Diego Uriarte" w:date="2019-05-10T15:49:00Z">
                      <w:rPr>
                        <w:rFonts w:ascii="Cambria Math" w:hAnsi="Cambria Math"/>
                      </w:rPr>
                      <m:t>δ</m:t>
                    </w:ins>
                  </m:r>
                </m:e>
                <m:sub>
                  <m:r>
                    <w:ins w:id="414" w:author="Diego Uriarte" w:date="2019-05-10T15:49:00Z">
                      <w:rPr>
                        <w:rFonts w:ascii="Cambria Math" w:hAnsi="Cambria Math"/>
                      </w:rPr>
                      <m:t>a</m:t>
                    </w:ins>
                  </m:r>
                </m:sub>
              </m:sSub>
              <m:r>
                <w:ins w:id="415" w:author="Diego Uriarte" w:date="2019-05-10T15:49:00Z">
                  <w:rPr>
                    <w:rFonts w:ascii="Cambria Math" w:hAnsi="Cambria Math"/>
                  </w:rPr>
                  <m:t>+</m:t>
                </w:ins>
              </m:r>
              <m:sSub>
                <m:sSubPr>
                  <m:ctrlPr>
                    <w:ins w:id="416" w:author="Diego Uriarte" w:date="2019-05-10T15:49:00Z">
                      <w:rPr>
                        <w:rFonts w:ascii="Cambria Math" w:hAnsi="Cambria Math"/>
                        <w:i/>
                      </w:rPr>
                    </w:ins>
                  </m:ctrlPr>
                </m:sSubPr>
                <m:e>
                  <m:r>
                    <w:ins w:id="417" w:author="Diego Uriarte" w:date="2019-05-10T15:49:00Z">
                      <w:rPr>
                        <w:rFonts w:ascii="Cambria Math" w:hAnsi="Cambria Math"/>
                      </w:rPr>
                      <m:t>β</m:t>
                    </w:ins>
                  </m:r>
                </m:e>
                <m:sub>
                  <m:r>
                    <w:ins w:id="418" w:author="Diego Uriarte" w:date="2019-05-10T15:49:00Z">
                      <w:rPr>
                        <w:rFonts w:ascii="Cambria Math" w:hAnsi="Cambria Math"/>
                      </w:rPr>
                      <m:t>2</m:t>
                    </w:ins>
                  </m:r>
                </m:sub>
              </m:sSub>
              <m:sSub>
                <m:sSubPr>
                  <m:ctrlPr>
                    <w:ins w:id="419" w:author="Diego Uriarte" w:date="2019-05-10T15:49:00Z">
                      <w:rPr>
                        <w:rFonts w:ascii="Cambria Math" w:hAnsi="Cambria Math"/>
                        <w:i/>
                      </w:rPr>
                    </w:ins>
                  </m:ctrlPr>
                </m:sSubPr>
                <m:e>
                  <m:r>
                    <w:ins w:id="420" w:author="Diego Uriarte" w:date="2019-05-10T15:49:00Z">
                      <w:rPr>
                        <w:rFonts w:ascii="Cambria Math" w:hAnsi="Cambria Math"/>
                      </w:rPr>
                      <m:t>Z</m:t>
                    </w:ins>
                  </m:r>
                </m:e>
                <m:sub>
                  <m:r>
                    <w:ins w:id="421" w:author="Diego Uriarte" w:date="2019-05-10T15:49:00Z">
                      <w:rPr>
                        <w:rFonts w:ascii="Cambria Math" w:hAnsi="Cambria Math"/>
                      </w:rPr>
                      <m:t>a</m:t>
                    </w:ins>
                  </m:r>
                </m:sub>
              </m:sSub>
              <m:r>
                <w:ins w:id="422" w:author="Diego Uriarte" w:date="2019-05-10T15:49:00Z">
                  <w:rPr>
                    <w:rFonts w:ascii="Cambria Math" w:hAnsi="Cambria Math"/>
                  </w:rPr>
                  <m:t>+ρ</m:t>
                </w:ins>
              </m:r>
              <m:d>
                <m:dPr>
                  <m:ctrlPr>
                    <w:ins w:id="423" w:author="Diego Uriarte" w:date="2019-05-10T15:49:00Z">
                      <w:rPr>
                        <w:rFonts w:ascii="Cambria Math" w:hAnsi="Cambria Math"/>
                        <w:i/>
                      </w:rPr>
                    </w:ins>
                  </m:ctrlPr>
                </m:dPr>
                <m:e>
                  <m:sSub>
                    <m:sSubPr>
                      <m:ctrlPr>
                        <w:ins w:id="424" w:author="Diego Uriarte" w:date="2019-05-10T15:49:00Z">
                          <w:rPr>
                            <w:rFonts w:ascii="Cambria Math" w:hAnsi="Cambria Math"/>
                            <w:i/>
                          </w:rPr>
                        </w:ins>
                      </m:ctrlPr>
                    </m:sSubPr>
                    <m:e>
                      <m:r>
                        <w:ins w:id="425" w:author="Diego Uriarte" w:date="2019-05-10T15:49:00Z">
                          <w:rPr>
                            <w:rFonts w:ascii="Cambria Math" w:hAnsi="Cambria Math"/>
                          </w:rPr>
                          <m:t>β</m:t>
                        </w:ins>
                      </m:r>
                    </m:e>
                    <m:sub>
                      <m:r>
                        <w:ins w:id="426" w:author="Diego Uriarte" w:date="2019-05-10T15:49:00Z">
                          <w:rPr>
                            <w:rFonts w:ascii="Cambria Math" w:hAnsi="Cambria Math"/>
                          </w:rPr>
                          <m:t>1</m:t>
                        </w:ins>
                      </m:r>
                    </m:sub>
                  </m:sSub>
                  <m:r>
                    <w:ins w:id="427" w:author="Diego Uriarte" w:date="2019-05-10T15:49:00Z">
                      <w:rPr>
                        <w:rFonts w:ascii="Cambria Math" w:hAnsi="Cambria Math"/>
                      </w:rPr>
                      <m:t>+</m:t>
                    </w:ins>
                  </m:r>
                  <m:f>
                    <m:fPr>
                      <m:ctrlPr>
                        <w:ins w:id="428" w:author="Diego Uriarte" w:date="2019-05-10T15:49:00Z">
                          <w:rPr>
                            <w:rFonts w:ascii="Cambria Math" w:hAnsi="Cambria Math"/>
                            <w:i/>
                          </w:rPr>
                        </w:ins>
                      </m:ctrlPr>
                    </m:fPr>
                    <m:num>
                      <m:r>
                        <w:ins w:id="429" w:author="Diego Uriarte" w:date="2019-05-10T15:49:00Z">
                          <w:rPr>
                            <w:rFonts w:ascii="Cambria Math" w:hAnsi="Cambria Math"/>
                          </w:rPr>
                          <m:t>1</m:t>
                        </w:ins>
                      </m:r>
                    </m:num>
                    <m:den>
                      <m:r>
                        <w:ins w:id="430" w:author="Diego Uriarte" w:date="2019-05-10T15:49:00Z">
                          <w:rPr>
                            <w:rFonts w:ascii="Cambria Math" w:hAnsi="Cambria Math"/>
                          </w:rPr>
                          <m:t>2</m:t>
                        </w:ins>
                      </m:r>
                    </m:den>
                  </m:f>
                  <m:sSub>
                    <m:sSubPr>
                      <m:ctrlPr>
                        <w:ins w:id="431" w:author="Diego Uriarte" w:date="2019-05-10T15:49:00Z">
                          <w:rPr>
                            <w:rFonts w:ascii="Cambria Math" w:hAnsi="Cambria Math"/>
                            <w:i/>
                          </w:rPr>
                        </w:ins>
                      </m:ctrlPr>
                    </m:sSubPr>
                    <m:e>
                      <m:r>
                        <w:ins w:id="432" w:author="Diego Uriarte" w:date="2019-05-10T15:49:00Z">
                          <w:rPr>
                            <w:rFonts w:ascii="Cambria Math" w:hAnsi="Cambria Math"/>
                          </w:rPr>
                          <m:t>δ</m:t>
                        </w:ins>
                      </m:r>
                    </m:e>
                    <m:sub>
                      <m:r>
                        <w:ins w:id="433" w:author="Diego Uriarte" w:date="2019-05-10T15:49:00Z">
                          <w:rPr>
                            <w:rFonts w:ascii="Cambria Math" w:hAnsi="Cambria Math"/>
                          </w:rPr>
                          <m:t>b</m:t>
                        </w:ins>
                      </m:r>
                    </m:sub>
                  </m:sSub>
                  <m:r>
                    <w:ins w:id="434" w:author="Diego Uriarte" w:date="2019-05-10T15:49:00Z">
                      <w:rPr>
                        <w:rFonts w:ascii="Cambria Math" w:hAnsi="Cambria Math"/>
                      </w:rPr>
                      <m:t>+</m:t>
                    </w:ins>
                  </m:r>
                  <m:sSub>
                    <m:sSubPr>
                      <m:ctrlPr>
                        <w:ins w:id="435" w:author="Diego Uriarte" w:date="2019-05-10T15:49:00Z">
                          <w:rPr>
                            <w:rFonts w:ascii="Cambria Math" w:hAnsi="Cambria Math"/>
                            <w:i/>
                          </w:rPr>
                        </w:ins>
                      </m:ctrlPr>
                    </m:sSubPr>
                    <m:e>
                      <m:r>
                        <w:ins w:id="436" w:author="Diego Uriarte" w:date="2019-05-10T15:49:00Z">
                          <w:rPr>
                            <w:rFonts w:ascii="Cambria Math" w:hAnsi="Cambria Math"/>
                          </w:rPr>
                          <m:t>β</m:t>
                        </w:ins>
                      </m:r>
                    </m:e>
                    <m:sub>
                      <m:r>
                        <w:ins w:id="437" w:author="Diego Uriarte" w:date="2019-05-10T15:49:00Z">
                          <w:rPr>
                            <w:rFonts w:ascii="Cambria Math" w:hAnsi="Cambria Math"/>
                          </w:rPr>
                          <m:t>2</m:t>
                        </w:ins>
                      </m:r>
                    </m:sub>
                  </m:sSub>
                  <m:sSub>
                    <m:sSubPr>
                      <m:ctrlPr>
                        <w:ins w:id="438" w:author="Diego Uriarte" w:date="2019-05-10T15:49:00Z">
                          <w:rPr>
                            <w:rFonts w:ascii="Cambria Math" w:hAnsi="Cambria Math"/>
                            <w:i/>
                          </w:rPr>
                        </w:ins>
                      </m:ctrlPr>
                    </m:sSubPr>
                    <m:e>
                      <m:r>
                        <w:ins w:id="439" w:author="Diego Uriarte" w:date="2019-05-10T15:49:00Z">
                          <w:rPr>
                            <w:rFonts w:ascii="Cambria Math" w:hAnsi="Cambria Math"/>
                          </w:rPr>
                          <m:t>Z</m:t>
                        </w:ins>
                      </m:r>
                    </m:e>
                    <m:sub>
                      <m:r>
                        <w:ins w:id="440" w:author="Diego Uriarte" w:date="2019-05-10T15:49:00Z">
                          <w:rPr>
                            <w:rFonts w:ascii="Cambria Math" w:hAnsi="Cambria Math"/>
                          </w:rPr>
                          <m:t>b</m:t>
                        </w:ins>
                      </m:r>
                    </m:sub>
                  </m:sSub>
                </m:e>
              </m:d>
            </m:num>
            <m:den>
              <m:r>
                <w:ins w:id="441" w:author="Diego Uriarte" w:date="2019-05-10T15:49:00Z">
                  <w:rPr>
                    <w:rFonts w:ascii="Cambria Math" w:hAnsi="Cambria Math"/>
                  </w:rPr>
                  <m:t>1-</m:t>
                </w:ins>
              </m:r>
              <m:sSup>
                <m:sSupPr>
                  <m:ctrlPr>
                    <w:ins w:id="442" w:author="Diego Uriarte" w:date="2019-05-10T15:49:00Z">
                      <w:rPr>
                        <w:rFonts w:ascii="Cambria Math" w:hAnsi="Cambria Math"/>
                        <w:i/>
                      </w:rPr>
                    </w:ins>
                  </m:ctrlPr>
                </m:sSupPr>
                <m:e>
                  <m:r>
                    <w:ins w:id="443" w:author="Diego Uriarte" w:date="2019-05-10T15:49:00Z">
                      <w:rPr>
                        <w:rFonts w:ascii="Cambria Math" w:hAnsi="Cambria Math"/>
                      </w:rPr>
                      <m:t>ρ</m:t>
                    </w:ins>
                  </m:r>
                </m:e>
                <m:sup>
                  <m:r>
                    <w:ins w:id="444" w:author="Diego Uriarte" w:date="2019-05-10T15:49:00Z">
                      <w:rPr>
                        <w:rFonts w:ascii="Cambria Math" w:hAnsi="Cambria Math"/>
                      </w:rPr>
                      <m:t>2</m:t>
                    </w:ins>
                  </m:r>
                </m:sup>
              </m:sSup>
            </m:den>
          </m:f>
          <m:r>
            <w:ins w:id="445" w:author="Diego Uriarte" w:date="2019-05-10T15:49:00Z">
              <m:rPr>
                <m:sty m:val="p"/>
              </m:rPr>
              <w:rPr>
                <w:rFonts w:ascii="Cambria Math" w:hAnsi="Cambria Math"/>
              </w:rPr>
              <w:br/>
            </w:ins>
          </m:r>
        </m:oMath>
        <m:oMath>
          <m:sSubSup>
            <m:sSubSupPr>
              <m:ctrlPr>
                <w:ins w:id="446" w:author="Diego Uriarte" w:date="2019-05-10T15:49:00Z">
                  <w:rPr>
                    <w:rFonts w:ascii="Cambria Math" w:hAnsi="Cambria Math"/>
                    <w:i/>
                  </w:rPr>
                </w:ins>
              </m:ctrlPr>
            </m:sSubSupPr>
            <m:e>
              <m:r>
                <w:ins w:id="447" w:author="Diego Uriarte" w:date="2019-05-10T15:49:00Z">
                  <w:rPr>
                    <w:rFonts w:ascii="Cambria Math" w:hAnsi="Cambria Math"/>
                  </w:rPr>
                  <m:t>P</m:t>
                </w:ins>
              </m:r>
            </m:e>
            <m:sub>
              <m:r>
                <w:ins w:id="448" w:author="Diego Uriarte" w:date="2019-05-10T15:49:00Z">
                  <w:rPr>
                    <w:rFonts w:ascii="Cambria Math" w:hAnsi="Cambria Math"/>
                  </w:rPr>
                  <m:t>b</m:t>
                </w:ins>
              </m:r>
            </m:sub>
            <m:sup>
              <m:r>
                <w:ins w:id="449" w:author="Diego Uriarte" w:date="2019-05-10T15:49:00Z">
                  <w:rPr>
                    <w:rFonts w:ascii="Cambria Math" w:hAnsi="Cambria Math"/>
                  </w:rPr>
                  <m:t>*</m:t>
                </w:ins>
              </m:r>
            </m:sup>
          </m:sSubSup>
          <m:r>
            <w:ins w:id="450" w:author="Diego Uriarte" w:date="2019-05-10T15:49:00Z">
              <w:rPr>
                <w:rFonts w:ascii="Cambria Math" w:hAnsi="Cambria Math"/>
              </w:rPr>
              <m:t>=</m:t>
            </w:ins>
          </m:r>
          <m:f>
            <m:fPr>
              <m:ctrlPr>
                <w:ins w:id="451" w:author="Diego Uriarte" w:date="2019-05-10T15:49:00Z">
                  <w:rPr>
                    <w:rFonts w:ascii="Cambria Math" w:hAnsi="Cambria Math"/>
                    <w:i/>
                  </w:rPr>
                </w:ins>
              </m:ctrlPr>
            </m:fPr>
            <m:num>
              <m:sSub>
                <m:sSubPr>
                  <m:ctrlPr>
                    <w:ins w:id="452" w:author="Diego Uriarte" w:date="2019-05-10T15:49:00Z">
                      <w:rPr>
                        <w:rFonts w:ascii="Cambria Math" w:hAnsi="Cambria Math"/>
                        <w:i/>
                      </w:rPr>
                    </w:ins>
                  </m:ctrlPr>
                </m:sSubPr>
                <m:e>
                  <m:r>
                    <w:ins w:id="453" w:author="Diego Uriarte" w:date="2019-05-10T15:49:00Z">
                      <w:rPr>
                        <w:rFonts w:ascii="Cambria Math" w:hAnsi="Cambria Math"/>
                      </w:rPr>
                      <m:t>β</m:t>
                    </w:ins>
                  </m:r>
                </m:e>
                <m:sub>
                  <m:r>
                    <w:ins w:id="454" w:author="Diego Uriarte" w:date="2019-05-10T15:49:00Z">
                      <w:rPr>
                        <w:rFonts w:ascii="Cambria Math" w:hAnsi="Cambria Math"/>
                      </w:rPr>
                      <m:t>1</m:t>
                    </w:ins>
                  </m:r>
                </m:sub>
              </m:sSub>
              <m:r>
                <w:ins w:id="455" w:author="Diego Uriarte" w:date="2019-05-10T15:49:00Z">
                  <w:rPr>
                    <w:rFonts w:ascii="Cambria Math" w:hAnsi="Cambria Math"/>
                  </w:rPr>
                  <m:t>+</m:t>
                </w:ins>
              </m:r>
              <m:f>
                <m:fPr>
                  <m:ctrlPr>
                    <w:ins w:id="456" w:author="Diego Uriarte" w:date="2019-05-10T15:49:00Z">
                      <w:rPr>
                        <w:rFonts w:ascii="Cambria Math" w:hAnsi="Cambria Math"/>
                        <w:i/>
                      </w:rPr>
                    </w:ins>
                  </m:ctrlPr>
                </m:fPr>
                <m:num>
                  <m:r>
                    <w:ins w:id="457" w:author="Diego Uriarte" w:date="2019-05-10T15:49:00Z">
                      <w:rPr>
                        <w:rFonts w:ascii="Cambria Math" w:hAnsi="Cambria Math"/>
                      </w:rPr>
                      <m:t>1</m:t>
                    </w:ins>
                  </m:r>
                </m:num>
                <m:den>
                  <m:r>
                    <w:ins w:id="458" w:author="Diego Uriarte" w:date="2019-05-10T15:49:00Z">
                      <w:rPr>
                        <w:rFonts w:ascii="Cambria Math" w:hAnsi="Cambria Math"/>
                      </w:rPr>
                      <m:t>2</m:t>
                    </w:ins>
                  </m:r>
                </m:den>
              </m:f>
              <m:sSub>
                <m:sSubPr>
                  <m:ctrlPr>
                    <w:ins w:id="459" w:author="Diego Uriarte" w:date="2019-05-10T15:49:00Z">
                      <w:rPr>
                        <w:rFonts w:ascii="Cambria Math" w:hAnsi="Cambria Math"/>
                        <w:i/>
                      </w:rPr>
                    </w:ins>
                  </m:ctrlPr>
                </m:sSubPr>
                <m:e>
                  <m:r>
                    <w:ins w:id="460" w:author="Diego Uriarte" w:date="2019-05-10T15:49:00Z">
                      <w:rPr>
                        <w:rFonts w:ascii="Cambria Math" w:hAnsi="Cambria Math"/>
                      </w:rPr>
                      <m:t>δ</m:t>
                    </w:ins>
                  </m:r>
                </m:e>
                <m:sub>
                  <m:r>
                    <w:ins w:id="461" w:author="Diego Uriarte" w:date="2019-05-10T15:49:00Z">
                      <w:rPr>
                        <w:rFonts w:ascii="Cambria Math" w:hAnsi="Cambria Math"/>
                      </w:rPr>
                      <m:t>b</m:t>
                    </w:ins>
                  </m:r>
                </m:sub>
              </m:sSub>
              <m:r>
                <w:ins w:id="462" w:author="Diego Uriarte" w:date="2019-05-10T15:49:00Z">
                  <w:rPr>
                    <w:rFonts w:ascii="Cambria Math" w:hAnsi="Cambria Math"/>
                  </w:rPr>
                  <m:t>+</m:t>
                </w:ins>
              </m:r>
              <m:sSub>
                <m:sSubPr>
                  <m:ctrlPr>
                    <w:ins w:id="463" w:author="Diego Uriarte" w:date="2019-05-10T15:49:00Z">
                      <w:rPr>
                        <w:rFonts w:ascii="Cambria Math" w:hAnsi="Cambria Math"/>
                        <w:i/>
                      </w:rPr>
                    </w:ins>
                  </m:ctrlPr>
                </m:sSubPr>
                <m:e>
                  <m:r>
                    <w:ins w:id="464" w:author="Diego Uriarte" w:date="2019-05-10T15:49:00Z">
                      <w:rPr>
                        <w:rFonts w:ascii="Cambria Math" w:hAnsi="Cambria Math"/>
                      </w:rPr>
                      <m:t>β</m:t>
                    </w:ins>
                  </m:r>
                </m:e>
                <m:sub>
                  <m:r>
                    <w:ins w:id="465" w:author="Diego Uriarte" w:date="2019-05-10T15:49:00Z">
                      <w:rPr>
                        <w:rFonts w:ascii="Cambria Math" w:hAnsi="Cambria Math"/>
                      </w:rPr>
                      <m:t>2</m:t>
                    </w:ins>
                  </m:r>
                </m:sub>
              </m:sSub>
              <m:sSub>
                <m:sSubPr>
                  <m:ctrlPr>
                    <w:ins w:id="466" w:author="Diego Uriarte" w:date="2019-05-10T15:49:00Z">
                      <w:rPr>
                        <w:rFonts w:ascii="Cambria Math" w:hAnsi="Cambria Math"/>
                        <w:i/>
                      </w:rPr>
                    </w:ins>
                  </m:ctrlPr>
                </m:sSubPr>
                <m:e>
                  <m:r>
                    <w:ins w:id="467" w:author="Diego Uriarte" w:date="2019-05-10T15:49:00Z">
                      <w:rPr>
                        <w:rFonts w:ascii="Cambria Math" w:hAnsi="Cambria Math"/>
                      </w:rPr>
                      <m:t>Z</m:t>
                    </w:ins>
                  </m:r>
                </m:e>
                <m:sub>
                  <m:r>
                    <w:ins w:id="468" w:author="Diego Uriarte" w:date="2019-05-10T15:49:00Z">
                      <w:rPr>
                        <w:rFonts w:ascii="Cambria Math" w:hAnsi="Cambria Math"/>
                      </w:rPr>
                      <m:t>b</m:t>
                    </w:ins>
                  </m:r>
                </m:sub>
              </m:sSub>
              <m:r>
                <w:ins w:id="469" w:author="Diego Uriarte" w:date="2019-05-10T15:49:00Z">
                  <w:rPr>
                    <w:rFonts w:ascii="Cambria Math" w:hAnsi="Cambria Math"/>
                  </w:rPr>
                  <m:t>+ρ</m:t>
                </w:ins>
              </m:r>
              <m:d>
                <m:dPr>
                  <m:ctrlPr>
                    <w:ins w:id="470" w:author="Diego Uriarte" w:date="2019-05-10T15:49:00Z">
                      <w:rPr>
                        <w:rFonts w:ascii="Cambria Math" w:hAnsi="Cambria Math"/>
                        <w:i/>
                      </w:rPr>
                    </w:ins>
                  </m:ctrlPr>
                </m:dPr>
                <m:e>
                  <m:sSub>
                    <m:sSubPr>
                      <m:ctrlPr>
                        <w:ins w:id="471" w:author="Diego Uriarte" w:date="2019-05-10T15:49:00Z">
                          <w:rPr>
                            <w:rFonts w:ascii="Cambria Math" w:hAnsi="Cambria Math"/>
                            <w:i/>
                          </w:rPr>
                        </w:ins>
                      </m:ctrlPr>
                    </m:sSubPr>
                    <m:e>
                      <m:r>
                        <w:ins w:id="472" w:author="Diego Uriarte" w:date="2019-05-10T15:49:00Z">
                          <w:rPr>
                            <w:rFonts w:ascii="Cambria Math" w:hAnsi="Cambria Math"/>
                          </w:rPr>
                          <m:t>β</m:t>
                        </w:ins>
                      </m:r>
                    </m:e>
                    <m:sub>
                      <m:r>
                        <w:ins w:id="473" w:author="Diego Uriarte" w:date="2019-05-10T15:49:00Z">
                          <w:rPr>
                            <w:rFonts w:ascii="Cambria Math" w:hAnsi="Cambria Math"/>
                          </w:rPr>
                          <m:t>1</m:t>
                        </w:ins>
                      </m:r>
                    </m:sub>
                  </m:sSub>
                  <m:r>
                    <w:ins w:id="474" w:author="Diego Uriarte" w:date="2019-05-10T15:49:00Z">
                      <w:rPr>
                        <w:rFonts w:ascii="Cambria Math" w:hAnsi="Cambria Math"/>
                      </w:rPr>
                      <m:t>+</m:t>
                    </w:ins>
                  </m:r>
                  <m:f>
                    <m:fPr>
                      <m:ctrlPr>
                        <w:ins w:id="475" w:author="Diego Uriarte" w:date="2019-05-10T15:49:00Z">
                          <w:rPr>
                            <w:rFonts w:ascii="Cambria Math" w:hAnsi="Cambria Math"/>
                            <w:i/>
                          </w:rPr>
                        </w:ins>
                      </m:ctrlPr>
                    </m:fPr>
                    <m:num>
                      <m:r>
                        <w:ins w:id="476" w:author="Diego Uriarte" w:date="2019-05-10T15:49:00Z">
                          <w:rPr>
                            <w:rFonts w:ascii="Cambria Math" w:hAnsi="Cambria Math"/>
                          </w:rPr>
                          <m:t>1</m:t>
                        </w:ins>
                      </m:r>
                    </m:num>
                    <m:den>
                      <m:r>
                        <w:ins w:id="477" w:author="Diego Uriarte" w:date="2019-05-10T15:49:00Z">
                          <w:rPr>
                            <w:rFonts w:ascii="Cambria Math" w:hAnsi="Cambria Math"/>
                          </w:rPr>
                          <m:t>2</m:t>
                        </w:ins>
                      </m:r>
                    </m:den>
                  </m:f>
                  <m:sSub>
                    <m:sSubPr>
                      <m:ctrlPr>
                        <w:ins w:id="478" w:author="Diego Uriarte" w:date="2019-05-10T15:49:00Z">
                          <w:rPr>
                            <w:rFonts w:ascii="Cambria Math" w:hAnsi="Cambria Math"/>
                            <w:i/>
                          </w:rPr>
                        </w:ins>
                      </m:ctrlPr>
                    </m:sSubPr>
                    <m:e>
                      <m:r>
                        <w:ins w:id="479" w:author="Diego Uriarte" w:date="2019-05-10T15:49:00Z">
                          <w:rPr>
                            <w:rFonts w:ascii="Cambria Math" w:hAnsi="Cambria Math"/>
                          </w:rPr>
                          <m:t>δ</m:t>
                        </w:ins>
                      </m:r>
                    </m:e>
                    <m:sub>
                      <m:r>
                        <w:ins w:id="480" w:author="Diego Uriarte" w:date="2019-05-10T15:49:00Z">
                          <w:rPr>
                            <w:rFonts w:ascii="Cambria Math" w:hAnsi="Cambria Math"/>
                          </w:rPr>
                          <m:t>a</m:t>
                        </w:ins>
                      </m:r>
                    </m:sub>
                  </m:sSub>
                  <m:r>
                    <w:ins w:id="481" w:author="Diego Uriarte" w:date="2019-05-10T15:49:00Z">
                      <w:rPr>
                        <w:rFonts w:ascii="Cambria Math" w:hAnsi="Cambria Math"/>
                      </w:rPr>
                      <m:t>+</m:t>
                    </w:ins>
                  </m:r>
                  <m:sSub>
                    <m:sSubPr>
                      <m:ctrlPr>
                        <w:ins w:id="482" w:author="Diego Uriarte" w:date="2019-05-10T15:49:00Z">
                          <w:rPr>
                            <w:rFonts w:ascii="Cambria Math" w:hAnsi="Cambria Math"/>
                            <w:i/>
                          </w:rPr>
                        </w:ins>
                      </m:ctrlPr>
                    </m:sSubPr>
                    <m:e>
                      <m:r>
                        <w:ins w:id="483" w:author="Diego Uriarte" w:date="2019-05-10T15:49:00Z">
                          <w:rPr>
                            <w:rFonts w:ascii="Cambria Math" w:hAnsi="Cambria Math"/>
                          </w:rPr>
                          <m:t>β</m:t>
                        </w:ins>
                      </m:r>
                    </m:e>
                    <m:sub>
                      <m:r>
                        <w:ins w:id="484" w:author="Diego Uriarte" w:date="2019-05-10T15:49:00Z">
                          <w:rPr>
                            <w:rFonts w:ascii="Cambria Math" w:hAnsi="Cambria Math"/>
                          </w:rPr>
                          <m:t>2</m:t>
                        </w:ins>
                      </m:r>
                    </m:sub>
                  </m:sSub>
                  <m:sSub>
                    <m:sSubPr>
                      <m:ctrlPr>
                        <w:ins w:id="485" w:author="Diego Uriarte" w:date="2019-05-10T15:49:00Z">
                          <w:rPr>
                            <w:rFonts w:ascii="Cambria Math" w:hAnsi="Cambria Math"/>
                            <w:i/>
                          </w:rPr>
                        </w:ins>
                      </m:ctrlPr>
                    </m:sSubPr>
                    <m:e>
                      <m:r>
                        <w:ins w:id="486" w:author="Diego Uriarte" w:date="2019-05-10T15:49:00Z">
                          <w:rPr>
                            <w:rFonts w:ascii="Cambria Math" w:hAnsi="Cambria Math"/>
                          </w:rPr>
                          <m:t>Z</m:t>
                        </w:ins>
                      </m:r>
                    </m:e>
                    <m:sub>
                      <m:r>
                        <w:ins w:id="487" w:author="Diego Uriarte" w:date="2019-05-10T15:49:00Z">
                          <w:rPr>
                            <w:rFonts w:ascii="Cambria Math" w:hAnsi="Cambria Math"/>
                          </w:rPr>
                          <m:t>a</m:t>
                        </w:ins>
                      </m:r>
                    </m:sub>
                  </m:sSub>
                </m:e>
              </m:d>
            </m:num>
            <m:den>
              <m:r>
                <w:ins w:id="488" w:author="Diego Uriarte" w:date="2019-05-10T15:49:00Z">
                  <w:rPr>
                    <w:rFonts w:ascii="Cambria Math" w:hAnsi="Cambria Math"/>
                  </w:rPr>
                  <m:t>1-</m:t>
                </w:ins>
              </m:r>
              <m:sSup>
                <m:sSupPr>
                  <m:ctrlPr>
                    <w:ins w:id="489" w:author="Diego Uriarte" w:date="2019-05-10T15:49:00Z">
                      <w:rPr>
                        <w:rFonts w:ascii="Cambria Math" w:hAnsi="Cambria Math"/>
                        <w:i/>
                      </w:rPr>
                    </w:ins>
                  </m:ctrlPr>
                </m:sSupPr>
                <m:e>
                  <m:r>
                    <w:ins w:id="490" w:author="Diego Uriarte" w:date="2019-05-10T15:49:00Z">
                      <w:rPr>
                        <w:rFonts w:ascii="Cambria Math" w:hAnsi="Cambria Math"/>
                      </w:rPr>
                      <m:t>ρ</m:t>
                    </w:ins>
                  </m:r>
                </m:e>
                <m:sup>
                  <m:r>
                    <w:ins w:id="491" w:author="Diego Uriarte" w:date="2019-05-10T15:49:00Z">
                      <w:rPr>
                        <w:rFonts w:ascii="Cambria Math" w:hAnsi="Cambria Math"/>
                      </w:rPr>
                      <m:t>2</m:t>
                    </w:ins>
                  </m:r>
                </m:sup>
              </m:sSup>
            </m:den>
          </m:f>
          <m:r>
            <w:ins w:id="492" w:author="Diego Uriarte" w:date="2019-05-10T15:49:00Z">
              <m:rPr>
                <m:sty m:val="p"/>
              </m:rPr>
              <w:rPr>
                <w:rFonts w:ascii="Cambria Math" w:hAnsi="Cambria Math"/>
              </w:rPr>
              <w:br/>
            </w:ins>
          </m:r>
        </m:oMath>
      </m:oMathPara>
      <w:ins w:id="493" w:author="Diego Uriarte" w:date="2019-05-10T15:49:00Z">
        <w:r w:rsidR="00114A16">
          <w:t xml:space="preserve">Donde vemos que los precios en el equilibrio para cada firman dependen de sus características y de los precios y características de sus rivales. El grado de interacción está determinado por el parámetro </w:t>
        </w:r>
        <m:oMath>
          <m:r>
            <w:rPr>
              <w:rFonts w:ascii="Cambria Math" w:hAnsi="Cambria Math"/>
            </w:rPr>
            <m:t>ρ</m:t>
          </m:r>
        </m:oMath>
        <w:r w:rsidR="00114A16">
          <w:t xml:space="preserve">. </w:t>
        </w:r>
      </w:ins>
    </w:p>
    <w:p w14:paraId="3641835D" w14:textId="72398B6C" w:rsidR="00796456" w:rsidRDefault="00B714F9" w:rsidP="00796456">
      <w:pPr>
        <w:pStyle w:val="Ttulo2"/>
      </w:pPr>
      <w:bookmarkStart w:id="494" w:name="_Toc6348716"/>
      <w:bookmarkStart w:id="495" w:name="_Ref7077941"/>
      <w:bookmarkStart w:id="496" w:name="_Ref7077965"/>
      <w:r w:rsidRPr="00CD64C6">
        <w:t>Modelos</w:t>
      </w:r>
      <w:r>
        <w:t xml:space="preserve"> de econometría espacial</w:t>
      </w:r>
      <w:bookmarkEnd w:id="494"/>
      <w:bookmarkEnd w:id="495"/>
      <w:bookmarkEnd w:id="496"/>
    </w:p>
    <w:p w14:paraId="205DB471" w14:textId="77777777" w:rsidR="008A5B92" w:rsidRDefault="00796456" w:rsidP="00796456">
      <w:r>
        <w:t>Los modelos de econometría espacial reflejan situaciones donde esperamos que los valores que se observan para un punto o región, estén correlacionados con observaciones vecinas. En un modelo lineal para un corte transversal, esta interacción se omite asumiendo que las observaciones de una ubicación espacial son independientes de las observaciones en el resto de observaciones.</w:t>
      </w:r>
      <w:r w:rsidR="008A5B92">
        <w:t xml:space="preserve"> La dependencia espacial entre dos ubicaciones puede representarse de manera simple mediante </w:t>
      </w:r>
      <w:commentRangeStart w:id="497"/>
      <w:r w:rsidR="008A5B92">
        <w:t>dos procesos generadores de datos simultáneos</w:t>
      </w:r>
      <w:commentRangeEnd w:id="497"/>
      <w:r w:rsidR="006B1632">
        <w:rPr>
          <w:rStyle w:val="Refdecomentario"/>
        </w:rPr>
        <w:commentReference w:id="497"/>
      </w:r>
      <w:r w:rsidR="008A5B92">
        <w:t>:</w:t>
      </w:r>
    </w:p>
    <w:p w14:paraId="4EDADDA4" w14:textId="0DFAA3F9" w:rsidR="008A5B92" w:rsidRPr="00137AA9" w:rsidRDefault="00D934E7" w:rsidP="00796456">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ε</m:t>
              </m:r>
            </m:e>
            <m:sub>
              <m:r>
                <w:rPr>
                  <w:rFonts w:ascii="Cambria Math" w:hAnsi="Cambria Math"/>
                </w:rPr>
                <m:t>j</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i=1</m:t>
          </m:r>
          <m:r>
            <m:rPr>
              <m:sty m:val="p"/>
            </m:rPr>
            <w:rPr>
              <w:rFonts w:ascii="Cambria Math" w:hAnsi="Cambria Math"/>
            </w:rPr>
            <w:br/>
          </m:r>
        </m:oMath>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xml:space="preserve"> j=2</m:t>
          </m:r>
        </m:oMath>
      </m:oMathPara>
    </w:p>
    <w:p w14:paraId="14CF6DA9" w14:textId="6FE0A536" w:rsidR="004C4ACE" w:rsidRPr="002C12C7" w:rsidRDefault="004C4ACE" w:rsidP="002C12C7">
      <w:pPr>
        <w:pStyle w:val="Ttulo3"/>
      </w:pPr>
      <w:bookmarkStart w:id="498" w:name="_Toc6348717"/>
      <w:r w:rsidRPr="002C12C7">
        <w:t>Modelo general de Manski</w:t>
      </w:r>
      <w:bookmarkEnd w:id="498"/>
    </w:p>
    <w:p w14:paraId="06A4C3EE" w14:textId="5556E444" w:rsidR="0004424C" w:rsidRDefault="0004424C" w:rsidP="0004424C">
      <w:r>
        <w:t xml:space="preserve">En esta sección realizamos una revisión de los modelos lineales de dependencia espacial. La discusión sigue lo descrito por Elhorst </w:t>
      </w:r>
      <w:r>
        <w:fldChar w:fldCharType="begin"/>
      </w:r>
      <w:r w:rsidR="0038259E">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rsidR="006D626F">
        <w:t xml:space="preserve"> y Lesage y Pace </w:t>
      </w:r>
      <w:r w:rsidR="006D626F">
        <w:fldChar w:fldCharType="begin"/>
      </w:r>
      <w:r w:rsidR="006D626F">
        <w:instrText xml:space="preserve"> ADDIN ZOTERO_ITEM CSL_CITATION {"citationID":"z6099ieb","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6D626F">
        <w:fldChar w:fldCharType="separate"/>
      </w:r>
      <w:r w:rsidR="006D626F" w:rsidRPr="006D626F">
        <w:rPr>
          <w:rFonts w:ascii="Times New Roman" w:hAnsi="Times New Roman"/>
        </w:rPr>
        <w:t>(2009)</w:t>
      </w:r>
      <w:r w:rsidR="006D626F">
        <w:fldChar w:fldCharType="end"/>
      </w:r>
      <w:r w:rsidR="006D626F">
        <w:t>.</w:t>
      </w:r>
    </w:p>
    <w:p w14:paraId="5DC0005C" w14:textId="6B3914CC" w:rsidR="0004424C" w:rsidRDefault="0004424C" w:rsidP="0004424C">
      <w:r>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w:t>
      </w:r>
      <w:r>
        <w:lastRenderedPageBreak/>
        <w:t xml:space="preserve">la decisión de una unidad vecina; (iii) efectos correlacionados, cuando existen características no observadas que acarrean un comportamiento similar </w:t>
      </w:r>
      <w:r>
        <w:fldChar w:fldCharType="begin"/>
      </w:r>
      <w:r w:rsidR="0038259E">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Scholar","title-short":"Identification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Manski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4991DC29" w:rsidR="0004424C" w:rsidRDefault="00C72315" w:rsidP="0004424C">
      <w:commentRangeStart w:id="499"/>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w:t>
      </w:r>
      <w:r w:rsidR="00FC709D">
        <w:t>el efecto</w:t>
      </w:r>
      <w:r>
        <w:t xml:space="preserve"> de las características observables vecinas</w:t>
      </w:r>
      <w:r w:rsidR="00FC709D">
        <w:t xml:space="preserve"> sobre la variable dependiente</w:t>
      </w:r>
      <w:commentRangeEnd w:id="499"/>
      <w:r w:rsidR="006B1632">
        <w:rPr>
          <w:rStyle w:val="Refdecomentario"/>
        </w:rPr>
        <w:commentReference w:id="499"/>
      </w:r>
      <w:r>
        <w:t xml:space="preserve">,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w:t>
      </w:r>
      <w:commentRangeStart w:id="500"/>
      <w:r>
        <w:t>coeficiente espacial autoregresivo</w:t>
      </w:r>
      <w:commentRangeEnd w:id="500"/>
      <w:r w:rsidR="00A97EFE">
        <w:rPr>
          <w:rStyle w:val="Refdecomentario"/>
        </w:rPr>
        <w:commentReference w:id="500"/>
      </w:r>
      <w:r>
        <w:t xml:space="preserve">,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501" w:name="_Ref5724351"/>
      <w:bookmarkStart w:id="502" w:name="_Toc6348718"/>
      <w:r>
        <w:t>Modelos derivados del modelo de Manski</w:t>
      </w:r>
      <w:bookmarkEnd w:id="501"/>
      <w:bookmarkEnd w:id="502"/>
    </w:p>
    <w:p w14:paraId="73F0EF7B" w14:textId="63C769C7" w:rsidR="004C4ACE" w:rsidRDefault="004C4ACE" w:rsidP="00AD5B83">
      <w:commentRangeStart w:id="503"/>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w:t>
      </w:r>
      <w:r w:rsidR="00660EDE">
        <w:t xml:space="preserve">los se muestra en el </w:t>
      </w:r>
      <w:r w:rsidR="00660EDE" w:rsidRPr="00660EDE">
        <w:fldChar w:fldCharType="begin"/>
      </w:r>
      <w:r w:rsidR="00660EDE" w:rsidRPr="00660EDE">
        <w:instrText xml:space="preserve"> REF _Ref5740583 \h  \* MERGEFORMAT </w:instrText>
      </w:r>
      <w:r w:rsidR="00660EDE" w:rsidRPr="00660EDE">
        <w:fldChar w:fldCharType="separate"/>
      </w:r>
      <w:r w:rsidR="00560D5E" w:rsidRPr="003D7632">
        <w:t xml:space="preserve">Gráfico </w:t>
      </w:r>
      <w:r w:rsidR="00560D5E">
        <w:rPr>
          <w:noProof/>
        </w:rPr>
        <w:t>2</w:t>
      </w:r>
      <w:r w:rsidR="00660EDE" w:rsidRPr="00660EDE">
        <w:fldChar w:fldCharType="end"/>
      </w:r>
      <w:r w:rsidR="00660EDE">
        <w:t>.</w:t>
      </w:r>
      <w:commentRangeEnd w:id="503"/>
      <w:r w:rsidR="004C37AB">
        <w:rPr>
          <w:rStyle w:val="Refdecomentario"/>
        </w:rPr>
        <w:commentReference w:id="503"/>
      </w:r>
    </w:p>
    <w:p w14:paraId="7819B231" w14:textId="48BB44A7" w:rsidR="007C4FE0" w:rsidRPr="00B97460" w:rsidRDefault="007C4FE0" w:rsidP="00A457F2">
      <w:pPr>
        <w:pStyle w:val="Descripcin"/>
        <w:keepNext/>
      </w:pPr>
      <w:bookmarkStart w:id="504" w:name="_Ref6341414"/>
      <w:bookmarkStart w:id="505" w:name="_Toc6348818"/>
      <w:bookmarkStart w:id="506" w:name="_Toc8395776"/>
      <w:r w:rsidRPr="00B97460">
        <w:lastRenderedPageBreak/>
        <w:t xml:space="preserve">Gráfico </w:t>
      </w:r>
      <w:r w:rsidRPr="00B97460">
        <w:fldChar w:fldCharType="begin"/>
      </w:r>
      <w:r w:rsidRPr="00A457F2">
        <w:instrText xml:space="preserve"> SEQ Gráfico \* ARABIC </w:instrText>
      </w:r>
      <w:r w:rsidRPr="00B97460">
        <w:fldChar w:fldCharType="separate"/>
      </w:r>
      <w:r w:rsidR="00054043">
        <w:rPr>
          <w:noProof/>
        </w:rPr>
        <w:t>1</w:t>
      </w:r>
      <w:r w:rsidRPr="00B97460">
        <w:fldChar w:fldCharType="end"/>
      </w:r>
      <w:bookmarkEnd w:id="504"/>
      <w:del w:id="507" w:author="Diego Uriarte" w:date="2019-05-10T15:49:00Z">
        <w:r w:rsidR="00660EDE" w:rsidRPr="00660EDE">
          <w:rPr>
            <w:i/>
            <w:color w:val="000000" w:themeColor="text1"/>
          </w:rPr>
          <w:delText>:</w:delText>
        </w:r>
      </w:del>
      <w:ins w:id="508" w:author="Diego Uriarte" w:date="2019-05-10T15:49:00Z">
        <w:r w:rsidR="003C6F49">
          <w:t>.</w:t>
        </w:r>
      </w:ins>
      <w:r w:rsidR="00660EDE" w:rsidRPr="00B97460">
        <w:t xml:space="preserve"> Modelos de dependencia espacial para datos de corte transversal</w:t>
      </w:r>
      <w:bookmarkEnd w:id="505"/>
      <w:bookmarkEnd w:id="506"/>
    </w:p>
    <w:p w14:paraId="025D549B" w14:textId="2980774F" w:rsidR="00660EDE" w:rsidRDefault="009E0813" w:rsidP="00660EDE">
      <w:pPr>
        <w:rPr>
          <w:sz w:val="18"/>
          <w:szCs w:val="18"/>
        </w:rPr>
      </w:pPr>
      <w:r>
        <w:rPr>
          <w:noProof/>
          <w:lang w:val="en-US"/>
        </w:rPr>
        <mc:AlternateContent>
          <mc:Choice Requires="wpc">
            <w:drawing>
              <wp:anchor distT="0" distB="0" distL="114300" distR="114300" simplePos="0" relativeHeight="251669504" behindDoc="0" locked="0" layoutInCell="1" allowOverlap="1" wp14:anchorId="256D64F6" wp14:editId="5D0DE28F">
                <wp:simplePos x="0" y="0"/>
                <wp:positionH relativeFrom="column">
                  <wp:posOffset>3175</wp:posOffset>
                </wp:positionH>
                <wp:positionV relativeFrom="paragraph">
                  <wp:posOffset>3175</wp:posOffset>
                </wp:positionV>
                <wp:extent cx="5692775" cy="3195955"/>
                <wp:effectExtent l="0" t="0" r="3175" b="0"/>
                <wp:wrapSquare wrapText="bothSides"/>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a:noFill/>
                        </a:ln>
                      </wpc:whole>
                      <wps:wsp>
                        <wps:cNvPr id="8" name="Rectángulo 8"/>
                        <wps:cNvSpPr/>
                        <wps:spPr>
                          <a:xfrm>
                            <a:off x="1848874" y="246401"/>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CF1EE" w14:textId="5B19CEA1" w:rsidR="00D934E7" w:rsidRPr="009E0813" w:rsidRDefault="00D934E7"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D934E7" w:rsidRPr="009E0813" w:rsidRDefault="00D934E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1" name="Rectángulo 11"/>
                        <wps:cNvSpPr/>
                        <wps:spPr>
                          <a:xfrm>
                            <a:off x="23883" y="1304157"/>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2DE7F" w14:textId="79610176" w:rsidR="00D934E7" w:rsidRPr="009E0813" w:rsidRDefault="00D934E7"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D934E7" w:rsidRPr="009E0813" w:rsidRDefault="00D934E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2" name="Rectángulo 12"/>
                        <wps:cNvSpPr/>
                        <wps:spPr>
                          <a:xfrm>
                            <a:off x="1904140" y="1303474"/>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3010AC" w14:textId="5F43BB2A" w:rsidR="00D934E7" w:rsidRPr="009E0813" w:rsidRDefault="00D934E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ins w:id="509"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(SDM)</w:t>
                                </w:r>
                              </w:ins>
                            </w:p>
                            <w:p w14:paraId="12FC4CBC" w14:textId="30970AE4" w:rsidR="00D934E7" w:rsidRPr="009E0813" w:rsidRDefault="00D934E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3" name="Rectángulo 13"/>
                        <wps:cNvSpPr/>
                        <wps:spPr>
                          <a:xfrm>
                            <a:off x="3783904" y="1303852"/>
                            <a:ext cx="1808725" cy="40576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229A1" w14:textId="790553AE" w:rsidR="00D934E7" w:rsidRPr="009E0813" w:rsidRDefault="00D934E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D934E7" w:rsidRPr="009E0813" w:rsidRDefault="00D934E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9" name="Conector recto de flecha 9"/>
                        <wps:cNvCnPr/>
                        <wps:spPr>
                          <a:xfrm flipH="1">
                            <a:off x="1033670" y="652254"/>
                            <a:ext cx="1455089"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recto de flecha 10"/>
                        <wps:cNvCnPr/>
                        <wps:spPr>
                          <a:xfrm>
                            <a:off x="2767054" y="652254"/>
                            <a:ext cx="0" cy="652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a:endCxn id="13" idx="0"/>
                        </wps:cNvCnPr>
                        <wps:spPr>
                          <a:xfrm>
                            <a:off x="3124863" y="652254"/>
                            <a:ext cx="1562985" cy="652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ángulo 17"/>
                        <wps:cNvSpPr/>
                        <wps:spPr>
                          <a:xfrm>
                            <a:off x="680034" y="1994792"/>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3D371" w14:textId="45396991" w:rsidR="00D934E7" w:rsidRPr="009E0813" w:rsidRDefault="00D934E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ins w:id="510"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(SAR)</w:t>
                                </w:r>
                              </w:ins>
                            </w:p>
                            <w:p w14:paraId="19636747" w14:textId="3B504D77" w:rsidR="00D934E7" w:rsidRPr="009E0813" w:rsidRDefault="00D934E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8" name="Rectángulo 18"/>
                        <wps:cNvSpPr/>
                        <wps:spPr>
                          <a:xfrm>
                            <a:off x="3124863" y="1995213"/>
                            <a:ext cx="1808725" cy="40316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86B0D2" w14:textId="439CF5E0" w:rsidR="00D934E7" w:rsidRPr="009E0813" w:rsidRDefault="00D934E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ins w:id="511"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(SEM)</w:t>
                                </w:r>
                              </w:ins>
                            </w:p>
                            <w:p w14:paraId="714E2528" w14:textId="71F7F2B8" w:rsidR="00D934E7" w:rsidRPr="009E0813" w:rsidRDefault="00D934E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D934E7" w:rsidRPr="009E0813" w:rsidRDefault="00D934E7" w:rsidP="00660EDE">
                              <w:pPr>
                                <w:spacing w:after="0" w:line="240" w:lineRule="auto"/>
                                <w:jc w:val="center"/>
                                <w:rPr>
                                  <w:rFonts w:eastAsiaTheme="minorEastAsia" w:cstheme="minorBidi"/>
                                  <w:color w:val="000000" w:themeColor="text1"/>
                                  <w:sz w:val="18"/>
                                </w:rPr>
                              </w:pPr>
                            </w:p>
                          </w:txbxContent>
                        </wps:txbx>
                        <wps:bodyPr rot="0" spcFirstLastPara="0" vertOverflow="overflow" horzOverflow="overflow" vert="horz" wrap="square" lIns="72000" tIns="0" rIns="0" bIns="0" numCol="1" spcCol="0" rtlCol="0" fromWordArt="0" anchor="ctr" anchorCtr="0" forceAA="0" compatLnSpc="1">
                          <a:prstTxWarp prst="textNoShape">
                            <a:avLst/>
                          </a:prstTxWarp>
                          <a:noAutofit/>
                        </wps:bodyPr>
                      </wps:wsp>
                      <wps:wsp>
                        <wps:cNvPr id="19" name="Rectángulo 19"/>
                        <wps:cNvSpPr/>
                        <wps:spPr>
                          <a:xfrm>
                            <a:off x="1975179" y="2670413"/>
                            <a:ext cx="1808725" cy="4032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E4B63D" w14:textId="0B3270F0" w:rsidR="00D934E7" w:rsidRPr="009E0813" w:rsidRDefault="00D934E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D934E7" w:rsidRPr="009E0813" w:rsidRDefault="00D934E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wps:txbx>
                        <wps:bodyPr rot="0" spcFirstLastPara="0" vertOverflow="overflow" horzOverflow="overflow" vert="horz" wrap="square" lIns="72000" tIns="0" rIns="0" bIns="0" numCol="1" spcCol="0" rtlCol="0" fromWordArt="0" anchor="ctr" anchorCtr="0" forceAA="0" compatLnSpc="1">
                          <a:prstTxWarp prst="textNoShape">
                            <a:avLst/>
                          </a:prstTxWarp>
                          <a:spAutoFit/>
                        </wps:bodyPr>
                      </wps:wsp>
                      <wps:wsp>
                        <wps:cNvPr id="15" name="Conector recto de flecha 15"/>
                        <wps:cNvCnPr/>
                        <wps:spPr>
                          <a:xfrm>
                            <a:off x="1904140" y="2398380"/>
                            <a:ext cx="584619" cy="2725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Conector recto de flecha 16"/>
                        <wps:cNvCnPr/>
                        <wps:spPr>
                          <a:xfrm flipH="1">
                            <a:off x="3244133" y="2398380"/>
                            <a:ext cx="596347" cy="2722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Cuadro de texto 22"/>
                        <wps:cNvSpPr txBox="1"/>
                        <wps:spPr>
                          <a:xfrm>
                            <a:off x="1637970" y="2424531"/>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79727E" w14:textId="5B33D819" w:rsidR="00D934E7" w:rsidRPr="007C4FE0" w:rsidRDefault="00D934E7"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3498575" y="2446663"/>
                            <a:ext cx="544860" cy="213962"/>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45944A" w14:textId="1F485E63" w:rsidR="00D934E7" w:rsidRPr="007C4FE0" w:rsidRDefault="00D934E7"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onector recto de flecha 23"/>
                        <wps:cNvCnPr/>
                        <wps:spPr>
                          <a:xfrm flipH="1">
                            <a:off x="1757239" y="1710138"/>
                            <a:ext cx="1057523" cy="285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2814762" y="1710138"/>
                            <a:ext cx="1228673" cy="2847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Cuadro de texto 27"/>
                        <wps:cNvSpPr txBox="1"/>
                        <wps:spPr>
                          <a:xfrm>
                            <a:off x="3442915" y="1710383"/>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9E9BF8" w14:textId="2D2CACD7" w:rsidR="00D934E7" w:rsidRPr="007C4FE0" w:rsidRDefault="00D934E7"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1558456" y="1710385"/>
                            <a:ext cx="842838" cy="29850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444E31" w14:textId="6EC5B36C" w:rsidR="00D934E7" w:rsidRPr="007C4FE0" w:rsidRDefault="00D934E7"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256D64F6" id="Lienzo 7" o:spid="_x0000_s1026" editas="canvas" style="position:absolute;left:0;text-align:left;margin-left:.25pt;margin-top:.25pt;width:448.25pt;height:251.65pt;z-index:251669504" coordsize="56927,3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7;height:31959;visibility:visible;mso-wrap-style:square">
                  <v:fill o:detectmouseclick="t"/>
                  <v:path o:connecttype="none"/>
                </v:shape>
                <v:rect id="Rectángulo 8" o:spid="_x0000_s1028" style="position:absolute;left:18488;top:2464;width:18087;height:4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" filled="f" strokecolor="black [3213]" strokeweight=".5pt">
                  <v:textbox style="mso-fit-shape-to-text:t" inset="2mm,0,0,0">
                    <w:txbxContent>
                      <w:p w14:paraId="183CF1EE" w14:textId="5B19CEA1" w:rsidR="00D934E7" w:rsidRPr="009E0813" w:rsidRDefault="00D934E7"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Modelo de Manski</w:t>
                        </w:r>
                      </w:p>
                      <w:p w14:paraId="733988E0" w14:textId="222667F2" w:rsidR="00D934E7" w:rsidRPr="009E0813" w:rsidRDefault="00D934E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1" o:spid="_x0000_s1029" style="position:absolute;left:238;top:13041;width:18088;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" filled="f" strokecolor="black [3213]" strokeweight=".5pt">
                  <v:textbox style="mso-fit-shape-to-text:t" inset="2mm,0,0,0">
                    <w:txbxContent>
                      <w:p w14:paraId="1D62DE7F" w14:textId="79610176" w:rsidR="00D934E7" w:rsidRPr="009E0813" w:rsidRDefault="00D934E7" w:rsidP="00660EDE">
                        <w:pPr>
                          <w:spacing w:after="0" w:line="240" w:lineRule="auto"/>
                          <w:jc w:val="left"/>
                          <w:rPr>
                            <w:rFonts w:eastAsiaTheme="minorEastAsia" w:cstheme="minorBidi"/>
                            <w:color w:val="000000" w:themeColor="text1"/>
                            <w:sz w:val="18"/>
                          </w:rPr>
                        </w:pPr>
                        <w:r w:rsidRPr="009E0813">
                          <w:rPr>
                            <w:rFonts w:eastAsiaTheme="minorEastAsia" w:cstheme="minorBidi"/>
                            <w:color w:val="000000" w:themeColor="text1"/>
                            <w:sz w:val="18"/>
                          </w:rPr>
                          <w:t xml:space="preserve">Modelo de </w:t>
                        </w:r>
                        <w:r>
                          <w:rPr>
                            <w:rFonts w:eastAsiaTheme="minorEastAsia" w:cstheme="minorBidi"/>
                            <w:color w:val="000000" w:themeColor="text1"/>
                            <w:sz w:val="18"/>
                          </w:rPr>
                          <w:t>Kelejian-Prucha</w:t>
                        </w:r>
                      </w:p>
                      <w:p w14:paraId="74FE6BCD" w14:textId="618E3198" w:rsidR="00D934E7" w:rsidRPr="009E0813" w:rsidRDefault="00D934E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rect id="Rectángulo 12" o:spid="_x0000_s1030" style="position:absolute;left:19041;top:13034;width:18087;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" filled="f" strokecolor="black [3213]" strokeweight=".5pt">
                  <v:textbox style="mso-fit-shape-to-text:t" inset="2mm,0,0,0">
                    <w:txbxContent>
                      <w:p w14:paraId="143010AC" w14:textId="5F43BB2A" w:rsidR="00D934E7" w:rsidRPr="009E0813" w:rsidRDefault="00D934E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Durbin</w:t>
                        </w:r>
                        <w:ins w:id="512"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(SDM)</w:t>
                          </w:r>
                        </w:ins>
                      </w:p>
                      <w:p w14:paraId="12FC4CBC" w14:textId="30970AE4" w:rsidR="00D934E7" w:rsidRPr="009E0813" w:rsidRDefault="00D934E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+Xβ+WXθ+ε</m:t>
                            </m:r>
                            <m:r>
                              <m:rPr>
                                <m:sty m:val="p"/>
                              </m:rPr>
                              <w:rPr>
                                <w:rFonts w:ascii="Cambria Math" w:hAnsi="Cambria Math"/>
                                <w:color w:val="000000" w:themeColor="text1"/>
                                <w:sz w:val="18"/>
                              </w:rPr>
                              <w:br/>
                            </m:r>
                          </m:oMath>
                        </m:oMathPara>
                      </w:p>
                    </w:txbxContent>
                  </v:textbox>
                </v:rect>
                <v:rect id="Rectángulo 13" o:spid="_x0000_s1031" style="position:absolute;left:37839;top:13038;width:18087;height:4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" filled="f" strokecolor="black [3213]" strokeweight=".5pt">
                  <v:textbox style="mso-fit-shape-to-text:t" inset="2mm,0,0,0">
                    <w:txbxContent>
                      <w:p w14:paraId="1C7229A1" w14:textId="790553AE" w:rsidR="00D934E7" w:rsidRPr="009E0813" w:rsidRDefault="00D934E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espacial de errores de Durbin</w:t>
                        </w:r>
                      </w:p>
                      <w:p w14:paraId="62B3CDDE" w14:textId="463A4548" w:rsidR="00D934E7" w:rsidRPr="009E0813" w:rsidRDefault="00D934E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+Xβ+WXθ+u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txbxContent>
                  </v:textbox>
                </v:rect>
                <v:shapetype id="_x0000_t32" coordsize="21600,21600" o:spt="32" o:oned="t" path="m,l21600,21600e" filled="f">
                  <v:path arrowok="t" fillok="f" o:connecttype="none"/>
                  <o:lock v:ext="edit" shapetype="t"/>
                </v:shapetype>
                <v:shape id="Conector recto de flecha 9" o:spid="_x0000_s1032" type="#_x0000_t32" style="position:absolute;left:10336;top:6522;width:14551;height:6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shape id="Conector recto de flecha 10" o:spid="_x0000_s1033" type="#_x0000_t32" style="position:absolute;left:27670;top:6522;width:0;height:6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" strokecolor="black [3213]">
                  <v:stroke endarrow="block"/>
                </v:shape>
                <v:shape id="Conector recto de flecha 14" o:spid="_x0000_s1034" type="#_x0000_t32" style="position:absolute;left:31248;top:6522;width:15630;height:6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6UwwAAANsAAAAPAAAAZHJzL2Rvd25yZXYueG1sRE/fS8Mw&#10;EH4X/B/CDfZm04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bqOelMMAAADbAAAADwAA&#10;AAAAAAAAAAAAAAAHAgAAZHJzL2Rvd25yZXYueG1sUEsFBgAAAAADAAMAtwAAAPcCAAAAAA==&#10;" strokecolor="black [3213]">
                  <v:stroke endarrow="block"/>
                </v:shape>
                <v:rect id="Rectángulo 17" o:spid="_x0000_s1035" style="position:absolute;left:6800;top:19947;width:18087;height: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" filled="f" strokecolor="black [3213]" strokeweight=".5pt">
                  <v:textbox style="mso-fit-shape-to-text:t" inset="2mm,0,0,0">
                    <w:txbxContent>
                      <w:p w14:paraId="40D3D371" w14:textId="45396991" w:rsidR="00D934E7" w:rsidRPr="009E0813" w:rsidRDefault="00D934E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rezago espacial</w:t>
                        </w:r>
                        <w:ins w:id="513"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(SAR)</w:t>
                          </w:r>
                        </w:ins>
                      </w:p>
                      <w:p w14:paraId="19636747" w14:textId="3B504D77" w:rsidR="00D934E7" w:rsidRPr="009E0813" w:rsidRDefault="00D934E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Y=ρWY+α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rect id="Rectángulo 18" o:spid="_x0000_s1036" style="position:absolute;left:31248;top:19952;width:18087;height:4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" filled="f" strokecolor="black [3213]" strokeweight=".5pt">
                  <v:textbox inset="2mm,0,0,0">
                    <w:txbxContent>
                      <w:p w14:paraId="1E86B0D2" w14:textId="439CF5E0" w:rsidR="00D934E7" w:rsidRPr="009E0813" w:rsidRDefault="00D934E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de errores espaciales</w:t>
                        </w:r>
                        <w:ins w:id="514" w:author="Diego Uriarte" w:date="2019-05-10T15:48:00Z">
                          <w:r>
                            <w:rPr>
                              <w:rFonts w:eastAsiaTheme="minorEastAsia" w:cstheme="minorBidi"/>
                              <w:color w:val="000000" w:themeColor="text1"/>
                              <w:sz w:val="18"/>
                            </w:rPr>
                            <w:t xml:space="preserve"> </w:t>
                          </w:r>
                          <w:r w:rsidRPr="00A62943">
                            <w:rPr>
                              <w:rFonts w:eastAsiaTheme="minorEastAsia" w:cstheme="minorBidi"/>
                              <w:b/>
                              <w:color w:val="000000" w:themeColor="text1"/>
                              <w:sz w:val="18"/>
                            </w:rPr>
                            <w:t>(SEM)</w:t>
                          </w:r>
                        </w:ins>
                      </w:p>
                      <w:p w14:paraId="714E2528" w14:textId="71F7F2B8" w:rsidR="00D934E7" w:rsidRPr="009E0813" w:rsidRDefault="00D934E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+Xβ+u</m:t>
                            </m:r>
                            <m:r>
                              <m:rPr>
                                <m:sty m:val="p"/>
                              </m:rPr>
                              <w:rPr>
                                <w:rFonts w:ascii="Cambria Math" w:hAnsi="Cambria Math"/>
                                <w:color w:val="000000" w:themeColor="text1"/>
                                <w:sz w:val="18"/>
                              </w:rPr>
                              <w:br/>
                            </m:r>
                          </m:oMath>
                          <m:oMath>
                            <m:r>
                              <w:rPr>
                                <w:rFonts w:ascii="Cambria Math" w:eastAsiaTheme="minorEastAsia" w:hAnsi="Cambria Math" w:cstheme="minorBidi"/>
                                <w:color w:val="000000" w:themeColor="text1"/>
                                <w:sz w:val="18"/>
                              </w:rPr>
                              <m:t>u=λWu+ε</m:t>
                            </m:r>
                          </m:oMath>
                        </m:oMathPara>
                      </w:p>
                      <w:p w14:paraId="303A32C5" w14:textId="21627221" w:rsidR="00D934E7" w:rsidRPr="009E0813" w:rsidRDefault="00D934E7" w:rsidP="00660EDE">
                        <w:pPr>
                          <w:spacing w:after="0" w:line="240" w:lineRule="auto"/>
                          <w:jc w:val="center"/>
                          <w:rPr>
                            <w:rFonts w:eastAsiaTheme="minorEastAsia" w:cstheme="minorBidi"/>
                            <w:color w:val="000000" w:themeColor="text1"/>
                            <w:sz w:val="18"/>
                          </w:rPr>
                        </w:pPr>
                      </w:p>
                    </w:txbxContent>
                  </v:textbox>
                </v:rect>
                <v:rect id="Rectángulo 19" o:spid="_x0000_s1037" style="position:absolute;left:19751;top:26704;width:18088;height:4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" filled="f" strokecolor="black [3213]" strokeweight=".5pt">
                  <v:textbox style="mso-fit-shape-to-text:t" inset="2mm,0,0,0">
                    <w:txbxContent>
                      <w:p w14:paraId="78E4B63D" w14:textId="0B3270F0" w:rsidR="00D934E7" w:rsidRPr="009E0813" w:rsidRDefault="00D934E7" w:rsidP="00660EDE">
                        <w:pPr>
                          <w:spacing w:after="0" w:line="240" w:lineRule="auto"/>
                          <w:jc w:val="left"/>
                          <w:rPr>
                            <w:rFonts w:eastAsiaTheme="minorEastAsia" w:cstheme="minorBidi"/>
                            <w:color w:val="000000" w:themeColor="text1"/>
                            <w:sz w:val="18"/>
                          </w:rPr>
                        </w:pPr>
                        <w:r>
                          <w:rPr>
                            <w:rFonts w:eastAsiaTheme="minorEastAsia" w:cstheme="minorBidi"/>
                            <w:color w:val="000000" w:themeColor="text1"/>
                            <w:sz w:val="18"/>
                          </w:rPr>
                          <w:t>Modelo lineal</w:t>
                        </w:r>
                      </w:p>
                      <w:p w14:paraId="793039F8" w14:textId="2F271933" w:rsidR="00D934E7" w:rsidRPr="009E0813" w:rsidRDefault="00D934E7" w:rsidP="00660EDE">
                        <w:pPr>
                          <w:spacing w:after="0" w:line="240" w:lineRule="auto"/>
                          <w:jc w:val="center"/>
                          <w:rPr>
                            <w:rFonts w:eastAsiaTheme="minorEastAsia" w:cstheme="minorBidi"/>
                            <w:color w:val="000000" w:themeColor="text1"/>
                            <w:sz w:val="18"/>
                          </w:rPr>
                        </w:pPr>
                        <m:oMathPara>
                          <m:oMathParaPr>
                            <m:jc m:val="left"/>
                          </m:oMathParaPr>
                          <m:oMath>
                            <m:r>
                              <w:rPr>
                                <w:rFonts w:ascii="Cambria Math" w:hAnsi="Cambria Math"/>
                                <w:color w:val="000000" w:themeColor="text1"/>
                                <w:sz w:val="18"/>
                              </w:rPr>
                              <m:t>Y=α</m:t>
                            </m:r>
                            <m:sSub>
                              <m:sSubPr>
                                <m:ctrlPr>
                                  <w:rPr>
                                    <w:rFonts w:ascii="Cambria Math" w:hAnsi="Cambria Math"/>
                                    <w:i/>
                                    <w:color w:val="000000" w:themeColor="text1"/>
                                    <w:sz w:val="18"/>
                                  </w:rPr>
                                </m:ctrlPr>
                              </m:sSubPr>
                              <m:e>
                                <m:r>
                                  <w:rPr>
                                    <w:rFonts w:ascii="Cambria Math" w:hAnsi="Cambria Math"/>
                                    <w:color w:val="000000" w:themeColor="text1"/>
                                    <w:sz w:val="18"/>
                                  </w:rPr>
                                  <m:t>1</m:t>
                                </m:r>
                              </m:e>
                              <m:sub>
                                <m:r>
                                  <w:rPr>
                                    <w:rFonts w:ascii="Cambria Math" w:hAnsi="Cambria Math"/>
                                    <w:color w:val="000000" w:themeColor="text1"/>
                                    <w:sz w:val="18"/>
                                  </w:rPr>
                                  <m:t>N</m:t>
                                </m:r>
                              </m:sub>
                            </m:sSub>
                            <m:r>
                              <w:rPr>
                                <w:rFonts w:ascii="Cambria Math" w:hAnsi="Cambria Math"/>
                                <w:color w:val="000000" w:themeColor="text1"/>
                                <w:sz w:val="18"/>
                              </w:rPr>
                              <m:t>+Xβ+ε</m:t>
                            </m:r>
                            <m:r>
                              <m:rPr>
                                <m:sty m:val="p"/>
                              </m:rPr>
                              <w:rPr>
                                <w:rFonts w:ascii="Cambria Math" w:hAnsi="Cambria Math"/>
                                <w:color w:val="000000" w:themeColor="text1"/>
                                <w:sz w:val="18"/>
                              </w:rPr>
                              <w:br/>
                            </m:r>
                          </m:oMath>
                        </m:oMathPara>
                      </w:p>
                    </w:txbxContent>
                  </v:textbox>
                </v:rect>
                <v:shape id="Conector recto de flecha 15" o:spid="_x0000_s1038" type="#_x0000_t32" style="position:absolute;left:19041;top:23983;width:5846;height:2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zsPwwAAANsAAAAPAAAAZHJzL2Rvd25yZXYueG1sRE/fS8Mw&#10;EH4X/B/CDfZm0wmO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Ae87D8MAAADbAAAADwAA&#10;AAAAAAAAAAAAAAAHAgAAZHJzL2Rvd25yZXYueG1sUEsFBgAAAAADAAMAtwAAAPcCAAAAAA==&#10;" strokecolor="black [3213]">
                  <v:stroke endarrow="block"/>
                </v:shape>
                <v:shape id="Conector recto de flecha 16" o:spid="_x0000_s1039" type="#_x0000_t32" style="position:absolute;left:32441;top:23983;width:5963;height:27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" strokecolor="black [3213]">
                  <v:stroke endarrow="block"/>
                </v:shape>
                <v:shapetype id="_x0000_t202" coordsize="21600,21600" o:spt="202" path="m,l,21600r21600,l21600,xe">
                  <v:stroke joinstyle="miter"/>
                  <v:path gradientshapeok="t" o:connecttype="rect"/>
                </v:shapetype>
                <v:shape id="Cuadro de texto 22" o:spid="_x0000_s1040" type="#_x0000_t202" style="position:absolute;left:16379;top:24245;width:544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3579727E" w14:textId="5B33D819" w:rsidR="00D934E7" w:rsidRPr="007C4FE0" w:rsidRDefault="00D934E7" w:rsidP="00660EDE">
                        <w:pPr>
                          <w:spacing w:after="0" w:line="240" w:lineRule="auto"/>
                          <w:rPr>
                            <w:color w:val="000000" w:themeColor="text1"/>
                            <w:sz w:val="18"/>
                          </w:rPr>
                        </w:pPr>
                        <m:oMathPara>
                          <m:oMath>
                            <m:r>
                              <w:rPr>
                                <w:rFonts w:ascii="Cambria Math" w:hAnsi="Cambria Math"/>
                                <w:color w:val="000000" w:themeColor="text1"/>
                                <w:sz w:val="18"/>
                              </w:rPr>
                              <m:t>ρ=0</m:t>
                            </m:r>
                          </m:oMath>
                        </m:oMathPara>
                      </w:p>
                    </w:txbxContent>
                  </v:textbox>
                </v:shape>
                <v:shape id="Cuadro de texto 24" o:spid="_x0000_s1041" type="#_x0000_t202" style="position:absolute;left:34985;top:24466;width:544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945944A" w14:textId="1F485E63" w:rsidR="00D934E7" w:rsidRPr="007C4FE0" w:rsidRDefault="00D934E7" w:rsidP="00660EDE">
                        <w:pPr>
                          <w:spacing w:after="0" w:line="240" w:lineRule="auto"/>
                          <w:rPr>
                            <w:color w:val="000000" w:themeColor="text1"/>
                            <w:sz w:val="18"/>
                          </w:rPr>
                        </w:pPr>
                        <m:oMathPara>
                          <m:oMath>
                            <m:r>
                              <w:rPr>
                                <w:rFonts w:ascii="Cambria Math" w:hAnsi="Cambria Math"/>
                                <w:color w:val="000000" w:themeColor="text1"/>
                                <w:sz w:val="18"/>
                              </w:rPr>
                              <m:t>λ=0</m:t>
                            </m:r>
                          </m:oMath>
                        </m:oMathPara>
                      </w:p>
                    </w:txbxContent>
                  </v:textbox>
                </v:shape>
                <v:shape id="Conector recto de flecha 23" o:spid="_x0000_s1042" type="#_x0000_t32" style="position:absolute;left:17572;top:17101;width:10575;height:28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" strokecolor="black [3213]">
                  <v:stroke endarrow="block"/>
                </v:shape>
                <v:shape id="Conector recto de flecha 25" o:spid="_x0000_s1043" type="#_x0000_t32" style="position:absolute;left:28147;top:17101;width:12287;height:2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yxQAAANsAAAAPAAAAZHJzL2Rvd25yZXYueG1sRI/NasMw&#10;EITvhbyD2EBujZxAS3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DPg/GyxQAAANsAAAAP&#10;AAAAAAAAAAAAAAAAAAcCAABkcnMvZG93bnJldi54bWxQSwUGAAAAAAMAAwC3AAAA+QIAAAAA&#10;" strokecolor="black [3213]">
                  <v:stroke endarrow="block"/>
                </v:shape>
                <v:shape id="Cuadro de texto 27" o:spid="_x0000_s1044" type="#_x0000_t202" style="position:absolute;left:34429;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629E9BF8" w14:textId="2D2CACD7" w:rsidR="00D934E7" w:rsidRPr="007C4FE0" w:rsidRDefault="00D934E7" w:rsidP="00660EDE">
                        <w:pPr>
                          <w:spacing w:after="0" w:line="240" w:lineRule="auto"/>
                          <w:rPr>
                            <w:color w:val="000000" w:themeColor="text1"/>
                            <w:sz w:val="18"/>
                          </w:rPr>
                        </w:pPr>
                        <m:oMathPara>
                          <m:oMath>
                            <m:r>
                              <w:rPr>
                                <w:rFonts w:ascii="Cambria Math" w:hAnsi="Cambria Math"/>
                                <w:color w:val="000000" w:themeColor="text1"/>
                                <w:sz w:val="18"/>
                              </w:rPr>
                              <m:t>θ=-ρβ</m:t>
                            </m:r>
                          </m:oMath>
                        </m:oMathPara>
                      </w:p>
                    </w:txbxContent>
                  </v:textbox>
                </v:shape>
                <v:shape id="Cuadro de texto 28" o:spid="_x0000_s1045" type="#_x0000_t202" style="position:absolute;left:15584;top:17103;width:842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5444E31" w14:textId="6EC5B36C" w:rsidR="00D934E7" w:rsidRPr="007C4FE0" w:rsidRDefault="00D934E7" w:rsidP="00660EDE">
                        <w:pPr>
                          <w:spacing w:after="0" w:line="240" w:lineRule="auto"/>
                          <w:rPr>
                            <w:color w:val="000000" w:themeColor="text1"/>
                            <w:sz w:val="18"/>
                          </w:rPr>
                        </w:pPr>
                        <m:oMathPara>
                          <m:oMath>
                            <m:r>
                              <w:rPr>
                                <w:rFonts w:ascii="Cambria Math" w:hAnsi="Cambria Math"/>
                                <w:color w:val="000000" w:themeColor="text1"/>
                                <w:sz w:val="18"/>
                              </w:rPr>
                              <m:t>θ=0</m:t>
                            </m:r>
                          </m:oMath>
                        </m:oMathPara>
                      </w:p>
                    </w:txbxContent>
                  </v:textbox>
                </v:shape>
                <w10:wrap type="square"/>
              </v:group>
            </w:pict>
          </mc:Fallback>
        </mc:AlternateContent>
      </w:r>
      <w:r w:rsidR="00660EDE" w:rsidRPr="003D7632">
        <w:rPr>
          <w:sz w:val="18"/>
          <w:szCs w:val="18"/>
        </w:rPr>
        <w:t xml:space="preserve">Fuente: </w:t>
      </w:r>
      <w:r w:rsidR="00660EDE">
        <w:rPr>
          <w:sz w:val="18"/>
          <w:szCs w:val="18"/>
        </w:rPr>
        <w:t xml:space="preserve">Elhorst </w:t>
      </w:r>
      <w:r w:rsidR="00660EDE">
        <w:rPr>
          <w:sz w:val="18"/>
          <w:szCs w:val="18"/>
        </w:rPr>
        <w:fldChar w:fldCharType="begin"/>
      </w:r>
      <w:r w:rsidR="00660EDE">
        <w:rPr>
          <w:sz w:val="18"/>
          <w:szCs w:val="18"/>
        </w:rPr>
        <w:instrText xml:space="preserve"> ADDIN ZOTERO_ITEM CSL_CITATION {"citationID":"9HmyzIP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660EDE">
        <w:rPr>
          <w:sz w:val="18"/>
          <w:szCs w:val="18"/>
        </w:rPr>
        <w:fldChar w:fldCharType="separate"/>
      </w:r>
      <w:r w:rsidR="00660EDE" w:rsidRPr="00660EDE">
        <w:rPr>
          <w:rFonts w:ascii="Times New Roman" w:hAnsi="Times New Roman"/>
          <w:sz w:val="18"/>
        </w:rPr>
        <w:t>(2010)</w:t>
      </w:r>
      <w:r w:rsidR="00660EDE">
        <w:rPr>
          <w:sz w:val="18"/>
          <w:szCs w:val="18"/>
        </w:rPr>
        <w:fldChar w:fldCharType="end"/>
      </w:r>
    </w:p>
    <w:p w14:paraId="74AA15B7" w14:textId="0F1EF9F4" w:rsidR="00944BE0" w:rsidRDefault="00AD5B83" w:rsidP="00484455">
      <w:r>
        <w:t xml:space="preserve">Manski (1993) mostró que al menos uno de los K + 2 parámetros relacionados a variables espaciales debe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Elhorst </w:t>
      </w:r>
      <w:r w:rsidR="00944BE0">
        <w:fldChar w:fldCharType="begin"/>
      </w:r>
      <w:r w:rsidR="0038259E">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2DB2EAEC"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38259E">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Scholar","title-short":"Estimating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LeSage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r w:rsidR="00FC709D">
        <w:t>.</w:t>
      </w:r>
    </w:p>
    <w:p w14:paraId="7E076BA1" w14:textId="083E746B" w:rsidR="00EC3D8A" w:rsidRDefault="00EC3D8A" w:rsidP="00EC3D8A">
      <w:pPr>
        <w:pStyle w:val="Ttulo3"/>
        <w:rPr>
          <w:ins w:id="515" w:author="Diego Uriarte" w:date="2019-05-10T15:49:00Z"/>
        </w:rPr>
      </w:pPr>
      <w:r>
        <w:lastRenderedPageBreak/>
        <w:t xml:space="preserve"> </w:t>
      </w:r>
      <w:ins w:id="516" w:author="Diego Uriarte" w:date="2019-05-10T15:49:00Z">
        <w:r w:rsidR="002031DD">
          <w:t>Interpretación de parámetros en presencia de rezago espacial</w:t>
        </w:r>
      </w:ins>
    </w:p>
    <w:p w14:paraId="43EB3933" w14:textId="19417915" w:rsidR="00EC3D8A" w:rsidRDefault="002031DD" w:rsidP="00EC3D8A">
      <w:pPr>
        <w:rPr>
          <w:ins w:id="517" w:author="Diego Uriarte" w:date="2019-05-10T15:49:00Z"/>
        </w:rPr>
      </w:pPr>
      <w:ins w:id="518" w:author="Diego Uriarte" w:date="2019-05-10T15:49:00Z">
        <w:r>
          <w:t>El modelo espacial de Durbin y e</w:t>
        </w:r>
        <w:r w:rsidR="00EC3D8A">
          <w:t>l modelo de rezagos espaciales, también llamado modelo autoregresivo espacial (o</w:t>
        </w:r>
        <w:r>
          <w:t xml:space="preserve"> SAR por sus siglas en inglés) presenta rezagos espaciales de la variable dependiente (en ambos modelos) y de la variable indep</w:t>
        </w:r>
        <w:r w:rsidR="00EC3D8A">
          <w:t>en</w:t>
        </w:r>
        <w:r>
          <w:t>diente (en el modelo de Durbin). Esto rezagos generan que la interpretación de los parámetros ya no se directa como en el caso del modelo lineal.</w:t>
        </w:r>
        <w:r w:rsidR="00EC3D8A">
          <w:t xml:space="preserve"> </w:t>
        </w:r>
        <w:r w:rsidR="004C1D64">
          <w:rPr>
            <w:lang w:val="es-ES"/>
          </w:rPr>
          <w:t>En el caso del modelo SAR, podemos reescribirlo de la siguiente manera:</w:t>
        </w:r>
        <w:r w:rsidR="00D13BCC">
          <w:rPr>
            <w:lang w:val="es-ES"/>
          </w:rPr>
          <w:t xml:space="preserve"> </w:t>
        </w:r>
      </w:ins>
    </w:p>
    <w:p w14:paraId="1C023D61" w14:textId="373B6261" w:rsidR="00EC3D8A" w:rsidRPr="00EE6038" w:rsidRDefault="00EC3D8A" w:rsidP="00EC3D8A">
      <w:pPr>
        <w:rPr>
          <w:ins w:id="519" w:author="Diego Uriarte" w:date="2019-05-10T15:49:00Z"/>
        </w:rPr>
      </w:pPr>
      <m:oMathPara>
        <m:oMath>
          <m:r>
            <w:ins w:id="520" w:author="Diego Uriarte" w:date="2019-05-10T15:49:00Z">
              <m:rPr>
                <m:sty m:val="bi"/>
              </m:rPr>
              <w:rPr>
                <w:rFonts w:ascii="Cambria Math" w:hAnsi="Cambria Math"/>
              </w:rPr>
              <m:t>Y</m:t>
            </w:ins>
          </m:r>
          <m:r>
            <w:ins w:id="521" w:author="Diego Uriarte" w:date="2019-05-10T15:49:00Z">
              <m:rPr>
                <m:aln/>
              </m:rPr>
              <w:rPr>
                <w:rFonts w:ascii="Cambria Math" w:hAnsi="Cambria Math"/>
              </w:rPr>
              <m:t>=</m:t>
            </w:ins>
          </m:r>
          <m:sSup>
            <m:sSupPr>
              <m:ctrlPr>
                <w:ins w:id="522" w:author="Diego Uriarte" w:date="2019-05-10T15:49:00Z">
                  <w:rPr>
                    <w:rFonts w:ascii="Cambria Math" w:hAnsi="Cambria Math"/>
                    <w:i/>
                  </w:rPr>
                </w:ins>
              </m:ctrlPr>
            </m:sSupPr>
            <m:e>
              <m:d>
                <m:dPr>
                  <m:ctrlPr>
                    <w:ins w:id="523" w:author="Diego Uriarte" w:date="2019-05-10T15:49:00Z">
                      <w:rPr>
                        <w:rFonts w:ascii="Cambria Math" w:hAnsi="Cambria Math"/>
                        <w:i/>
                      </w:rPr>
                    </w:ins>
                  </m:ctrlPr>
                </m:dPr>
                <m:e>
                  <m:r>
                    <w:ins w:id="524" w:author="Diego Uriarte" w:date="2019-05-10T15:49:00Z">
                      <w:rPr>
                        <w:rFonts w:ascii="Cambria Math" w:hAnsi="Cambria Math"/>
                      </w:rPr>
                      <m:t>I-ρW</m:t>
                    </w:ins>
                  </m:r>
                </m:e>
              </m:d>
            </m:e>
            <m:sup>
              <m:r>
                <w:ins w:id="525" w:author="Diego Uriarte" w:date="2019-05-10T15:49:00Z">
                  <w:rPr>
                    <w:rFonts w:ascii="Cambria Math" w:hAnsi="Cambria Math"/>
                  </w:rPr>
                  <m:t>-1</m:t>
                </w:ins>
              </m:r>
            </m:sup>
          </m:sSup>
          <m:r>
            <w:ins w:id="526" w:author="Diego Uriarte" w:date="2019-05-10T15:49:00Z">
              <w:rPr>
                <w:rFonts w:ascii="Cambria Math" w:hAnsi="Cambria Math"/>
              </w:rPr>
              <m:t>X</m:t>
            </w:ins>
          </m:r>
          <m:r>
            <w:ins w:id="527" w:author="Diego Uriarte" w:date="2019-05-10T15:49:00Z">
              <m:rPr>
                <m:sty m:val="bi"/>
              </m:rPr>
              <w:rPr>
                <w:rFonts w:ascii="Cambria Math" w:hAnsi="Cambria Math"/>
              </w:rPr>
              <m:t>β</m:t>
            </w:ins>
          </m:r>
          <m:r>
            <w:ins w:id="528" w:author="Diego Uriarte" w:date="2019-05-10T15:49:00Z">
              <w:rPr>
                <w:rFonts w:ascii="Cambria Math" w:hAnsi="Cambria Math"/>
              </w:rPr>
              <m:t>+</m:t>
            </w:ins>
          </m:r>
          <m:sSup>
            <m:sSupPr>
              <m:ctrlPr>
                <w:ins w:id="529" w:author="Diego Uriarte" w:date="2019-05-10T15:49:00Z">
                  <w:rPr>
                    <w:rFonts w:ascii="Cambria Math" w:hAnsi="Cambria Math"/>
                    <w:i/>
                  </w:rPr>
                </w:ins>
              </m:ctrlPr>
            </m:sSupPr>
            <m:e>
              <m:d>
                <m:dPr>
                  <m:ctrlPr>
                    <w:ins w:id="530" w:author="Diego Uriarte" w:date="2019-05-10T15:49:00Z">
                      <w:rPr>
                        <w:rFonts w:ascii="Cambria Math" w:hAnsi="Cambria Math"/>
                        <w:i/>
                      </w:rPr>
                    </w:ins>
                  </m:ctrlPr>
                </m:dPr>
                <m:e>
                  <m:r>
                    <w:ins w:id="531" w:author="Diego Uriarte" w:date="2019-05-10T15:49:00Z">
                      <w:rPr>
                        <w:rFonts w:ascii="Cambria Math" w:hAnsi="Cambria Math"/>
                      </w:rPr>
                      <m:t>1-ρW</m:t>
                    </w:ins>
                  </m:r>
                </m:e>
              </m:d>
            </m:e>
            <m:sup>
              <m:r>
                <w:ins w:id="532" w:author="Diego Uriarte" w:date="2019-05-10T15:49:00Z">
                  <w:rPr>
                    <w:rFonts w:ascii="Cambria Math" w:hAnsi="Cambria Math"/>
                  </w:rPr>
                  <m:t>-1</m:t>
                </w:ins>
              </m:r>
            </m:sup>
          </m:sSup>
          <m:r>
            <w:ins w:id="533" w:author="Diego Uriarte" w:date="2019-05-10T15:49:00Z">
              <m:rPr>
                <m:sty m:val="bi"/>
              </m:rPr>
              <w:rPr>
                <w:rFonts w:ascii="Cambria Math" w:hAnsi="Cambria Math"/>
              </w:rPr>
              <m:t>ε</m:t>
            </w:ins>
          </m:r>
          <m:r>
            <w:ins w:id="534" w:author="Diego Uriarte" w:date="2019-05-10T15:49:00Z">
              <m:rPr>
                <m:sty m:val="p"/>
              </m:rPr>
              <w:rPr>
                <w:rFonts w:ascii="Cambria Math" w:hAnsi="Cambria Math"/>
              </w:rPr>
              <w:br/>
            </w:ins>
          </m:r>
        </m:oMath>
        <m:oMath>
          <m:r>
            <w:ins w:id="535" w:author="Diego Uriarte" w:date="2019-05-10T15:49:00Z">
              <m:rPr>
                <m:aln/>
              </m:rPr>
              <w:rPr>
                <w:rFonts w:ascii="Cambria Math" w:hAnsi="Cambria Math"/>
              </w:rPr>
              <m:t>=</m:t>
            </w:ins>
          </m:r>
          <m:nary>
            <m:naryPr>
              <m:chr m:val="∑"/>
              <m:grow m:val="1"/>
              <m:ctrlPr>
                <w:ins w:id="536" w:author="Diego Uriarte" w:date="2019-05-10T15:49:00Z">
                  <w:rPr>
                    <w:rFonts w:ascii="Cambria Math" w:hAnsi="Cambria Math"/>
                    <w:i/>
                  </w:rPr>
                </w:ins>
              </m:ctrlPr>
            </m:naryPr>
            <m:sub>
              <m:r>
                <w:ins w:id="537" w:author="Diego Uriarte" w:date="2019-05-10T15:49:00Z">
                  <w:rPr>
                    <w:rFonts w:ascii="Cambria Math" w:hAnsi="Cambria Math"/>
                  </w:rPr>
                  <m:t>r=1</m:t>
                </w:ins>
              </m:r>
            </m:sub>
            <m:sup>
              <m:r>
                <w:ins w:id="538" w:author="Diego Uriarte" w:date="2019-05-10T15:49:00Z">
                  <w:rPr>
                    <w:rFonts w:ascii="Cambria Math" w:hAnsi="Cambria Math"/>
                  </w:rPr>
                  <m:t>k</m:t>
                </w:ins>
              </m:r>
            </m:sup>
            <m:e>
              <m:sSup>
                <m:sSupPr>
                  <m:ctrlPr>
                    <w:ins w:id="539" w:author="Diego Uriarte" w:date="2019-05-10T15:49:00Z">
                      <w:rPr>
                        <w:rFonts w:ascii="Cambria Math" w:hAnsi="Cambria Math"/>
                        <w:i/>
                      </w:rPr>
                    </w:ins>
                  </m:ctrlPr>
                </m:sSupPr>
                <m:e>
                  <m:d>
                    <m:dPr>
                      <m:ctrlPr>
                        <w:ins w:id="540" w:author="Diego Uriarte" w:date="2019-05-10T15:49:00Z">
                          <w:rPr>
                            <w:rFonts w:ascii="Cambria Math" w:hAnsi="Cambria Math"/>
                            <w:i/>
                          </w:rPr>
                        </w:ins>
                      </m:ctrlPr>
                    </m:dPr>
                    <m:e>
                      <m:r>
                        <w:ins w:id="541" w:author="Diego Uriarte" w:date="2019-05-10T15:49:00Z">
                          <w:rPr>
                            <w:rFonts w:ascii="Cambria Math" w:hAnsi="Cambria Math"/>
                          </w:rPr>
                          <m:t>I-ρW</m:t>
                        </w:ins>
                      </m:r>
                    </m:e>
                  </m:d>
                </m:e>
                <m:sup>
                  <m:r>
                    <w:ins w:id="542" w:author="Diego Uriarte" w:date="2019-05-10T15:49:00Z">
                      <w:rPr>
                        <w:rFonts w:ascii="Cambria Math" w:hAnsi="Cambria Math"/>
                      </w:rPr>
                      <m:t>-1</m:t>
                    </w:ins>
                  </m:r>
                </m:sup>
              </m:sSup>
              <m:sSub>
                <m:sSubPr>
                  <m:ctrlPr>
                    <w:ins w:id="543" w:author="Diego Uriarte" w:date="2019-05-10T15:49:00Z">
                      <w:rPr>
                        <w:rFonts w:ascii="Cambria Math" w:hAnsi="Cambria Math"/>
                        <w:i/>
                      </w:rPr>
                    </w:ins>
                  </m:ctrlPr>
                </m:sSubPr>
                <m:e>
                  <m:r>
                    <w:ins w:id="544" w:author="Diego Uriarte" w:date="2019-05-10T15:49:00Z">
                      <w:rPr>
                        <w:rFonts w:ascii="Cambria Math" w:hAnsi="Cambria Math"/>
                      </w:rPr>
                      <m:t>β</m:t>
                    </w:ins>
                  </m:r>
                </m:e>
                <m:sub>
                  <m:r>
                    <w:ins w:id="545" w:author="Diego Uriarte" w:date="2019-05-10T15:49:00Z">
                      <w:rPr>
                        <w:rFonts w:ascii="Cambria Math" w:hAnsi="Cambria Math"/>
                      </w:rPr>
                      <m:t>r</m:t>
                    </w:ins>
                  </m:r>
                </m:sub>
              </m:sSub>
              <m:sSub>
                <m:sSubPr>
                  <m:ctrlPr>
                    <w:ins w:id="546" w:author="Diego Uriarte" w:date="2019-05-10T15:49:00Z">
                      <w:rPr>
                        <w:rFonts w:ascii="Cambria Math" w:hAnsi="Cambria Math"/>
                        <w:b/>
                        <w:i/>
                      </w:rPr>
                    </w:ins>
                  </m:ctrlPr>
                </m:sSubPr>
                <m:e>
                  <m:r>
                    <w:ins w:id="547" w:author="Diego Uriarte" w:date="2019-05-10T15:49:00Z">
                      <m:rPr>
                        <m:sty m:val="bi"/>
                      </m:rPr>
                      <w:rPr>
                        <w:rFonts w:ascii="Cambria Math" w:hAnsi="Cambria Math"/>
                      </w:rPr>
                      <m:t>X</m:t>
                    </w:ins>
                  </m:r>
                </m:e>
                <m:sub>
                  <m:r>
                    <w:ins w:id="548" w:author="Diego Uriarte" w:date="2019-05-10T15:49:00Z">
                      <m:rPr>
                        <m:sty m:val="bi"/>
                      </m:rPr>
                      <w:rPr>
                        <w:rFonts w:ascii="Cambria Math" w:hAnsi="Cambria Math"/>
                      </w:rPr>
                      <m:t>r</m:t>
                    </w:ins>
                  </m:r>
                </m:sub>
              </m:sSub>
              <m:r>
                <w:ins w:id="549" w:author="Diego Uriarte" w:date="2019-05-10T15:49:00Z">
                  <w:rPr>
                    <w:rFonts w:ascii="Cambria Math" w:hAnsi="Cambria Math"/>
                  </w:rPr>
                  <m:t>+</m:t>
                </w:ins>
              </m:r>
              <m:sSup>
                <m:sSupPr>
                  <m:ctrlPr>
                    <w:ins w:id="550" w:author="Diego Uriarte" w:date="2019-05-10T15:49:00Z">
                      <w:rPr>
                        <w:rFonts w:ascii="Cambria Math" w:hAnsi="Cambria Math"/>
                        <w:i/>
                      </w:rPr>
                    </w:ins>
                  </m:ctrlPr>
                </m:sSupPr>
                <m:e>
                  <m:d>
                    <m:dPr>
                      <m:ctrlPr>
                        <w:ins w:id="551" w:author="Diego Uriarte" w:date="2019-05-10T15:49:00Z">
                          <w:rPr>
                            <w:rFonts w:ascii="Cambria Math" w:hAnsi="Cambria Math"/>
                            <w:i/>
                          </w:rPr>
                        </w:ins>
                      </m:ctrlPr>
                    </m:dPr>
                    <m:e>
                      <m:r>
                        <w:ins w:id="552" w:author="Diego Uriarte" w:date="2019-05-10T15:49:00Z">
                          <w:rPr>
                            <w:rFonts w:ascii="Cambria Math" w:hAnsi="Cambria Math"/>
                          </w:rPr>
                          <m:t>1-ρW</m:t>
                        </w:ins>
                      </m:r>
                    </m:e>
                  </m:d>
                </m:e>
                <m:sup>
                  <m:r>
                    <w:ins w:id="553" w:author="Diego Uriarte" w:date="2019-05-10T15:49:00Z">
                      <w:rPr>
                        <w:rFonts w:ascii="Cambria Math" w:hAnsi="Cambria Math"/>
                      </w:rPr>
                      <m:t>-1</m:t>
                    </w:ins>
                  </m:r>
                </m:sup>
              </m:sSup>
              <m:r>
                <w:ins w:id="554" w:author="Diego Uriarte" w:date="2019-05-10T15:49:00Z">
                  <m:rPr>
                    <m:sty m:val="bi"/>
                  </m:rPr>
                  <w:rPr>
                    <w:rFonts w:ascii="Cambria Math" w:hAnsi="Cambria Math"/>
                  </w:rPr>
                  <m:t>ε</m:t>
                </w:ins>
              </m:r>
            </m:e>
          </m:nary>
          <m:r>
            <w:ins w:id="555" w:author="Diego Uriarte" w:date="2019-05-10T15:49:00Z">
              <m:rPr>
                <m:sty m:val="p"/>
              </m:rPr>
              <w:rPr>
                <w:rFonts w:ascii="Cambria Math" w:hAnsi="Cambria Math"/>
              </w:rPr>
              <w:br/>
            </w:ins>
          </m:r>
        </m:oMath>
        <m:oMath>
          <m:r>
            <w:ins w:id="556" w:author="Diego Uriarte" w:date="2019-05-10T15:49:00Z">
              <m:rPr>
                <m:aln/>
              </m:rPr>
              <w:rPr>
                <w:rFonts w:ascii="Cambria Math" w:hAnsi="Cambria Math"/>
              </w:rPr>
              <m:t>=</m:t>
            </w:ins>
          </m:r>
          <m:nary>
            <m:naryPr>
              <m:chr m:val="∑"/>
              <m:grow m:val="1"/>
              <m:ctrlPr>
                <w:ins w:id="557" w:author="Diego Uriarte" w:date="2019-05-10T15:49:00Z">
                  <w:rPr>
                    <w:rFonts w:ascii="Cambria Math" w:hAnsi="Cambria Math"/>
                    <w:i/>
                  </w:rPr>
                </w:ins>
              </m:ctrlPr>
            </m:naryPr>
            <m:sub>
              <m:r>
                <w:ins w:id="558" w:author="Diego Uriarte" w:date="2019-05-10T15:49:00Z">
                  <w:rPr>
                    <w:rFonts w:ascii="Cambria Math" w:hAnsi="Cambria Math"/>
                  </w:rPr>
                  <m:t>r=1</m:t>
                </w:ins>
              </m:r>
            </m:sub>
            <m:sup>
              <m:r>
                <w:ins w:id="559" w:author="Diego Uriarte" w:date="2019-05-10T15:49:00Z">
                  <w:rPr>
                    <w:rFonts w:ascii="Cambria Math" w:hAnsi="Cambria Math"/>
                  </w:rPr>
                  <m:t>k</m:t>
                </w:ins>
              </m:r>
            </m:sup>
            <m:e>
              <m:sSub>
                <m:sSubPr>
                  <m:ctrlPr>
                    <w:ins w:id="560" w:author="Diego Uriarte" w:date="2019-05-10T15:49:00Z">
                      <w:rPr>
                        <w:rFonts w:ascii="Cambria Math" w:hAnsi="Cambria Math"/>
                        <w:i/>
                      </w:rPr>
                    </w:ins>
                  </m:ctrlPr>
                </m:sSubPr>
                <m:e>
                  <m:r>
                    <w:ins w:id="561" w:author="Diego Uriarte" w:date="2019-05-10T15:49:00Z">
                      <w:rPr>
                        <w:rFonts w:ascii="Cambria Math" w:hAnsi="Cambria Math"/>
                      </w:rPr>
                      <m:t>S</m:t>
                    </w:ins>
                  </m:r>
                </m:e>
                <m:sub>
                  <m:r>
                    <w:ins w:id="562" w:author="Diego Uriarte" w:date="2019-05-10T15:49:00Z">
                      <w:rPr>
                        <w:rFonts w:ascii="Cambria Math" w:hAnsi="Cambria Math"/>
                      </w:rPr>
                      <m:t>r</m:t>
                    </w:ins>
                  </m:r>
                </m:sub>
              </m:sSub>
              <m:r>
                <w:ins w:id="563" w:author="Diego Uriarte" w:date="2019-05-10T15:49:00Z">
                  <w:rPr>
                    <w:rFonts w:ascii="Cambria Math" w:hAnsi="Cambria Math"/>
                  </w:rPr>
                  <m:t>(W)</m:t>
                </w:ins>
              </m:r>
              <m:sSub>
                <m:sSubPr>
                  <m:ctrlPr>
                    <w:ins w:id="564" w:author="Diego Uriarte" w:date="2019-05-10T15:49:00Z">
                      <w:rPr>
                        <w:rFonts w:ascii="Cambria Math" w:hAnsi="Cambria Math"/>
                        <w:b/>
                        <w:i/>
                      </w:rPr>
                    </w:ins>
                  </m:ctrlPr>
                </m:sSubPr>
                <m:e>
                  <m:r>
                    <w:ins w:id="565" w:author="Diego Uriarte" w:date="2019-05-10T15:49:00Z">
                      <m:rPr>
                        <m:sty m:val="bi"/>
                      </m:rPr>
                      <w:rPr>
                        <w:rFonts w:ascii="Cambria Math" w:hAnsi="Cambria Math"/>
                      </w:rPr>
                      <m:t>X</m:t>
                    </w:ins>
                  </m:r>
                </m:e>
                <m:sub>
                  <m:r>
                    <w:ins w:id="566" w:author="Diego Uriarte" w:date="2019-05-10T15:49:00Z">
                      <m:rPr>
                        <m:sty m:val="bi"/>
                      </m:rPr>
                      <w:rPr>
                        <w:rFonts w:ascii="Cambria Math" w:hAnsi="Cambria Math"/>
                      </w:rPr>
                      <m:t>r</m:t>
                    </w:ins>
                  </m:r>
                </m:sub>
              </m:sSub>
              <m:r>
                <w:ins w:id="567" w:author="Diego Uriarte" w:date="2019-05-10T15:49:00Z">
                  <w:rPr>
                    <w:rFonts w:ascii="Cambria Math" w:hAnsi="Cambria Math"/>
                  </w:rPr>
                  <m:t>+</m:t>
                </w:ins>
              </m:r>
              <m:sSup>
                <m:sSupPr>
                  <m:ctrlPr>
                    <w:ins w:id="568" w:author="Diego Uriarte" w:date="2019-05-10T15:49:00Z">
                      <w:rPr>
                        <w:rFonts w:ascii="Cambria Math" w:hAnsi="Cambria Math"/>
                        <w:i/>
                      </w:rPr>
                    </w:ins>
                  </m:ctrlPr>
                </m:sSupPr>
                <m:e>
                  <m:d>
                    <m:dPr>
                      <m:ctrlPr>
                        <w:ins w:id="569" w:author="Diego Uriarte" w:date="2019-05-10T15:49:00Z">
                          <w:rPr>
                            <w:rFonts w:ascii="Cambria Math" w:hAnsi="Cambria Math"/>
                            <w:i/>
                          </w:rPr>
                        </w:ins>
                      </m:ctrlPr>
                    </m:dPr>
                    <m:e>
                      <m:r>
                        <w:ins w:id="570" w:author="Diego Uriarte" w:date="2019-05-10T15:49:00Z">
                          <w:rPr>
                            <w:rFonts w:ascii="Cambria Math" w:hAnsi="Cambria Math"/>
                          </w:rPr>
                          <m:t>1-ρW</m:t>
                        </w:ins>
                      </m:r>
                    </m:e>
                  </m:d>
                </m:e>
                <m:sup>
                  <m:r>
                    <w:ins w:id="571" w:author="Diego Uriarte" w:date="2019-05-10T15:49:00Z">
                      <w:rPr>
                        <w:rFonts w:ascii="Cambria Math" w:hAnsi="Cambria Math"/>
                      </w:rPr>
                      <m:t>-1</m:t>
                    </w:ins>
                  </m:r>
                </m:sup>
              </m:sSup>
              <m:r>
                <w:ins w:id="572" w:author="Diego Uriarte" w:date="2019-05-10T15:49:00Z">
                  <m:rPr>
                    <m:sty m:val="bi"/>
                  </m:rPr>
                  <w:rPr>
                    <w:rFonts w:ascii="Cambria Math" w:hAnsi="Cambria Math"/>
                  </w:rPr>
                  <m:t>ε</m:t>
                </w:ins>
              </m:r>
            </m:e>
          </m:nary>
          <m:r>
            <w:ins w:id="573" w:author="Diego Uriarte" w:date="2019-05-10T15:49:00Z">
              <w:rPr>
                <w:rFonts w:ascii="Cambria Math" w:hAnsi="Cambria Math"/>
              </w:rPr>
              <m:t xml:space="preserve"> </m:t>
            </w:ins>
          </m:r>
        </m:oMath>
      </m:oMathPara>
    </w:p>
    <w:p w14:paraId="7C39EF4A" w14:textId="2BCD961E" w:rsidR="00EE6038" w:rsidRDefault="00EE6038" w:rsidP="00EC3D8A">
      <w:pPr>
        <w:rPr>
          <w:ins w:id="574" w:author="Diego Uriarte" w:date="2019-05-10T15:49:00Z"/>
        </w:rPr>
      </w:pPr>
      <w:ins w:id="575" w:author="Diego Uriarte" w:date="2019-05-10T15:49:00Z">
        <w:r>
          <w:t xml:space="preserve">Con </w:t>
        </w:r>
        <m:oMath>
          <m:r>
            <m:rPr>
              <m:sty m:val="bi"/>
            </m:rPr>
            <w:rPr>
              <w:rFonts w:ascii="Cambria Math" w:hAnsi="Cambria Math"/>
            </w:rPr>
            <m:t>Y</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mr>
              </m:m>
            </m:e>
          </m:d>
          <m:r>
            <w:rPr>
              <w:rFonts w:ascii="Cambria Math" w:hAnsi="Cambria Math"/>
            </w:rPr>
            <m:t>, X=</m:t>
          </m:r>
          <m:d>
            <m:dPr>
              <m:ctrlPr>
                <w:rPr>
                  <w:rFonts w:ascii="Cambria Math" w:hAnsi="Cambria Math"/>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e>
                </m:mr>
                <m:m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e>
                </m:mr>
                <m:mr>
                  <m:e>
                    <m:r>
                      <m:rPr>
                        <m:sty m:val="bi"/>
                      </m:rPr>
                      <w:rPr>
                        <w:rFonts w:ascii="Cambria Math" w:hAnsi="Cambria Math"/>
                      </w:rPr>
                      <m:t>⋮</m:t>
                    </m:r>
                    <m:ctrlPr>
                      <w:rPr>
                        <w:rFonts w:ascii="Cambria Math" w:eastAsia="Cambria Math" w:hAnsi="Cambria Math" w:cs="Cambria Math"/>
                        <w:b/>
                        <w:i/>
                      </w:rPr>
                    </m:ctrlPr>
                  </m:e>
                </m:mr>
                <m:mr>
                  <m:e>
                    <m:sSub>
                      <m:sSubPr>
                        <m:ctrlPr>
                          <w:rPr>
                            <w:rFonts w:ascii="Cambria Math" w:eastAsia="Cambria Math" w:hAnsi="Cambria Math" w:cs="Cambria Math"/>
                            <w:b/>
                            <w:i/>
                          </w:rPr>
                        </m:ctrlPr>
                      </m:sSubPr>
                      <m:e>
                        <m:r>
                          <m:rPr>
                            <m:sty m:val="bi"/>
                          </m:rPr>
                          <w:rPr>
                            <w:rFonts w:ascii="Cambria Math" w:eastAsia="Cambria Math" w:hAnsi="Cambria Math" w:cs="Cambria Math"/>
                          </w:rPr>
                          <m:t>X</m:t>
                        </m:r>
                      </m:e>
                      <m:sub>
                        <m:r>
                          <m:rPr>
                            <m:sty m:val="bi"/>
                          </m:rPr>
                          <w:rPr>
                            <w:rFonts w:ascii="Cambria Math" w:eastAsia="Cambria Math" w:hAnsi="Cambria Math" w:cs="Cambria Math"/>
                          </w:rPr>
                          <m:t>n</m:t>
                        </m:r>
                      </m:sub>
                    </m:sSub>
                  </m:e>
                </m:mr>
              </m:m>
            </m:e>
          </m:d>
        </m:oMath>
        <w:r w:rsidR="00D23401">
          <w:t xml:space="preserve"> y </w:t>
        </w:r>
        <m:oMath>
          <m:sSub>
            <m:sSubPr>
              <m:ctrlPr>
                <w:rPr>
                  <w:rFonts w:ascii="Cambria Math" w:hAnsi="Cambria Math"/>
                  <w:i/>
                </w:rPr>
              </m:ctrlPr>
            </m:sSubPr>
            <m:e>
              <m:r>
                <w:rPr>
                  <w:rFonts w:ascii="Cambria Math" w:hAnsi="Cambria Math"/>
                </w:rPr>
                <m:t>S</m:t>
              </m:r>
            </m:e>
            <m:sub>
              <m:r>
                <w:rPr>
                  <w:rFonts w:ascii="Cambria Math" w:hAnsi="Cambria Math"/>
                </w:rPr>
                <m:t>r</m:t>
              </m:r>
            </m:sub>
          </m:sSub>
          <m:d>
            <m:dPr>
              <m:ctrlPr>
                <w:rPr>
                  <w:rFonts w:ascii="Cambria Math" w:hAnsi="Cambria Math"/>
                  <w:i/>
                </w:rPr>
              </m:ctrlPr>
            </m:dPr>
            <m:e>
              <m:r>
                <w:rPr>
                  <w:rFonts w:ascii="Cambria Math" w:hAnsi="Cambria Math"/>
                </w:rPr>
                <m:t>W</m:t>
              </m:r>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1n</m:t>
                        </m:r>
                      </m:sub>
                    </m:sSub>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22</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n1</m:t>
                        </m:r>
                      </m:sub>
                    </m:sSub>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n2</m:t>
                        </m:r>
                      </m:sub>
                    </m:sSub>
                    <m:ctrlPr>
                      <w:rPr>
                        <w:rFonts w:ascii="Cambria Math" w:eastAsia="Cambria Math" w:hAnsi="Cambria Math" w:cs="Cambria Math"/>
                        <w:i/>
                      </w:rPr>
                    </m:ctrlPr>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nn</m:t>
                        </m:r>
                      </m:sub>
                    </m:sSub>
                  </m:e>
                </m:mr>
              </m:m>
            </m:e>
          </m:d>
        </m:oMath>
        <w:r w:rsidR="00D23401">
          <w:t>.</w:t>
        </w:r>
      </w:ins>
    </w:p>
    <w:p w14:paraId="144464C2" w14:textId="5E352971" w:rsidR="00D23401" w:rsidRDefault="00D23401" w:rsidP="00EC3D8A">
      <w:pPr>
        <w:rPr>
          <w:ins w:id="576" w:author="Diego Uriarte" w:date="2019-05-10T15:49:00Z"/>
        </w:rPr>
      </w:pPr>
      <w:ins w:id="577" w:author="Diego Uriarte" w:date="2019-05-10T15:49:00Z">
        <w:r>
          <w:t xml:space="preserve">En el modelo clásico lineal, el efecto del cambio en la variable </w:t>
        </w:r>
        <m:oMath>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para el individuo </w:t>
        </w:r>
        <m:oMath>
          <m:r>
            <w:rPr>
              <w:rFonts w:ascii="Cambria Math" w:hAnsi="Cambria Math"/>
            </w:rPr>
            <m:t xml:space="preserve">i </m:t>
          </m:r>
        </m:oMath>
        <w:r>
          <w:t xml:space="preserve">es únicamente </w:t>
        </w:r>
        <m:oMath>
          <m:sSub>
            <m:sSubPr>
              <m:ctrlPr>
                <w:rPr>
                  <w:rFonts w:ascii="Cambria Math" w:hAnsi="Cambria Math"/>
                  <w:i/>
                </w:rPr>
              </m:ctrlPr>
            </m:sSubPr>
            <m:e>
              <m:r>
                <w:rPr>
                  <w:rFonts w:ascii="Cambria Math" w:hAnsi="Cambria Math"/>
                </w:rPr>
                <m:t>β</m:t>
              </m:r>
            </m:e>
            <m:sub>
              <m:r>
                <w:rPr>
                  <w:rFonts w:ascii="Cambria Math" w:hAnsi="Cambria Math"/>
                </w:rPr>
                <m:t>r</m:t>
              </m:r>
            </m:sub>
          </m:sSub>
        </m:oMath>
        <w:r>
          <w:t xml:space="preserve">. Sin embargo, </w:t>
        </w:r>
        <w:r w:rsidR="00821749">
          <w:t>en el modelo SAR,</w:t>
        </w:r>
        <w:r>
          <w:t xml:space="preserve"> el efecto del cambio es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w:t>
        </w:r>
        <w:r w:rsidR="00821749">
          <w:t>y este</w:t>
        </w:r>
        <w:r>
          <w:t xml:space="preserve"> mide el impacto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de un cambio en </w:t>
        </w:r>
        <m:oMath>
          <m:sSub>
            <m:sSubPr>
              <m:ctrlPr>
                <w:rPr>
                  <w:rFonts w:ascii="Cambria Math" w:hAnsi="Cambria Math"/>
                  <w:i/>
                </w:rPr>
              </m:ctrlPr>
            </m:sSubPr>
            <m:e>
              <m:r>
                <w:rPr>
                  <w:rFonts w:ascii="Cambria Math" w:hAnsi="Cambria Math"/>
                </w:rPr>
                <m:t>X</m:t>
              </m:r>
            </m:e>
            <m:sub>
              <m:r>
                <w:rPr>
                  <w:rFonts w:ascii="Cambria Math" w:hAnsi="Cambria Math"/>
                </w:rPr>
                <m:t>ir</m:t>
              </m:r>
            </m:sub>
          </m:sSub>
        </m:oMath>
        <w:r>
          <w:t xml:space="preserve">. </w:t>
        </w:r>
        <w:r w:rsidR="00821749">
          <w:t xml:space="preserve">A diferencia del caso lineal sin dependencia espacial, este efecto incluye  el impacto que tiene el cambio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21749">
          <w:t xml:space="preserve">  en su vecino </w:t>
        </w:r>
        <m:oMath>
          <m:r>
            <w:rPr>
              <w:rFonts w:ascii="Cambria Math" w:hAnsi="Cambria Math"/>
            </w:rPr>
            <m:t>j</m:t>
          </m:r>
        </m:oMath>
        <w:r w:rsidR="00821749">
          <w:t xml:space="preserve">, que a su vez afecta a </w:t>
        </w:r>
        <m:oMath>
          <m:r>
            <w:rPr>
              <w:rFonts w:ascii="Cambria Math" w:hAnsi="Cambria Math"/>
            </w:rPr>
            <m:t>i</m:t>
          </m:r>
        </m:oMath>
        <w:r w:rsidR="00821749">
          <w:t>. A diferencia del caso de series de tiempo, en donde la dependencia es solo respecto al pasado, para la econometría espacial la dependencia es multidireccional.</w:t>
        </w:r>
      </w:ins>
    </w:p>
    <w:p w14:paraId="3883BF6C" w14:textId="7B4CFB83" w:rsidR="0097621E" w:rsidRDefault="0097621E" w:rsidP="0097621E">
      <w:pPr>
        <w:rPr>
          <w:ins w:id="578" w:author="Diego Uriarte" w:date="2019-05-10T15:49:00Z"/>
          <w:lang w:val="es-ES"/>
        </w:rPr>
      </w:pPr>
      <w:ins w:id="579" w:author="Diego Uriarte" w:date="2019-05-10T15:49:00Z">
        <w:r>
          <w:rPr>
            <w:lang w:val="es-ES"/>
          </w:rPr>
          <w:t xml:space="preserve">Como se ha visto, la introducción del rezago espacial en el modelo SAR complica la interpretación directa de los parámetros estimados. Por este motivo, Lesage y Pace </w:t>
        </w:r>
        <w:r>
          <w:rPr>
            <w:lang w:val="es-ES"/>
          </w:rPr>
          <w:fldChar w:fldCharType="begin"/>
        </w:r>
        <w:r>
          <w:rPr>
            <w:lang w:val="es-ES"/>
          </w:rPr>
          <w:instrText xml:space="preserve"> ADDIN ZOTERO_ITEM CSL_CITATION {"citationID":"s7HH1GXl","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Pr>
            <w:lang w:val="es-ES"/>
          </w:rPr>
          <w:fldChar w:fldCharType="separate"/>
        </w:r>
        <w:r w:rsidRPr="00EE471F">
          <w:rPr>
            <w:rFonts w:ascii="Times New Roman" w:hAnsi="Times New Roman"/>
          </w:rPr>
          <w:t>(2009)</w:t>
        </w:r>
        <w:r>
          <w:rPr>
            <w:lang w:val="es-ES"/>
          </w:rPr>
          <w:fldChar w:fldCharType="end"/>
        </w:r>
        <w:r>
          <w:rPr>
            <w:lang w:val="es-ES"/>
          </w:rPr>
          <w:t xml:space="preserve"> proponen la definición de un efecto directo (equivalente al estimado en el modelo lineal) que reporta el impacto promedio en una observación  producto del cambio de</w:t>
        </w:r>
        <w:r w:rsidR="00A92DA7">
          <w:rPr>
            <w:lang w:val="es-ES"/>
          </w:rPr>
          <w:t xml:space="preserve"> r-ésima variable independiente;</w:t>
        </w:r>
        <w:r>
          <w:rPr>
            <w:lang w:val="es-ES"/>
          </w:rPr>
          <w:t xml:space="preserve"> un efecto total que refleja el cambio promedio en la variable dependiente si una variable independiente cambia en la misma magnitud  para todas las observaciones</w:t>
        </w:r>
        <w:r w:rsidR="00A92DA7">
          <w:rPr>
            <w:lang w:val="es-ES"/>
          </w:rPr>
          <w:t>;</w:t>
        </w:r>
        <w:r>
          <w:rPr>
            <w:lang w:val="es-ES"/>
          </w:rPr>
          <w:t xml:space="preserve"> y el efecto </w:t>
        </w:r>
        <w:r>
          <w:rPr>
            <w:lang w:val="es-ES"/>
          </w:rPr>
          <w:lastRenderedPageBreak/>
          <w:t xml:space="preserve">indirecto o </w:t>
        </w:r>
        <w:r>
          <w:rPr>
            <w:i/>
            <w:lang w:val="es-ES"/>
          </w:rPr>
          <w:t>spill-over</w:t>
        </w:r>
        <w:r>
          <w:rPr>
            <w:lang w:val="es-ES"/>
          </w:rPr>
          <w:t xml:space="preserve"> definido como la diferencia entre el efecto total y el directo.</w:t>
        </w:r>
        <w:r w:rsidR="00AF3BCF">
          <w:rPr>
            <w:lang w:val="es-ES"/>
          </w:rPr>
          <w:t xml:space="preserve"> </w:t>
        </w:r>
        <w:r w:rsidR="004C1D64">
          <w:rPr>
            <w:lang w:val="es-ES"/>
          </w:rPr>
          <w:t>Los efectos directos y totales s</w:t>
        </w:r>
        <w:r w:rsidR="00AF3BCF">
          <w:rPr>
            <w:lang w:val="es-ES"/>
          </w:rPr>
          <w:t xml:space="preserve">e pueden definir de la siguiente manera utilizando la matriz </w:t>
        </w:r>
        <m:oMath>
          <m:sSub>
            <m:sSubPr>
              <m:ctrlPr>
                <w:rPr>
                  <w:rFonts w:ascii="Cambria Math" w:hAnsi="Cambria Math"/>
                  <w:i/>
                  <w:lang w:val="es-ES"/>
                </w:rPr>
              </m:ctrlPr>
            </m:sSubPr>
            <m:e>
              <m:r>
                <w:rPr>
                  <w:rFonts w:ascii="Cambria Math" w:hAnsi="Cambria Math"/>
                  <w:lang w:val="es-ES"/>
                </w:rPr>
                <m:t>S</m:t>
              </m:r>
            </m:e>
            <m:sub>
              <m:r>
                <w:rPr>
                  <w:rFonts w:ascii="Cambria Math" w:hAnsi="Cambria Math"/>
                  <w:lang w:val="es-ES"/>
                </w:rPr>
                <m:t>r</m:t>
              </m:r>
            </m:sub>
          </m:sSub>
          <m:r>
            <w:rPr>
              <w:rFonts w:ascii="Cambria Math" w:hAnsi="Cambria Math"/>
              <w:lang w:val="es-ES"/>
            </w:rPr>
            <m:t>(W)</m:t>
          </m:r>
        </m:oMath>
        <w:r w:rsidR="00AF3BCF">
          <w:rPr>
            <w:lang w:val="es-ES"/>
          </w:rPr>
          <w:t>:</w:t>
        </w:r>
      </w:ins>
    </w:p>
    <w:p w14:paraId="39C24FC2" w14:textId="77777777" w:rsidR="00AF3BCF" w:rsidRPr="00AF3BCF" w:rsidRDefault="00AF3BCF" w:rsidP="00AF3BCF">
      <w:pPr>
        <w:pStyle w:val="Prrafodelista"/>
        <w:numPr>
          <w:ilvl w:val="0"/>
          <w:numId w:val="26"/>
        </w:numPr>
        <w:rPr>
          <w:ins w:id="580" w:author="Diego Uriarte" w:date="2019-05-10T15:49:00Z"/>
          <w:lang w:val="es-ES"/>
        </w:rPr>
      </w:pPr>
      <w:ins w:id="581" w:author="Diego Uriarte" w:date="2019-05-10T15:49:00Z">
        <w:r>
          <w:rPr>
            <w:lang w:val="es-ES"/>
          </w:rPr>
          <w:t>Efecto directo:</w:t>
        </w:r>
        <w:r w:rsidRPr="00AF3BCF">
          <w:t xml:space="preserve"> </w:t>
        </w:r>
        <w:r>
          <w:t xml:space="preserve">Es el promedio de </w:t>
        </w:r>
        <m:oMath>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ii</m:t>
              </m:r>
            </m:sub>
          </m:sSub>
        </m:oMath>
        <w:r>
          <w:t xml:space="preserve"> es decir </w:t>
        </w: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traza(</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t xml:space="preserve">. </w:t>
        </w:r>
      </w:ins>
    </w:p>
    <w:p w14:paraId="78508FD2" w14:textId="6DF720D8" w:rsidR="00AF3BCF" w:rsidRPr="00B6446A" w:rsidRDefault="00AF3BCF" w:rsidP="00AF3BCF">
      <w:pPr>
        <w:pStyle w:val="Prrafodelista"/>
        <w:numPr>
          <w:ilvl w:val="0"/>
          <w:numId w:val="26"/>
        </w:numPr>
        <w:rPr>
          <w:ins w:id="582" w:author="Diego Uriarte" w:date="2019-05-10T15:49:00Z"/>
          <w:lang w:val="es-ES"/>
        </w:rPr>
      </w:pPr>
      <w:ins w:id="583" w:author="Diego Uriarte" w:date="2019-05-10T15:49:00Z">
        <w:r>
          <w:t xml:space="preserve">Efecto total: El impacto total en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producido por el cambio de la variable </w:t>
        </w:r>
        <m:oMath>
          <m:r>
            <w:rPr>
              <w:rFonts w:ascii="Cambria Math" w:hAnsi="Cambria Math"/>
            </w:rPr>
            <m:t>r</m:t>
          </m:r>
        </m:oMath>
        <w:r>
          <w:t xml:space="preserve"> en la misma cantidad a lo largo de las </w:t>
        </w:r>
        <m:oMath>
          <m:r>
            <w:rPr>
              <w:rFonts w:ascii="Cambria Math" w:hAnsi="Cambria Math"/>
            </w:rPr>
            <m:t>n</m:t>
          </m:r>
        </m:oMath>
        <w:r>
          <w:t xml:space="preserve"> observaciones. Se calcula como la suma de la fila </w:t>
        </w:r>
        <m:oMath>
          <m:r>
            <w:rPr>
              <w:rFonts w:ascii="Cambria Math" w:hAnsi="Cambria Math"/>
            </w:rPr>
            <m:t>i</m:t>
          </m:r>
        </m:oMath>
        <w:r>
          <w:t xml:space="preserve"> </w:t>
        </w:r>
        <w:r w:rsidR="006B3FC7">
          <w:t xml:space="preserve">de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(W)</m:t>
          </m:r>
        </m:oMath>
        <w:r w:rsidR="006B3FC7">
          <w:t xml:space="preserve">. Se tienen </w:t>
        </w:r>
        <m:oMath>
          <m:r>
            <w:rPr>
              <w:rFonts w:ascii="Cambria Math" w:hAnsi="Cambria Math"/>
            </w:rPr>
            <m:t>n</m:t>
          </m:r>
        </m:oMath>
        <w:r w:rsidR="006B3FC7">
          <w:t xml:space="preserve"> efectos totales, por lo que el efecto total promedio es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S</m:t>
                          </m:r>
                        </m:e>
                        <m:sub>
                          <m:r>
                            <w:rPr>
                              <w:rFonts w:ascii="Cambria Math" w:hAnsi="Cambria Math"/>
                            </w:rPr>
                            <m:t>r</m:t>
                          </m:r>
                        </m:sub>
                      </m:sSub>
                      <m:sSub>
                        <m:sSubPr>
                          <m:ctrlPr>
                            <w:rPr>
                              <w:rFonts w:ascii="Cambria Math" w:hAnsi="Cambria Math"/>
                              <w:i/>
                            </w:rPr>
                          </m:ctrlPr>
                        </m:sSubPr>
                        <m:e>
                          <m:d>
                            <m:dPr>
                              <m:ctrlPr>
                                <w:rPr>
                                  <w:rFonts w:ascii="Cambria Math" w:hAnsi="Cambria Math"/>
                                  <w:i/>
                                </w:rPr>
                              </m:ctrlPr>
                            </m:dPr>
                            <m:e>
                              <m:r>
                                <w:rPr>
                                  <w:rFonts w:ascii="Cambria Math" w:hAnsi="Cambria Math"/>
                                </w:rPr>
                                <m:t>W</m:t>
                              </m:r>
                            </m:e>
                          </m:d>
                        </m:e>
                        <m:sub>
                          <m:r>
                            <w:rPr>
                              <w:rFonts w:ascii="Cambria Math" w:hAnsi="Cambria Math"/>
                            </w:rPr>
                            <m:t>ik</m:t>
                          </m:r>
                        </m:sub>
                      </m:sSub>
                    </m:e>
                  </m:nary>
                </m:e>
              </m:d>
            </m:e>
          </m:nary>
        </m:oMath>
        <w:r w:rsidR="006B3FC7">
          <w:t>.</w:t>
        </w:r>
      </w:ins>
    </w:p>
    <w:p w14:paraId="0692D83D" w14:textId="2008F871" w:rsidR="00944BE0" w:rsidRDefault="00944BE0" w:rsidP="002C12C7">
      <w:pPr>
        <w:pStyle w:val="Ttulo2"/>
      </w:pPr>
      <w:bookmarkStart w:id="584" w:name="_Toc6348719"/>
      <w:r>
        <w:t>Selección de la matriz de pesos espaciales</w:t>
      </w:r>
      <w:bookmarkEnd w:id="584"/>
    </w:p>
    <w:p w14:paraId="4A7E5422" w14:textId="1E8026E0"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7F665E21"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Thiessen.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560D5E" w:rsidRPr="003D7632">
        <w:t xml:space="preserve">Gráfico </w:t>
      </w:r>
      <w:r w:rsidR="00560D5E">
        <w:rPr>
          <w:noProof/>
        </w:rPr>
        <w:t>2</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00067526" w:rsidR="00F7414C" w:rsidRPr="003D7632" w:rsidRDefault="00F7414C" w:rsidP="00054043">
      <w:pPr>
        <w:pStyle w:val="Descripcin"/>
        <w:keepNext/>
      </w:pPr>
      <w:bookmarkStart w:id="585" w:name="_Ref5740583"/>
      <w:bookmarkStart w:id="586" w:name="_Ref5740577"/>
      <w:bookmarkStart w:id="587" w:name="_Toc6348819"/>
      <w:bookmarkStart w:id="588" w:name="_Toc8395777"/>
      <w:r w:rsidRPr="003D7632">
        <w:lastRenderedPageBreak/>
        <w:t xml:space="preserve">Gráfico </w:t>
      </w:r>
      <w:r w:rsidRPr="003D7632">
        <w:fldChar w:fldCharType="begin"/>
      </w:r>
      <w:r w:rsidRPr="003D7632">
        <w:instrText xml:space="preserve"> SEQ Gráfico \* ARABIC </w:instrText>
      </w:r>
      <w:r w:rsidRPr="003D7632">
        <w:fldChar w:fldCharType="separate"/>
      </w:r>
      <w:r w:rsidR="00054043">
        <w:rPr>
          <w:noProof/>
        </w:rPr>
        <w:t>2</w:t>
      </w:r>
      <w:r w:rsidRPr="003D7632">
        <w:fldChar w:fldCharType="end"/>
      </w:r>
      <w:bookmarkEnd w:id="585"/>
      <w:r w:rsidRPr="003D7632">
        <w:t xml:space="preserve">. </w:t>
      </w:r>
      <w:bookmarkStart w:id="589" w:name="_Ref5740572"/>
      <w:r w:rsidR="003D7632" w:rsidRPr="003D7632">
        <w:t xml:space="preserve">Construcción de polígonos de Thiessen alrededor </w:t>
      </w:r>
      <w:r w:rsidR="003D7632" w:rsidRPr="00F52BE8">
        <w:t>de</w:t>
      </w:r>
      <w:r w:rsidR="003D7632" w:rsidRPr="003D7632">
        <w:t xml:space="preserve"> 20 observaciones</w:t>
      </w:r>
      <w:bookmarkEnd w:id="586"/>
      <w:bookmarkEnd w:id="587"/>
      <w:bookmarkEnd w:id="588"/>
      <w:bookmarkEnd w:id="589"/>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BA4A0E0" w:rsidR="00B6446A" w:rsidRPr="005B24F0" w:rsidRDefault="003D7632" w:rsidP="00B97460">
      <w:pPr>
        <w:pStyle w:val="Fuente"/>
      </w:pPr>
      <w:r w:rsidRPr="005B24F0">
        <w:t>Fuente: Elaboración propia, 2019</w:t>
      </w:r>
    </w:p>
    <w:p w14:paraId="35BC891E" w14:textId="4B2E957B" w:rsidR="00B6446A" w:rsidRPr="001046CB" w:rsidRDefault="001046CB" w:rsidP="001046CB">
      <w:pPr>
        <w:rPr>
          <w:ins w:id="590" w:author="Diego Uriarte" w:date="2019-05-10T15:49:00Z"/>
        </w:rPr>
      </w:pPr>
      <w:ins w:id="591" w:author="Diego Uriarte" w:date="2019-05-10T15:49:00Z">
        <w:r>
          <w:t xml:space="preserve">A pesar de la descripción de la matriz de distancias utilizando polígonos de Thiessen es apropiada desde el punto de vista teórico para nuestra aplicación, es común investigar si los resultados que se obtienen son robustos a la elección de la matriz de distancias. Entre algunas definiciones de distancia que han sido usadas en la literatura tenemos: contigüidad binaria (cuando las observaciones son regiones y no puntos), matriz inversa de distancias (menor peso a las observaciones más alejadas, con o sin distancia crítica a partir de la cual toma el valor de cero) y matriz que considera los k-ésimos vecinos más cercanos, donde k es arbitrario </w:t>
        </w:r>
        <w:r>
          <w:fldChar w:fldCharType="begin"/>
        </w:r>
        <w:r>
          <w:instrText xml:space="preserve"> ADDIN ZOTERO_ITEM CSL_CITATION {"citationID":"ABTyYx3B","properties":{"formattedCitation":"(Elhorst, 2010)","plainCitation":"(Elhorst, 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Paul"}],"issued":{"date-parts":[["2010",3,1]]},"accessed":{"date-parts":[["2019",4,7]]}}}],"schema":"https://github.com/citation-style-language/schema/raw/master/csl-citation.json"} </w:instrText>
        </w:r>
        <w:r>
          <w:fldChar w:fldCharType="separate"/>
        </w:r>
        <w:r w:rsidRPr="001046CB">
          <w:rPr>
            <w:rFonts w:ascii="Times New Roman" w:hAnsi="Times New Roman"/>
          </w:rPr>
          <w:t>(Elhorst, 2010)</w:t>
        </w:r>
        <w:r>
          <w:fldChar w:fldCharType="end"/>
        </w:r>
        <w:r>
          <w:t xml:space="preserve">. Bajo la estimación por máxima verosimilitud, </w:t>
        </w:r>
        <w:r w:rsidRPr="001046CB">
          <w:t xml:space="preserve">Stakhovych </w:t>
        </w:r>
        <w:r>
          <w:t>y</w:t>
        </w:r>
        <w:r w:rsidRPr="001046CB">
          <w:t xml:space="preserve"> Bijmolt </w:t>
        </w:r>
        <w:r>
          <w:t xml:space="preserve"> </w:t>
        </w:r>
        <w:r>
          <w:fldChar w:fldCharType="begin"/>
        </w:r>
        <w:r>
          <w:instrText xml:space="preserve"> ADDIN ZOTERO_ITEM CSL_CITATION {"citationID":"yMppHVTN","properties":{"formattedCitation":"(2009)","plainCitation":"(2009)","noteIndex":0},"citationItems":[{"id":1130,"uris":["http://zotero.org/groups/2269288/items/CIAVPRVV"],"uri":["http://zotero.org/groups/2269288/items/CIAVPRVV"],"itemData":{"id":1130,"type":"article-journal","title":"Specification of spatial models: A simulation study on weights matrices","container-title":"Papers in Regional Science","page":"389–408","volume":"88","issue":"2","source":"Google Scholar","title-short":"Specification of spatial models","author":[{"family":"Stakhovych","given":"Stanislav"},{"family":"Bijmolt","given":"Tammo HA"}],"issued":{"date-parts":[["2009"]]}},"suppress-author":true}],"schema":"https://github.com/citation-style-language/schema/raw/master/csl-citation.json"} </w:instrText>
        </w:r>
        <w:r>
          <w:fldChar w:fldCharType="separate"/>
        </w:r>
        <w:r w:rsidRPr="001046CB">
          <w:rPr>
            <w:rFonts w:ascii="Times New Roman" w:hAnsi="Times New Roman"/>
          </w:rPr>
          <w:t>(2009)</w:t>
        </w:r>
        <w:r>
          <w:fldChar w:fldCharType="end"/>
        </w:r>
        <w:r>
          <w:t xml:space="preserve"> mostraron mediante simulaciones de Monte Carlo que el criterio utilizar la matriz de distancias que genere el mayo</w:t>
        </w:r>
        <w:r w:rsidR="00A92DA7">
          <w:t>r</w:t>
        </w:r>
        <w:r>
          <w:t xml:space="preserve"> valor de la función de máxima verosimilitud incrementa la probabilidad de elegir la matriz del proceso generador de datos. Por otra parte, se pueden realizar la estimación del modelo mediante técnicas bayesianas, asignando como </w:t>
        </w:r>
        <w:r w:rsidRPr="001046CB">
          <w:rPr>
            <w:i/>
          </w:rPr>
          <w:t>prior</w:t>
        </w:r>
        <w:r>
          <w:t xml:space="preserve"> que cada matriz de distancias evaluada tiene la misma probabilidad de ser la verdadera y luego calcular las probabilidades </w:t>
        </w:r>
        <w:r>
          <w:rPr>
            <w:i/>
          </w:rPr>
          <w:t>a posteriori.</w:t>
        </w:r>
      </w:ins>
    </w:p>
    <w:p w14:paraId="32427C3B" w14:textId="07BFC293" w:rsidR="00A92DA7" w:rsidRDefault="00A92DA7">
      <w:pPr>
        <w:spacing w:after="200" w:line="276" w:lineRule="auto"/>
        <w:jc w:val="left"/>
        <w:rPr>
          <w:ins w:id="592" w:author="Diego Uriarte" w:date="2019-05-10T15:49:00Z"/>
          <w:sz w:val="18"/>
          <w:szCs w:val="18"/>
        </w:rPr>
      </w:pPr>
      <w:ins w:id="593" w:author="Diego Uriarte" w:date="2019-05-10T15:49:00Z">
        <w:r>
          <w:rPr>
            <w:sz w:val="18"/>
            <w:szCs w:val="18"/>
          </w:rPr>
          <w:br w:type="page"/>
        </w:r>
      </w:ins>
    </w:p>
    <w:p w14:paraId="0D9B6B45" w14:textId="01DBAB83" w:rsidR="00A91D92" w:rsidRDefault="00A91D92" w:rsidP="002C12C7">
      <w:pPr>
        <w:pStyle w:val="Ttulo1"/>
      </w:pPr>
      <w:bookmarkStart w:id="594" w:name="_Toc6348720"/>
      <w:r>
        <w:lastRenderedPageBreak/>
        <w:t xml:space="preserve">Mercado de combustibles líquidos </w:t>
      </w:r>
      <w:bookmarkEnd w:id="594"/>
    </w:p>
    <w:p w14:paraId="4BC2FC02" w14:textId="77777777" w:rsidR="005453E0" w:rsidRPr="002C12C7" w:rsidRDefault="005453E0" w:rsidP="005453E0">
      <w:pPr>
        <w:pStyle w:val="Ttulo2"/>
      </w:pPr>
      <w:bookmarkStart w:id="595" w:name="_Toc6348714"/>
      <w:commentRangeStart w:id="596"/>
      <w:commentRangeStart w:id="597"/>
      <w:r w:rsidRPr="002C12C7">
        <w:t>Generalidades sobre el mercado de combustibles líquidos</w:t>
      </w:r>
      <w:bookmarkEnd w:id="595"/>
      <w:commentRangeEnd w:id="596"/>
      <w:r>
        <w:rPr>
          <w:rStyle w:val="Refdecomentario"/>
          <w:b w:val="0"/>
        </w:rPr>
        <w:commentReference w:id="596"/>
      </w:r>
      <w:commentRangeEnd w:id="597"/>
      <w:r>
        <w:rPr>
          <w:rStyle w:val="Refdecomentario"/>
          <w:b w:val="0"/>
        </w:rPr>
        <w:commentReference w:id="597"/>
      </w:r>
    </w:p>
    <w:p w14:paraId="124ABF28" w14:textId="2CFD201D" w:rsidR="005453E0" w:rsidRDefault="005453E0" w:rsidP="005453E0">
      <w:r>
        <w:t xml:space="preserve">En este trabajo nos centramos en la etapa final de la cadena de valor de los hidrocarburos, sin embargo, es importante conocer </w:t>
      </w:r>
      <w:del w:id="598" w:author="Diego Uriarte" w:date="2019-05-10T17:04:00Z">
        <w:r w:rsidDel="00953183">
          <w:delText xml:space="preserve">brevemente </w:delText>
        </w:r>
      </w:del>
      <w:r>
        <w:t>los otros componentes de la cadena para entender cómo se estructura el negocio y qué ventajas tiene la integración de distintas etapas.</w:t>
      </w:r>
    </w:p>
    <w:p w14:paraId="5894209F" w14:textId="2C00A25C" w:rsidR="005453E0" w:rsidRDefault="005453E0" w:rsidP="005453E0">
      <w:r w:rsidRPr="00796456">
        <w:rPr>
          <w:noProof/>
        </w:rPr>
        <w:t xml:space="preserve"> </w:t>
      </w:r>
      <w:r>
        <w:t xml:space="preserve">Los combustibles líquidos se producen en complejos industriales a partir del crudo de petróleo. Debido a ser un </w:t>
      </w:r>
      <w:r>
        <w:rPr>
          <w:i/>
        </w:rPr>
        <w:t xml:space="preserve">commodity, </w:t>
      </w:r>
      <w:r>
        <w:t xml:space="preserve">el precio referencial del crudo se establece en mercado muy líquidos con determinados marcadores de precios (como el </w:t>
      </w:r>
      <w:ins w:id="599" w:author="Diego Uriarte" w:date="2019-05-10T17:04:00Z">
        <w:r w:rsidR="00953183">
          <w:t xml:space="preserve">crudo </w:t>
        </w:r>
      </w:ins>
      <w:r>
        <w:t xml:space="preserve">WTI o </w:t>
      </w:r>
      <w:ins w:id="600" w:author="Diego Uriarte" w:date="2019-05-10T17:04:00Z">
        <w:r w:rsidR="00953183">
          <w:t xml:space="preserve">crudo </w:t>
        </w:r>
      </w:ins>
      <w:r>
        <w:t xml:space="preserve">Brent) y con primas o castigos asociados a la calidad del crudo, su rendimiento de productos líquidos y su facilidad de procesamiento. Los combustibles son vendidos por las refinerías a mayoristas. Las refinerías muchas vecen cuentan con un brazo comercial que les permite integrar estas funciones y generar mayores ingresos en la operación global. Los mayoristas se dedican a la venta </w:t>
      </w:r>
      <w:ins w:id="601" w:author="Diego Uriarte" w:date="2019-05-10T17:05:00Z">
        <w:r w:rsidR="00953183">
          <w:t xml:space="preserve">y transporte </w:t>
        </w:r>
      </w:ins>
      <w:r>
        <w:t xml:space="preserve">del combustible </w:t>
      </w:r>
      <w:del w:id="602" w:author="Diego Uriarte" w:date="2019-05-10T17:05:00Z">
        <w:r w:rsidDel="00953183">
          <w:delText xml:space="preserve">a las estaciones y su transporte </w:delText>
        </w:r>
      </w:del>
      <w:r>
        <w:t>desde las plantas de almacenamiento</w:t>
      </w:r>
      <w:ins w:id="603" w:author="Diego Uriarte" w:date="2019-05-10T17:05:00Z">
        <w:r w:rsidR="00953183">
          <w:t xml:space="preserve"> hasta las estaciones</w:t>
        </w:r>
      </w:ins>
      <w:r>
        <w:t xml:space="preserve">. </w:t>
      </w:r>
    </w:p>
    <w:p w14:paraId="45B44B5A" w14:textId="4CCF589C" w:rsidR="005453E0" w:rsidRDefault="005453E0" w:rsidP="005453E0">
      <w:r>
        <w:t>Las estaciones se pueden dividir en tres grandes tipos: estaciones propias, abanderadas y estaciones independientes. Las estaciones propias son aquellas que pertenecen a un mayorista por lo que están integradas y las decisiones de precios se toman a nivel centralizado. Por otra parte, las estaciones abanderadas pertenecen a terceros que firman contratos de franquicia mediante los cuales el mayorista se encarga de proveer el combustible “de marca”</w:t>
      </w:r>
      <w:r>
        <w:rPr>
          <w:rStyle w:val="Refdenotaalpie"/>
        </w:rPr>
        <w:footnoteReference w:id="2"/>
      </w:r>
      <w:r>
        <w:t xml:space="preserve"> a un precio diferenciado</w:t>
      </w:r>
      <w:ins w:id="604" w:author="Diego Uriarte" w:date="2019-05-10T17:06:00Z">
        <w:r w:rsidR="00953183">
          <w:t xml:space="preserve"> y </w:t>
        </w:r>
      </w:ins>
      <w:del w:id="605" w:author="Diego Uriarte" w:date="2019-05-10T17:06:00Z">
        <w:r w:rsidDel="00953183">
          <w:delText xml:space="preserve">, </w:delText>
        </w:r>
      </w:del>
      <w:r>
        <w:t>proveer asistencia técnica</w:t>
      </w:r>
      <w:ins w:id="606" w:author="Diego Uriarte" w:date="2019-05-10T17:06:00Z">
        <w:r w:rsidR="00953183">
          <w:t>.</w:t>
        </w:r>
      </w:ins>
      <w:del w:id="607" w:author="Diego Uriarte" w:date="2019-05-10T17:06:00Z">
        <w:r w:rsidDel="00953183">
          <w:delText xml:space="preserve"> y a</w:delText>
        </w:r>
      </w:del>
      <w:ins w:id="608" w:author="Diego Uriarte" w:date="2019-05-10T17:06:00Z">
        <w:r w:rsidR="00953183">
          <w:t>A</w:t>
        </w:r>
      </w:ins>
      <w:r>
        <w:t xml:space="preserve"> cambio</w:t>
      </w:r>
      <w:ins w:id="609" w:author="Diego Uriarte" w:date="2019-05-10T17:06:00Z">
        <w:r w:rsidR="00953183">
          <w:t>,</w:t>
        </w:r>
      </w:ins>
      <w:r>
        <w:t xml:space="preserve"> la estación solo vende combustible adquirido a través del mayorista además de mostrar los colores y nombre de la marca. Finalmente, se encuentran las estaciones independientes que no tienen ninguna marca asociada y son libres de comprar el combustible a cualquiera de los mayoristas en el mercado.</w:t>
      </w:r>
    </w:p>
    <w:p w14:paraId="65C75419" w14:textId="0EA3904F" w:rsidR="005453E0" w:rsidRDefault="005453E0" w:rsidP="00AE7D0B">
      <w:pPr>
        <w:pStyle w:val="Ttulo2"/>
      </w:pPr>
      <w:r>
        <w:lastRenderedPageBreak/>
        <w:t>M</w:t>
      </w:r>
      <w:r w:rsidRPr="002C12C7">
        <w:t>ercado de combustibles líquidos</w:t>
      </w:r>
      <w:r>
        <w:t xml:space="preserve"> en Lima Metropolitana</w:t>
      </w:r>
    </w:p>
    <w:p w14:paraId="7388D270" w14:textId="7F770B9E" w:rsidR="00AE7D0B" w:rsidRDefault="00AE7D0B" w:rsidP="00AE7D0B">
      <w:r>
        <w:t xml:space="preserve">El mercado de combustible peruano tiene particularidades que lo diferencian de los países desarrollados en donde se han llevado los estudios revisados en el Capítulo II. En el caso de Perú, solo se cuenta con dos productores de combustibles y dos refinerías principales que abastecen el </w:t>
      </w:r>
      <w:r w:rsidR="004E0A9A">
        <w:t>45</w:t>
      </w:r>
      <w:r>
        <w:t xml:space="preserve">% de los requerimientos del diésel y </w:t>
      </w:r>
      <w:r w:rsidR="004E0A9A">
        <w:t>80</w:t>
      </w:r>
      <w:r>
        <w:t xml:space="preserve">% de la demanda de gasolina en el país. </w:t>
      </w:r>
      <w:r w:rsidR="000B0CED">
        <w:t xml:space="preserve">La capacidad total de refinación en el país alcanza </w:t>
      </w:r>
      <w:r w:rsidR="00802E4C">
        <w:t>202 miles de</w:t>
      </w:r>
      <w:r w:rsidR="000B0CED">
        <w:t xml:space="preserve"> barriles por día con una importación de </w:t>
      </w:r>
      <w:r w:rsidR="00802E4C">
        <w:t xml:space="preserve">80 mil </w:t>
      </w:r>
      <w:r w:rsidR="000B0CED">
        <w:t>barriles por día siend</w:t>
      </w:r>
      <w:r w:rsidR="00802E4C">
        <w:t>o el principal suministrador Ecuador</w:t>
      </w:r>
      <w:r w:rsidR="0039418B">
        <w:t xml:space="preserve"> </w:t>
      </w:r>
      <w:r w:rsidR="0039418B">
        <w:fldChar w:fldCharType="begin"/>
      </w:r>
      <w:r w:rsidR="00953183">
        <w:instrText xml:space="preserve"> ADDIN ZOTERO_ITEM CSL_CITATION {"citationID":"uVUjLf6O","properties":{"formattedCitation":"(Osinergmin, 2015)","plainCitation":"(Osinergmin, 2015)","noteIndex":0},"citationItems":[{"id":1096,"uris":["http://zotero.org/groups/2269288/items/4UYXVPCQ"],"uri":["http://zotero.org/groups/2269288/items/4UYXVPCQ"],"itemData":{"id":1096,"type":"book","title":"La industria de los hidrocarburos líquidos en el Perú: 20 años de aporte al desarrollo del país","URL":"http://www.osinergmin.gob.pe/seccion/centro_documental/Institucional/Estudios_Economicos/Libros/Libro-industria-hidrocarburos-liquidos-Peru.pdf","author":[{"literal":"Organismo Supervisor de la Inversión en Energía y Minería"}],"issued":{"date-parts":[["2015"]]},"accessed":{"date-parts":[["2019",4,15]]}},"suppress-author":true,"prefix":"Osinergmin, "}],"schema":"https://github.com/citation-style-language/schema/raw/master/csl-citation.json"} </w:instrText>
      </w:r>
      <w:r w:rsidR="0039418B">
        <w:fldChar w:fldCharType="separate"/>
      </w:r>
      <w:r w:rsidR="00953183" w:rsidRPr="00953183">
        <w:rPr>
          <w:rFonts w:ascii="Times New Roman" w:hAnsi="Times New Roman"/>
        </w:rPr>
        <w:t>(Osinergmin, 2015)</w:t>
      </w:r>
      <w:r w:rsidR="0039418B">
        <w:fldChar w:fldCharType="end"/>
      </w:r>
      <w:r w:rsidR="000B0CED">
        <w:t xml:space="preserve">. </w:t>
      </w:r>
      <w:r w:rsidR="0039418B">
        <w:t>Dado que la demanda de combustible no puede ser atendida por las refinerías locales, el resto es importado por los dos productores principales y por un tercero que solo actúa como intermediario.</w:t>
      </w:r>
      <w:r>
        <w:t xml:space="preserve"> </w:t>
      </w:r>
      <w:r w:rsidR="000B0CED">
        <w:t>Los dos productores de combustibles son Refinería La Pampilla, perteneciente al grupo español Repsol y la petrolera estatal</w:t>
      </w:r>
      <w:r w:rsidR="0039418B">
        <w:t xml:space="preserve"> Petróleos del Perú (</w:t>
      </w:r>
      <w:del w:id="610" w:author="Diego Uriarte" w:date="2019-05-10T17:09:00Z">
        <w:r w:rsidR="0039418B" w:rsidDel="00953183">
          <w:delText>PETROPERU</w:delText>
        </w:r>
      </w:del>
      <w:ins w:id="611" w:author="Diego Uriarte" w:date="2019-05-10T17:09:00Z">
        <w:r w:rsidR="00953183">
          <w:t>Petroperú</w:t>
        </w:r>
      </w:ins>
      <w:r w:rsidR="0039418B">
        <w:t xml:space="preserve">), en tanto que el tercer importador es Pure Biofuels. La mayor parte de las importaciones provienen del Golfo de los </w:t>
      </w:r>
      <w:r w:rsidR="00E11291">
        <w:t>EE. UU</w:t>
      </w:r>
      <w:r w:rsidR="0039418B">
        <w:t xml:space="preserve"> lo que une las fluctuaciones mundiales del precio de los combustibles al mercado local.</w:t>
      </w:r>
    </w:p>
    <w:p w14:paraId="3DD05CFA" w14:textId="3DA87E8F" w:rsidR="00B66247" w:rsidRDefault="00802E4C" w:rsidP="00130F8F">
      <w:r>
        <w:t>Con respecto al siguiente elemento en la cadena de valor, los dos productores</w:t>
      </w:r>
      <w:r w:rsidR="00180658">
        <w:t xml:space="preserve"> actúan como mayoristas</w:t>
      </w:r>
      <w:r>
        <w:t xml:space="preserve"> de combustible. E</w:t>
      </w:r>
      <w:r w:rsidR="00180658">
        <w:t>n adición</w:t>
      </w:r>
      <w:r>
        <w:t>, realizan la venta de combustible</w:t>
      </w:r>
      <w:ins w:id="612" w:author="Diego Uriarte" w:date="2019-05-10T17:11:00Z">
        <w:r w:rsidR="00A26805">
          <w:t xml:space="preserve"> </w:t>
        </w:r>
      </w:ins>
      <w:del w:id="613" w:author="Diego Uriarte" w:date="2019-05-10T17:11:00Z">
        <w:r w:rsidDel="00A26805">
          <w:delText xml:space="preserve"> </w:delText>
        </w:r>
        <w:r w:rsidR="00180658" w:rsidDel="00A26805">
          <w:delText>a PECSA y Primax,</w:delText>
        </w:r>
      </w:del>
      <w:ins w:id="614" w:author="Diego Uriarte" w:date="2019-05-10T17:11:00Z">
        <w:r w:rsidR="00A26805">
          <w:t>a</w:t>
        </w:r>
      </w:ins>
      <w:r w:rsidR="00180658">
        <w:t xml:space="preserve"> los dos mayoristas en el mercado que no cuentan con producción propia</w:t>
      </w:r>
      <w:ins w:id="615" w:author="Diego Uriarte" w:date="2019-05-10T17:11:00Z">
        <w:r w:rsidR="00A26805">
          <w:t>, Pecsa y Primax</w:t>
        </w:r>
      </w:ins>
      <w:r w:rsidR="00180658">
        <w:t xml:space="preserve">. En el caso de Refinería La Pampilla, actúa a través de su brazo comercial </w:t>
      </w:r>
      <w:r w:rsidR="00AA2505">
        <w:t xml:space="preserve">Repsol Comercial S.A.C. y opera directamente </w:t>
      </w:r>
      <w:r w:rsidR="003D327C">
        <w:t>79</w:t>
      </w:r>
      <w:r w:rsidR="00180658">
        <w:t xml:space="preserve"> estaciones de Lima Metropolitana</w:t>
      </w:r>
      <w:r w:rsidR="00AA2505">
        <w:t xml:space="preserve"> (</w:t>
      </w:r>
      <w:r w:rsidR="003D327C">
        <w:t>10.2</w:t>
      </w:r>
      <w:r w:rsidR="00AA2505">
        <w:t>%)</w:t>
      </w:r>
      <w:r w:rsidR="00180658">
        <w:t>, en tanto que Petroperú vende directamente combustible sin operar ninguna estaci</w:t>
      </w:r>
      <w:r>
        <w:t>ón propia</w:t>
      </w:r>
      <w:r w:rsidR="004F75F4">
        <w:t xml:space="preserve"> </w:t>
      </w:r>
      <w:r w:rsidR="00130F8F">
        <w:t>y solo abanderada estaciones a las cuales llega acuerdos para utilización de</w:t>
      </w:r>
      <w:ins w:id="616" w:author="Diego Uriarte" w:date="2019-05-10T17:12:00Z">
        <w:r w:rsidR="00A26805">
          <w:t xml:space="preserve"> su</w:t>
        </w:r>
      </w:ins>
      <w:r w:rsidR="00130F8F">
        <w:t xml:space="preserve"> marca. De esta manera, Repsol es el único productor que está integrado desde la producción del combustible hasta su venta al consumidor final, siendo este esquema de integración vertical co</w:t>
      </w:r>
      <w:r w:rsidR="00AA2505">
        <w:t>mún en los países desarrollados con varios competidores en una misma zona geográfica.</w:t>
      </w:r>
    </w:p>
    <w:p w14:paraId="5C44CD58" w14:textId="35A065CF" w:rsidR="00F752E8" w:rsidRDefault="00F752E8" w:rsidP="00F752E8">
      <w:pPr>
        <w:pStyle w:val="Descripcin"/>
        <w:keepNext/>
      </w:pPr>
      <w:bookmarkStart w:id="617" w:name="_Ref8911506"/>
      <w:bookmarkStart w:id="618" w:name="_Toc6348796"/>
      <w:bookmarkStart w:id="619" w:name="_Toc8395782"/>
      <w:r>
        <w:t xml:space="preserve">Tabla </w:t>
      </w:r>
      <w:r>
        <w:fldChar w:fldCharType="begin"/>
      </w:r>
      <w:r>
        <w:instrText xml:space="preserve"> SEQ Tabla \* ARABIC </w:instrText>
      </w:r>
      <w:r>
        <w:fldChar w:fldCharType="separate"/>
      </w:r>
      <w:r w:rsidR="00E53805">
        <w:rPr>
          <w:noProof/>
        </w:rPr>
        <w:t>1</w:t>
      </w:r>
      <w:r>
        <w:fldChar w:fldCharType="end"/>
      </w:r>
      <w:bookmarkEnd w:id="617"/>
      <w:r>
        <w:t>: Número de estaciones por razón social para Perú y Lima</w:t>
      </w:r>
      <w:bookmarkEnd w:id="618"/>
      <w:bookmarkEnd w:id="619"/>
    </w:p>
    <w:tbl>
      <w:tblPr>
        <w:tblStyle w:val="Tablaconcuadrcula"/>
        <w:tblW w:w="0" w:type="auto"/>
        <w:jc w:val="center"/>
        <w:tblLook w:val="04A0" w:firstRow="1" w:lastRow="0" w:firstColumn="1" w:lastColumn="0" w:noHBand="0" w:noVBand="1"/>
      </w:tblPr>
      <w:tblGrid>
        <w:gridCol w:w="2694"/>
        <w:gridCol w:w="1133"/>
        <w:gridCol w:w="1133"/>
      </w:tblGrid>
      <w:tr w:rsidR="00F752E8" w14:paraId="073A0007" w14:textId="77777777" w:rsidTr="00560D5E">
        <w:trPr>
          <w:jc w:val="center"/>
        </w:trPr>
        <w:tc>
          <w:tcPr>
            <w:tcW w:w="2694" w:type="dxa"/>
          </w:tcPr>
          <w:p w14:paraId="56868235" w14:textId="77777777" w:rsidR="00F752E8" w:rsidRDefault="00F752E8" w:rsidP="00560D5E">
            <w:pPr>
              <w:spacing w:after="0" w:line="240" w:lineRule="auto"/>
            </w:pPr>
            <w:r>
              <w:t xml:space="preserve">Razón social </w:t>
            </w:r>
          </w:p>
        </w:tc>
        <w:tc>
          <w:tcPr>
            <w:tcW w:w="1133" w:type="dxa"/>
          </w:tcPr>
          <w:p w14:paraId="013E11E9" w14:textId="77777777" w:rsidR="00F752E8" w:rsidRDefault="00F752E8" w:rsidP="00560D5E">
            <w:pPr>
              <w:spacing w:after="0" w:line="240" w:lineRule="auto"/>
              <w:jc w:val="right"/>
            </w:pPr>
            <w:r>
              <w:t>Perú</w:t>
            </w:r>
          </w:p>
        </w:tc>
        <w:tc>
          <w:tcPr>
            <w:tcW w:w="1133" w:type="dxa"/>
          </w:tcPr>
          <w:p w14:paraId="4541C547" w14:textId="77777777" w:rsidR="00F752E8" w:rsidRDefault="00F752E8" w:rsidP="00560D5E">
            <w:pPr>
              <w:spacing w:after="0" w:line="240" w:lineRule="auto"/>
              <w:jc w:val="right"/>
            </w:pPr>
            <w:r>
              <w:t>Lima</w:t>
            </w:r>
          </w:p>
        </w:tc>
      </w:tr>
      <w:tr w:rsidR="00F752E8" w14:paraId="23F5512D" w14:textId="77777777" w:rsidTr="00560D5E">
        <w:trPr>
          <w:jc w:val="center"/>
        </w:trPr>
        <w:tc>
          <w:tcPr>
            <w:tcW w:w="2694" w:type="dxa"/>
          </w:tcPr>
          <w:p w14:paraId="571FB334" w14:textId="77777777" w:rsidR="00F752E8" w:rsidRDefault="00F752E8" w:rsidP="00560D5E">
            <w:pPr>
              <w:spacing w:after="0" w:line="240" w:lineRule="auto"/>
            </w:pPr>
            <w:r>
              <w:t>Repsol</w:t>
            </w:r>
          </w:p>
        </w:tc>
        <w:tc>
          <w:tcPr>
            <w:tcW w:w="1133" w:type="dxa"/>
          </w:tcPr>
          <w:p w14:paraId="762AC79A" w14:textId="77777777" w:rsidR="00F752E8" w:rsidRDefault="00F752E8" w:rsidP="00560D5E">
            <w:pPr>
              <w:spacing w:after="0" w:line="240" w:lineRule="auto"/>
              <w:jc w:val="right"/>
            </w:pPr>
            <w:r>
              <w:t>101</w:t>
            </w:r>
          </w:p>
        </w:tc>
        <w:tc>
          <w:tcPr>
            <w:tcW w:w="1133" w:type="dxa"/>
          </w:tcPr>
          <w:p w14:paraId="6238467F" w14:textId="77777777" w:rsidR="00F752E8" w:rsidRDefault="00F752E8" w:rsidP="00560D5E">
            <w:pPr>
              <w:spacing w:after="0" w:line="240" w:lineRule="auto"/>
              <w:jc w:val="right"/>
            </w:pPr>
            <w:r>
              <w:t>79</w:t>
            </w:r>
          </w:p>
        </w:tc>
      </w:tr>
      <w:tr w:rsidR="00F752E8" w14:paraId="0515A5B5" w14:textId="77777777" w:rsidTr="00560D5E">
        <w:trPr>
          <w:jc w:val="center"/>
        </w:trPr>
        <w:tc>
          <w:tcPr>
            <w:tcW w:w="2694" w:type="dxa"/>
          </w:tcPr>
          <w:p w14:paraId="1537F96D" w14:textId="77777777" w:rsidR="00F752E8" w:rsidRDefault="00F752E8" w:rsidP="00560D5E">
            <w:pPr>
              <w:spacing w:after="0" w:line="240" w:lineRule="auto"/>
            </w:pPr>
            <w:r>
              <w:t>Primax</w:t>
            </w:r>
          </w:p>
        </w:tc>
        <w:tc>
          <w:tcPr>
            <w:tcW w:w="1133" w:type="dxa"/>
          </w:tcPr>
          <w:p w14:paraId="1F68886A" w14:textId="77777777" w:rsidR="00F752E8" w:rsidRDefault="00F752E8" w:rsidP="00560D5E">
            <w:pPr>
              <w:spacing w:after="0" w:line="240" w:lineRule="auto"/>
              <w:jc w:val="right"/>
            </w:pPr>
            <w:r>
              <w:t>145</w:t>
            </w:r>
          </w:p>
        </w:tc>
        <w:tc>
          <w:tcPr>
            <w:tcW w:w="1133" w:type="dxa"/>
          </w:tcPr>
          <w:p w14:paraId="08461EBB" w14:textId="77777777" w:rsidR="00F752E8" w:rsidRDefault="00F752E8" w:rsidP="00560D5E">
            <w:pPr>
              <w:spacing w:after="0" w:line="240" w:lineRule="auto"/>
              <w:jc w:val="right"/>
            </w:pPr>
            <w:r>
              <w:t>50</w:t>
            </w:r>
          </w:p>
        </w:tc>
      </w:tr>
      <w:tr w:rsidR="00F752E8" w14:paraId="20855D6B" w14:textId="77777777" w:rsidTr="00560D5E">
        <w:trPr>
          <w:jc w:val="center"/>
        </w:trPr>
        <w:tc>
          <w:tcPr>
            <w:tcW w:w="2694" w:type="dxa"/>
          </w:tcPr>
          <w:p w14:paraId="2A82C5F4" w14:textId="77777777" w:rsidR="00F752E8" w:rsidRDefault="00F752E8" w:rsidP="00560D5E">
            <w:pPr>
              <w:spacing w:after="0" w:line="240" w:lineRule="auto"/>
            </w:pPr>
            <w:r>
              <w:t>Pecsa</w:t>
            </w:r>
          </w:p>
        </w:tc>
        <w:tc>
          <w:tcPr>
            <w:tcW w:w="1133" w:type="dxa"/>
          </w:tcPr>
          <w:p w14:paraId="75F0FA21" w14:textId="77777777" w:rsidR="00F752E8" w:rsidRDefault="00F752E8" w:rsidP="00560D5E">
            <w:pPr>
              <w:spacing w:after="0" w:line="240" w:lineRule="auto"/>
              <w:jc w:val="right"/>
            </w:pPr>
            <w:r>
              <w:t>72</w:t>
            </w:r>
          </w:p>
        </w:tc>
        <w:tc>
          <w:tcPr>
            <w:tcW w:w="1133" w:type="dxa"/>
          </w:tcPr>
          <w:p w14:paraId="38B8B1AF" w14:textId="77777777" w:rsidR="00F752E8" w:rsidRDefault="00F752E8" w:rsidP="00560D5E">
            <w:pPr>
              <w:spacing w:after="0" w:line="240" w:lineRule="auto"/>
              <w:jc w:val="right"/>
            </w:pPr>
            <w:r>
              <w:t>35</w:t>
            </w:r>
          </w:p>
        </w:tc>
      </w:tr>
      <w:tr w:rsidR="00F752E8" w14:paraId="0021047B" w14:textId="77777777" w:rsidTr="00560D5E">
        <w:trPr>
          <w:jc w:val="center"/>
        </w:trPr>
        <w:tc>
          <w:tcPr>
            <w:tcW w:w="2694" w:type="dxa"/>
          </w:tcPr>
          <w:p w14:paraId="375D995B" w14:textId="77777777" w:rsidR="00F752E8" w:rsidRDefault="00F752E8" w:rsidP="00560D5E">
            <w:pPr>
              <w:spacing w:after="0" w:line="240" w:lineRule="auto"/>
            </w:pPr>
            <w:r>
              <w:t>Otra razón social</w:t>
            </w:r>
          </w:p>
        </w:tc>
        <w:tc>
          <w:tcPr>
            <w:tcW w:w="1133" w:type="dxa"/>
          </w:tcPr>
          <w:p w14:paraId="1CD0F67A" w14:textId="77777777" w:rsidR="00F752E8" w:rsidRDefault="00F752E8" w:rsidP="00560D5E">
            <w:pPr>
              <w:spacing w:after="0" w:line="240" w:lineRule="auto"/>
              <w:jc w:val="right"/>
            </w:pPr>
            <w:r>
              <w:t>4096</w:t>
            </w:r>
          </w:p>
        </w:tc>
        <w:tc>
          <w:tcPr>
            <w:tcW w:w="1133" w:type="dxa"/>
          </w:tcPr>
          <w:p w14:paraId="178C6590" w14:textId="77777777" w:rsidR="00F752E8" w:rsidRDefault="00F752E8" w:rsidP="00560D5E">
            <w:pPr>
              <w:spacing w:after="0" w:line="240" w:lineRule="auto"/>
              <w:jc w:val="right"/>
            </w:pPr>
            <w:r>
              <w:t>604</w:t>
            </w:r>
          </w:p>
        </w:tc>
      </w:tr>
      <w:tr w:rsidR="00F752E8" w14:paraId="79C31E60" w14:textId="77777777" w:rsidTr="00560D5E">
        <w:trPr>
          <w:jc w:val="center"/>
        </w:trPr>
        <w:tc>
          <w:tcPr>
            <w:tcW w:w="2694" w:type="dxa"/>
          </w:tcPr>
          <w:p w14:paraId="0DB59AE2" w14:textId="77777777" w:rsidR="00F752E8" w:rsidRPr="00DB477C" w:rsidRDefault="00F752E8" w:rsidP="00560D5E">
            <w:pPr>
              <w:spacing w:after="0" w:line="240" w:lineRule="auto"/>
              <w:rPr>
                <w:b/>
              </w:rPr>
            </w:pPr>
            <w:r w:rsidRPr="00DB477C">
              <w:rPr>
                <w:b/>
              </w:rPr>
              <w:t>Total</w:t>
            </w:r>
          </w:p>
        </w:tc>
        <w:tc>
          <w:tcPr>
            <w:tcW w:w="1133" w:type="dxa"/>
          </w:tcPr>
          <w:p w14:paraId="0B038C6D" w14:textId="77777777" w:rsidR="00F752E8" w:rsidRDefault="00F752E8" w:rsidP="00560D5E">
            <w:pPr>
              <w:spacing w:after="0" w:line="240" w:lineRule="auto"/>
              <w:jc w:val="right"/>
            </w:pPr>
            <w:r>
              <w:t>4414</w:t>
            </w:r>
          </w:p>
        </w:tc>
        <w:tc>
          <w:tcPr>
            <w:tcW w:w="1133" w:type="dxa"/>
          </w:tcPr>
          <w:p w14:paraId="222ED58C" w14:textId="77777777" w:rsidR="00F752E8" w:rsidRDefault="00F752E8" w:rsidP="00560D5E">
            <w:pPr>
              <w:spacing w:after="0" w:line="240" w:lineRule="auto"/>
              <w:jc w:val="right"/>
            </w:pPr>
            <w:r>
              <w:t>768</w:t>
            </w:r>
          </w:p>
        </w:tc>
      </w:tr>
    </w:tbl>
    <w:p w14:paraId="4D7135F8" w14:textId="6DAAB952" w:rsidR="00F752E8" w:rsidRDefault="00F752E8" w:rsidP="00F752E8">
      <w:pPr>
        <w:spacing w:before="120"/>
        <w:rPr>
          <w:ins w:id="620" w:author="Diego Uriarte" w:date="2019-05-11T13:47:00Z"/>
          <w:sz w:val="18"/>
        </w:rPr>
      </w:pPr>
      <w:r w:rsidRPr="00DB477C">
        <w:rPr>
          <w:sz w:val="18"/>
        </w:rPr>
        <w:t>Fuente: Elaboración propia, 2019</w:t>
      </w:r>
      <w:r>
        <w:rPr>
          <w:sz w:val="18"/>
        </w:rPr>
        <w:t xml:space="preserve">. </w:t>
      </w:r>
    </w:p>
    <w:p w14:paraId="49946537" w14:textId="202C04CD" w:rsidR="00B66247" w:rsidRDefault="00B66247" w:rsidP="00B97460">
      <w:pPr>
        <w:rPr>
          <w:ins w:id="621" w:author="Diego Uriarte" w:date="2019-05-11T13:47:00Z"/>
        </w:rPr>
      </w:pPr>
      <w:ins w:id="622" w:author="Diego Uriarte" w:date="2019-05-11T13:47:00Z">
        <w:r>
          <w:lastRenderedPageBreak/>
          <w:t>En el país se ven</w:t>
        </w:r>
      </w:ins>
      <w:ins w:id="623" w:author="Diego Uriarte" w:date="2019-05-11T13:48:00Z">
        <w:r>
          <w:t>d</w:t>
        </w:r>
      </w:ins>
      <w:ins w:id="624" w:author="Diego Uriarte" w:date="2019-05-11T13:47:00Z">
        <w:r>
          <w:t>en tales comb</w:t>
        </w:r>
      </w:ins>
      <w:ins w:id="625" w:author="Diego Uriarte" w:date="2019-05-11T13:48:00Z">
        <w:r>
          <w:t>ustibles</w:t>
        </w:r>
        <w:r w:rsidR="00054043">
          <w:t xml:space="preserve"> </w:t>
        </w:r>
      </w:ins>
      <w:ins w:id="626" w:author="Diego Uriarte" w:date="2019-05-11T15:14:00Z">
        <w:r w:rsidR="00054043">
          <w:t>cuatro tipo</w:t>
        </w:r>
      </w:ins>
      <w:ins w:id="627" w:author="Diego Uriarte" w:date="2019-05-11T15:15:00Z">
        <w:r w:rsidR="00054043">
          <w:t>s</w:t>
        </w:r>
      </w:ins>
      <w:ins w:id="628" w:author="Diego Uriarte" w:date="2019-05-11T15:14:00Z">
        <w:r w:rsidR="00054043">
          <w:t xml:space="preserve"> de gasoholes (mezclas de </w:t>
        </w:r>
      </w:ins>
      <w:ins w:id="629" w:author="Diego Uriarte" w:date="2019-05-11T15:15:00Z">
        <w:r w:rsidR="00054043">
          <w:t xml:space="preserve">gasolina con etanol), además de combustible diésel de bajo contenido de azufre (menor a 50 ppm). El mercado nacional </w:t>
        </w:r>
      </w:ins>
      <w:ins w:id="630" w:author="Diego Uriarte" w:date="2019-05-11T15:16:00Z">
        <w:r w:rsidR="00054043">
          <w:t xml:space="preserve">ha evolucionado para consumir principalmente diésel, seguido por gasohol de 90 octanos, los que en conjunto representan el 80% de las ventas nacionales, como se puede apreciar en el </w:t>
        </w:r>
      </w:ins>
      <w:ins w:id="631" w:author="Diego Uriarte" w:date="2019-05-11T15:19:00Z">
        <w:r w:rsidR="00054043">
          <w:fldChar w:fldCharType="begin"/>
        </w:r>
        <w:r w:rsidR="00054043">
          <w:instrText xml:space="preserve"> REF _Ref8480404 \h </w:instrText>
        </w:r>
      </w:ins>
      <w:r w:rsidR="00054043">
        <w:fldChar w:fldCharType="separate"/>
      </w:r>
      <w:ins w:id="632" w:author="Diego Uriarte" w:date="2019-05-11T15:19:00Z">
        <w:r w:rsidR="00054043">
          <w:t xml:space="preserve">Gráfico </w:t>
        </w:r>
        <w:r w:rsidR="00054043">
          <w:rPr>
            <w:noProof/>
          </w:rPr>
          <w:t>3</w:t>
        </w:r>
        <w:r w:rsidR="00054043">
          <w:fldChar w:fldCharType="end"/>
        </w:r>
        <w:r w:rsidR="00054043">
          <w:t>.</w:t>
        </w:r>
      </w:ins>
      <w:ins w:id="633" w:author="Diego Uriarte" w:date="2019-05-11T15:20:00Z">
        <w:r w:rsidR="00054043">
          <w:t xml:space="preserve"> De </w:t>
        </w:r>
      </w:ins>
      <w:ins w:id="634" w:author="Diego Uriarte" w:date="2019-05-11T15:21:00Z">
        <w:r w:rsidR="00054043">
          <w:t xml:space="preserve">igual manera, estos dos tipos de combustibles líquidos son </w:t>
        </w:r>
      </w:ins>
      <w:ins w:id="635" w:author="Diego Uriarte" w:date="2019-05-11T17:08:00Z">
        <w:r w:rsidR="00FF4D92">
          <w:t>vendidos</w:t>
        </w:r>
      </w:ins>
      <w:ins w:id="636" w:author="Diego Uriarte" w:date="2019-05-11T15:21:00Z">
        <w:r w:rsidR="00054043">
          <w:t xml:space="preserve"> en la mayor cantidad de establecimientos. </w:t>
        </w:r>
      </w:ins>
      <w:ins w:id="637" w:author="Diego Uriarte" w:date="2019-05-11T17:13:00Z">
        <w:r w:rsidR="00FF4D92">
          <w:t>A partir de los datos reportados por la herramienta Facilito de Osinergmin, se determina que en Lima</w:t>
        </w:r>
      </w:ins>
      <w:ins w:id="638" w:author="Diego Uriarte" w:date="2019-05-11T17:10:00Z">
        <w:r w:rsidR="00FF4D92">
          <w:t xml:space="preserve"> todos</w:t>
        </w:r>
      </w:ins>
      <w:ins w:id="639" w:author="Diego Uriarte" w:date="2019-05-11T17:08:00Z">
        <w:r w:rsidR="00FF4D92">
          <w:t xml:space="preserve"> los establecimientos venden gasohol 90 y </w:t>
        </w:r>
      </w:ins>
      <w:ins w:id="640" w:author="Diego Uriarte" w:date="2019-05-11T17:11:00Z">
        <w:r w:rsidR="00FF4D92">
          <w:t>diésel, alrededor</w:t>
        </w:r>
      </w:ins>
      <w:ins w:id="641" w:author="Diego Uriarte" w:date="2019-05-11T17:10:00Z">
        <w:r w:rsidR="00FF4D92">
          <w:t xml:space="preserve"> de 90% venden gasohol 95</w:t>
        </w:r>
      </w:ins>
      <w:ins w:id="642" w:author="Diego Uriarte" w:date="2019-05-11T17:11:00Z">
        <w:r w:rsidR="00FF4D92">
          <w:t xml:space="preserve">, </w:t>
        </w:r>
      </w:ins>
      <w:ins w:id="643" w:author="Diego Uriarte" w:date="2019-05-11T17:12:00Z">
        <w:r w:rsidR="00FF4D92">
          <w:t xml:space="preserve">50% venden gasohol 97, mientas que el </w:t>
        </w:r>
      </w:ins>
      <w:ins w:id="644" w:author="Diego Uriarte" w:date="2019-05-11T17:13:00Z">
        <w:r w:rsidR="00FF4D92">
          <w:t>gasohol 84 es cada vez menos consumido en Lima (solo 23% de las estaciones lo venden).</w:t>
        </w:r>
      </w:ins>
      <w:ins w:id="645" w:author="Diego Uriarte" w:date="2019-05-11T15:20:00Z">
        <w:r w:rsidR="00054043">
          <w:t xml:space="preserve"> </w:t>
        </w:r>
      </w:ins>
    </w:p>
    <w:p w14:paraId="7D906136" w14:textId="6717FBDC" w:rsidR="00054043" w:rsidRDefault="00054043" w:rsidP="00B97460">
      <w:pPr>
        <w:pStyle w:val="Descripcin"/>
        <w:keepNext/>
        <w:jc w:val="left"/>
        <w:rPr>
          <w:ins w:id="646" w:author="Diego Uriarte" w:date="2019-05-11T15:18:00Z"/>
        </w:rPr>
      </w:pPr>
      <w:bookmarkStart w:id="647" w:name="_Ref8480404"/>
      <w:ins w:id="648" w:author="Diego Uriarte" w:date="2019-05-11T15:18:00Z">
        <w:r>
          <w:t xml:space="preserve">Gráfico </w:t>
        </w:r>
        <w:r>
          <w:fldChar w:fldCharType="begin"/>
        </w:r>
        <w:r>
          <w:instrText xml:space="preserve"> SEQ Gráfico \* ARABIC </w:instrText>
        </w:r>
      </w:ins>
      <w:r>
        <w:fldChar w:fldCharType="separate"/>
      </w:r>
      <w:ins w:id="649" w:author="Diego Uriarte" w:date="2019-05-11T15:18:00Z">
        <w:r>
          <w:rPr>
            <w:noProof/>
          </w:rPr>
          <w:t>3</w:t>
        </w:r>
        <w:r>
          <w:fldChar w:fldCharType="end"/>
        </w:r>
        <w:bookmarkEnd w:id="647"/>
        <w:r>
          <w:t>: Venta de combustibles por tipo de producto a nivel nacional (porcentajes)</w:t>
        </w:r>
      </w:ins>
    </w:p>
    <w:p w14:paraId="18AC4092" w14:textId="0311C509" w:rsidR="00B66247" w:rsidRDefault="00B66247" w:rsidP="00B97460">
      <w:pPr>
        <w:pStyle w:val="graficos"/>
        <w:rPr>
          <w:ins w:id="650" w:author="Diego Uriarte" w:date="2019-05-11T15:18:00Z"/>
          <w:sz w:val="18"/>
        </w:rPr>
      </w:pPr>
      <w:ins w:id="651" w:author="Diego Uriarte" w:date="2019-05-11T13:47:00Z">
        <w:r w:rsidRPr="00E422A7">
          <w:drawing>
            <wp:inline distT="0" distB="0" distL="0" distR="0" wp14:anchorId="161C48DF" wp14:editId="7748C272">
              <wp:extent cx="4153666" cy="2926080"/>
              <wp:effectExtent l="0" t="0" r="0" b="7620"/>
              <wp:docPr id="48" name="Imagen 48" descr="E:\Dropbox\projects\maestria\masther-thesis\plot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projects\maestria\masther-thesis\plots\Rplot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7147" cy="2928532"/>
                      </a:xfrm>
                      <a:prstGeom prst="rect">
                        <a:avLst/>
                      </a:prstGeom>
                      <a:noFill/>
                      <a:ln>
                        <a:noFill/>
                      </a:ln>
                    </pic:spPr>
                  </pic:pic>
                </a:graphicData>
              </a:graphic>
            </wp:inline>
          </w:drawing>
        </w:r>
      </w:ins>
    </w:p>
    <w:p w14:paraId="5BC09248" w14:textId="6D0EBC7D" w:rsidR="00054043" w:rsidRPr="00DB477C" w:rsidRDefault="00054043" w:rsidP="00B97460">
      <w:pPr>
        <w:pStyle w:val="Fuente"/>
      </w:pPr>
      <w:ins w:id="652" w:author="Diego Uriarte" w:date="2019-05-11T15:18:00Z">
        <w:r>
          <w:t>Fuente: Elaboración propia</w:t>
        </w:r>
      </w:ins>
      <w:ins w:id="653" w:author="Diego Uriarte" w:date="2019-05-11T17:14:00Z">
        <w:r w:rsidR="00FF4D92">
          <w:t xml:space="preserve"> a partir de los informes estadísticos del MINEM</w:t>
        </w:r>
      </w:ins>
      <w:ins w:id="654" w:author="Diego Uriarte" w:date="2019-05-11T15:18:00Z">
        <w:r>
          <w:t>, 2019.</w:t>
        </w:r>
      </w:ins>
      <w:ins w:id="655" w:author="Diego Uriarte" w:date="2019-05-11T17:14:00Z">
        <w:r w:rsidR="00FF4D92">
          <w:t xml:space="preserve"> </w:t>
        </w:r>
      </w:ins>
    </w:p>
    <w:p w14:paraId="4462978F" w14:textId="0B8732AE" w:rsidR="000B0CED" w:rsidRDefault="000B0CED" w:rsidP="00AE7D0B">
      <w:pPr>
        <w:rPr>
          <w:ins w:id="656" w:author="Diego Uriarte" w:date="2019-05-11T13:48:00Z"/>
        </w:rPr>
      </w:pPr>
      <w:r>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BE2AFD" w:rsidRPr="00BE2AFD">
        <w:t xml:space="preserve">(ver </w:t>
      </w:r>
      <w:r w:rsidR="00BE2AFD" w:rsidRPr="00F752E8">
        <w:fldChar w:fldCharType="begin"/>
      </w:r>
      <w:r w:rsidR="00BE2AFD" w:rsidRPr="00F752E8">
        <w:instrText xml:space="preserve"> REF _Ref6247871 \h  \* MERGEFORMAT </w:instrText>
      </w:r>
      <w:r w:rsidR="00BE2AFD" w:rsidRPr="00F752E8">
        <w:fldChar w:fldCharType="separate"/>
      </w:r>
      <w:r w:rsidR="00560D5E" w:rsidRPr="00560D5E">
        <w:rPr>
          <w:color w:val="000000" w:themeColor="text1"/>
        </w:rPr>
        <w:t xml:space="preserve">Gráfico </w:t>
      </w:r>
      <w:r w:rsidR="00560D5E" w:rsidRPr="00560D5E">
        <w:rPr>
          <w:noProof/>
          <w:color w:val="000000" w:themeColor="text1"/>
        </w:rPr>
        <w:t>3</w:t>
      </w:r>
      <w:r w:rsidR="00BE2AFD" w:rsidRPr="00F752E8">
        <w:fldChar w:fldCharType="end"/>
      </w:r>
      <w:r w:rsidR="004F75F4" w:rsidRPr="00BE2AFD">
        <w:t>)</w:t>
      </w:r>
      <w:r w:rsidR="00105ABA" w:rsidRPr="00BE2AFD">
        <w:t>,</w:t>
      </w:r>
      <w:r w:rsidR="00105ABA">
        <w:t xml:space="preserve"> siendo estas últimas las de mayor presencia</w:t>
      </w:r>
      <w:r w:rsidR="00180658">
        <w:t xml:space="preserve">. Repsol </w:t>
      </w:r>
      <w:r w:rsidR="00105ABA">
        <w:t xml:space="preserve">es el privado con </w:t>
      </w:r>
      <w:r w:rsidR="00180658">
        <w:t xml:space="preserve">mayor participación en el mercado minorista, seguido por Primax y Pecsa, </w:t>
      </w:r>
      <w:r w:rsidR="004F75F4">
        <w:t xml:space="preserve">tal como se observa </w:t>
      </w:r>
      <w:r w:rsidR="00DB477C" w:rsidRPr="00DB477C">
        <w:t>en la</w:t>
      </w:r>
      <w:r w:rsidR="00E11291">
        <w:t xml:space="preserve"> </w:t>
      </w:r>
      <w:r w:rsidR="00E11291">
        <w:fldChar w:fldCharType="begin"/>
      </w:r>
      <w:r w:rsidR="00E11291">
        <w:instrText xml:space="preserve"> REF _Ref6339505 \h </w:instrText>
      </w:r>
      <w:r w:rsidR="00E11291">
        <w:fldChar w:fldCharType="separate"/>
      </w:r>
      <w:r w:rsidR="00560D5E">
        <w:t xml:space="preserve">Tabla </w:t>
      </w:r>
      <w:r w:rsidR="00560D5E">
        <w:rPr>
          <w:noProof/>
        </w:rPr>
        <w:t>2</w:t>
      </w:r>
      <w:r w:rsidR="00E11291">
        <w:fldChar w:fldCharType="end"/>
      </w:r>
      <w:r w:rsidR="00105ABA">
        <w:t>. Este orden se repite si consideramos el número de estaciones abanderadas por cada firma.</w:t>
      </w:r>
    </w:p>
    <w:p w14:paraId="5CAFF5B5" w14:textId="77777777" w:rsidR="00B66247" w:rsidRDefault="00B66247" w:rsidP="00AE7D0B">
      <w:pPr>
        <w:rPr>
          <w:ins w:id="657" w:author="Diego Uriarte" w:date="2019-05-10T17:12:00Z"/>
        </w:rPr>
      </w:pPr>
    </w:p>
    <w:p w14:paraId="3127BE08" w14:textId="59D45ADB" w:rsidR="00A26805" w:rsidRDefault="00A26805" w:rsidP="00AE7D0B">
      <w:pPr>
        <w:rPr>
          <w:ins w:id="658" w:author="Diego Uriarte" w:date="2019-05-10T19:28:00Z"/>
        </w:rPr>
      </w:pPr>
      <w:ins w:id="659" w:author="Diego Uriarte" w:date="2019-05-10T17:12:00Z">
        <w:r>
          <w:lastRenderedPageBreak/>
          <w:t>En febrero de 2018, se concret</w:t>
        </w:r>
      </w:ins>
      <w:ins w:id="660" w:author="Diego Uriarte" w:date="2019-05-10T17:13:00Z">
        <w:r>
          <w:t xml:space="preserve">ó la venta de </w:t>
        </w:r>
      </w:ins>
      <w:ins w:id="661" w:author="Diego Uriarte" w:date="2019-05-10T17:15:00Z">
        <w:r>
          <w:t xml:space="preserve">Pecsa a Primax. La venta abarcó las </w:t>
        </w:r>
      </w:ins>
      <w:ins w:id="662" w:author="Diego Uriarte" w:date="2019-05-10T17:18:00Z">
        <w:r w:rsidR="00B111AD">
          <w:t>69</w:t>
        </w:r>
      </w:ins>
      <w:ins w:id="663" w:author="Diego Uriarte" w:date="2019-05-10T17:15:00Z">
        <w:r>
          <w:t xml:space="preserve"> estaciones que operadas directamente por Pecsa y los contra</w:t>
        </w:r>
      </w:ins>
      <w:ins w:id="664" w:author="Diego Uriarte" w:date="2019-05-10T17:16:00Z">
        <w:r w:rsidR="00B111AD">
          <w:t xml:space="preserve">tos de abastecimiento a </w:t>
        </w:r>
      </w:ins>
      <w:ins w:id="665" w:author="Diego Uriarte" w:date="2019-05-10T17:17:00Z">
        <w:r w:rsidR="00B111AD">
          <w:t xml:space="preserve">348 estaciones abanderadas. </w:t>
        </w:r>
      </w:ins>
      <w:r w:rsidR="00B111AD">
        <w:t xml:space="preserve">Por una estrategia de atención a públicos distintos, la dirección de Primax indicó que se mantendría la marca Pecsa </w:t>
      </w:r>
      <w:r w:rsidR="00B111AD">
        <w:fldChar w:fldCharType="begin"/>
      </w:r>
      <w:ins w:id="666" w:author="Diego Uriarte" w:date="2019-05-10T17:26:00Z">
        <w:r w:rsidR="00B111AD">
          <w:instrText xml:space="preserve"> ADDIN ZOTERO_ITEM CSL_CITATION {"citationID":"kQCn4tQc","properties":{"formattedCitation":"(La Rosa, 2018)","plainCitation":"(La Rosa, 2018)","noteIndex":0},"citationItems":[{"id":1166,"uris":["http://zotero.org/groups/2269288/items/BQB27I6Z"],"uri":["http://zotero.org/groups/2269288/items/BQB27I6Z"],"itemData":{"id":1166,"type":"article-newspaper","title":"Primax: la estrategia tras la adquisición de Pecsa","container-title":"Semana Económica","publisher-place":"Lima","section":"Energía","event-place":"Lima","URL":"http://semanaeconomica.com/article/sectores-y-empresas/energia/267687-primax-la-estrategia-tras-la-adquisicion-de-pecsa/","author":[{"family":"La Rosa","given":"Lucia"}],"issued":{"date-parts":[["2018",2,19]]}}}],"schema":"https://github.com/citation-style-language/schema/raw/master/csl-citation.json"} </w:instrText>
        </w:r>
      </w:ins>
      <w:del w:id="667" w:author="Diego Uriarte" w:date="2019-05-10T17:26:00Z">
        <w:r w:rsidR="00B111AD" w:rsidDel="00B111AD">
          <w:delInstrText xml:space="preserve"> ADDIN ZOTERO_ITEM CSL_CITATION {"citationID":"BbNi7wgj","properties":{"formattedCitation":"(\\uc0\\u171{}Primax: la estrategia tras la adquisici\\uc0\\u243{}n de Pecsa\\uc0\\u187{}, 2018)","plainCitation":"(«Primax: la estrategia tras la adquisición de Pecsa», 2018)","noteIndex":0},"citationItems":[{"id":1166,"uris":["http://zotero.org/groups/2269288/items/BQB27I6Z"],"uri":["http://zotero.org/groups/2269288/items/BQB27I6Z"],"itemData":{"id":1166,"type":"article-newspaper","title":"Primax: la estrategia tras la adquisición de Pecsa","container-title":"Semana Económica","publisher-place":"Lima","section":"Energía","event-place":"Lima","URL":"http://semanaeconomica.com/article/sectores-y-empresas/energia/267687-primax-la-estrategia-tras-la-adquisicion-de-pecsa/","issued":{"date-parts":[["2018",2,19]]}}}],"schema":"https://github.com/citation-style-language/schema/raw/master/csl-citation.json"} </w:delInstrText>
        </w:r>
      </w:del>
      <w:r w:rsidR="00B111AD">
        <w:fldChar w:fldCharType="separate"/>
      </w:r>
      <w:ins w:id="668" w:author="Diego Uriarte" w:date="2019-05-10T17:26:00Z">
        <w:r w:rsidR="00B111AD" w:rsidRPr="00B97460">
          <w:rPr>
            <w:rFonts w:ascii="Times New Roman" w:hAnsi="Times New Roman"/>
          </w:rPr>
          <w:t>(La Rosa, 2018)</w:t>
        </w:r>
      </w:ins>
      <w:del w:id="669" w:author="Diego Uriarte" w:date="2019-05-10T17:26:00Z">
        <w:r w:rsidR="00B111AD" w:rsidRPr="00B97460" w:rsidDel="00B111AD">
          <w:delText>(«Primax: la estrategia tras la adquisición de Pecsa», 2018)</w:delText>
        </w:r>
      </w:del>
      <w:r w:rsidR="00B111AD">
        <w:fldChar w:fldCharType="end"/>
      </w:r>
      <w:r w:rsidR="00B111AD">
        <w:t xml:space="preserve">. </w:t>
      </w:r>
      <w:ins w:id="670" w:author="Diego Uriarte" w:date="2019-05-10T17:27:00Z">
        <w:r w:rsidR="00EC779C">
          <w:t xml:space="preserve">De esta manera, Primax se </w:t>
        </w:r>
      </w:ins>
      <w:ins w:id="671" w:author="Diego Uriarte" w:date="2019-05-10T17:30:00Z">
        <w:r w:rsidR="00EC779C">
          <w:t xml:space="preserve">convirtió </w:t>
        </w:r>
      </w:ins>
      <w:ins w:id="672" w:author="Diego Uriarte" w:date="2019-05-10T17:27:00Z">
        <w:r w:rsidR="00EC779C">
          <w:t xml:space="preserve">en el principal </w:t>
        </w:r>
      </w:ins>
      <w:ins w:id="673" w:author="Diego Uriarte" w:date="2019-05-10T17:33:00Z">
        <w:r w:rsidR="00DD1D40">
          <w:t>minorista</w:t>
        </w:r>
      </w:ins>
      <w:ins w:id="674" w:author="Diego Uriarte" w:date="2019-05-10T17:27:00Z">
        <w:r w:rsidR="00EC779C">
          <w:t xml:space="preserve"> de combustible</w:t>
        </w:r>
      </w:ins>
      <w:ins w:id="675" w:author="Diego Uriarte" w:date="2019-05-10T19:27:00Z">
        <w:r w:rsidR="007B5B7A">
          <w:t xml:space="preserve"> a nivel nacional</w:t>
        </w:r>
      </w:ins>
      <w:ins w:id="676" w:author="Diego Uriarte" w:date="2019-05-10T17:27:00Z">
        <w:r w:rsidR="00EC779C">
          <w:t>.</w:t>
        </w:r>
      </w:ins>
      <w:ins w:id="677" w:author="Diego Uriarte" w:date="2019-05-10T17:33:00Z">
        <w:r w:rsidR="00DD1D40">
          <w:t xml:space="preserve"> Aun así, el mercado peruano se encuentra asociado principalmente a estaciones abanderadas o afiliadas, por lo que ni Primax y Repsol tienen injerencia directa sobre los precios de </w:t>
        </w:r>
      </w:ins>
      <w:ins w:id="678" w:author="Diego Uriarte" w:date="2019-05-10T19:17:00Z">
        <w:r w:rsidR="003E3DE7">
          <w:t>la mayoría</w:t>
        </w:r>
      </w:ins>
      <w:ins w:id="679" w:author="Diego Uriarte" w:date="2019-05-10T17:34:00Z">
        <w:r w:rsidR="00DD1D40">
          <w:t xml:space="preserve"> de estaciones a las que prestan su marca.</w:t>
        </w:r>
      </w:ins>
    </w:p>
    <w:p w14:paraId="4A8C2237" w14:textId="1A7F5943" w:rsidR="007B5B7A" w:rsidDel="00B66247" w:rsidRDefault="007B5B7A" w:rsidP="007B5B7A">
      <w:pPr>
        <w:pStyle w:val="Descripcin"/>
        <w:keepNext/>
        <w:spacing w:before="120"/>
        <w:rPr>
          <w:del w:id="680" w:author="Diego Uriarte" w:date="2019-05-11T13:48:00Z"/>
          <w:moveTo w:id="681" w:author="Diego Uriarte" w:date="2019-05-10T19:28:00Z"/>
        </w:rPr>
      </w:pPr>
      <w:moveToRangeStart w:id="682" w:author="Diego Uriarte" w:date="2019-05-10T19:28:00Z" w:name="move8408901"/>
      <w:moveTo w:id="683" w:author="Diego Uriarte" w:date="2019-05-10T19:28:00Z">
        <w:del w:id="684" w:author="Diego Uriarte" w:date="2019-05-11T13:48:00Z">
          <w:r w:rsidDel="00B66247">
            <w:delText xml:space="preserve">Tabla </w:delText>
          </w:r>
          <w:r w:rsidDel="00B66247">
            <w:rPr>
              <w:iCs w:val="0"/>
            </w:rPr>
            <w:fldChar w:fldCharType="begin"/>
          </w:r>
          <w:r w:rsidDel="00B66247">
            <w:delInstrText xml:space="preserve"> SEQ Tabla \* ARABIC </w:delInstrText>
          </w:r>
          <w:r w:rsidDel="00B66247">
            <w:rPr>
              <w:iCs w:val="0"/>
            </w:rPr>
            <w:fldChar w:fldCharType="separate"/>
          </w:r>
          <w:r w:rsidDel="00B66247">
            <w:rPr>
              <w:noProof/>
            </w:rPr>
            <w:delText>2</w:delText>
          </w:r>
          <w:r w:rsidDel="00B66247">
            <w:rPr>
              <w:iCs w:val="0"/>
            </w:rPr>
            <w:fldChar w:fldCharType="end"/>
          </w:r>
          <w:r w:rsidDel="00B66247">
            <w:delText>: Número de estaciones propias, abanderadas e independientes por marca visible para una muestra de distritos de Lima Metropolitana</w:delText>
          </w:r>
          <w:r w:rsidDel="00B66247">
            <w:rPr>
              <w:rStyle w:val="Refdenotaalpie"/>
            </w:rPr>
            <w:footnoteReference w:id="3"/>
          </w:r>
        </w:del>
      </w:moveTo>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7B5B7A" w:rsidDel="00B66247" w14:paraId="18BDBCA7" w14:textId="6533D3B7" w:rsidTr="00B97460">
        <w:trPr>
          <w:jc w:val="center"/>
          <w:del w:id="689" w:author="Diego Uriarte" w:date="2019-05-11T13:48:00Z"/>
        </w:trPr>
        <w:tc>
          <w:tcPr>
            <w:tcW w:w="2694" w:type="dxa"/>
          </w:tcPr>
          <w:p w14:paraId="7D096D05" w14:textId="2290143E" w:rsidR="007B5B7A" w:rsidDel="00B66247" w:rsidRDefault="007B5B7A" w:rsidP="00B97460">
            <w:pPr>
              <w:keepNext/>
              <w:spacing w:after="0" w:line="240" w:lineRule="auto"/>
              <w:rPr>
                <w:del w:id="690" w:author="Diego Uriarte" w:date="2019-05-11T13:48:00Z"/>
                <w:moveTo w:id="691" w:author="Diego Uriarte" w:date="2019-05-10T19:28:00Z"/>
              </w:rPr>
            </w:pPr>
            <w:moveTo w:id="692" w:author="Diego Uriarte" w:date="2019-05-10T19:28:00Z">
              <w:del w:id="693" w:author="Diego Uriarte" w:date="2019-05-11T13:48:00Z">
                <w:r w:rsidDel="00B66247">
                  <w:delText>Marca | Tipo de estación</w:delText>
                </w:r>
              </w:del>
            </w:moveTo>
          </w:p>
        </w:tc>
        <w:tc>
          <w:tcPr>
            <w:tcW w:w="1133" w:type="dxa"/>
          </w:tcPr>
          <w:p w14:paraId="6DA85F3C" w14:textId="0C654B25" w:rsidR="007B5B7A" w:rsidDel="00B66247" w:rsidRDefault="007B5B7A" w:rsidP="00B97460">
            <w:pPr>
              <w:keepNext/>
              <w:spacing w:after="0" w:line="240" w:lineRule="auto"/>
              <w:jc w:val="right"/>
              <w:rPr>
                <w:del w:id="694" w:author="Diego Uriarte" w:date="2019-05-11T13:48:00Z"/>
                <w:moveTo w:id="695" w:author="Diego Uriarte" w:date="2019-05-10T19:28:00Z"/>
              </w:rPr>
            </w:pPr>
            <w:moveTo w:id="696" w:author="Diego Uriarte" w:date="2019-05-10T19:28:00Z">
              <w:del w:id="697" w:author="Diego Uriarte" w:date="2019-05-11T13:48:00Z">
                <w:r w:rsidDel="00B66247">
                  <w:delText>Propia</w:delText>
                </w:r>
              </w:del>
            </w:moveTo>
          </w:p>
        </w:tc>
        <w:tc>
          <w:tcPr>
            <w:tcW w:w="1279" w:type="dxa"/>
          </w:tcPr>
          <w:p w14:paraId="6F5A7BE7" w14:textId="25007BE5" w:rsidR="007B5B7A" w:rsidDel="00B66247" w:rsidRDefault="007B5B7A" w:rsidP="00B97460">
            <w:pPr>
              <w:keepNext/>
              <w:spacing w:after="0" w:line="240" w:lineRule="auto"/>
              <w:rPr>
                <w:del w:id="698" w:author="Diego Uriarte" w:date="2019-05-11T13:48:00Z"/>
                <w:moveTo w:id="699" w:author="Diego Uriarte" w:date="2019-05-10T19:28:00Z"/>
              </w:rPr>
            </w:pPr>
            <w:moveTo w:id="700" w:author="Diego Uriarte" w:date="2019-05-10T19:28:00Z">
              <w:del w:id="701" w:author="Diego Uriarte" w:date="2019-05-11T13:48:00Z">
                <w:r w:rsidDel="00B66247">
                  <w:delText>Abanderada</w:delText>
                </w:r>
              </w:del>
            </w:moveTo>
          </w:p>
        </w:tc>
        <w:tc>
          <w:tcPr>
            <w:tcW w:w="1463" w:type="dxa"/>
          </w:tcPr>
          <w:p w14:paraId="7D50378A" w14:textId="1E9DD589" w:rsidR="007B5B7A" w:rsidDel="00B66247" w:rsidRDefault="007B5B7A" w:rsidP="00B97460">
            <w:pPr>
              <w:keepNext/>
              <w:spacing w:after="0" w:line="240" w:lineRule="auto"/>
              <w:jc w:val="right"/>
              <w:rPr>
                <w:del w:id="702" w:author="Diego Uriarte" w:date="2019-05-11T13:48:00Z"/>
                <w:moveTo w:id="703" w:author="Diego Uriarte" w:date="2019-05-10T19:28:00Z"/>
              </w:rPr>
            </w:pPr>
            <w:moveTo w:id="704" w:author="Diego Uriarte" w:date="2019-05-10T19:28:00Z">
              <w:del w:id="705" w:author="Diego Uriarte" w:date="2019-05-11T13:48:00Z">
                <w:r w:rsidDel="00B66247">
                  <w:delText>Independiente</w:delText>
                </w:r>
              </w:del>
            </w:moveTo>
          </w:p>
        </w:tc>
        <w:tc>
          <w:tcPr>
            <w:tcW w:w="1463" w:type="dxa"/>
          </w:tcPr>
          <w:p w14:paraId="096F9542" w14:textId="2815BE57" w:rsidR="007B5B7A" w:rsidRPr="00DB477C" w:rsidDel="00B66247" w:rsidRDefault="007B5B7A" w:rsidP="00B97460">
            <w:pPr>
              <w:keepNext/>
              <w:spacing w:after="0" w:line="240" w:lineRule="auto"/>
              <w:jc w:val="right"/>
              <w:rPr>
                <w:del w:id="706" w:author="Diego Uriarte" w:date="2019-05-11T13:48:00Z"/>
                <w:moveTo w:id="707" w:author="Diego Uriarte" w:date="2019-05-10T19:28:00Z"/>
                <w:b/>
              </w:rPr>
            </w:pPr>
            <w:moveTo w:id="708" w:author="Diego Uriarte" w:date="2019-05-10T19:28:00Z">
              <w:del w:id="709" w:author="Diego Uriarte" w:date="2019-05-11T13:48:00Z">
                <w:r w:rsidRPr="00DB477C" w:rsidDel="00B66247">
                  <w:rPr>
                    <w:b/>
                  </w:rPr>
                  <w:delText>Total</w:delText>
                </w:r>
              </w:del>
            </w:moveTo>
          </w:p>
        </w:tc>
      </w:tr>
      <w:tr w:rsidR="007B5B7A" w:rsidDel="00B66247" w14:paraId="6D065439" w14:textId="6E49C795" w:rsidTr="00B97460">
        <w:trPr>
          <w:jc w:val="center"/>
          <w:del w:id="710" w:author="Diego Uriarte" w:date="2019-05-11T13:48:00Z"/>
        </w:trPr>
        <w:tc>
          <w:tcPr>
            <w:tcW w:w="2694" w:type="dxa"/>
          </w:tcPr>
          <w:p w14:paraId="41FB0492" w14:textId="104DF198" w:rsidR="007B5B7A" w:rsidDel="00B66247" w:rsidRDefault="007B5B7A" w:rsidP="00B97460">
            <w:pPr>
              <w:keepNext/>
              <w:spacing w:after="0" w:line="240" w:lineRule="auto"/>
              <w:rPr>
                <w:del w:id="711" w:author="Diego Uriarte" w:date="2019-05-11T13:48:00Z"/>
                <w:moveTo w:id="712" w:author="Diego Uriarte" w:date="2019-05-10T19:28:00Z"/>
              </w:rPr>
            </w:pPr>
            <w:moveTo w:id="713" w:author="Diego Uriarte" w:date="2019-05-10T19:28:00Z">
              <w:del w:id="714" w:author="Diego Uriarte" w:date="2019-05-11T13:48:00Z">
                <w:r w:rsidDel="00B66247">
                  <w:delText>Repsol</w:delText>
                </w:r>
              </w:del>
            </w:moveTo>
          </w:p>
        </w:tc>
        <w:tc>
          <w:tcPr>
            <w:tcW w:w="1133" w:type="dxa"/>
          </w:tcPr>
          <w:p w14:paraId="55EB2DD4" w14:textId="193A0D18" w:rsidR="007B5B7A" w:rsidDel="00B66247" w:rsidRDefault="007B5B7A" w:rsidP="00B97460">
            <w:pPr>
              <w:keepNext/>
              <w:spacing w:after="0" w:line="240" w:lineRule="auto"/>
              <w:jc w:val="right"/>
              <w:rPr>
                <w:del w:id="715" w:author="Diego Uriarte" w:date="2019-05-11T13:48:00Z"/>
                <w:moveTo w:id="716" w:author="Diego Uriarte" w:date="2019-05-10T19:28:00Z"/>
              </w:rPr>
            </w:pPr>
            <w:moveTo w:id="717" w:author="Diego Uriarte" w:date="2019-05-10T19:28:00Z">
              <w:del w:id="718" w:author="Diego Uriarte" w:date="2019-05-11T13:48:00Z">
                <w:r w:rsidDel="00B66247">
                  <w:delText>72</w:delText>
                </w:r>
              </w:del>
            </w:moveTo>
          </w:p>
        </w:tc>
        <w:tc>
          <w:tcPr>
            <w:tcW w:w="1279" w:type="dxa"/>
          </w:tcPr>
          <w:p w14:paraId="3A4A0139" w14:textId="63150006" w:rsidR="007B5B7A" w:rsidDel="00B66247" w:rsidRDefault="007B5B7A" w:rsidP="00B97460">
            <w:pPr>
              <w:keepNext/>
              <w:spacing w:after="0" w:line="240" w:lineRule="auto"/>
              <w:jc w:val="right"/>
              <w:rPr>
                <w:del w:id="719" w:author="Diego Uriarte" w:date="2019-05-11T13:48:00Z"/>
                <w:moveTo w:id="720" w:author="Diego Uriarte" w:date="2019-05-10T19:28:00Z"/>
              </w:rPr>
            </w:pPr>
            <w:moveTo w:id="721" w:author="Diego Uriarte" w:date="2019-05-10T19:28:00Z">
              <w:del w:id="722" w:author="Diego Uriarte" w:date="2019-05-11T13:48:00Z">
                <w:r w:rsidDel="00B66247">
                  <w:delText>52</w:delText>
                </w:r>
              </w:del>
            </w:moveTo>
          </w:p>
        </w:tc>
        <w:tc>
          <w:tcPr>
            <w:tcW w:w="1463" w:type="dxa"/>
          </w:tcPr>
          <w:p w14:paraId="441DAE11" w14:textId="37AEC9C3" w:rsidR="007B5B7A" w:rsidDel="00B66247" w:rsidRDefault="007B5B7A" w:rsidP="00B97460">
            <w:pPr>
              <w:keepNext/>
              <w:spacing w:after="0" w:line="240" w:lineRule="auto"/>
              <w:jc w:val="right"/>
              <w:rPr>
                <w:del w:id="723" w:author="Diego Uriarte" w:date="2019-05-11T13:48:00Z"/>
                <w:moveTo w:id="724" w:author="Diego Uriarte" w:date="2019-05-10T19:28:00Z"/>
              </w:rPr>
            </w:pPr>
            <w:moveTo w:id="725" w:author="Diego Uriarte" w:date="2019-05-10T19:28:00Z">
              <w:del w:id="726" w:author="Diego Uriarte" w:date="2019-05-11T13:48:00Z">
                <w:r w:rsidDel="00B66247">
                  <w:delText>-</w:delText>
                </w:r>
              </w:del>
            </w:moveTo>
          </w:p>
        </w:tc>
        <w:tc>
          <w:tcPr>
            <w:tcW w:w="1463" w:type="dxa"/>
          </w:tcPr>
          <w:p w14:paraId="41AB8B28" w14:textId="477F00AD" w:rsidR="007B5B7A" w:rsidDel="00B66247" w:rsidRDefault="007B5B7A" w:rsidP="00B97460">
            <w:pPr>
              <w:keepNext/>
              <w:spacing w:after="0" w:line="240" w:lineRule="auto"/>
              <w:jc w:val="right"/>
              <w:rPr>
                <w:del w:id="727" w:author="Diego Uriarte" w:date="2019-05-11T13:48:00Z"/>
                <w:moveTo w:id="728" w:author="Diego Uriarte" w:date="2019-05-10T19:28:00Z"/>
              </w:rPr>
            </w:pPr>
            <w:moveTo w:id="729" w:author="Diego Uriarte" w:date="2019-05-10T19:28:00Z">
              <w:del w:id="730" w:author="Diego Uriarte" w:date="2019-05-11T13:48:00Z">
                <w:r w:rsidDel="00B66247">
                  <w:delText>124</w:delText>
                </w:r>
              </w:del>
            </w:moveTo>
          </w:p>
        </w:tc>
      </w:tr>
      <w:tr w:rsidR="007B5B7A" w:rsidDel="00B66247" w14:paraId="5F623A09" w14:textId="2E212007" w:rsidTr="00B97460">
        <w:trPr>
          <w:jc w:val="center"/>
          <w:del w:id="731" w:author="Diego Uriarte" w:date="2019-05-11T13:48:00Z"/>
        </w:trPr>
        <w:tc>
          <w:tcPr>
            <w:tcW w:w="2694" w:type="dxa"/>
          </w:tcPr>
          <w:p w14:paraId="26D9EE9E" w14:textId="1F7A9E0F" w:rsidR="007B5B7A" w:rsidDel="00B66247" w:rsidRDefault="007B5B7A" w:rsidP="00B97460">
            <w:pPr>
              <w:keepNext/>
              <w:spacing w:after="0" w:line="240" w:lineRule="auto"/>
              <w:rPr>
                <w:del w:id="732" w:author="Diego Uriarte" w:date="2019-05-11T13:48:00Z"/>
                <w:moveTo w:id="733" w:author="Diego Uriarte" w:date="2019-05-10T19:28:00Z"/>
              </w:rPr>
            </w:pPr>
            <w:moveTo w:id="734" w:author="Diego Uriarte" w:date="2019-05-10T19:28:00Z">
              <w:del w:id="735" w:author="Diego Uriarte" w:date="2019-05-11T13:48:00Z">
                <w:r w:rsidDel="00B66247">
                  <w:delText>Primax</w:delText>
                </w:r>
              </w:del>
            </w:moveTo>
          </w:p>
        </w:tc>
        <w:tc>
          <w:tcPr>
            <w:tcW w:w="1133" w:type="dxa"/>
          </w:tcPr>
          <w:p w14:paraId="11A3EA0F" w14:textId="3E0E73E6" w:rsidR="007B5B7A" w:rsidDel="00B66247" w:rsidRDefault="007B5B7A" w:rsidP="00B97460">
            <w:pPr>
              <w:keepNext/>
              <w:spacing w:after="0" w:line="240" w:lineRule="auto"/>
              <w:jc w:val="right"/>
              <w:rPr>
                <w:del w:id="736" w:author="Diego Uriarte" w:date="2019-05-11T13:48:00Z"/>
                <w:moveTo w:id="737" w:author="Diego Uriarte" w:date="2019-05-10T19:28:00Z"/>
              </w:rPr>
            </w:pPr>
            <w:moveTo w:id="738" w:author="Diego Uriarte" w:date="2019-05-10T19:28:00Z">
              <w:del w:id="739" w:author="Diego Uriarte" w:date="2019-05-11T13:48:00Z">
                <w:r w:rsidDel="00B66247">
                  <w:delText>41</w:delText>
                </w:r>
              </w:del>
            </w:moveTo>
          </w:p>
        </w:tc>
        <w:tc>
          <w:tcPr>
            <w:tcW w:w="1279" w:type="dxa"/>
          </w:tcPr>
          <w:p w14:paraId="5856FFF0" w14:textId="4B811F36" w:rsidR="007B5B7A" w:rsidDel="00B66247" w:rsidRDefault="007B5B7A" w:rsidP="00B97460">
            <w:pPr>
              <w:keepNext/>
              <w:spacing w:after="0" w:line="240" w:lineRule="auto"/>
              <w:jc w:val="right"/>
              <w:rPr>
                <w:del w:id="740" w:author="Diego Uriarte" w:date="2019-05-11T13:48:00Z"/>
                <w:moveTo w:id="741" w:author="Diego Uriarte" w:date="2019-05-10T19:28:00Z"/>
              </w:rPr>
            </w:pPr>
            <w:moveTo w:id="742" w:author="Diego Uriarte" w:date="2019-05-10T19:28:00Z">
              <w:del w:id="743" w:author="Diego Uriarte" w:date="2019-05-11T13:48:00Z">
                <w:r w:rsidDel="00B66247">
                  <w:delText>73</w:delText>
                </w:r>
              </w:del>
            </w:moveTo>
          </w:p>
        </w:tc>
        <w:tc>
          <w:tcPr>
            <w:tcW w:w="1463" w:type="dxa"/>
          </w:tcPr>
          <w:p w14:paraId="1CA586C3" w14:textId="33974098" w:rsidR="007B5B7A" w:rsidDel="00B66247" w:rsidRDefault="007B5B7A" w:rsidP="00B97460">
            <w:pPr>
              <w:keepNext/>
              <w:spacing w:after="0" w:line="240" w:lineRule="auto"/>
              <w:jc w:val="right"/>
              <w:rPr>
                <w:del w:id="744" w:author="Diego Uriarte" w:date="2019-05-11T13:48:00Z"/>
                <w:moveTo w:id="745" w:author="Diego Uriarte" w:date="2019-05-10T19:28:00Z"/>
              </w:rPr>
            </w:pPr>
            <w:moveTo w:id="746" w:author="Diego Uriarte" w:date="2019-05-10T19:28:00Z">
              <w:del w:id="747" w:author="Diego Uriarte" w:date="2019-05-11T13:48:00Z">
                <w:r w:rsidDel="00B66247">
                  <w:delText>-</w:delText>
                </w:r>
              </w:del>
            </w:moveTo>
          </w:p>
        </w:tc>
        <w:tc>
          <w:tcPr>
            <w:tcW w:w="1463" w:type="dxa"/>
          </w:tcPr>
          <w:p w14:paraId="152FA1E3" w14:textId="4C95E939" w:rsidR="007B5B7A" w:rsidDel="00B66247" w:rsidRDefault="007B5B7A" w:rsidP="00B97460">
            <w:pPr>
              <w:keepNext/>
              <w:spacing w:after="0" w:line="240" w:lineRule="auto"/>
              <w:jc w:val="right"/>
              <w:rPr>
                <w:del w:id="748" w:author="Diego Uriarte" w:date="2019-05-11T13:48:00Z"/>
                <w:moveTo w:id="749" w:author="Diego Uriarte" w:date="2019-05-10T19:28:00Z"/>
              </w:rPr>
            </w:pPr>
            <w:moveTo w:id="750" w:author="Diego Uriarte" w:date="2019-05-10T19:28:00Z">
              <w:del w:id="751" w:author="Diego Uriarte" w:date="2019-05-11T13:48:00Z">
                <w:r w:rsidDel="00B66247">
                  <w:delText>114</w:delText>
                </w:r>
              </w:del>
            </w:moveTo>
          </w:p>
        </w:tc>
      </w:tr>
      <w:tr w:rsidR="007B5B7A" w:rsidDel="00B66247" w14:paraId="06260E70" w14:textId="46DBE568" w:rsidTr="00B97460">
        <w:trPr>
          <w:jc w:val="center"/>
          <w:del w:id="752" w:author="Diego Uriarte" w:date="2019-05-11T13:48:00Z"/>
        </w:trPr>
        <w:tc>
          <w:tcPr>
            <w:tcW w:w="2694" w:type="dxa"/>
          </w:tcPr>
          <w:p w14:paraId="56594A6D" w14:textId="47D66ABC" w:rsidR="007B5B7A" w:rsidDel="00B66247" w:rsidRDefault="007B5B7A" w:rsidP="00B97460">
            <w:pPr>
              <w:keepNext/>
              <w:spacing w:after="0" w:line="240" w:lineRule="auto"/>
              <w:rPr>
                <w:del w:id="753" w:author="Diego Uriarte" w:date="2019-05-11T13:48:00Z"/>
                <w:moveTo w:id="754" w:author="Diego Uriarte" w:date="2019-05-10T19:28:00Z"/>
              </w:rPr>
            </w:pPr>
            <w:moveTo w:id="755" w:author="Diego Uriarte" w:date="2019-05-10T19:28:00Z">
              <w:del w:id="756" w:author="Diego Uriarte" w:date="2019-05-11T13:48:00Z">
                <w:r w:rsidDel="00B66247">
                  <w:delText>Pecsa</w:delText>
                </w:r>
              </w:del>
            </w:moveTo>
          </w:p>
        </w:tc>
        <w:tc>
          <w:tcPr>
            <w:tcW w:w="1133" w:type="dxa"/>
          </w:tcPr>
          <w:p w14:paraId="3A892BAA" w14:textId="07C97F00" w:rsidR="007B5B7A" w:rsidDel="00B66247" w:rsidRDefault="007B5B7A" w:rsidP="00B97460">
            <w:pPr>
              <w:keepNext/>
              <w:spacing w:after="0" w:line="240" w:lineRule="auto"/>
              <w:jc w:val="right"/>
              <w:rPr>
                <w:del w:id="757" w:author="Diego Uriarte" w:date="2019-05-11T13:48:00Z"/>
                <w:moveTo w:id="758" w:author="Diego Uriarte" w:date="2019-05-10T19:28:00Z"/>
              </w:rPr>
            </w:pPr>
            <w:moveTo w:id="759" w:author="Diego Uriarte" w:date="2019-05-10T19:28:00Z">
              <w:del w:id="760" w:author="Diego Uriarte" w:date="2019-05-11T13:48:00Z">
                <w:r w:rsidDel="00B66247">
                  <w:delText>28</w:delText>
                </w:r>
              </w:del>
            </w:moveTo>
          </w:p>
        </w:tc>
        <w:tc>
          <w:tcPr>
            <w:tcW w:w="1279" w:type="dxa"/>
          </w:tcPr>
          <w:p w14:paraId="3B5CDA19" w14:textId="5819C82A" w:rsidR="007B5B7A" w:rsidDel="00B66247" w:rsidRDefault="007B5B7A" w:rsidP="00B97460">
            <w:pPr>
              <w:keepNext/>
              <w:spacing w:after="0" w:line="240" w:lineRule="auto"/>
              <w:jc w:val="right"/>
              <w:rPr>
                <w:del w:id="761" w:author="Diego Uriarte" w:date="2019-05-11T13:48:00Z"/>
                <w:moveTo w:id="762" w:author="Diego Uriarte" w:date="2019-05-10T19:28:00Z"/>
              </w:rPr>
            </w:pPr>
            <w:moveTo w:id="763" w:author="Diego Uriarte" w:date="2019-05-10T19:28:00Z">
              <w:del w:id="764" w:author="Diego Uriarte" w:date="2019-05-11T13:48:00Z">
                <w:r w:rsidDel="00B66247">
                  <w:delText>30</w:delText>
                </w:r>
              </w:del>
            </w:moveTo>
          </w:p>
        </w:tc>
        <w:tc>
          <w:tcPr>
            <w:tcW w:w="1463" w:type="dxa"/>
          </w:tcPr>
          <w:p w14:paraId="7427B38A" w14:textId="7020D0B1" w:rsidR="007B5B7A" w:rsidDel="00B66247" w:rsidRDefault="007B5B7A" w:rsidP="00B97460">
            <w:pPr>
              <w:keepNext/>
              <w:spacing w:after="0" w:line="240" w:lineRule="auto"/>
              <w:jc w:val="right"/>
              <w:rPr>
                <w:del w:id="765" w:author="Diego Uriarte" w:date="2019-05-11T13:48:00Z"/>
                <w:moveTo w:id="766" w:author="Diego Uriarte" w:date="2019-05-10T19:28:00Z"/>
              </w:rPr>
            </w:pPr>
            <w:moveTo w:id="767" w:author="Diego Uriarte" w:date="2019-05-10T19:28:00Z">
              <w:del w:id="768" w:author="Diego Uriarte" w:date="2019-05-11T13:48:00Z">
                <w:r w:rsidDel="00B66247">
                  <w:delText>-</w:delText>
                </w:r>
              </w:del>
            </w:moveTo>
          </w:p>
        </w:tc>
        <w:tc>
          <w:tcPr>
            <w:tcW w:w="1463" w:type="dxa"/>
          </w:tcPr>
          <w:p w14:paraId="321FB9C2" w14:textId="35F3038C" w:rsidR="007B5B7A" w:rsidDel="00B66247" w:rsidRDefault="007B5B7A" w:rsidP="00B97460">
            <w:pPr>
              <w:keepNext/>
              <w:spacing w:after="0" w:line="240" w:lineRule="auto"/>
              <w:jc w:val="right"/>
              <w:rPr>
                <w:del w:id="769" w:author="Diego Uriarte" w:date="2019-05-11T13:48:00Z"/>
                <w:moveTo w:id="770" w:author="Diego Uriarte" w:date="2019-05-10T19:28:00Z"/>
              </w:rPr>
            </w:pPr>
            <w:moveTo w:id="771" w:author="Diego Uriarte" w:date="2019-05-10T19:28:00Z">
              <w:del w:id="772" w:author="Diego Uriarte" w:date="2019-05-11T13:48:00Z">
                <w:r w:rsidDel="00B66247">
                  <w:delText>58</w:delText>
                </w:r>
              </w:del>
            </w:moveTo>
          </w:p>
        </w:tc>
      </w:tr>
      <w:tr w:rsidR="007B5B7A" w:rsidDel="00B66247" w14:paraId="7692426F" w14:textId="6D9129D8" w:rsidTr="00B97460">
        <w:trPr>
          <w:jc w:val="center"/>
          <w:del w:id="773" w:author="Diego Uriarte" w:date="2019-05-11T13:48:00Z"/>
        </w:trPr>
        <w:tc>
          <w:tcPr>
            <w:tcW w:w="2694" w:type="dxa"/>
          </w:tcPr>
          <w:p w14:paraId="7D0492AF" w14:textId="7CFC8E8F" w:rsidR="007B5B7A" w:rsidDel="00B66247" w:rsidRDefault="007B5B7A" w:rsidP="00B97460">
            <w:pPr>
              <w:keepNext/>
              <w:spacing w:after="0" w:line="240" w:lineRule="auto"/>
              <w:rPr>
                <w:del w:id="774" w:author="Diego Uriarte" w:date="2019-05-11T13:48:00Z"/>
                <w:moveTo w:id="775" w:author="Diego Uriarte" w:date="2019-05-10T19:28:00Z"/>
              </w:rPr>
            </w:pPr>
            <w:moveTo w:id="776" w:author="Diego Uriarte" w:date="2019-05-10T19:28:00Z">
              <w:del w:id="777" w:author="Diego Uriarte" w:date="2019-05-11T13:48:00Z">
                <w:r w:rsidDel="00B66247">
                  <w:delText>Petroperú</w:delText>
                </w:r>
              </w:del>
            </w:moveTo>
          </w:p>
        </w:tc>
        <w:tc>
          <w:tcPr>
            <w:tcW w:w="1133" w:type="dxa"/>
          </w:tcPr>
          <w:p w14:paraId="337C4607" w14:textId="7FF60499" w:rsidR="007B5B7A" w:rsidDel="00B66247" w:rsidRDefault="007B5B7A" w:rsidP="00B97460">
            <w:pPr>
              <w:keepNext/>
              <w:spacing w:after="0" w:line="240" w:lineRule="auto"/>
              <w:jc w:val="right"/>
              <w:rPr>
                <w:del w:id="778" w:author="Diego Uriarte" w:date="2019-05-11T13:48:00Z"/>
                <w:moveTo w:id="779" w:author="Diego Uriarte" w:date="2019-05-10T19:28:00Z"/>
              </w:rPr>
            </w:pPr>
            <w:moveTo w:id="780" w:author="Diego Uriarte" w:date="2019-05-10T19:28:00Z">
              <w:del w:id="781" w:author="Diego Uriarte" w:date="2019-05-11T13:48:00Z">
                <w:r w:rsidDel="00B66247">
                  <w:delText>0</w:delText>
                </w:r>
              </w:del>
            </w:moveTo>
          </w:p>
        </w:tc>
        <w:tc>
          <w:tcPr>
            <w:tcW w:w="1279" w:type="dxa"/>
          </w:tcPr>
          <w:p w14:paraId="41973729" w14:textId="1C1B5D24" w:rsidR="007B5B7A" w:rsidDel="00B66247" w:rsidRDefault="007B5B7A" w:rsidP="00B97460">
            <w:pPr>
              <w:keepNext/>
              <w:spacing w:after="0" w:line="240" w:lineRule="auto"/>
              <w:jc w:val="right"/>
              <w:rPr>
                <w:del w:id="782" w:author="Diego Uriarte" w:date="2019-05-11T13:48:00Z"/>
                <w:moveTo w:id="783" w:author="Diego Uriarte" w:date="2019-05-10T19:28:00Z"/>
              </w:rPr>
            </w:pPr>
            <w:moveTo w:id="784" w:author="Diego Uriarte" w:date="2019-05-10T19:28:00Z">
              <w:del w:id="785" w:author="Diego Uriarte" w:date="2019-05-11T13:48:00Z">
                <w:r w:rsidDel="00B66247">
                  <w:delText>42</w:delText>
                </w:r>
              </w:del>
            </w:moveTo>
          </w:p>
        </w:tc>
        <w:tc>
          <w:tcPr>
            <w:tcW w:w="1463" w:type="dxa"/>
          </w:tcPr>
          <w:p w14:paraId="612BF7B5" w14:textId="60D0F5C8" w:rsidR="007B5B7A" w:rsidDel="00B66247" w:rsidRDefault="007B5B7A" w:rsidP="00B97460">
            <w:pPr>
              <w:keepNext/>
              <w:spacing w:after="0" w:line="240" w:lineRule="auto"/>
              <w:jc w:val="right"/>
              <w:rPr>
                <w:del w:id="786" w:author="Diego Uriarte" w:date="2019-05-11T13:48:00Z"/>
                <w:moveTo w:id="787" w:author="Diego Uriarte" w:date="2019-05-10T19:28:00Z"/>
              </w:rPr>
            </w:pPr>
            <w:moveTo w:id="788" w:author="Diego Uriarte" w:date="2019-05-10T19:28:00Z">
              <w:del w:id="789" w:author="Diego Uriarte" w:date="2019-05-11T13:48:00Z">
                <w:r w:rsidDel="00B66247">
                  <w:delText>-</w:delText>
                </w:r>
              </w:del>
            </w:moveTo>
          </w:p>
        </w:tc>
        <w:tc>
          <w:tcPr>
            <w:tcW w:w="1463" w:type="dxa"/>
          </w:tcPr>
          <w:p w14:paraId="6ECAD675" w14:textId="4B71F357" w:rsidR="007B5B7A" w:rsidDel="00B66247" w:rsidRDefault="007B5B7A" w:rsidP="00B97460">
            <w:pPr>
              <w:keepNext/>
              <w:spacing w:after="0" w:line="240" w:lineRule="auto"/>
              <w:jc w:val="right"/>
              <w:rPr>
                <w:del w:id="790" w:author="Diego Uriarte" w:date="2019-05-11T13:48:00Z"/>
                <w:moveTo w:id="791" w:author="Diego Uriarte" w:date="2019-05-10T19:28:00Z"/>
              </w:rPr>
            </w:pPr>
            <w:moveTo w:id="792" w:author="Diego Uriarte" w:date="2019-05-10T19:28:00Z">
              <w:del w:id="793" w:author="Diego Uriarte" w:date="2019-05-11T13:48:00Z">
                <w:r w:rsidDel="00B66247">
                  <w:delText>42</w:delText>
                </w:r>
              </w:del>
            </w:moveTo>
          </w:p>
        </w:tc>
      </w:tr>
      <w:tr w:rsidR="007B5B7A" w:rsidDel="00B66247" w14:paraId="4166944D" w14:textId="5CE534F9" w:rsidTr="00B97460">
        <w:trPr>
          <w:jc w:val="center"/>
          <w:del w:id="794" w:author="Diego Uriarte" w:date="2019-05-11T13:48:00Z"/>
        </w:trPr>
        <w:tc>
          <w:tcPr>
            <w:tcW w:w="2694" w:type="dxa"/>
          </w:tcPr>
          <w:p w14:paraId="640B86F2" w14:textId="74FF2A1E" w:rsidR="007B5B7A" w:rsidDel="00B66247" w:rsidRDefault="007B5B7A" w:rsidP="00B97460">
            <w:pPr>
              <w:keepNext/>
              <w:spacing w:after="0" w:line="240" w:lineRule="auto"/>
              <w:rPr>
                <w:del w:id="795" w:author="Diego Uriarte" w:date="2019-05-11T13:48:00Z"/>
                <w:moveTo w:id="796" w:author="Diego Uriarte" w:date="2019-05-10T19:28:00Z"/>
              </w:rPr>
            </w:pPr>
            <w:moveTo w:id="797" w:author="Diego Uriarte" w:date="2019-05-10T19:28:00Z">
              <w:del w:id="798" w:author="Diego Uriarte" w:date="2019-05-11T13:48:00Z">
                <w:r w:rsidDel="00B66247">
                  <w:delText>Sin Marca</w:delText>
                </w:r>
              </w:del>
            </w:moveTo>
          </w:p>
        </w:tc>
        <w:tc>
          <w:tcPr>
            <w:tcW w:w="1133" w:type="dxa"/>
          </w:tcPr>
          <w:p w14:paraId="2944DE0A" w14:textId="7BFFBB67" w:rsidR="007B5B7A" w:rsidDel="00B66247" w:rsidRDefault="007B5B7A" w:rsidP="00B97460">
            <w:pPr>
              <w:keepNext/>
              <w:spacing w:after="0" w:line="240" w:lineRule="auto"/>
              <w:jc w:val="right"/>
              <w:rPr>
                <w:del w:id="799" w:author="Diego Uriarte" w:date="2019-05-11T13:48:00Z"/>
                <w:moveTo w:id="800" w:author="Diego Uriarte" w:date="2019-05-10T19:28:00Z"/>
              </w:rPr>
            </w:pPr>
            <w:moveTo w:id="801" w:author="Diego Uriarte" w:date="2019-05-10T19:28:00Z">
              <w:del w:id="802" w:author="Diego Uriarte" w:date="2019-05-11T13:48:00Z">
                <w:r w:rsidDel="00B66247">
                  <w:delText>-</w:delText>
                </w:r>
              </w:del>
            </w:moveTo>
          </w:p>
        </w:tc>
        <w:tc>
          <w:tcPr>
            <w:tcW w:w="1279" w:type="dxa"/>
          </w:tcPr>
          <w:p w14:paraId="5206DD3B" w14:textId="1CC55E06" w:rsidR="007B5B7A" w:rsidDel="00B66247" w:rsidRDefault="007B5B7A" w:rsidP="00B97460">
            <w:pPr>
              <w:keepNext/>
              <w:spacing w:after="0" w:line="240" w:lineRule="auto"/>
              <w:jc w:val="right"/>
              <w:rPr>
                <w:del w:id="803" w:author="Diego Uriarte" w:date="2019-05-11T13:48:00Z"/>
                <w:moveTo w:id="804" w:author="Diego Uriarte" w:date="2019-05-10T19:28:00Z"/>
              </w:rPr>
            </w:pPr>
            <w:moveTo w:id="805" w:author="Diego Uriarte" w:date="2019-05-10T19:28:00Z">
              <w:del w:id="806" w:author="Diego Uriarte" w:date="2019-05-11T13:48:00Z">
                <w:r w:rsidDel="00B66247">
                  <w:delText>-</w:delText>
                </w:r>
              </w:del>
            </w:moveTo>
          </w:p>
        </w:tc>
        <w:tc>
          <w:tcPr>
            <w:tcW w:w="1463" w:type="dxa"/>
          </w:tcPr>
          <w:p w14:paraId="6C61F1BA" w14:textId="5AB4CC8B" w:rsidR="007B5B7A" w:rsidDel="00B66247" w:rsidRDefault="007B5B7A" w:rsidP="00B97460">
            <w:pPr>
              <w:keepNext/>
              <w:spacing w:after="0" w:line="240" w:lineRule="auto"/>
              <w:jc w:val="right"/>
              <w:rPr>
                <w:del w:id="807" w:author="Diego Uriarte" w:date="2019-05-11T13:48:00Z"/>
                <w:moveTo w:id="808" w:author="Diego Uriarte" w:date="2019-05-10T19:28:00Z"/>
              </w:rPr>
            </w:pPr>
            <w:moveTo w:id="809" w:author="Diego Uriarte" w:date="2019-05-10T19:28:00Z">
              <w:del w:id="810" w:author="Diego Uriarte" w:date="2019-05-11T13:48:00Z">
                <w:r w:rsidDel="00B66247">
                  <w:delText>99</w:delText>
                </w:r>
              </w:del>
            </w:moveTo>
          </w:p>
        </w:tc>
        <w:tc>
          <w:tcPr>
            <w:tcW w:w="1463" w:type="dxa"/>
          </w:tcPr>
          <w:p w14:paraId="04836FD9" w14:textId="6517CB75" w:rsidR="007B5B7A" w:rsidDel="00B66247" w:rsidRDefault="007B5B7A" w:rsidP="00B97460">
            <w:pPr>
              <w:keepNext/>
              <w:spacing w:after="0" w:line="240" w:lineRule="auto"/>
              <w:jc w:val="right"/>
              <w:rPr>
                <w:del w:id="811" w:author="Diego Uriarte" w:date="2019-05-11T13:48:00Z"/>
                <w:moveTo w:id="812" w:author="Diego Uriarte" w:date="2019-05-10T19:28:00Z"/>
              </w:rPr>
            </w:pPr>
            <w:moveTo w:id="813" w:author="Diego Uriarte" w:date="2019-05-10T19:28:00Z">
              <w:del w:id="814" w:author="Diego Uriarte" w:date="2019-05-11T13:48:00Z">
                <w:r w:rsidDel="00B66247">
                  <w:delText>99</w:delText>
                </w:r>
              </w:del>
            </w:moveTo>
          </w:p>
        </w:tc>
      </w:tr>
      <w:tr w:rsidR="007B5B7A" w:rsidDel="00B66247" w14:paraId="65CBE57E" w14:textId="533F724E" w:rsidTr="00B97460">
        <w:trPr>
          <w:jc w:val="center"/>
          <w:del w:id="815" w:author="Diego Uriarte" w:date="2019-05-11T13:48:00Z"/>
        </w:trPr>
        <w:tc>
          <w:tcPr>
            <w:tcW w:w="2694" w:type="dxa"/>
          </w:tcPr>
          <w:p w14:paraId="175417DB" w14:textId="602E1CC1" w:rsidR="007B5B7A" w:rsidRPr="00DB477C" w:rsidDel="00B66247" w:rsidRDefault="007B5B7A" w:rsidP="00B97460">
            <w:pPr>
              <w:keepNext/>
              <w:spacing w:after="0" w:line="240" w:lineRule="auto"/>
              <w:rPr>
                <w:del w:id="816" w:author="Diego Uriarte" w:date="2019-05-11T13:48:00Z"/>
                <w:moveTo w:id="817" w:author="Diego Uriarte" w:date="2019-05-10T19:28:00Z"/>
                <w:b/>
              </w:rPr>
            </w:pPr>
            <w:moveTo w:id="818" w:author="Diego Uriarte" w:date="2019-05-10T19:28:00Z">
              <w:del w:id="819" w:author="Diego Uriarte" w:date="2019-05-11T13:48:00Z">
                <w:r w:rsidRPr="00DB477C" w:rsidDel="00B66247">
                  <w:rPr>
                    <w:b/>
                  </w:rPr>
                  <w:delText>Total</w:delText>
                </w:r>
              </w:del>
            </w:moveTo>
          </w:p>
        </w:tc>
        <w:tc>
          <w:tcPr>
            <w:tcW w:w="1133" w:type="dxa"/>
          </w:tcPr>
          <w:p w14:paraId="1023E3C9" w14:textId="64121252" w:rsidR="007B5B7A" w:rsidDel="00B66247" w:rsidRDefault="007B5B7A" w:rsidP="00B97460">
            <w:pPr>
              <w:keepNext/>
              <w:spacing w:after="0" w:line="240" w:lineRule="auto"/>
              <w:jc w:val="right"/>
              <w:rPr>
                <w:del w:id="820" w:author="Diego Uriarte" w:date="2019-05-11T13:48:00Z"/>
                <w:moveTo w:id="821" w:author="Diego Uriarte" w:date="2019-05-10T19:28:00Z"/>
              </w:rPr>
            </w:pPr>
            <w:moveTo w:id="822" w:author="Diego Uriarte" w:date="2019-05-10T19:28:00Z">
              <w:del w:id="823" w:author="Diego Uriarte" w:date="2019-05-11T13:48:00Z">
                <w:r w:rsidDel="00B66247">
                  <w:delText>141</w:delText>
                </w:r>
              </w:del>
            </w:moveTo>
          </w:p>
        </w:tc>
        <w:tc>
          <w:tcPr>
            <w:tcW w:w="1279" w:type="dxa"/>
          </w:tcPr>
          <w:p w14:paraId="4BE6447A" w14:textId="2455B772" w:rsidR="007B5B7A" w:rsidDel="00B66247" w:rsidRDefault="007B5B7A" w:rsidP="00B97460">
            <w:pPr>
              <w:keepNext/>
              <w:spacing w:after="0" w:line="240" w:lineRule="auto"/>
              <w:jc w:val="right"/>
              <w:rPr>
                <w:del w:id="824" w:author="Diego Uriarte" w:date="2019-05-11T13:48:00Z"/>
                <w:moveTo w:id="825" w:author="Diego Uriarte" w:date="2019-05-10T19:28:00Z"/>
              </w:rPr>
            </w:pPr>
            <w:moveTo w:id="826" w:author="Diego Uriarte" w:date="2019-05-10T19:28:00Z">
              <w:del w:id="827" w:author="Diego Uriarte" w:date="2019-05-11T13:48:00Z">
                <w:r w:rsidDel="00B66247">
                  <w:delText>197</w:delText>
                </w:r>
              </w:del>
            </w:moveTo>
          </w:p>
        </w:tc>
        <w:tc>
          <w:tcPr>
            <w:tcW w:w="1463" w:type="dxa"/>
          </w:tcPr>
          <w:p w14:paraId="5BDDC779" w14:textId="076B5A39" w:rsidR="007B5B7A" w:rsidDel="00B66247" w:rsidRDefault="007B5B7A" w:rsidP="00B97460">
            <w:pPr>
              <w:keepNext/>
              <w:spacing w:after="0" w:line="240" w:lineRule="auto"/>
              <w:jc w:val="right"/>
              <w:rPr>
                <w:del w:id="828" w:author="Diego Uriarte" w:date="2019-05-11T13:48:00Z"/>
                <w:moveTo w:id="829" w:author="Diego Uriarte" w:date="2019-05-10T19:28:00Z"/>
              </w:rPr>
            </w:pPr>
            <w:moveTo w:id="830" w:author="Diego Uriarte" w:date="2019-05-10T19:28:00Z">
              <w:del w:id="831" w:author="Diego Uriarte" w:date="2019-05-11T13:48:00Z">
                <w:r w:rsidDel="00B66247">
                  <w:delText>99</w:delText>
                </w:r>
              </w:del>
            </w:moveTo>
          </w:p>
        </w:tc>
        <w:tc>
          <w:tcPr>
            <w:tcW w:w="1463" w:type="dxa"/>
          </w:tcPr>
          <w:p w14:paraId="663A4DEA" w14:textId="3C70ECF6" w:rsidR="007B5B7A" w:rsidDel="00B66247" w:rsidRDefault="007B5B7A" w:rsidP="00B97460">
            <w:pPr>
              <w:keepNext/>
              <w:spacing w:after="0" w:line="240" w:lineRule="auto"/>
              <w:jc w:val="right"/>
              <w:rPr>
                <w:del w:id="832" w:author="Diego Uriarte" w:date="2019-05-11T13:48:00Z"/>
                <w:moveTo w:id="833" w:author="Diego Uriarte" w:date="2019-05-10T19:28:00Z"/>
              </w:rPr>
            </w:pPr>
            <w:moveTo w:id="834" w:author="Diego Uriarte" w:date="2019-05-10T19:28:00Z">
              <w:del w:id="835" w:author="Diego Uriarte" w:date="2019-05-11T13:48:00Z">
                <w:r w:rsidDel="00B66247">
                  <w:delText>437</w:delText>
                </w:r>
              </w:del>
            </w:moveTo>
          </w:p>
        </w:tc>
      </w:tr>
    </w:tbl>
    <w:p w14:paraId="5A300AA8" w14:textId="4811978A" w:rsidR="007B5B7A" w:rsidDel="00B66247" w:rsidRDefault="007B5B7A" w:rsidP="007B5B7A">
      <w:pPr>
        <w:spacing w:after="0"/>
        <w:rPr>
          <w:del w:id="836" w:author="Diego Uriarte" w:date="2019-05-11T13:48:00Z"/>
          <w:moveTo w:id="837" w:author="Diego Uriarte" w:date="2019-05-10T19:28:00Z"/>
          <w:sz w:val="18"/>
        </w:rPr>
      </w:pPr>
      <w:moveTo w:id="838" w:author="Diego Uriarte" w:date="2019-05-10T19:28:00Z">
        <w:del w:id="839" w:author="Diego Uriarte" w:date="2019-05-11T13:48:00Z">
          <w:r w:rsidRPr="00DB477C" w:rsidDel="00B66247">
            <w:rPr>
              <w:sz w:val="18"/>
            </w:rPr>
            <w:delText>Fuente: Elaboración propia, 2019</w:delText>
          </w:r>
          <w:r w:rsidDel="00B66247">
            <w:rPr>
              <w:sz w:val="18"/>
            </w:rPr>
            <w:delText xml:space="preserve">. </w:delText>
          </w:r>
        </w:del>
      </w:moveTo>
    </w:p>
    <w:moveToRangeEnd w:id="682"/>
    <w:p w14:paraId="062C5B12" w14:textId="6767BA44" w:rsidR="00E422A7" w:rsidDel="005C3AB8" w:rsidRDefault="00E422A7" w:rsidP="00AE7D0B">
      <w:pPr>
        <w:rPr>
          <w:del w:id="840" w:author="Diego Uriarte" w:date="2019-05-14T16:56:00Z"/>
        </w:rPr>
      </w:pPr>
    </w:p>
    <w:p w14:paraId="4F772C03" w14:textId="041A5CF1" w:rsidR="00BE2AFD" w:rsidRPr="00BE2AFD" w:rsidRDefault="00BE2AFD">
      <w:pPr>
        <w:pStyle w:val="Descripcin"/>
        <w:keepNext/>
        <w:spacing w:before="0"/>
        <w:pPrChange w:id="841" w:author="Diego Uriarte" w:date="2019-05-14T16:56:00Z">
          <w:pPr>
            <w:pStyle w:val="Descripcin"/>
            <w:keepNext/>
          </w:pPr>
        </w:pPrChange>
      </w:pPr>
      <w:bookmarkStart w:id="842" w:name="_Ref6247871"/>
      <w:bookmarkStart w:id="843" w:name="_Toc6348820"/>
      <w:bookmarkStart w:id="844" w:name="_Toc8395778"/>
      <w:commentRangeStart w:id="845"/>
      <w:commentRangeStart w:id="846"/>
      <w:r w:rsidRPr="00BE2AFD">
        <w:t xml:space="preserve">Gráfico </w:t>
      </w:r>
      <w:r w:rsidRPr="00BE2AFD">
        <w:fldChar w:fldCharType="begin"/>
      </w:r>
      <w:r w:rsidRPr="00BE2AFD">
        <w:instrText xml:space="preserve"> SEQ Gráfico \* ARABIC </w:instrText>
      </w:r>
      <w:r w:rsidRPr="00BE2AFD">
        <w:fldChar w:fldCharType="separate"/>
      </w:r>
      <w:ins w:id="847" w:author="Diego Uriarte" w:date="2019-05-11T15:18:00Z">
        <w:r w:rsidR="00054043">
          <w:rPr>
            <w:noProof/>
          </w:rPr>
          <w:t>4</w:t>
        </w:r>
      </w:ins>
      <w:del w:id="848" w:author="Diego Uriarte" w:date="2019-05-11T15:18:00Z">
        <w:r w:rsidR="002F748A" w:rsidDel="00054043">
          <w:rPr>
            <w:noProof/>
          </w:rPr>
          <w:delText>3</w:delText>
        </w:r>
      </w:del>
      <w:r w:rsidRPr="00BE2AFD">
        <w:fldChar w:fldCharType="end"/>
      </w:r>
      <w:bookmarkEnd w:id="842"/>
      <w:r w:rsidRPr="00BE2AFD">
        <w:t>: Precios promedio por tipo de estación para Diésel y Gasolina de 90 octanos</w:t>
      </w:r>
      <w:bookmarkEnd w:id="843"/>
      <w:commentRangeEnd w:id="845"/>
      <w:r w:rsidR="00AE1C91">
        <w:rPr>
          <w:rStyle w:val="Refdecomentario"/>
          <w:iCs w:val="0"/>
        </w:rPr>
        <w:commentReference w:id="845"/>
      </w:r>
      <w:bookmarkEnd w:id="844"/>
      <w:commentRangeEnd w:id="846"/>
      <w:r w:rsidR="003E3DE7">
        <w:rPr>
          <w:rStyle w:val="Refdecomentario"/>
          <w:iCs w:val="0"/>
        </w:rPr>
        <w:commentReference w:id="846"/>
      </w:r>
    </w:p>
    <w:p w14:paraId="23572FEB" w14:textId="19B83161" w:rsidR="00BE2AFD" w:rsidRDefault="003E3DE7" w:rsidP="00BE2AFD">
      <w:pPr>
        <w:spacing w:after="0"/>
        <w:jc w:val="center"/>
      </w:pPr>
      <w:ins w:id="849" w:author="Diego Uriarte" w:date="2019-05-10T19:26:00Z">
        <w:r w:rsidRPr="003E3DE7">
          <w:rPr>
            <w:noProof/>
            <w:lang w:val="en-US"/>
          </w:rPr>
          <w:drawing>
            <wp:inline distT="0" distB="0" distL="0" distR="0" wp14:anchorId="46C0FCA9" wp14:editId="1C11D280">
              <wp:extent cx="3474720" cy="3474720"/>
              <wp:effectExtent l="0" t="0" r="0" b="0"/>
              <wp:docPr id="29" name="Imagen 29" descr="E:\Dropbox\projects\maestria\masther-thesis\plots\precios-tipo-gri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projects\maestria\masther-thesis\plots\precios-tipo-grif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7380" cy="3477380"/>
                      </a:xfrm>
                      <a:prstGeom prst="rect">
                        <a:avLst/>
                      </a:prstGeom>
                      <a:noFill/>
                      <a:ln>
                        <a:noFill/>
                      </a:ln>
                    </pic:spPr>
                  </pic:pic>
                </a:graphicData>
              </a:graphic>
            </wp:inline>
          </w:drawing>
        </w:r>
      </w:ins>
      <w:del w:id="850" w:author="Diego Uriarte" w:date="2019-05-10T19:16:00Z">
        <w:r w:rsidR="00BE2AFD" w:rsidRPr="00BE2AFD" w:rsidDel="003E3DE7">
          <w:rPr>
            <w:noProof/>
            <w:lang w:val="en-US"/>
          </w:rPr>
          <w:drawing>
            <wp:inline distT="0" distB="0" distL="0" distR="0" wp14:anchorId="309FEAB2" wp14:editId="0B240BF3">
              <wp:extent cx="5399405" cy="2567004"/>
              <wp:effectExtent l="0" t="0" r="0" b="5080"/>
              <wp:docPr id="30" name="Imagen 30" descr="E:\Dropbox\projects\maestria\masther-thesis\plots\precios-tipo-grif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projects\maestria\masther-thesis\plots\precios-tipo-grifo.w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2567004"/>
                      </a:xfrm>
                      <a:prstGeom prst="rect">
                        <a:avLst/>
                      </a:prstGeom>
                      <a:noFill/>
                      <a:ln>
                        <a:noFill/>
                      </a:ln>
                    </pic:spPr>
                  </pic:pic>
                </a:graphicData>
              </a:graphic>
            </wp:inline>
          </w:drawing>
        </w:r>
      </w:del>
    </w:p>
    <w:p w14:paraId="4645D53B" w14:textId="60C64D1B" w:rsidR="00DB477C" w:rsidRDefault="00BE2AFD" w:rsidP="00F752E8">
      <w:pPr>
        <w:spacing w:after="120"/>
        <w:rPr>
          <w:sz w:val="18"/>
        </w:rPr>
      </w:pPr>
      <w:r w:rsidRPr="00BE2AFD">
        <w:rPr>
          <w:sz w:val="18"/>
        </w:rPr>
        <w:t>Fuente: Elaboración propia, 2019</w:t>
      </w:r>
      <w:bookmarkStart w:id="851" w:name="_Ref6249562"/>
    </w:p>
    <w:p w14:paraId="2827B403" w14:textId="68F07C78" w:rsidR="00DB477C" w:rsidDel="007B5B7A" w:rsidRDefault="00DB477C" w:rsidP="00F752E8">
      <w:pPr>
        <w:pStyle w:val="Descripcin"/>
        <w:keepNext/>
        <w:spacing w:before="120"/>
        <w:rPr>
          <w:moveFrom w:id="852" w:author="Diego Uriarte" w:date="2019-05-10T19:28:00Z"/>
        </w:rPr>
      </w:pPr>
      <w:bookmarkStart w:id="853" w:name="_Ref6339505"/>
      <w:bookmarkStart w:id="854" w:name="_Toc6348797"/>
      <w:bookmarkStart w:id="855" w:name="_Toc8395783"/>
      <w:moveFromRangeStart w:id="856" w:author="Diego Uriarte" w:date="2019-05-10T19:28:00Z" w:name="move8408901"/>
      <w:moveFrom w:id="857" w:author="Diego Uriarte" w:date="2019-05-10T19:28:00Z">
        <w:r w:rsidDel="007B5B7A">
          <w:t xml:space="preserve">Tabla </w:t>
        </w:r>
        <w:r w:rsidDel="007B5B7A">
          <w:rPr>
            <w:iCs w:val="0"/>
          </w:rPr>
          <w:fldChar w:fldCharType="begin"/>
        </w:r>
        <w:r w:rsidDel="007B5B7A">
          <w:instrText xml:space="preserve"> SEQ Tabla \* ARABIC </w:instrText>
        </w:r>
        <w:r w:rsidDel="007B5B7A">
          <w:rPr>
            <w:iCs w:val="0"/>
          </w:rPr>
          <w:fldChar w:fldCharType="separate"/>
        </w:r>
        <w:r w:rsidR="008C0ABB" w:rsidDel="007B5B7A">
          <w:rPr>
            <w:noProof/>
          </w:rPr>
          <w:t>2</w:t>
        </w:r>
        <w:r w:rsidDel="007B5B7A">
          <w:rPr>
            <w:iCs w:val="0"/>
          </w:rPr>
          <w:fldChar w:fldCharType="end"/>
        </w:r>
        <w:bookmarkEnd w:id="851"/>
        <w:bookmarkEnd w:id="853"/>
        <w:r w:rsidDel="007B5B7A">
          <w:t xml:space="preserve">: Número de estaciones propias, abanderadas e independientes por marca visible </w:t>
        </w:r>
        <w:r w:rsidR="00265C61" w:rsidDel="007B5B7A">
          <w:t>para una muestra de distritos de</w:t>
        </w:r>
        <w:r w:rsidDel="007B5B7A">
          <w:t xml:space="preserve"> Lima Metropolitana</w:t>
        </w:r>
        <w:r w:rsidDel="007B5B7A">
          <w:rPr>
            <w:rStyle w:val="Refdenotaalpie"/>
          </w:rPr>
          <w:footnoteReference w:id="4"/>
        </w:r>
        <w:bookmarkEnd w:id="854"/>
        <w:bookmarkEnd w:id="855"/>
      </w:moveFrom>
    </w:p>
    <w:tbl>
      <w:tblPr>
        <w:tblStyle w:val="Tablaconcuadrcula"/>
        <w:tblW w:w="0" w:type="auto"/>
        <w:jc w:val="center"/>
        <w:tblLook w:val="04A0" w:firstRow="1" w:lastRow="0" w:firstColumn="1" w:lastColumn="0" w:noHBand="0" w:noVBand="1"/>
      </w:tblPr>
      <w:tblGrid>
        <w:gridCol w:w="2694"/>
        <w:gridCol w:w="1133"/>
        <w:gridCol w:w="1279"/>
        <w:gridCol w:w="1463"/>
        <w:gridCol w:w="1463"/>
      </w:tblGrid>
      <w:tr w:rsidR="00DB477C" w:rsidDel="002E7459" w14:paraId="36BBEB07" w14:textId="76CB4EDE" w:rsidTr="006C037F">
        <w:trPr>
          <w:jc w:val="center"/>
          <w:del w:id="860" w:author="Diego Uriarte" w:date="2019-05-14T15:50:00Z"/>
        </w:trPr>
        <w:tc>
          <w:tcPr>
            <w:tcW w:w="2694" w:type="dxa"/>
          </w:tcPr>
          <w:p w14:paraId="11F57364" w14:textId="0C963991" w:rsidR="00DB477C" w:rsidDel="002E7459" w:rsidRDefault="00DB477C" w:rsidP="00DA18E1">
            <w:pPr>
              <w:keepNext/>
              <w:spacing w:after="0" w:line="240" w:lineRule="auto"/>
              <w:rPr>
                <w:del w:id="861" w:author="Diego Uriarte" w:date="2019-05-14T15:50:00Z"/>
                <w:moveFrom w:id="862" w:author="Diego Uriarte" w:date="2019-05-10T19:28:00Z"/>
              </w:rPr>
            </w:pPr>
            <w:moveFrom w:id="863" w:author="Diego Uriarte" w:date="2019-05-10T19:28:00Z">
              <w:del w:id="864" w:author="Diego Uriarte" w:date="2019-05-14T15:50:00Z">
                <w:r w:rsidDel="002E7459">
                  <w:delText>Marca | Tipo de estación</w:delText>
                </w:r>
              </w:del>
            </w:moveFrom>
          </w:p>
        </w:tc>
        <w:tc>
          <w:tcPr>
            <w:tcW w:w="1133" w:type="dxa"/>
          </w:tcPr>
          <w:p w14:paraId="105881AC" w14:textId="635527D2" w:rsidR="00DB477C" w:rsidDel="002E7459" w:rsidRDefault="00DB477C" w:rsidP="00DA18E1">
            <w:pPr>
              <w:keepNext/>
              <w:spacing w:after="0" w:line="240" w:lineRule="auto"/>
              <w:jc w:val="right"/>
              <w:rPr>
                <w:del w:id="865" w:author="Diego Uriarte" w:date="2019-05-14T15:50:00Z"/>
                <w:moveFrom w:id="866" w:author="Diego Uriarte" w:date="2019-05-10T19:28:00Z"/>
              </w:rPr>
            </w:pPr>
            <w:moveFrom w:id="867" w:author="Diego Uriarte" w:date="2019-05-10T19:28:00Z">
              <w:del w:id="868" w:author="Diego Uriarte" w:date="2019-05-14T15:50:00Z">
                <w:r w:rsidDel="002E7459">
                  <w:delText>Propia</w:delText>
                </w:r>
              </w:del>
            </w:moveFrom>
          </w:p>
        </w:tc>
        <w:tc>
          <w:tcPr>
            <w:tcW w:w="1279" w:type="dxa"/>
          </w:tcPr>
          <w:p w14:paraId="2E735BC2" w14:textId="0787786B" w:rsidR="00DB477C" w:rsidDel="002E7459" w:rsidRDefault="00DB477C" w:rsidP="00DA18E1">
            <w:pPr>
              <w:keepNext/>
              <w:spacing w:after="0" w:line="240" w:lineRule="auto"/>
              <w:rPr>
                <w:del w:id="869" w:author="Diego Uriarte" w:date="2019-05-14T15:50:00Z"/>
                <w:moveFrom w:id="870" w:author="Diego Uriarte" w:date="2019-05-10T19:28:00Z"/>
              </w:rPr>
            </w:pPr>
            <w:moveFrom w:id="871" w:author="Diego Uriarte" w:date="2019-05-10T19:28:00Z">
              <w:del w:id="872" w:author="Diego Uriarte" w:date="2019-05-14T15:50:00Z">
                <w:r w:rsidDel="002E7459">
                  <w:delText>Abanderada</w:delText>
                </w:r>
              </w:del>
            </w:moveFrom>
          </w:p>
        </w:tc>
        <w:tc>
          <w:tcPr>
            <w:tcW w:w="1463" w:type="dxa"/>
          </w:tcPr>
          <w:p w14:paraId="1A93E4C4" w14:textId="2B0C072A" w:rsidR="00DB477C" w:rsidDel="002E7459" w:rsidRDefault="00DB477C" w:rsidP="00DA18E1">
            <w:pPr>
              <w:keepNext/>
              <w:spacing w:after="0" w:line="240" w:lineRule="auto"/>
              <w:jc w:val="right"/>
              <w:rPr>
                <w:del w:id="873" w:author="Diego Uriarte" w:date="2019-05-14T15:50:00Z"/>
                <w:moveFrom w:id="874" w:author="Diego Uriarte" w:date="2019-05-10T19:28:00Z"/>
              </w:rPr>
            </w:pPr>
            <w:moveFrom w:id="875" w:author="Diego Uriarte" w:date="2019-05-10T19:28:00Z">
              <w:del w:id="876" w:author="Diego Uriarte" w:date="2019-05-14T15:50:00Z">
                <w:r w:rsidDel="002E7459">
                  <w:delText>Independiente</w:delText>
                </w:r>
              </w:del>
            </w:moveFrom>
          </w:p>
        </w:tc>
        <w:tc>
          <w:tcPr>
            <w:tcW w:w="1463" w:type="dxa"/>
          </w:tcPr>
          <w:p w14:paraId="00400734" w14:textId="2C849EC2" w:rsidR="00DB477C" w:rsidRPr="00DB477C" w:rsidDel="002E7459" w:rsidRDefault="00DB477C" w:rsidP="00DA18E1">
            <w:pPr>
              <w:keepNext/>
              <w:spacing w:after="0" w:line="240" w:lineRule="auto"/>
              <w:jc w:val="right"/>
              <w:rPr>
                <w:del w:id="877" w:author="Diego Uriarte" w:date="2019-05-14T15:50:00Z"/>
                <w:moveFrom w:id="878" w:author="Diego Uriarte" w:date="2019-05-10T19:28:00Z"/>
                <w:b/>
              </w:rPr>
            </w:pPr>
            <w:moveFrom w:id="879" w:author="Diego Uriarte" w:date="2019-05-10T19:28:00Z">
              <w:del w:id="880" w:author="Diego Uriarte" w:date="2019-05-14T15:50:00Z">
                <w:r w:rsidRPr="00DB477C" w:rsidDel="002E7459">
                  <w:rPr>
                    <w:b/>
                  </w:rPr>
                  <w:delText>Total</w:delText>
                </w:r>
              </w:del>
            </w:moveFrom>
          </w:p>
        </w:tc>
      </w:tr>
      <w:tr w:rsidR="00DB477C" w:rsidDel="002E7459" w14:paraId="662774AA" w14:textId="7B25918B" w:rsidTr="006C037F">
        <w:trPr>
          <w:jc w:val="center"/>
          <w:del w:id="881" w:author="Diego Uriarte" w:date="2019-05-14T15:50:00Z"/>
        </w:trPr>
        <w:tc>
          <w:tcPr>
            <w:tcW w:w="2694" w:type="dxa"/>
          </w:tcPr>
          <w:p w14:paraId="62342B61" w14:textId="6605F480" w:rsidR="00DB477C" w:rsidDel="002E7459" w:rsidRDefault="00DB477C" w:rsidP="00DA18E1">
            <w:pPr>
              <w:keepNext/>
              <w:spacing w:after="0" w:line="240" w:lineRule="auto"/>
              <w:rPr>
                <w:del w:id="882" w:author="Diego Uriarte" w:date="2019-05-14T15:50:00Z"/>
                <w:moveFrom w:id="883" w:author="Diego Uriarte" w:date="2019-05-10T19:28:00Z"/>
              </w:rPr>
            </w:pPr>
            <w:moveFrom w:id="884" w:author="Diego Uriarte" w:date="2019-05-10T19:28:00Z">
              <w:del w:id="885" w:author="Diego Uriarte" w:date="2019-05-14T15:50:00Z">
                <w:r w:rsidDel="002E7459">
                  <w:delText>Repsol</w:delText>
                </w:r>
              </w:del>
            </w:moveFrom>
          </w:p>
        </w:tc>
        <w:tc>
          <w:tcPr>
            <w:tcW w:w="1133" w:type="dxa"/>
          </w:tcPr>
          <w:p w14:paraId="06711F27" w14:textId="442D46B9" w:rsidR="00DB477C" w:rsidDel="002E7459" w:rsidRDefault="00DB477C" w:rsidP="00DA18E1">
            <w:pPr>
              <w:keepNext/>
              <w:spacing w:after="0" w:line="240" w:lineRule="auto"/>
              <w:jc w:val="right"/>
              <w:rPr>
                <w:del w:id="886" w:author="Diego Uriarte" w:date="2019-05-14T15:50:00Z"/>
                <w:moveFrom w:id="887" w:author="Diego Uriarte" w:date="2019-05-10T19:28:00Z"/>
              </w:rPr>
            </w:pPr>
            <w:moveFrom w:id="888" w:author="Diego Uriarte" w:date="2019-05-10T19:28:00Z">
              <w:del w:id="889" w:author="Diego Uriarte" w:date="2019-05-14T15:50:00Z">
                <w:r w:rsidDel="002E7459">
                  <w:delText>72</w:delText>
                </w:r>
              </w:del>
            </w:moveFrom>
          </w:p>
        </w:tc>
        <w:tc>
          <w:tcPr>
            <w:tcW w:w="1279" w:type="dxa"/>
          </w:tcPr>
          <w:p w14:paraId="3CC4D8C2" w14:textId="2E36AB41" w:rsidR="00DB477C" w:rsidDel="002E7459" w:rsidRDefault="00DB477C" w:rsidP="00DA18E1">
            <w:pPr>
              <w:keepNext/>
              <w:spacing w:after="0" w:line="240" w:lineRule="auto"/>
              <w:jc w:val="right"/>
              <w:rPr>
                <w:del w:id="890" w:author="Diego Uriarte" w:date="2019-05-14T15:50:00Z"/>
                <w:moveFrom w:id="891" w:author="Diego Uriarte" w:date="2019-05-10T19:28:00Z"/>
              </w:rPr>
            </w:pPr>
            <w:moveFrom w:id="892" w:author="Diego Uriarte" w:date="2019-05-10T19:28:00Z">
              <w:del w:id="893" w:author="Diego Uriarte" w:date="2019-05-14T15:50:00Z">
                <w:r w:rsidDel="002E7459">
                  <w:delText>52</w:delText>
                </w:r>
              </w:del>
            </w:moveFrom>
          </w:p>
        </w:tc>
        <w:tc>
          <w:tcPr>
            <w:tcW w:w="1463" w:type="dxa"/>
          </w:tcPr>
          <w:p w14:paraId="66BC7027" w14:textId="063BD993" w:rsidR="00DB477C" w:rsidDel="002E7459" w:rsidRDefault="00DB477C" w:rsidP="00DA18E1">
            <w:pPr>
              <w:keepNext/>
              <w:spacing w:after="0" w:line="240" w:lineRule="auto"/>
              <w:jc w:val="right"/>
              <w:rPr>
                <w:del w:id="894" w:author="Diego Uriarte" w:date="2019-05-14T15:50:00Z"/>
                <w:moveFrom w:id="895" w:author="Diego Uriarte" w:date="2019-05-10T19:28:00Z"/>
              </w:rPr>
            </w:pPr>
            <w:moveFrom w:id="896" w:author="Diego Uriarte" w:date="2019-05-10T19:28:00Z">
              <w:del w:id="897" w:author="Diego Uriarte" w:date="2019-05-14T15:50:00Z">
                <w:r w:rsidDel="002E7459">
                  <w:delText>-</w:delText>
                </w:r>
              </w:del>
            </w:moveFrom>
          </w:p>
        </w:tc>
        <w:tc>
          <w:tcPr>
            <w:tcW w:w="1463" w:type="dxa"/>
          </w:tcPr>
          <w:p w14:paraId="2B9499A0" w14:textId="1C18B6B2" w:rsidR="00DB477C" w:rsidDel="002E7459" w:rsidRDefault="00DB477C" w:rsidP="00DA18E1">
            <w:pPr>
              <w:keepNext/>
              <w:spacing w:after="0" w:line="240" w:lineRule="auto"/>
              <w:jc w:val="right"/>
              <w:rPr>
                <w:del w:id="898" w:author="Diego Uriarte" w:date="2019-05-14T15:50:00Z"/>
                <w:moveFrom w:id="899" w:author="Diego Uriarte" w:date="2019-05-10T19:28:00Z"/>
              </w:rPr>
            </w:pPr>
            <w:moveFrom w:id="900" w:author="Diego Uriarte" w:date="2019-05-10T19:28:00Z">
              <w:del w:id="901" w:author="Diego Uriarte" w:date="2019-05-14T15:50:00Z">
                <w:r w:rsidDel="002E7459">
                  <w:delText>124</w:delText>
                </w:r>
              </w:del>
            </w:moveFrom>
          </w:p>
        </w:tc>
      </w:tr>
      <w:tr w:rsidR="00DB477C" w:rsidDel="002E7459" w14:paraId="669E3C8F" w14:textId="0A5930F2" w:rsidTr="006C037F">
        <w:trPr>
          <w:jc w:val="center"/>
          <w:del w:id="902" w:author="Diego Uriarte" w:date="2019-05-14T15:50:00Z"/>
        </w:trPr>
        <w:tc>
          <w:tcPr>
            <w:tcW w:w="2694" w:type="dxa"/>
          </w:tcPr>
          <w:p w14:paraId="12B37833" w14:textId="167E4CE6" w:rsidR="00DB477C" w:rsidDel="002E7459" w:rsidRDefault="00DB477C" w:rsidP="00DA18E1">
            <w:pPr>
              <w:keepNext/>
              <w:spacing w:after="0" w:line="240" w:lineRule="auto"/>
              <w:rPr>
                <w:del w:id="903" w:author="Diego Uriarte" w:date="2019-05-14T15:50:00Z"/>
                <w:moveFrom w:id="904" w:author="Diego Uriarte" w:date="2019-05-10T19:28:00Z"/>
              </w:rPr>
            </w:pPr>
            <w:moveFrom w:id="905" w:author="Diego Uriarte" w:date="2019-05-10T19:28:00Z">
              <w:del w:id="906" w:author="Diego Uriarte" w:date="2019-05-14T15:50:00Z">
                <w:r w:rsidDel="002E7459">
                  <w:delText>Primax</w:delText>
                </w:r>
              </w:del>
            </w:moveFrom>
          </w:p>
        </w:tc>
        <w:tc>
          <w:tcPr>
            <w:tcW w:w="1133" w:type="dxa"/>
          </w:tcPr>
          <w:p w14:paraId="0A16F939" w14:textId="1933F46C" w:rsidR="00DB477C" w:rsidDel="002E7459" w:rsidRDefault="00DB477C" w:rsidP="00DA18E1">
            <w:pPr>
              <w:keepNext/>
              <w:spacing w:after="0" w:line="240" w:lineRule="auto"/>
              <w:jc w:val="right"/>
              <w:rPr>
                <w:del w:id="907" w:author="Diego Uriarte" w:date="2019-05-14T15:50:00Z"/>
                <w:moveFrom w:id="908" w:author="Diego Uriarte" w:date="2019-05-10T19:28:00Z"/>
              </w:rPr>
            </w:pPr>
            <w:moveFrom w:id="909" w:author="Diego Uriarte" w:date="2019-05-10T19:28:00Z">
              <w:del w:id="910" w:author="Diego Uriarte" w:date="2019-05-14T15:50:00Z">
                <w:r w:rsidDel="002E7459">
                  <w:delText>41</w:delText>
                </w:r>
              </w:del>
            </w:moveFrom>
          </w:p>
        </w:tc>
        <w:tc>
          <w:tcPr>
            <w:tcW w:w="1279" w:type="dxa"/>
          </w:tcPr>
          <w:p w14:paraId="2E63B821" w14:textId="71992956" w:rsidR="00DB477C" w:rsidDel="002E7459" w:rsidRDefault="00DB477C" w:rsidP="00DA18E1">
            <w:pPr>
              <w:keepNext/>
              <w:spacing w:after="0" w:line="240" w:lineRule="auto"/>
              <w:jc w:val="right"/>
              <w:rPr>
                <w:del w:id="911" w:author="Diego Uriarte" w:date="2019-05-14T15:50:00Z"/>
                <w:moveFrom w:id="912" w:author="Diego Uriarte" w:date="2019-05-10T19:28:00Z"/>
              </w:rPr>
            </w:pPr>
            <w:moveFrom w:id="913" w:author="Diego Uriarte" w:date="2019-05-10T19:28:00Z">
              <w:del w:id="914" w:author="Diego Uriarte" w:date="2019-05-14T15:50:00Z">
                <w:r w:rsidDel="002E7459">
                  <w:delText>73</w:delText>
                </w:r>
              </w:del>
            </w:moveFrom>
          </w:p>
        </w:tc>
        <w:tc>
          <w:tcPr>
            <w:tcW w:w="1463" w:type="dxa"/>
          </w:tcPr>
          <w:p w14:paraId="429B9B36" w14:textId="230EB995" w:rsidR="00DB477C" w:rsidDel="002E7459" w:rsidRDefault="00DB477C" w:rsidP="00DA18E1">
            <w:pPr>
              <w:keepNext/>
              <w:spacing w:after="0" w:line="240" w:lineRule="auto"/>
              <w:jc w:val="right"/>
              <w:rPr>
                <w:del w:id="915" w:author="Diego Uriarte" w:date="2019-05-14T15:50:00Z"/>
                <w:moveFrom w:id="916" w:author="Diego Uriarte" w:date="2019-05-10T19:28:00Z"/>
              </w:rPr>
            </w:pPr>
            <w:moveFrom w:id="917" w:author="Diego Uriarte" w:date="2019-05-10T19:28:00Z">
              <w:del w:id="918" w:author="Diego Uriarte" w:date="2019-05-14T15:50:00Z">
                <w:r w:rsidDel="002E7459">
                  <w:delText>-</w:delText>
                </w:r>
              </w:del>
            </w:moveFrom>
          </w:p>
        </w:tc>
        <w:tc>
          <w:tcPr>
            <w:tcW w:w="1463" w:type="dxa"/>
          </w:tcPr>
          <w:p w14:paraId="0282BD89" w14:textId="185EDD36" w:rsidR="00DB477C" w:rsidDel="002E7459" w:rsidRDefault="00DB477C" w:rsidP="00DA18E1">
            <w:pPr>
              <w:keepNext/>
              <w:spacing w:after="0" w:line="240" w:lineRule="auto"/>
              <w:jc w:val="right"/>
              <w:rPr>
                <w:del w:id="919" w:author="Diego Uriarte" w:date="2019-05-14T15:50:00Z"/>
                <w:moveFrom w:id="920" w:author="Diego Uriarte" w:date="2019-05-10T19:28:00Z"/>
              </w:rPr>
            </w:pPr>
            <w:moveFrom w:id="921" w:author="Diego Uriarte" w:date="2019-05-10T19:28:00Z">
              <w:del w:id="922" w:author="Diego Uriarte" w:date="2019-05-14T15:50:00Z">
                <w:r w:rsidDel="002E7459">
                  <w:delText>114</w:delText>
                </w:r>
              </w:del>
            </w:moveFrom>
          </w:p>
        </w:tc>
      </w:tr>
      <w:tr w:rsidR="00DB477C" w:rsidDel="002E7459" w14:paraId="64F3F62F" w14:textId="254D107D" w:rsidTr="006C037F">
        <w:trPr>
          <w:jc w:val="center"/>
          <w:del w:id="923" w:author="Diego Uriarte" w:date="2019-05-14T15:50:00Z"/>
        </w:trPr>
        <w:tc>
          <w:tcPr>
            <w:tcW w:w="2694" w:type="dxa"/>
          </w:tcPr>
          <w:p w14:paraId="5F8620E6" w14:textId="07684BA0" w:rsidR="00DB477C" w:rsidDel="002E7459" w:rsidRDefault="00DB477C" w:rsidP="00DA18E1">
            <w:pPr>
              <w:keepNext/>
              <w:spacing w:after="0" w:line="240" w:lineRule="auto"/>
              <w:rPr>
                <w:del w:id="924" w:author="Diego Uriarte" w:date="2019-05-14T15:50:00Z"/>
                <w:moveFrom w:id="925" w:author="Diego Uriarte" w:date="2019-05-10T19:28:00Z"/>
              </w:rPr>
            </w:pPr>
            <w:moveFrom w:id="926" w:author="Diego Uriarte" w:date="2019-05-10T19:28:00Z">
              <w:del w:id="927" w:author="Diego Uriarte" w:date="2019-05-14T15:50:00Z">
                <w:r w:rsidDel="002E7459">
                  <w:delText>Pecsa</w:delText>
                </w:r>
              </w:del>
            </w:moveFrom>
          </w:p>
        </w:tc>
        <w:tc>
          <w:tcPr>
            <w:tcW w:w="1133" w:type="dxa"/>
          </w:tcPr>
          <w:p w14:paraId="37A9076C" w14:textId="3107435B" w:rsidR="00DB477C" w:rsidDel="002E7459" w:rsidRDefault="00DB477C" w:rsidP="00DA18E1">
            <w:pPr>
              <w:keepNext/>
              <w:spacing w:after="0" w:line="240" w:lineRule="auto"/>
              <w:jc w:val="right"/>
              <w:rPr>
                <w:del w:id="928" w:author="Diego Uriarte" w:date="2019-05-14T15:50:00Z"/>
                <w:moveFrom w:id="929" w:author="Diego Uriarte" w:date="2019-05-10T19:28:00Z"/>
              </w:rPr>
            </w:pPr>
            <w:moveFrom w:id="930" w:author="Diego Uriarte" w:date="2019-05-10T19:28:00Z">
              <w:del w:id="931" w:author="Diego Uriarte" w:date="2019-05-14T15:50:00Z">
                <w:r w:rsidDel="002E7459">
                  <w:delText>28</w:delText>
                </w:r>
              </w:del>
            </w:moveFrom>
          </w:p>
        </w:tc>
        <w:tc>
          <w:tcPr>
            <w:tcW w:w="1279" w:type="dxa"/>
          </w:tcPr>
          <w:p w14:paraId="6A8E9B57" w14:textId="39867A0E" w:rsidR="00DB477C" w:rsidDel="002E7459" w:rsidRDefault="00DB477C" w:rsidP="00DA18E1">
            <w:pPr>
              <w:keepNext/>
              <w:spacing w:after="0" w:line="240" w:lineRule="auto"/>
              <w:jc w:val="right"/>
              <w:rPr>
                <w:del w:id="932" w:author="Diego Uriarte" w:date="2019-05-14T15:50:00Z"/>
                <w:moveFrom w:id="933" w:author="Diego Uriarte" w:date="2019-05-10T19:28:00Z"/>
              </w:rPr>
            </w:pPr>
            <w:moveFrom w:id="934" w:author="Diego Uriarte" w:date="2019-05-10T19:28:00Z">
              <w:del w:id="935" w:author="Diego Uriarte" w:date="2019-05-14T15:50:00Z">
                <w:r w:rsidDel="002E7459">
                  <w:delText>30</w:delText>
                </w:r>
              </w:del>
            </w:moveFrom>
          </w:p>
        </w:tc>
        <w:tc>
          <w:tcPr>
            <w:tcW w:w="1463" w:type="dxa"/>
          </w:tcPr>
          <w:p w14:paraId="7BEA4207" w14:textId="2117FF6D" w:rsidR="00DB477C" w:rsidDel="002E7459" w:rsidRDefault="00DB477C" w:rsidP="00DA18E1">
            <w:pPr>
              <w:keepNext/>
              <w:spacing w:after="0" w:line="240" w:lineRule="auto"/>
              <w:jc w:val="right"/>
              <w:rPr>
                <w:del w:id="936" w:author="Diego Uriarte" w:date="2019-05-14T15:50:00Z"/>
                <w:moveFrom w:id="937" w:author="Diego Uriarte" w:date="2019-05-10T19:28:00Z"/>
              </w:rPr>
            </w:pPr>
            <w:moveFrom w:id="938" w:author="Diego Uriarte" w:date="2019-05-10T19:28:00Z">
              <w:del w:id="939" w:author="Diego Uriarte" w:date="2019-05-14T15:50:00Z">
                <w:r w:rsidDel="002E7459">
                  <w:delText>-</w:delText>
                </w:r>
              </w:del>
            </w:moveFrom>
          </w:p>
        </w:tc>
        <w:tc>
          <w:tcPr>
            <w:tcW w:w="1463" w:type="dxa"/>
          </w:tcPr>
          <w:p w14:paraId="66A9D018" w14:textId="3A568C31" w:rsidR="00DB477C" w:rsidDel="002E7459" w:rsidRDefault="00DB477C" w:rsidP="00DA18E1">
            <w:pPr>
              <w:keepNext/>
              <w:spacing w:after="0" w:line="240" w:lineRule="auto"/>
              <w:jc w:val="right"/>
              <w:rPr>
                <w:del w:id="940" w:author="Diego Uriarte" w:date="2019-05-14T15:50:00Z"/>
                <w:moveFrom w:id="941" w:author="Diego Uriarte" w:date="2019-05-10T19:28:00Z"/>
              </w:rPr>
            </w:pPr>
            <w:moveFrom w:id="942" w:author="Diego Uriarte" w:date="2019-05-10T19:28:00Z">
              <w:del w:id="943" w:author="Diego Uriarte" w:date="2019-05-14T15:50:00Z">
                <w:r w:rsidDel="002E7459">
                  <w:delText>58</w:delText>
                </w:r>
              </w:del>
            </w:moveFrom>
          </w:p>
        </w:tc>
      </w:tr>
      <w:tr w:rsidR="00DB477C" w:rsidDel="002E7459" w14:paraId="55128E59" w14:textId="5C915468" w:rsidTr="006C037F">
        <w:trPr>
          <w:jc w:val="center"/>
          <w:del w:id="944" w:author="Diego Uriarte" w:date="2019-05-14T15:50:00Z"/>
        </w:trPr>
        <w:tc>
          <w:tcPr>
            <w:tcW w:w="2694" w:type="dxa"/>
          </w:tcPr>
          <w:p w14:paraId="126788C9" w14:textId="42360E7C" w:rsidR="00DB477C" w:rsidDel="002E7459" w:rsidRDefault="00DB477C" w:rsidP="00DA18E1">
            <w:pPr>
              <w:keepNext/>
              <w:spacing w:after="0" w:line="240" w:lineRule="auto"/>
              <w:rPr>
                <w:del w:id="945" w:author="Diego Uriarte" w:date="2019-05-14T15:50:00Z"/>
                <w:moveFrom w:id="946" w:author="Diego Uriarte" w:date="2019-05-10T19:28:00Z"/>
              </w:rPr>
            </w:pPr>
            <w:moveFrom w:id="947" w:author="Diego Uriarte" w:date="2019-05-10T19:28:00Z">
              <w:del w:id="948" w:author="Diego Uriarte" w:date="2019-05-14T15:50:00Z">
                <w:r w:rsidDel="002E7459">
                  <w:delText>Petroperú</w:delText>
                </w:r>
              </w:del>
            </w:moveFrom>
          </w:p>
        </w:tc>
        <w:tc>
          <w:tcPr>
            <w:tcW w:w="1133" w:type="dxa"/>
          </w:tcPr>
          <w:p w14:paraId="28F736E7" w14:textId="7719659B" w:rsidR="00DB477C" w:rsidDel="002E7459" w:rsidRDefault="00DB477C" w:rsidP="00DA18E1">
            <w:pPr>
              <w:keepNext/>
              <w:spacing w:after="0" w:line="240" w:lineRule="auto"/>
              <w:jc w:val="right"/>
              <w:rPr>
                <w:del w:id="949" w:author="Diego Uriarte" w:date="2019-05-14T15:50:00Z"/>
                <w:moveFrom w:id="950" w:author="Diego Uriarte" w:date="2019-05-10T19:28:00Z"/>
              </w:rPr>
            </w:pPr>
            <w:moveFrom w:id="951" w:author="Diego Uriarte" w:date="2019-05-10T19:28:00Z">
              <w:del w:id="952" w:author="Diego Uriarte" w:date="2019-05-14T15:50:00Z">
                <w:r w:rsidDel="002E7459">
                  <w:delText>0</w:delText>
                </w:r>
              </w:del>
            </w:moveFrom>
          </w:p>
        </w:tc>
        <w:tc>
          <w:tcPr>
            <w:tcW w:w="1279" w:type="dxa"/>
          </w:tcPr>
          <w:p w14:paraId="2F01F204" w14:textId="76B72321" w:rsidR="00DB477C" w:rsidDel="002E7459" w:rsidRDefault="00DB477C" w:rsidP="00DA18E1">
            <w:pPr>
              <w:keepNext/>
              <w:spacing w:after="0" w:line="240" w:lineRule="auto"/>
              <w:jc w:val="right"/>
              <w:rPr>
                <w:del w:id="953" w:author="Diego Uriarte" w:date="2019-05-14T15:50:00Z"/>
                <w:moveFrom w:id="954" w:author="Diego Uriarte" w:date="2019-05-10T19:28:00Z"/>
              </w:rPr>
            </w:pPr>
            <w:moveFrom w:id="955" w:author="Diego Uriarte" w:date="2019-05-10T19:28:00Z">
              <w:del w:id="956" w:author="Diego Uriarte" w:date="2019-05-14T15:50:00Z">
                <w:r w:rsidDel="002E7459">
                  <w:delText>42</w:delText>
                </w:r>
              </w:del>
            </w:moveFrom>
          </w:p>
        </w:tc>
        <w:tc>
          <w:tcPr>
            <w:tcW w:w="1463" w:type="dxa"/>
          </w:tcPr>
          <w:p w14:paraId="78AE62D5" w14:textId="1ED0D509" w:rsidR="00DB477C" w:rsidDel="002E7459" w:rsidRDefault="00DB477C" w:rsidP="00DA18E1">
            <w:pPr>
              <w:keepNext/>
              <w:spacing w:after="0" w:line="240" w:lineRule="auto"/>
              <w:jc w:val="right"/>
              <w:rPr>
                <w:del w:id="957" w:author="Diego Uriarte" w:date="2019-05-14T15:50:00Z"/>
                <w:moveFrom w:id="958" w:author="Diego Uriarte" w:date="2019-05-10T19:28:00Z"/>
              </w:rPr>
            </w:pPr>
            <w:moveFrom w:id="959" w:author="Diego Uriarte" w:date="2019-05-10T19:28:00Z">
              <w:del w:id="960" w:author="Diego Uriarte" w:date="2019-05-14T15:50:00Z">
                <w:r w:rsidDel="002E7459">
                  <w:delText>-</w:delText>
                </w:r>
              </w:del>
            </w:moveFrom>
          </w:p>
        </w:tc>
        <w:tc>
          <w:tcPr>
            <w:tcW w:w="1463" w:type="dxa"/>
          </w:tcPr>
          <w:p w14:paraId="0C2DEB24" w14:textId="50BF78FD" w:rsidR="00DB477C" w:rsidDel="002E7459" w:rsidRDefault="00DB477C" w:rsidP="00DA18E1">
            <w:pPr>
              <w:keepNext/>
              <w:spacing w:after="0" w:line="240" w:lineRule="auto"/>
              <w:jc w:val="right"/>
              <w:rPr>
                <w:del w:id="961" w:author="Diego Uriarte" w:date="2019-05-14T15:50:00Z"/>
                <w:moveFrom w:id="962" w:author="Diego Uriarte" w:date="2019-05-10T19:28:00Z"/>
              </w:rPr>
            </w:pPr>
            <w:moveFrom w:id="963" w:author="Diego Uriarte" w:date="2019-05-10T19:28:00Z">
              <w:del w:id="964" w:author="Diego Uriarte" w:date="2019-05-14T15:50:00Z">
                <w:r w:rsidDel="002E7459">
                  <w:delText>42</w:delText>
                </w:r>
              </w:del>
            </w:moveFrom>
          </w:p>
        </w:tc>
      </w:tr>
      <w:tr w:rsidR="00DB477C" w:rsidDel="002E7459" w14:paraId="7EA79DE7" w14:textId="533EB515" w:rsidTr="006C037F">
        <w:trPr>
          <w:jc w:val="center"/>
          <w:del w:id="965" w:author="Diego Uriarte" w:date="2019-05-14T15:50:00Z"/>
        </w:trPr>
        <w:tc>
          <w:tcPr>
            <w:tcW w:w="2694" w:type="dxa"/>
          </w:tcPr>
          <w:p w14:paraId="7CF479BC" w14:textId="51FDCD57" w:rsidR="00DB477C" w:rsidDel="002E7459" w:rsidRDefault="00DB477C" w:rsidP="00DA18E1">
            <w:pPr>
              <w:keepNext/>
              <w:spacing w:after="0" w:line="240" w:lineRule="auto"/>
              <w:rPr>
                <w:del w:id="966" w:author="Diego Uriarte" w:date="2019-05-14T15:50:00Z"/>
                <w:moveFrom w:id="967" w:author="Diego Uriarte" w:date="2019-05-10T19:28:00Z"/>
              </w:rPr>
            </w:pPr>
            <w:moveFrom w:id="968" w:author="Diego Uriarte" w:date="2019-05-10T19:28:00Z">
              <w:del w:id="969" w:author="Diego Uriarte" w:date="2019-05-14T15:50:00Z">
                <w:r w:rsidDel="002E7459">
                  <w:delText>Sin Marca</w:delText>
                </w:r>
              </w:del>
            </w:moveFrom>
          </w:p>
        </w:tc>
        <w:tc>
          <w:tcPr>
            <w:tcW w:w="1133" w:type="dxa"/>
          </w:tcPr>
          <w:p w14:paraId="49EF1E21" w14:textId="7D580448" w:rsidR="00DB477C" w:rsidDel="002E7459" w:rsidRDefault="00DB477C" w:rsidP="00DA18E1">
            <w:pPr>
              <w:keepNext/>
              <w:spacing w:after="0" w:line="240" w:lineRule="auto"/>
              <w:jc w:val="right"/>
              <w:rPr>
                <w:del w:id="970" w:author="Diego Uriarte" w:date="2019-05-14T15:50:00Z"/>
                <w:moveFrom w:id="971" w:author="Diego Uriarte" w:date="2019-05-10T19:28:00Z"/>
              </w:rPr>
            </w:pPr>
            <w:moveFrom w:id="972" w:author="Diego Uriarte" w:date="2019-05-10T19:28:00Z">
              <w:del w:id="973" w:author="Diego Uriarte" w:date="2019-05-14T15:50:00Z">
                <w:r w:rsidDel="002E7459">
                  <w:delText>-</w:delText>
                </w:r>
              </w:del>
            </w:moveFrom>
          </w:p>
        </w:tc>
        <w:tc>
          <w:tcPr>
            <w:tcW w:w="1279" w:type="dxa"/>
          </w:tcPr>
          <w:p w14:paraId="7563A323" w14:textId="5D5F6EDB" w:rsidR="00DB477C" w:rsidDel="002E7459" w:rsidRDefault="00DB477C" w:rsidP="00DA18E1">
            <w:pPr>
              <w:keepNext/>
              <w:spacing w:after="0" w:line="240" w:lineRule="auto"/>
              <w:jc w:val="right"/>
              <w:rPr>
                <w:del w:id="974" w:author="Diego Uriarte" w:date="2019-05-14T15:50:00Z"/>
                <w:moveFrom w:id="975" w:author="Diego Uriarte" w:date="2019-05-10T19:28:00Z"/>
              </w:rPr>
            </w:pPr>
            <w:moveFrom w:id="976" w:author="Diego Uriarte" w:date="2019-05-10T19:28:00Z">
              <w:del w:id="977" w:author="Diego Uriarte" w:date="2019-05-14T15:50:00Z">
                <w:r w:rsidDel="002E7459">
                  <w:delText>-</w:delText>
                </w:r>
              </w:del>
            </w:moveFrom>
          </w:p>
        </w:tc>
        <w:tc>
          <w:tcPr>
            <w:tcW w:w="1463" w:type="dxa"/>
          </w:tcPr>
          <w:p w14:paraId="0A767D0A" w14:textId="1D0F7FFD" w:rsidR="00DB477C" w:rsidDel="002E7459" w:rsidRDefault="00DB477C" w:rsidP="00DA18E1">
            <w:pPr>
              <w:keepNext/>
              <w:spacing w:after="0" w:line="240" w:lineRule="auto"/>
              <w:jc w:val="right"/>
              <w:rPr>
                <w:del w:id="978" w:author="Diego Uriarte" w:date="2019-05-14T15:50:00Z"/>
                <w:moveFrom w:id="979" w:author="Diego Uriarte" w:date="2019-05-10T19:28:00Z"/>
              </w:rPr>
            </w:pPr>
            <w:moveFrom w:id="980" w:author="Diego Uriarte" w:date="2019-05-10T19:28:00Z">
              <w:del w:id="981" w:author="Diego Uriarte" w:date="2019-05-14T15:50:00Z">
                <w:r w:rsidDel="002E7459">
                  <w:delText>99</w:delText>
                </w:r>
              </w:del>
            </w:moveFrom>
          </w:p>
        </w:tc>
        <w:tc>
          <w:tcPr>
            <w:tcW w:w="1463" w:type="dxa"/>
          </w:tcPr>
          <w:p w14:paraId="6B92171A" w14:textId="06B119FD" w:rsidR="00DB477C" w:rsidDel="002E7459" w:rsidRDefault="00DB477C" w:rsidP="00DA18E1">
            <w:pPr>
              <w:keepNext/>
              <w:spacing w:after="0" w:line="240" w:lineRule="auto"/>
              <w:jc w:val="right"/>
              <w:rPr>
                <w:del w:id="982" w:author="Diego Uriarte" w:date="2019-05-14T15:50:00Z"/>
                <w:moveFrom w:id="983" w:author="Diego Uriarte" w:date="2019-05-10T19:28:00Z"/>
              </w:rPr>
            </w:pPr>
            <w:moveFrom w:id="984" w:author="Diego Uriarte" w:date="2019-05-10T19:28:00Z">
              <w:del w:id="985" w:author="Diego Uriarte" w:date="2019-05-14T15:50:00Z">
                <w:r w:rsidDel="002E7459">
                  <w:delText>99</w:delText>
                </w:r>
              </w:del>
            </w:moveFrom>
          </w:p>
        </w:tc>
      </w:tr>
      <w:tr w:rsidR="00DB477C" w:rsidDel="002E7459" w14:paraId="3047F925" w14:textId="4DA03415" w:rsidTr="006C037F">
        <w:trPr>
          <w:jc w:val="center"/>
          <w:del w:id="986" w:author="Diego Uriarte" w:date="2019-05-14T15:50:00Z"/>
        </w:trPr>
        <w:tc>
          <w:tcPr>
            <w:tcW w:w="2694" w:type="dxa"/>
          </w:tcPr>
          <w:p w14:paraId="12A70125" w14:textId="048597AC" w:rsidR="00DB477C" w:rsidRPr="00DB477C" w:rsidDel="002E7459" w:rsidRDefault="00DB477C" w:rsidP="00DA18E1">
            <w:pPr>
              <w:keepNext/>
              <w:spacing w:after="0" w:line="240" w:lineRule="auto"/>
              <w:rPr>
                <w:del w:id="987" w:author="Diego Uriarte" w:date="2019-05-14T15:50:00Z"/>
                <w:moveFrom w:id="988" w:author="Diego Uriarte" w:date="2019-05-10T19:28:00Z"/>
                <w:b/>
              </w:rPr>
            </w:pPr>
            <w:moveFrom w:id="989" w:author="Diego Uriarte" w:date="2019-05-10T19:28:00Z">
              <w:del w:id="990" w:author="Diego Uriarte" w:date="2019-05-14T15:50:00Z">
                <w:r w:rsidRPr="00DB477C" w:rsidDel="002E7459">
                  <w:rPr>
                    <w:b/>
                  </w:rPr>
                  <w:delText>Total</w:delText>
                </w:r>
              </w:del>
            </w:moveFrom>
          </w:p>
        </w:tc>
        <w:tc>
          <w:tcPr>
            <w:tcW w:w="1133" w:type="dxa"/>
          </w:tcPr>
          <w:p w14:paraId="2BE3A582" w14:textId="04C80FCF" w:rsidR="00DB477C" w:rsidDel="002E7459" w:rsidRDefault="00DB477C" w:rsidP="00DA18E1">
            <w:pPr>
              <w:keepNext/>
              <w:spacing w:after="0" w:line="240" w:lineRule="auto"/>
              <w:jc w:val="right"/>
              <w:rPr>
                <w:del w:id="991" w:author="Diego Uriarte" w:date="2019-05-14T15:50:00Z"/>
                <w:moveFrom w:id="992" w:author="Diego Uriarte" w:date="2019-05-10T19:28:00Z"/>
              </w:rPr>
            </w:pPr>
            <w:moveFrom w:id="993" w:author="Diego Uriarte" w:date="2019-05-10T19:28:00Z">
              <w:del w:id="994" w:author="Diego Uriarte" w:date="2019-05-14T15:50:00Z">
                <w:r w:rsidDel="002E7459">
                  <w:delText>141</w:delText>
                </w:r>
              </w:del>
            </w:moveFrom>
          </w:p>
        </w:tc>
        <w:tc>
          <w:tcPr>
            <w:tcW w:w="1279" w:type="dxa"/>
          </w:tcPr>
          <w:p w14:paraId="5751477D" w14:textId="1E3CE97A" w:rsidR="00DB477C" w:rsidDel="002E7459" w:rsidRDefault="00DB477C" w:rsidP="00DA18E1">
            <w:pPr>
              <w:keepNext/>
              <w:spacing w:after="0" w:line="240" w:lineRule="auto"/>
              <w:jc w:val="right"/>
              <w:rPr>
                <w:del w:id="995" w:author="Diego Uriarte" w:date="2019-05-14T15:50:00Z"/>
                <w:moveFrom w:id="996" w:author="Diego Uriarte" w:date="2019-05-10T19:28:00Z"/>
              </w:rPr>
            </w:pPr>
            <w:moveFrom w:id="997" w:author="Diego Uriarte" w:date="2019-05-10T19:28:00Z">
              <w:del w:id="998" w:author="Diego Uriarte" w:date="2019-05-14T15:50:00Z">
                <w:r w:rsidDel="002E7459">
                  <w:delText>197</w:delText>
                </w:r>
              </w:del>
            </w:moveFrom>
          </w:p>
        </w:tc>
        <w:tc>
          <w:tcPr>
            <w:tcW w:w="1463" w:type="dxa"/>
          </w:tcPr>
          <w:p w14:paraId="64306963" w14:textId="1D77CD69" w:rsidR="00DB477C" w:rsidDel="002E7459" w:rsidRDefault="00DB477C" w:rsidP="00DA18E1">
            <w:pPr>
              <w:keepNext/>
              <w:spacing w:after="0" w:line="240" w:lineRule="auto"/>
              <w:jc w:val="right"/>
              <w:rPr>
                <w:del w:id="999" w:author="Diego Uriarte" w:date="2019-05-14T15:50:00Z"/>
                <w:moveFrom w:id="1000" w:author="Diego Uriarte" w:date="2019-05-10T19:28:00Z"/>
              </w:rPr>
            </w:pPr>
            <w:moveFrom w:id="1001" w:author="Diego Uriarte" w:date="2019-05-10T19:28:00Z">
              <w:del w:id="1002" w:author="Diego Uriarte" w:date="2019-05-14T15:50:00Z">
                <w:r w:rsidDel="002E7459">
                  <w:delText>99</w:delText>
                </w:r>
              </w:del>
            </w:moveFrom>
          </w:p>
        </w:tc>
        <w:tc>
          <w:tcPr>
            <w:tcW w:w="1463" w:type="dxa"/>
          </w:tcPr>
          <w:p w14:paraId="683B9CFC" w14:textId="37AEF2AA" w:rsidR="00DB477C" w:rsidDel="002E7459" w:rsidRDefault="00DB477C" w:rsidP="00DA18E1">
            <w:pPr>
              <w:keepNext/>
              <w:spacing w:after="0" w:line="240" w:lineRule="auto"/>
              <w:jc w:val="right"/>
              <w:rPr>
                <w:del w:id="1003" w:author="Diego Uriarte" w:date="2019-05-14T15:50:00Z"/>
                <w:moveFrom w:id="1004" w:author="Diego Uriarte" w:date="2019-05-10T19:28:00Z"/>
              </w:rPr>
            </w:pPr>
            <w:moveFrom w:id="1005" w:author="Diego Uriarte" w:date="2019-05-10T19:28:00Z">
              <w:del w:id="1006" w:author="Diego Uriarte" w:date="2019-05-14T15:50:00Z">
                <w:r w:rsidDel="002E7459">
                  <w:delText>437</w:delText>
                </w:r>
              </w:del>
            </w:moveFrom>
          </w:p>
        </w:tc>
      </w:tr>
    </w:tbl>
    <w:p w14:paraId="7FB26513" w14:textId="1DED0582" w:rsidR="00243304" w:rsidDel="007B5B7A" w:rsidRDefault="00DB477C" w:rsidP="00F752E8">
      <w:pPr>
        <w:spacing w:after="0"/>
        <w:rPr>
          <w:moveFrom w:id="1007" w:author="Diego Uriarte" w:date="2019-05-10T19:28:00Z"/>
          <w:sz w:val="18"/>
        </w:rPr>
      </w:pPr>
      <w:moveFrom w:id="1008" w:author="Diego Uriarte" w:date="2019-05-10T19:28:00Z">
        <w:r w:rsidRPr="00DB477C" w:rsidDel="007B5B7A">
          <w:rPr>
            <w:sz w:val="18"/>
          </w:rPr>
          <w:t>Fuente: Elaboración propia, 2019</w:t>
        </w:r>
        <w:r w:rsidR="00265C61" w:rsidDel="007B5B7A">
          <w:rPr>
            <w:sz w:val="18"/>
          </w:rPr>
          <w:t xml:space="preserve">. </w:t>
        </w:r>
      </w:moveFrom>
    </w:p>
    <w:moveFromRangeEnd w:id="856"/>
    <w:p w14:paraId="78780B61" w14:textId="77777777" w:rsidR="00243304" w:rsidRDefault="00243304">
      <w:pPr>
        <w:spacing w:after="200" w:line="276" w:lineRule="auto"/>
        <w:jc w:val="left"/>
        <w:rPr>
          <w:ins w:id="1009" w:author="Diego Uriarte" w:date="2019-05-10T15:49:00Z"/>
          <w:sz w:val="18"/>
        </w:rPr>
      </w:pPr>
      <w:ins w:id="1010" w:author="Diego Uriarte" w:date="2019-05-10T15:49:00Z">
        <w:r>
          <w:rPr>
            <w:sz w:val="18"/>
          </w:rPr>
          <w:br w:type="page"/>
        </w:r>
      </w:ins>
    </w:p>
    <w:p w14:paraId="29D381AE" w14:textId="77777777" w:rsidR="00AE36B3" w:rsidRPr="00DB477C" w:rsidRDefault="00AE36B3" w:rsidP="00F752E8">
      <w:pPr>
        <w:spacing w:after="0"/>
        <w:rPr>
          <w:ins w:id="1011" w:author="Diego Uriarte" w:date="2019-05-10T15:49:00Z"/>
          <w:sz w:val="18"/>
        </w:rPr>
      </w:pPr>
    </w:p>
    <w:p w14:paraId="1E6EE31A" w14:textId="11718198" w:rsidR="001D7AC0" w:rsidRDefault="001D7AC0" w:rsidP="000D15A3">
      <w:pPr>
        <w:pStyle w:val="Ttulo1"/>
      </w:pPr>
      <w:bookmarkStart w:id="1012" w:name="_Toc6348721"/>
      <w:r w:rsidRPr="000D15A3">
        <w:t>Metodología</w:t>
      </w:r>
      <w:bookmarkEnd w:id="1012"/>
    </w:p>
    <w:p w14:paraId="69ECB78C" w14:textId="132EA587" w:rsidR="00B55601" w:rsidRDefault="00B55601" w:rsidP="000D15A3">
      <w:pPr>
        <w:pStyle w:val="Ttulo2"/>
      </w:pPr>
      <w:bookmarkStart w:id="1013" w:name="_Toc6348722"/>
      <w:r>
        <w:t>Datos utilizados</w:t>
      </w:r>
      <w:bookmarkEnd w:id="1013"/>
    </w:p>
    <w:p w14:paraId="7F90E702" w14:textId="52AAC37A" w:rsidR="006C6160" w:rsidRDefault="00A96CAF" w:rsidP="006C6160">
      <w:r>
        <w:t xml:space="preserve"> </w:t>
      </w:r>
      <w:r w:rsidR="006C6160">
        <w:t>La fuente primaria de datos para este trabajo consiste la base de datos del portal Facilito de OSINERGMIN. La base de datos contiene todos los precios reportados por las estaciones de servicio de Lima Metropolitana para los años 2017 y 2018</w:t>
      </w:r>
      <w:r w:rsidR="00445710">
        <w:t>, además la dirección física y distrito de ubicación</w:t>
      </w:r>
      <w:r w:rsidR="006C6160">
        <w:t>. En adición, se recolectó información sobre las coordenadas geográficas</w:t>
      </w:r>
      <w:r w:rsidR="00445710">
        <w:t xml:space="preserve">, marca visible y </w:t>
      </w:r>
      <w:r w:rsidR="006C6160">
        <w:t xml:space="preserve">características </w:t>
      </w:r>
      <w:r w:rsidR="00445710">
        <w:t xml:space="preserve">adicionales </w:t>
      </w:r>
      <w:r w:rsidR="007231E6">
        <w:t>para 437</w:t>
      </w:r>
      <w:r w:rsidR="006C6160">
        <w:t xml:space="preserve"> estaciones.</w:t>
      </w:r>
      <w:r w:rsidR="00197033">
        <w:t xml:space="preserve">  </w:t>
      </w:r>
    </w:p>
    <w:p w14:paraId="6CFE2AE3" w14:textId="608CFD18" w:rsidR="00A96CAF" w:rsidRDefault="00A96CAF" w:rsidP="00A96CAF">
      <w:pPr>
        <w:pStyle w:val="Descripcin"/>
        <w:keepNext/>
        <w:jc w:val="left"/>
      </w:pPr>
      <w:bookmarkStart w:id="1014" w:name="_Toc6348821"/>
      <w:bookmarkStart w:id="1015" w:name="_Toc8395779"/>
      <w:r>
        <w:t xml:space="preserve">Gráfico </w:t>
      </w:r>
      <w:r>
        <w:fldChar w:fldCharType="begin"/>
      </w:r>
      <w:r>
        <w:instrText xml:space="preserve"> SEQ Gráfico \* ARABIC </w:instrText>
      </w:r>
      <w:r>
        <w:fldChar w:fldCharType="separate"/>
      </w:r>
      <w:ins w:id="1016" w:author="Diego Uriarte" w:date="2019-05-11T15:18:00Z">
        <w:r w:rsidR="00054043">
          <w:rPr>
            <w:noProof/>
          </w:rPr>
          <w:t>5</w:t>
        </w:r>
      </w:ins>
      <w:del w:id="1017" w:author="Diego Uriarte" w:date="2019-05-11T15:18:00Z">
        <w:r w:rsidR="002F748A" w:rsidDel="00054043">
          <w:rPr>
            <w:noProof/>
          </w:rPr>
          <w:delText>4</w:delText>
        </w:r>
      </w:del>
      <w:r>
        <w:fldChar w:fldCharType="end"/>
      </w:r>
      <w:r>
        <w:t>: Distribución de estaciones en distritos de Lima Metropolitana</w:t>
      </w:r>
      <w:bookmarkEnd w:id="1014"/>
      <w:bookmarkEnd w:id="1015"/>
    </w:p>
    <w:p w14:paraId="7C1A012C" w14:textId="51EE9051" w:rsidR="00A96CAF" w:rsidRDefault="00A96CAF" w:rsidP="00830424">
      <w:pPr>
        <w:spacing w:after="120"/>
        <w:jc w:val="center"/>
      </w:pPr>
      <w:del w:id="1018" w:author="Diego Uriarte" w:date="2019-05-10T15:49:00Z">
        <w:r>
          <w:rPr>
            <w:noProof/>
            <w:lang w:val="en-US"/>
          </w:rPr>
          <w:drawing>
            <wp:inline distT="0" distB="0" distL="0" distR="0" wp14:anchorId="42051FE5" wp14:editId="0AB11441">
              <wp:extent cx="3052779" cy="2918129"/>
              <wp:effectExtent l="19050" t="19050" r="14605" b="158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737" cy="2920957"/>
                      </a:xfrm>
                      <a:prstGeom prst="rect">
                        <a:avLst/>
                      </a:prstGeom>
                      <a:noFill/>
                      <a:ln>
                        <a:solidFill>
                          <a:schemeClr val="tx1"/>
                        </a:solidFill>
                      </a:ln>
                    </pic:spPr>
                  </pic:pic>
                </a:graphicData>
              </a:graphic>
            </wp:inline>
          </w:drawing>
        </w:r>
      </w:del>
      <w:ins w:id="1019" w:author="Diego Uriarte" w:date="2019-05-10T15:49:00Z">
        <w:r w:rsidR="00830424" w:rsidRPr="00830424">
          <w:rPr>
            <w:noProof/>
            <w:lang w:val="en-US"/>
          </w:rPr>
          <w:drawing>
            <wp:inline distT="0" distB="0" distL="0" distR="0" wp14:anchorId="6D638C00" wp14:editId="5AA8AD06">
              <wp:extent cx="4718050" cy="2948781"/>
              <wp:effectExtent l="0" t="0" r="6350" b="4445"/>
              <wp:docPr id="2" name="Imagen 2" descr="E:\Dropbox\projects\maestria\masther-thesis\plots\muestra-distritos_12019-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ojects\maestria\masther-thesis\plots\muestra-distritos_12019-05-0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22577" cy="2951610"/>
                      </a:xfrm>
                      <a:prstGeom prst="rect">
                        <a:avLst/>
                      </a:prstGeom>
                      <a:noFill/>
                      <a:ln>
                        <a:noFill/>
                      </a:ln>
                    </pic:spPr>
                  </pic:pic>
                </a:graphicData>
              </a:graphic>
            </wp:inline>
          </w:drawing>
        </w:r>
      </w:ins>
    </w:p>
    <w:p w14:paraId="6A47B5ED" w14:textId="3498B533" w:rsidR="00A96CAF" w:rsidRPr="00A96CAF" w:rsidRDefault="00A96CAF" w:rsidP="00A96CAF">
      <w:pPr>
        <w:jc w:val="left"/>
        <w:rPr>
          <w:sz w:val="18"/>
        </w:rPr>
      </w:pPr>
      <w:r w:rsidRPr="00A96CAF">
        <w:rPr>
          <w:sz w:val="18"/>
        </w:rPr>
        <w:t>Fuente: Elaboración propia, 2019</w:t>
      </w:r>
    </w:p>
    <w:p w14:paraId="6988606B" w14:textId="633F124A" w:rsidR="00445710" w:rsidRDefault="00445710" w:rsidP="00445710">
      <w:r>
        <w:t>A cada estación se le añadió información sobre potenciales determinantes de la demanda del distrito en el cual se ubican. Las variables utilizadas para el control de demanda localizada son el ingreso familiar per cápita del distrito</w:t>
      </w:r>
      <w:r w:rsidR="00A96CAF">
        <w:t xml:space="preserve"> y</w:t>
      </w:r>
      <w:r>
        <w:t xml:space="preserve"> densidad de población. </w:t>
      </w:r>
    </w:p>
    <w:p w14:paraId="6B8A31E4" w14:textId="63EA9323" w:rsidR="00445710" w:rsidRDefault="00445710" w:rsidP="00213DE0">
      <w:pPr>
        <w:pStyle w:val="Ttulo2"/>
      </w:pPr>
      <w:bookmarkStart w:id="1020" w:name="_Toc6348723"/>
      <w:r>
        <w:lastRenderedPageBreak/>
        <w:t>Definición de mercados</w:t>
      </w:r>
      <w:bookmarkEnd w:id="1020"/>
    </w:p>
    <w:p w14:paraId="30F900A5" w14:textId="05604E68" w:rsidR="00F52BE8" w:rsidRDefault="00213DE0" w:rsidP="00213DE0">
      <w:r>
        <w:t xml:space="preserve">Para la definición de mercados, se puede realizar a nivel de jurisdiccional de distritos o municipalidades </w:t>
      </w:r>
      <w:r>
        <w:fldChar w:fldCharType="begin"/>
      </w:r>
      <w:r w:rsidR="0038259E">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1435-8921","title-short":"Locational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rsidR="0038259E">
        <w:instrText xml:space="preserve"> ADDIN ZOTERO_ITEM CSL_CITATION {"citationID":"8hH34IGh","properties":{"formattedCitation":"(Pennerstorfer, 2009)","plainCitation":"(Pennerstorfer, 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1432-0592","title-short":"Spatial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Thiessen para </w:t>
      </w:r>
      <w:r w:rsidR="002E77DD">
        <w:t>definir los mercados relevantes para cada estación</w:t>
      </w:r>
      <w:r w:rsidR="00197033">
        <w:t xml:space="preserve">, tal como se muestra en </w:t>
      </w:r>
      <w:r w:rsidR="002E77DD">
        <w:t xml:space="preserve">el </w:t>
      </w:r>
      <w:r w:rsidR="002E77DD">
        <w:fldChar w:fldCharType="begin"/>
      </w:r>
      <w:r w:rsidR="002E77DD">
        <w:instrText xml:space="preserve"> REF _Ref6265180 \h </w:instrText>
      </w:r>
      <w:r w:rsidR="002E77DD">
        <w:fldChar w:fldCharType="separate"/>
      </w:r>
      <w:r w:rsidR="00560D5E">
        <w:t xml:space="preserve">Gráfico </w:t>
      </w:r>
      <w:r w:rsidR="00560D5E">
        <w:rPr>
          <w:noProof/>
        </w:rPr>
        <w:t>5</w:t>
      </w:r>
      <w:r w:rsidR="002E77DD">
        <w:fldChar w:fldCharType="end"/>
      </w:r>
      <w:r w:rsidR="00197033">
        <w:t>. De esta manera</w:t>
      </w:r>
      <w:r w:rsidR="002E77DD">
        <w:t xml:space="preserve">, una determinada </w:t>
      </w:r>
      <w:r w:rsidR="00197033">
        <w:t xml:space="preserve">estación </w:t>
      </w:r>
      <w:r w:rsidR="002E77DD">
        <w:t xml:space="preserve">compite directamente con las </w:t>
      </w:r>
      <w:r w:rsidR="00197033">
        <w:t xml:space="preserve">estaciones que la rodean y </w:t>
      </w:r>
      <w:r w:rsidR="002E77DD">
        <w:t xml:space="preserve">solo estas </w:t>
      </w:r>
      <w:r w:rsidR="00197033">
        <w:t xml:space="preserve"> reciben el valor igual a uno en la respectiva matriz de ponderación </w:t>
      </w:r>
      <m:oMath>
        <m:r>
          <w:rPr>
            <w:rFonts w:ascii="Cambria Math" w:hAnsi="Cambria Math"/>
          </w:rPr>
          <m:t>W</m:t>
        </m:r>
      </m:oMath>
      <w:r w:rsidR="007E719A">
        <w:t xml:space="preserve"> (en el caso del gráfico, la estación señalada en rojo compite directamente con </w:t>
      </w:r>
      <w:del w:id="1021" w:author="Diego Uriarte" w:date="2019-05-10T15:49:00Z">
        <w:r w:rsidR="007E719A">
          <w:delText>seis</w:delText>
        </w:r>
      </w:del>
      <w:ins w:id="1022" w:author="Diego Uriarte" w:date="2019-05-10T15:49:00Z">
        <w:r w:rsidR="004D1880">
          <w:t>cuatro</w:t>
        </w:r>
      </w:ins>
      <w:r w:rsidR="007E719A">
        <w:t xml:space="preserve"> estaciones)</w:t>
      </w:r>
      <w:r w:rsidR="00197033">
        <w:t xml:space="preserve">. </w:t>
      </w:r>
    </w:p>
    <w:p w14:paraId="391B8A7F" w14:textId="337C12AD" w:rsidR="00213DE0" w:rsidRDefault="00F52BE8" w:rsidP="00213DE0">
      <w:r>
        <w:t>La construcción con polígonos de Thiessen</w:t>
      </w:r>
      <w:r w:rsidR="00197033">
        <w:t xml:space="preserve"> tiene la ventaja de utilizar la ubicación real de cada estación en relación al resto para definir los límites d</w:t>
      </w:r>
      <w:r w:rsidR="002E77DD">
        <w:t xml:space="preserve">e cada mercado, mientras que las </w:t>
      </w:r>
      <w:r w:rsidR="00197033">
        <w:t>alternativas anteriores solo consideran el número de competidores en un área predefinida por un círculo predefinido arbitrariamente para toda la muestra.</w:t>
      </w:r>
      <w:r>
        <w:t xml:space="preserve"> Sin embargo, como pruebas de robustez, se revisaron los resultados obtenidos en Capítulo V definiendo mercados mediante círculos de 1.5 km alrededor de cada observación.</w:t>
      </w:r>
    </w:p>
    <w:p w14:paraId="5B18C375" w14:textId="47B1E023" w:rsidR="002E77DD" w:rsidRPr="002E77DD" w:rsidRDefault="002E77DD" w:rsidP="002E77DD">
      <w:pPr>
        <w:pStyle w:val="Descripcin"/>
      </w:pPr>
      <w:bookmarkStart w:id="1023" w:name="_Ref6265180"/>
      <w:bookmarkStart w:id="1024" w:name="_Toc6348822"/>
      <w:bookmarkStart w:id="1025" w:name="_Toc8395780"/>
      <w:r>
        <w:t xml:space="preserve">Gráfico </w:t>
      </w:r>
      <w:r>
        <w:fldChar w:fldCharType="begin"/>
      </w:r>
      <w:r>
        <w:instrText xml:space="preserve"> SEQ Gráfico \* ARABIC </w:instrText>
      </w:r>
      <w:r>
        <w:fldChar w:fldCharType="separate"/>
      </w:r>
      <w:ins w:id="1026" w:author="Diego Uriarte" w:date="2019-05-11T15:18:00Z">
        <w:r w:rsidR="00054043">
          <w:rPr>
            <w:noProof/>
          </w:rPr>
          <w:t>6</w:t>
        </w:r>
      </w:ins>
      <w:del w:id="1027" w:author="Diego Uriarte" w:date="2019-05-11T15:18:00Z">
        <w:r w:rsidR="002F748A" w:rsidDel="00054043">
          <w:rPr>
            <w:noProof/>
          </w:rPr>
          <w:delText>5</w:delText>
        </w:r>
      </w:del>
      <w:r>
        <w:fldChar w:fldCharType="end"/>
      </w:r>
      <w:bookmarkEnd w:id="1023"/>
      <w:r>
        <w:t xml:space="preserve">: </w:t>
      </w:r>
      <w:del w:id="1028" w:author="Diego Uriarte" w:date="2019-05-10T15:49:00Z">
        <w:r>
          <w:delText>Definición</w:delText>
        </w:r>
      </w:del>
      <w:ins w:id="1029" w:author="Diego Uriarte" w:date="2019-05-10T15:49:00Z">
        <w:r w:rsidR="00A457F2">
          <w:t>Vecinos</w:t>
        </w:r>
      </w:ins>
      <w:r w:rsidR="00A457F2">
        <w:t xml:space="preserve"> de</w:t>
      </w:r>
      <w:del w:id="1030" w:author="Diego Uriarte" w:date="2019-05-10T15:49:00Z">
        <w:r>
          <w:delText xml:space="preserve"> vecinos para</w:delText>
        </w:r>
      </w:del>
      <w:r w:rsidR="00A457F2">
        <w:t xml:space="preserve"> una </w:t>
      </w:r>
      <w:r>
        <w:t>estación de servicios utilizando polígonos de Thiessen</w:t>
      </w:r>
      <w:bookmarkEnd w:id="1024"/>
      <w:bookmarkEnd w:id="1025"/>
    </w:p>
    <w:p w14:paraId="7ADBFA58" w14:textId="5779C779" w:rsidR="002E77DD" w:rsidRDefault="007E719A" w:rsidP="002E77DD">
      <w:pPr>
        <w:spacing w:after="120"/>
        <w:jc w:val="center"/>
        <w:rPr>
          <w:del w:id="1031" w:author="Diego Uriarte" w:date="2019-05-10T15:49:00Z"/>
        </w:rPr>
      </w:pPr>
      <w:del w:id="1032" w:author="Diego Uriarte" w:date="2019-05-10T15:49:00Z">
        <w:r>
          <w:rPr>
            <w:noProof/>
            <w:lang w:val="en-US"/>
          </w:rPr>
          <mc:AlternateContent>
            <mc:Choice Requires="wps">
              <w:drawing>
                <wp:anchor distT="0" distB="0" distL="114300" distR="114300" simplePos="0" relativeHeight="251683840" behindDoc="0" locked="0" layoutInCell="1" allowOverlap="1" wp14:anchorId="02757C12" wp14:editId="5894E471">
                  <wp:simplePos x="0" y="0"/>
                  <wp:positionH relativeFrom="column">
                    <wp:posOffset>2663804</wp:posOffset>
                  </wp:positionH>
                  <wp:positionV relativeFrom="paragraph">
                    <wp:posOffset>2215173</wp:posOffset>
                  </wp:positionV>
                  <wp:extent cx="175846" cy="165798"/>
                  <wp:effectExtent l="0" t="0" r="15240" b="24765"/>
                  <wp:wrapNone/>
                  <wp:docPr id="44" name="Cuadro de texto 44"/>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2A0F6C8" w14:textId="0974A378" w:rsidR="00D934E7" w:rsidRPr="007E719A" w:rsidRDefault="00D934E7" w:rsidP="007E719A">
                              <w:pPr>
                                <w:spacing w:after="0" w:line="240" w:lineRule="auto"/>
                                <w:jc w:val="left"/>
                                <w:rPr>
                                  <w:del w:id="1033" w:author="Diego Uriarte" w:date="2019-05-10T15:49:00Z"/>
                                  <w:rFonts w:cstheme="minorHAnsi"/>
                                  <w:color w:val="000000" w:themeColor="text1"/>
                                  <w:sz w:val="14"/>
                                  <w:shd w:val="clear" w:color="auto" w:fill="FFFFFF"/>
                                </w:rPr>
                              </w:pPr>
                              <w:del w:id="1034" w:author="Diego Uriarte" w:date="2019-05-10T15:49:00Z">
                                <w:r>
                                  <w:rPr>
                                    <w:rFonts w:cstheme="minorHAnsi"/>
                                    <w:color w:val="000000" w:themeColor="text1"/>
                                    <w:sz w:val="14"/>
                                    <w:lang w:val="es-ES"/>
                                  </w:rPr>
                                  <w:delText>6</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7C12" id="Cuadro de texto 44" o:spid="_x0000_s1046" type="#_x0000_t202" style="position:absolute;left:0;text-align:left;margin-left:209.75pt;margin-top:174.4pt;width:13.85pt;height:1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" fillcolor="white [3212]" strokeweight=".5pt">
                  <v:textbox inset="1mm,0,0,0">
                    <w:txbxContent>
                      <w:p w14:paraId="32A0F6C8" w14:textId="0974A378" w:rsidR="00D934E7" w:rsidRPr="007E719A" w:rsidRDefault="00D934E7" w:rsidP="007E719A">
                        <w:pPr>
                          <w:spacing w:after="0" w:line="240" w:lineRule="auto"/>
                          <w:jc w:val="left"/>
                          <w:rPr>
                            <w:del w:id="1035" w:author="Diego Uriarte" w:date="2019-05-10T15:49:00Z"/>
                            <w:rFonts w:cstheme="minorHAnsi"/>
                            <w:color w:val="000000" w:themeColor="text1"/>
                            <w:sz w:val="14"/>
                            <w:shd w:val="clear" w:color="auto" w:fill="FFFFFF"/>
                          </w:rPr>
                        </w:pPr>
                        <w:del w:id="1036" w:author="Diego Uriarte" w:date="2019-05-10T15:49:00Z">
                          <w:r>
                            <w:rPr>
                              <w:rFonts w:cstheme="minorHAnsi"/>
                              <w:color w:val="000000" w:themeColor="text1"/>
                              <w:sz w:val="14"/>
                              <w:lang w:val="es-ES"/>
                            </w:rPr>
                            <w:delText>6</w:delText>
                          </w:r>
                        </w:del>
                      </w:p>
                    </w:txbxContent>
                  </v:textbox>
                </v:shape>
              </w:pict>
            </mc:Fallback>
          </mc:AlternateContent>
        </w:r>
        <w:r>
          <w:rPr>
            <w:noProof/>
            <w:lang w:val="en-US"/>
          </w:rPr>
          <mc:AlternateContent>
            <mc:Choice Requires="wps">
              <w:drawing>
                <wp:anchor distT="0" distB="0" distL="114300" distR="114300" simplePos="0" relativeHeight="251682816" behindDoc="0" locked="0" layoutInCell="1" allowOverlap="1" wp14:anchorId="5DB4291A" wp14:editId="681493DB">
                  <wp:simplePos x="0" y="0"/>
                  <wp:positionH relativeFrom="column">
                    <wp:posOffset>3228968</wp:posOffset>
                  </wp:positionH>
                  <wp:positionV relativeFrom="paragraph">
                    <wp:posOffset>1774671</wp:posOffset>
                  </wp:positionV>
                  <wp:extent cx="175846" cy="165798"/>
                  <wp:effectExtent l="0" t="0" r="15240" b="24765"/>
                  <wp:wrapNone/>
                  <wp:docPr id="43" name="Cuadro de texto 43"/>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4EB4DF79" w14:textId="67DD165C" w:rsidR="00D934E7" w:rsidRPr="007E719A" w:rsidRDefault="00D934E7" w:rsidP="007E719A">
                              <w:pPr>
                                <w:spacing w:after="0" w:line="240" w:lineRule="auto"/>
                                <w:jc w:val="left"/>
                                <w:rPr>
                                  <w:del w:id="1037" w:author="Diego Uriarte" w:date="2019-05-10T15:49:00Z"/>
                                  <w:rFonts w:cstheme="minorHAnsi"/>
                                  <w:color w:val="000000" w:themeColor="text1"/>
                                  <w:sz w:val="14"/>
                                  <w:shd w:val="clear" w:color="auto" w:fill="FFFFFF"/>
                                </w:rPr>
                              </w:pPr>
                              <w:del w:id="1038" w:author="Diego Uriarte" w:date="2019-05-10T15:49:00Z">
                                <w:r>
                                  <w:rPr>
                                    <w:rFonts w:cstheme="minorHAnsi"/>
                                    <w:color w:val="000000" w:themeColor="text1"/>
                                    <w:sz w:val="14"/>
                                    <w:lang w:val="es-ES"/>
                                  </w:rPr>
                                  <w:delText>5</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4291A" id="Cuadro de texto 43" o:spid="_x0000_s1047" type="#_x0000_t202" style="position:absolute;left:0;text-align:left;margin-left:254.25pt;margin-top:139.75pt;width:13.85pt;height:1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BO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" fillcolor="white [3212]" strokeweight=".5pt">
                  <v:textbox inset="1mm,0,0,0">
                    <w:txbxContent>
                      <w:p w14:paraId="4EB4DF79" w14:textId="67DD165C" w:rsidR="00D934E7" w:rsidRPr="007E719A" w:rsidRDefault="00D934E7" w:rsidP="007E719A">
                        <w:pPr>
                          <w:spacing w:after="0" w:line="240" w:lineRule="auto"/>
                          <w:jc w:val="left"/>
                          <w:rPr>
                            <w:del w:id="1039" w:author="Diego Uriarte" w:date="2019-05-10T15:49:00Z"/>
                            <w:rFonts w:cstheme="minorHAnsi"/>
                            <w:color w:val="000000" w:themeColor="text1"/>
                            <w:sz w:val="14"/>
                            <w:shd w:val="clear" w:color="auto" w:fill="FFFFFF"/>
                          </w:rPr>
                        </w:pPr>
                        <w:del w:id="1040" w:author="Diego Uriarte" w:date="2019-05-10T15:49:00Z">
                          <w:r>
                            <w:rPr>
                              <w:rFonts w:cstheme="minorHAnsi"/>
                              <w:color w:val="000000" w:themeColor="text1"/>
                              <w:sz w:val="14"/>
                              <w:lang w:val="es-ES"/>
                            </w:rPr>
                            <w:delText>5</w:delText>
                          </w:r>
                        </w:del>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455E81E4" wp14:editId="2A76084C">
                  <wp:simplePos x="0" y="0"/>
                  <wp:positionH relativeFrom="column">
                    <wp:posOffset>3400243</wp:posOffset>
                  </wp:positionH>
                  <wp:positionV relativeFrom="paragraph">
                    <wp:posOffset>1227071</wp:posOffset>
                  </wp:positionV>
                  <wp:extent cx="175846" cy="165798"/>
                  <wp:effectExtent l="0" t="0" r="15240" b="24765"/>
                  <wp:wrapNone/>
                  <wp:docPr id="42" name="Cuadro de texto 42"/>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19D39396" w14:textId="1E607068" w:rsidR="00D934E7" w:rsidRPr="007E719A" w:rsidRDefault="00D934E7" w:rsidP="007E719A">
                              <w:pPr>
                                <w:spacing w:after="0" w:line="240" w:lineRule="auto"/>
                                <w:jc w:val="left"/>
                                <w:rPr>
                                  <w:del w:id="1041" w:author="Diego Uriarte" w:date="2019-05-10T15:49:00Z"/>
                                  <w:rFonts w:cstheme="minorHAnsi"/>
                                  <w:color w:val="000000" w:themeColor="text1"/>
                                  <w:sz w:val="14"/>
                                  <w:shd w:val="clear" w:color="auto" w:fill="FFFFFF"/>
                                </w:rPr>
                              </w:pPr>
                              <w:del w:id="1042" w:author="Diego Uriarte" w:date="2019-05-10T15:49:00Z">
                                <w:r>
                                  <w:rPr>
                                    <w:rFonts w:cstheme="minorHAnsi"/>
                                    <w:color w:val="000000" w:themeColor="text1"/>
                                    <w:sz w:val="14"/>
                                    <w:lang w:val="es-ES"/>
                                  </w:rPr>
                                  <w:delText>4</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81E4" id="Cuadro de texto 42" o:spid="_x0000_s1048" type="#_x0000_t202" style="position:absolute;left:0;text-align:left;margin-left:267.75pt;margin-top:96.6pt;width:13.85pt;height:13.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" fillcolor="white [3212]" strokeweight=".5pt">
                  <v:textbox inset="1mm,0,0,0">
                    <w:txbxContent>
                      <w:p w14:paraId="19D39396" w14:textId="1E607068" w:rsidR="00D934E7" w:rsidRPr="007E719A" w:rsidRDefault="00D934E7" w:rsidP="007E719A">
                        <w:pPr>
                          <w:spacing w:after="0" w:line="240" w:lineRule="auto"/>
                          <w:jc w:val="left"/>
                          <w:rPr>
                            <w:del w:id="1043" w:author="Diego Uriarte" w:date="2019-05-10T15:49:00Z"/>
                            <w:rFonts w:cstheme="minorHAnsi"/>
                            <w:color w:val="000000" w:themeColor="text1"/>
                            <w:sz w:val="14"/>
                            <w:shd w:val="clear" w:color="auto" w:fill="FFFFFF"/>
                          </w:rPr>
                        </w:pPr>
                        <w:del w:id="1044" w:author="Diego Uriarte" w:date="2019-05-10T15:49:00Z">
                          <w:r>
                            <w:rPr>
                              <w:rFonts w:cstheme="minorHAnsi"/>
                              <w:color w:val="000000" w:themeColor="text1"/>
                              <w:sz w:val="14"/>
                              <w:lang w:val="es-ES"/>
                            </w:rPr>
                            <w:delText>4</w:delText>
                          </w:r>
                        </w:del>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2CB57C24" wp14:editId="75FEAA1B">
                  <wp:simplePos x="0" y="0"/>
                  <wp:positionH relativeFrom="column">
                    <wp:posOffset>3229917</wp:posOffset>
                  </wp:positionH>
                  <wp:positionV relativeFrom="paragraph">
                    <wp:posOffset>660030</wp:posOffset>
                  </wp:positionV>
                  <wp:extent cx="175846" cy="165798"/>
                  <wp:effectExtent l="0" t="0" r="15240" b="24765"/>
                  <wp:wrapNone/>
                  <wp:docPr id="41" name="Cuadro de texto 41"/>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7041A757" w14:textId="2B567698" w:rsidR="00D934E7" w:rsidRPr="007E719A" w:rsidRDefault="00D934E7" w:rsidP="007E719A">
                              <w:pPr>
                                <w:spacing w:after="0" w:line="240" w:lineRule="auto"/>
                                <w:jc w:val="left"/>
                                <w:rPr>
                                  <w:del w:id="1045" w:author="Diego Uriarte" w:date="2019-05-10T15:49:00Z"/>
                                  <w:rFonts w:cstheme="minorHAnsi"/>
                                  <w:color w:val="000000" w:themeColor="text1"/>
                                  <w:sz w:val="14"/>
                                  <w:shd w:val="clear" w:color="auto" w:fill="FFFFFF"/>
                                </w:rPr>
                              </w:pPr>
                              <w:del w:id="1046" w:author="Diego Uriarte" w:date="2019-05-10T15:49:00Z">
                                <w:r>
                                  <w:rPr>
                                    <w:rFonts w:cstheme="minorHAnsi"/>
                                    <w:color w:val="000000" w:themeColor="text1"/>
                                    <w:sz w:val="14"/>
                                    <w:lang w:val="es-ES"/>
                                  </w:rPr>
                                  <w:delText>3</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57C24" id="Cuadro de texto 41" o:spid="_x0000_s1049" type="#_x0000_t202" style="position:absolute;left:0;text-align:left;margin-left:254.3pt;margin-top:51.95pt;width:13.85pt;height:1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" fillcolor="white [3212]" strokeweight=".5pt">
                  <v:textbox inset="1mm,0,0,0">
                    <w:txbxContent>
                      <w:p w14:paraId="7041A757" w14:textId="2B567698" w:rsidR="00D934E7" w:rsidRPr="007E719A" w:rsidRDefault="00D934E7" w:rsidP="007E719A">
                        <w:pPr>
                          <w:spacing w:after="0" w:line="240" w:lineRule="auto"/>
                          <w:jc w:val="left"/>
                          <w:rPr>
                            <w:del w:id="1047" w:author="Diego Uriarte" w:date="2019-05-10T15:49:00Z"/>
                            <w:rFonts w:cstheme="minorHAnsi"/>
                            <w:color w:val="000000" w:themeColor="text1"/>
                            <w:sz w:val="14"/>
                            <w:shd w:val="clear" w:color="auto" w:fill="FFFFFF"/>
                          </w:rPr>
                        </w:pPr>
                        <w:del w:id="1048" w:author="Diego Uriarte" w:date="2019-05-10T15:49:00Z">
                          <w:r>
                            <w:rPr>
                              <w:rFonts w:cstheme="minorHAnsi"/>
                              <w:color w:val="000000" w:themeColor="text1"/>
                              <w:sz w:val="14"/>
                              <w:lang w:val="es-ES"/>
                            </w:rPr>
                            <w:delText>3</w:delText>
                          </w:r>
                        </w:del>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14:anchorId="3C80D322" wp14:editId="20D6B853">
                  <wp:simplePos x="0" y="0"/>
                  <wp:positionH relativeFrom="column">
                    <wp:posOffset>2396693</wp:posOffset>
                  </wp:positionH>
                  <wp:positionV relativeFrom="paragraph">
                    <wp:posOffset>514880</wp:posOffset>
                  </wp:positionV>
                  <wp:extent cx="175846" cy="165798"/>
                  <wp:effectExtent l="0" t="0" r="15240" b="24765"/>
                  <wp:wrapNone/>
                  <wp:docPr id="40" name="Cuadro de texto 40"/>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3C536744" w14:textId="75281E75" w:rsidR="00D934E7" w:rsidRPr="007E719A" w:rsidRDefault="00D934E7" w:rsidP="007E719A">
                              <w:pPr>
                                <w:spacing w:after="0" w:line="240" w:lineRule="auto"/>
                                <w:jc w:val="left"/>
                                <w:rPr>
                                  <w:del w:id="1049" w:author="Diego Uriarte" w:date="2019-05-10T15:49:00Z"/>
                                  <w:rFonts w:cstheme="minorHAnsi"/>
                                  <w:color w:val="000000" w:themeColor="text1"/>
                                  <w:sz w:val="14"/>
                                  <w:shd w:val="clear" w:color="auto" w:fill="FFFFFF"/>
                                </w:rPr>
                              </w:pPr>
                              <w:del w:id="1050" w:author="Diego Uriarte" w:date="2019-05-10T15:49:00Z">
                                <w:r>
                                  <w:rPr>
                                    <w:rFonts w:cstheme="minorHAnsi"/>
                                    <w:color w:val="000000" w:themeColor="text1"/>
                                    <w:sz w:val="14"/>
                                    <w:lang w:val="es-ES"/>
                                  </w:rPr>
                                  <w:delText>2</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0D322" id="Cuadro de texto 40" o:spid="_x0000_s1050" type="#_x0000_t202" style="position:absolute;left:0;text-align:left;margin-left:188.7pt;margin-top:40.55pt;width:13.85pt;height:1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" fillcolor="white [3212]" strokeweight=".5pt">
                  <v:textbox inset="1mm,0,0,0">
                    <w:txbxContent>
                      <w:p w14:paraId="3C536744" w14:textId="75281E75" w:rsidR="00D934E7" w:rsidRPr="007E719A" w:rsidRDefault="00D934E7" w:rsidP="007E719A">
                        <w:pPr>
                          <w:spacing w:after="0" w:line="240" w:lineRule="auto"/>
                          <w:jc w:val="left"/>
                          <w:rPr>
                            <w:del w:id="1051" w:author="Diego Uriarte" w:date="2019-05-10T15:49:00Z"/>
                            <w:rFonts w:cstheme="minorHAnsi"/>
                            <w:color w:val="000000" w:themeColor="text1"/>
                            <w:sz w:val="14"/>
                            <w:shd w:val="clear" w:color="auto" w:fill="FFFFFF"/>
                          </w:rPr>
                        </w:pPr>
                        <w:del w:id="1052" w:author="Diego Uriarte" w:date="2019-05-10T15:49:00Z">
                          <w:r>
                            <w:rPr>
                              <w:rFonts w:cstheme="minorHAnsi"/>
                              <w:color w:val="000000" w:themeColor="text1"/>
                              <w:sz w:val="14"/>
                              <w:lang w:val="es-ES"/>
                            </w:rPr>
                            <w:delText>2</w:delText>
                          </w:r>
                        </w:del>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54FA9A78" wp14:editId="3AC83648">
                  <wp:simplePos x="0" y="0"/>
                  <wp:positionH relativeFrom="column">
                    <wp:posOffset>1517895</wp:posOffset>
                  </wp:positionH>
                  <wp:positionV relativeFrom="paragraph">
                    <wp:posOffset>1762105</wp:posOffset>
                  </wp:positionV>
                  <wp:extent cx="175846" cy="165798"/>
                  <wp:effectExtent l="0" t="0" r="15240" b="24765"/>
                  <wp:wrapNone/>
                  <wp:docPr id="39" name="Cuadro de texto 39"/>
                  <wp:cNvGraphicFramePr/>
                  <a:graphic xmlns:a="http://schemas.openxmlformats.org/drawingml/2006/main">
                    <a:graphicData uri="http://schemas.microsoft.com/office/word/2010/wordprocessingShape">
                      <wps:wsp>
                        <wps:cNvSpPr txBox="1"/>
                        <wps:spPr>
                          <a:xfrm>
                            <a:off x="0" y="0"/>
                            <a:ext cx="175846" cy="165798"/>
                          </a:xfrm>
                          <a:prstGeom prst="rect">
                            <a:avLst/>
                          </a:prstGeom>
                          <a:solidFill>
                            <a:schemeClr val="bg1"/>
                          </a:solidFill>
                          <a:ln w="6350">
                            <a:solidFill>
                              <a:prstClr val="black"/>
                            </a:solidFill>
                          </a:ln>
                        </wps:spPr>
                        <wps:txbx>
                          <w:txbxContent>
                            <w:p w14:paraId="57E5677B" w14:textId="381278BE" w:rsidR="00D934E7" w:rsidRPr="007E719A" w:rsidRDefault="00D934E7" w:rsidP="007E719A">
                              <w:pPr>
                                <w:spacing w:after="0" w:line="240" w:lineRule="auto"/>
                                <w:jc w:val="left"/>
                                <w:rPr>
                                  <w:del w:id="1053" w:author="Diego Uriarte" w:date="2019-05-10T15:49:00Z"/>
                                  <w:rFonts w:cstheme="minorHAnsi"/>
                                  <w:color w:val="000000" w:themeColor="text1"/>
                                  <w:sz w:val="14"/>
                                  <w:shd w:val="clear" w:color="auto" w:fill="FFFFFF"/>
                                </w:rPr>
                              </w:pPr>
                              <w:del w:id="1054" w:author="Diego Uriarte" w:date="2019-05-10T15:49:00Z">
                                <w:r>
                                  <w:rPr>
                                    <w:rFonts w:cstheme="minorHAnsi"/>
                                    <w:color w:val="000000" w:themeColor="text1"/>
                                    <w:sz w:val="14"/>
                                    <w:lang w:val="es-ES"/>
                                  </w:rPr>
                                  <w:delText>1</w:delText>
                                </w:r>
                              </w:del>
                            </w:p>
                          </w:txbxContent>
                        </wps:txbx>
                        <wps:bodyPr rot="0" spcFirstLastPara="0" vertOverflow="overflow" horzOverflow="overflow" vert="horz" wrap="squar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A9A78" id="Cuadro de texto 39" o:spid="_x0000_s1051" type="#_x0000_t202" style="position:absolute;left:0;text-align:left;margin-left:119.5pt;margin-top:138.75pt;width:13.85pt;height:1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" fillcolor="white [3212]" strokeweight=".5pt">
                  <v:textbox inset="1mm,0,0,0">
                    <w:txbxContent>
                      <w:p w14:paraId="57E5677B" w14:textId="381278BE" w:rsidR="00D934E7" w:rsidRPr="007E719A" w:rsidRDefault="00D934E7" w:rsidP="007E719A">
                        <w:pPr>
                          <w:spacing w:after="0" w:line="240" w:lineRule="auto"/>
                          <w:jc w:val="left"/>
                          <w:rPr>
                            <w:del w:id="1055" w:author="Diego Uriarte" w:date="2019-05-10T15:49:00Z"/>
                            <w:rFonts w:cstheme="minorHAnsi"/>
                            <w:color w:val="000000" w:themeColor="text1"/>
                            <w:sz w:val="14"/>
                            <w:shd w:val="clear" w:color="auto" w:fill="FFFFFF"/>
                          </w:rPr>
                        </w:pPr>
                        <w:del w:id="1056" w:author="Diego Uriarte" w:date="2019-05-10T15:49:00Z">
                          <w:r>
                            <w:rPr>
                              <w:rFonts w:cstheme="minorHAnsi"/>
                              <w:color w:val="000000" w:themeColor="text1"/>
                              <w:sz w:val="14"/>
                              <w:lang w:val="es-ES"/>
                            </w:rPr>
                            <w:delText>1</w:delText>
                          </w:r>
                        </w:del>
                      </w:p>
                    </w:txbxContent>
                  </v:textbox>
                </v:shape>
              </w:pict>
            </mc:Fallback>
          </mc:AlternateContent>
        </w:r>
        <w:r>
          <w:rPr>
            <w:noProof/>
            <w:lang w:val="en-US"/>
          </w:rPr>
          <mc:AlternateContent>
            <mc:Choice Requires="wps">
              <w:drawing>
                <wp:anchor distT="0" distB="0" distL="114300" distR="114300" simplePos="0" relativeHeight="251677696" behindDoc="0" locked="0" layoutInCell="1" allowOverlap="1" wp14:anchorId="1B12DD36" wp14:editId="133B2046">
                  <wp:simplePos x="0" y="0"/>
                  <wp:positionH relativeFrom="column">
                    <wp:posOffset>2253357</wp:posOffset>
                  </wp:positionH>
                  <wp:positionV relativeFrom="paragraph">
                    <wp:posOffset>1612621</wp:posOffset>
                  </wp:positionV>
                  <wp:extent cx="850265" cy="255905"/>
                  <wp:effectExtent l="0" t="0" r="26035" b="10795"/>
                  <wp:wrapNone/>
                  <wp:docPr id="38" name="Cuadro de texto 38"/>
                  <wp:cNvGraphicFramePr/>
                  <a:graphic xmlns:a="http://schemas.openxmlformats.org/drawingml/2006/main">
                    <a:graphicData uri="http://schemas.microsoft.com/office/word/2010/wordprocessingShape">
                      <wps:wsp>
                        <wps:cNvSpPr txBox="1"/>
                        <wps:spPr>
                          <a:xfrm>
                            <a:off x="0" y="0"/>
                            <a:ext cx="850265" cy="255905"/>
                          </a:xfrm>
                          <a:prstGeom prst="rect">
                            <a:avLst/>
                          </a:prstGeom>
                          <a:solidFill>
                            <a:schemeClr val="bg1"/>
                          </a:solidFill>
                          <a:ln w="6350">
                            <a:solidFill>
                              <a:prstClr val="black"/>
                            </a:solidFill>
                          </a:ln>
                        </wps:spPr>
                        <wps:txbx>
                          <w:txbxContent>
                            <w:p w14:paraId="0E53287F" w14:textId="31850E06" w:rsidR="00D934E7" w:rsidRPr="002E77DD" w:rsidRDefault="00D934E7" w:rsidP="002E77DD">
                              <w:pPr>
                                <w:spacing w:after="0" w:line="240" w:lineRule="auto"/>
                                <w:rPr>
                                  <w:del w:id="1057" w:author="Diego Uriarte" w:date="2019-05-10T15:49:00Z"/>
                                  <w:rFonts w:cstheme="minorHAnsi"/>
                                  <w:color w:val="000000" w:themeColor="text1"/>
                                  <w:sz w:val="14"/>
                                  <w:lang w:val="es-ES"/>
                                </w:rPr>
                              </w:pPr>
                              <w:del w:id="1058" w:author="Diego Uriarte" w:date="2019-05-10T15:49:00Z">
                                <w:r w:rsidRPr="002E77DD">
                                  <w:rPr>
                                    <w:rFonts w:cstheme="minorHAnsi"/>
                                    <w:color w:val="000000" w:themeColor="text1"/>
                                    <w:sz w:val="14"/>
                                    <w:lang w:val="es-ES"/>
                                  </w:rPr>
                                  <w:delText>Abanderada Petroperú</w:delText>
                                </w:r>
                              </w:del>
                            </w:p>
                            <w:p w14:paraId="5877CD2D" w14:textId="562C8323" w:rsidR="00D934E7" w:rsidRPr="002E77DD" w:rsidRDefault="00D934E7" w:rsidP="002E77DD">
                              <w:pPr>
                                <w:spacing w:after="0" w:line="240" w:lineRule="auto"/>
                                <w:rPr>
                                  <w:del w:id="1059" w:author="Diego Uriarte" w:date="2019-05-10T15:49:00Z"/>
                                  <w:rFonts w:cstheme="minorHAnsi"/>
                                  <w:color w:val="000000" w:themeColor="text1"/>
                                  <w:sz w:val="14"/>
                                  <w:lang w:val="es-ES"/>
                                </w:rPr>
                              </w:pPr>
                              <w:del w:id="1060" w:author="Diego Uriarte" w:date="2019-05-10T15:49:00Z">
                                <w:r w:rsidRPr="002E77DD">
                                  <w:rPr>
                                    <w:rFonts w:cstheme="minorHAnsi"/>
                                    <w:color w:val="000000" w:themeColor="text1"/>
                                    <w:sz w:val="14"/>
                                    <w:lang w:val="es-ES"/>
                                  </w:rPr>
                                  <w:delText>Servicios Rigal S.A.C.</w:delText>
                                </w:r>
                              </w:del>
                            </w:p>
                            <w:p w14:paraId="249B0C1D" w14:textId="77777777" w:rsidR="00D934E7" w:rsidRPr="002E77DD" w:rsidRDefault="00D934E7" w:rsidP="002E77DD">
                              <w:pPr>
                                <w:spacing w:after="0" w:line="240" w:lineRule="auto"/>
                                <w:jc w:val="left"/>
                                <w:rPr>
                                  <w:del w:id="1061" w:author="Diego Uriarte" w:date="2019-05-10T15:49:00Z"/>
                                  <w:rFonts w:cstheme="minorHAnsi"/>
                                  <w:color w:val="000000" w:themeColor="text1"/>
                                  <w:sz w:val="14"/>
                                  <w:shd w:val="clear" w:color="auto" w:fill="FFFFFF"/>
                                </w:rPr>
                              </w:pPr>
                            </w:p>
                            <w:p w14:paraId="2AECCD07" w14:textId="22229AD8" w:rsidR="00D934E7" w:rsidRPr="002E77DD" w:rsidRDefault="00D934E7" w:rsidP="002E77DD">
                              <w:pPr>
                                <w:spacing w:after="0" w:line="240" w:lineRule="auto"/>
                                <w:jc w:val="left"/>
                                <w:rPr>
                                  <w:del w:id="1062" w:author="Diego Uriarte" w:date="2019-05-10T15:49:00Z"/>
                                  <w:rFonts w:cstheme="minorHAnsi"/>
                                  <w:color w:val="000000" w:themeColor="text1"/>
                                  <w:sz w:val="14"/>
                                  <w:lang w:val="es-ES"/>
                                </w:rPr>
                              </w:pPr>
                              <w:del w:id="1063" w:author="Diego Uriarte" w:date="2019-05-10T15:49:00Z">
                                <w:r w:rsidRPr="002E77DD">
                                  <w:rPr>
                                    <w:rFonts w:cstheme="minorHAnsi"/>
                                    <w:color w:val="000000" w:themeColor="text1"/>
                                    <w:sz w:val="14"/>
                                    <w:shd w:val="clear" w:color="auto" w:fill="FFFFFF"/>
                                  </w:rPr>
                                  <w:delText>.</w:delText>
                                </w:r>
                              </w:del>
                            </w:p>
                            <w:p w14:paraId="4F3B9ADD" w14:textId="77777777" w:rsidR="00D934E7" w:rsidRPr="002E77DD" w:rsidRDefault="00D934E7">
                              <w:pPr>
                                <w:rPr>
                                  <w:del w:id="1064" w:author="Diego Uriarte" w:date="2019-05-10T15:49:00Z"/>
                                  <w:sz w:val="14"/>
                                  <w:lang w:val="es-ES"/>
                                </w:rPr>
                              </w:pPr>
                            </w:p>
                          </w:txbxContent>
                        </wps:txbx>
                        <wps:bodyPr rot="0" spcFirstLastPara="0" vertOverflow="overflow" horzOverflow="overflow" vert="horz" wrap="none" lIns="3600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2DD36" id="Cuadro de texto 38" o:spid="_x0000_s1052" type="#_x0000_t202" style="position:absolute;left:0;text-align:left;margin-left:177.45pt;margin-top:127pt;width:66.95pt;height:20.1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" fillcolor="white [3212]" strokeweight=".5pt">
                  <v:textbox inset="1mm,0,0,0">
                    <w:txbxContent>
                      <w:p w14:paraId="0E53287F" w14:textId="31850E06" w:rsidR="00D934E7" w:rsidRPr="002E77DD" w:rsidRDefault="00D934E7" w:rsidP="002E77DD">
                        <w:pPr>
                          <w:spacing w:after="0" w:line="240" w:lineRule="auto"/>
                          <w:rPr>
                            <w:del w:id="1065" w:author="Diego Uriarte" w:date="2019-05-10T15:49:00Z"/>
                            <w:rFonts w:cstheme="minorHAnsi"/>
                            <w:color w:val="000000" w:themeColor="text1"/>
                            <w:sz w:val="14"/>
                            <w:lang w:val="es-ES"/>
                          </w:rPr>
                        </w:pPr>
                        <w:del w:id="1066" w:author="Diego Uriarte" w:date="2019-05-10T15:49:00Z">
                          <w:r w:rsidRPr="002E77DD">
                            <w:rPr>
                              <w:rFonts w:cstheme="minorHAnsi"/>
                              <w:color w:val="000000" w:themeColor="text1"/>
                              <w:sz w:val="14"/>
                              <w:lang w:val="es-ES"/>
                            </w:rPr>
                            <w:delText>Abanderada Petroperú</w:delText>
                          </w:r>
                        </w:del>
                      </w:p>
                      <w:p w14:paraId="5877CD2D" w14:textId="562C8323" w:rsidR="00D934E7" w:rsidRPr="002E77DD" w:rsidRDefault="00D934E7" w:rsidP="002E77DD">
                        <w:pPr>
                          <w:spacing w:after="0" w:line="240" w:lineRule="auto"/>
                          <w:rPr>
                            <w:del w:id="1067" w:author="Diego Uriarte" w:date="2019-05-10T15:49:00Z"/>
                            <w:rFonts w:cstheme="minorHAnsi"/>
                            <w:color w:val="000000" w:themeColor="text1"/>
                            <w:sz w:val="14"/>
                            <w:lang w:val="es-ES"/>
                          </w:rPr>
                        </w:pPr>
                        <w:del w:id="1068" w:author="Diego Uriarte" w:date="2019-05-10T15:49:00Z">
                          <w:r w:rsidRPr="002E77DD">
                            <w:rPr>
                              <w:rFonts w:cstheme="minorHAnsi"/>
                              <w:color w:val="000000" w:themeColor="text1"/>
                              <w:sz w:val="14"/>
                              <w:lang w:val="es-ES"/>
                            </w:rPr>
                            <w:delText>Servicios Rigal S.A.C.</w:delText>
                          </w:r>
                        </w:del>
                      </w:p>
                      <w:p w14:paraId="249B0C1D" w14:textId="77777777" w:rsidR="00D934E7" w:rsidRPr="002E77DD" w:rsidRDefault="00D934E7" w:rsidP="002E77DD">
                        <w:pPr>
                          <w:spacing w:after="0" w:line="240" w:lineRule="auto"/>
                          <w:jc w:val="left"/>
                          <w:rPr>
                            <w:del w:id="1069" w:author="Diego Uriarte" w:date="2019-05-10T15:49:00Z"/>
                            <w:rFonts w:cstheme="minorHAnsi"/>
                            <w:color w:val="000000" w:themeColor="text1"/>
                            <w:sz w:val="14"/>
                            <w:shd w:val="clear" w:color="auto" w:fill="FFFFFF"/>
                          </w:rPr>
                        </w:pPr>
                      </w:p>
                      <w:p w14:paraId="2AECCD07" w14:textId="22229AD8" w:rsidR="00D934E7" w:rsidRPr="002E77DD" w:rsidRDefault="00D934E7" w:rsidP="002E77DD">
                        <w:pPr>
                          <w:spacing w:after="0" w:line="240" w:lineRule="auto"/>
                          <w:jc w:val="left"/>
                          <w:rPr>
                            <w:del w:id="1070" w:author="Diego Uriarte" w:date="2019-05-10T15:49:00Z"/>
                            <w:rFonts w:cstheme="minorHAnsi"/>
                            <w:color w:val="000000" w:themeColor="text1"/>
                            <w:sz w:val="14"/>
                            <w:lang w:val="es-ES"/>
                          </w:rPr>
                        </w:pPr>
                        <w:del w:id="1071" w:author="Diego Uriarte" w:date="2019-05-10T15:49:00Z">
                          <w:r w:rsidRPr="002E77DD">
                            <w:rPr>
                              <w:rFonts w:cstheme="minorHAnsi"/>
                              <w:color w:val="000000" w:themeColor="text1"/>
                              <w:sz w:val="14"/>
                              <w:shd w:val="clear" w:color="auto" w:fill="FFFFFF"/>
                            </w:rPr>
                            <w:delText>.</w:delText>
                          </w:r>
                        </w:del>
                      </w:p>
                      <w:p w14:paraId="4F3B9ADD" w14:textId="77777777" w:rsidR="00D934E7" w:rsidRPr="002E77DD" w:rsidRDefault="00D934E7">
                        <w:pPr>
                          <w:rPr>
                            <w:del w:id="1072" w:author="Diego Uriarte" w:date="2019-05-10T15:49:00Z"/>
                            <w:sz w:val="14"/>
                            <w:lang w:val="es-ES"/>
                          </w:rPr>
                        </w:pPr>
                      </w:p>
                    </w:txbxContent>
                  </v:textbox>
                </v:shape>
              </w:pict>
            </mc:Fallback>
          </mc:AlternateContent>
        </w:r>
        <w:r w:rsidR="002E77DD">
          <w:rPr>
            <w:noProof/>
            <w:lang w:val="en-US"/>
          </w:rPr>
          <mc:AlternateContent>
            <mc:Choice Requires="wps">
              <w:drawing>
                <wp:anchor distT="0" distB="0" distL="114300" distR="114300" simplePos="0" relativeHeight="251676672" behindDoc="0" locked="0" layoutInCell="1" allowOverlap="1" wp14:anchorId="2BD677B1" wp14:editId="76FA4C28">
                  <wp:simplePos x="0" y="0"/>
                  <wp:positionH relativeFrom="column">
                    <wp:posOffset>2283155</wp:posOffset>
                  </wp:positionH>
                  <wp:positionV relativeFrom="paragraph">
                    <wp:posOffset>2088006</wp:posOffset>
                  </wp:positionV>
                  <wp:extent cx="823113" cy="40259"/>
                  <wp:effectExtent l="0" t="0" r="34290" b="36195"/>
                  <wp:wrapNone/>
                  <wp:docPr id="37" name="Conector recto 37"/>
                  <wp:cNvGraphicFramePr/>
                  <a:graphic xmlns:a="http://schemas.openxmlformats.org/drawingml/2006/main">
                    <a:graphicData uri="http://schemas.microsoft.com/office/word/2010/wordprocessingShape">
                      <wps:wsp>
                        <wps:cNvCnPr/>
                        <wps:spPr>
                          <a:xfrm>
                            <a:off x="0" y="0"/>
                            <a:ext cx="823113" cy="40259"/>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CCF28" id="Conector recto 3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64.4pt" to="244.6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" strokecolor="red" strokeweight="1.5pt"/>
              </w:pict>
            </mc:Fallback>
          </mc:AlternateContent>
        </w:r>
        <w:r w:rsidR="002E77DD">
          <w:rPr>
            <w:noProof/>
            <w:lang w:val="en-US"/>
          </w:rPr>
          <mc:AlternateContent>
            <mc:Choice Requires="wps">
              <w:drawing>
                <wp:anchor distT="0" distB="0" distL="114300" distR="114300" simplePos="0" relativeHeight="251675648" behindDoc="0" locked="0" layoutInCell="1" allowOverlap="1" wp14:anchorId="7E288338" wp14:editId="7B4892A3">
                  <wp:simplePos x="0" y="0"/>
                  <wp:positionH relativeFrom="column">
                    <wp:posOffset>3106698</wp:posOffset>
                  </wp:positionH>
                  <wp:positionV relativeFrom="paragraph">
                    <wp:posOffset>1506474</wp:posOffset>
                  </wp:positionV>
                  <wp:extent cx="65837" cy="621792"/>
                  <wp:effectExtent l="0" t="0" r="29845" b="26035"/>
                  <wp:wrapNone/>
                  <wp:docPr id="36" name="Conector recto 36"/>
                  <wp:cNvGraphicFramePr/>
                  <a:graphic xmlns:a="http://schemas.openxmlformats.org/drawingml/2006/main">
                    <a:graphicData uri="http://schemas.microsoft.com/office/word/2010/wordprocessingShape">
                      <wps:wsp>
                        <wps:cNvCnPr/>
                        <wps:spPr>
                          <a:xfrm flipV="1">
                            <a:off x="0" y="0"/>
                            <a:ext cx="65837" cy="621792"/>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4F715" id="Conector recto 3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6pt,118.6pt" to="249.8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" strokecolor="red" strokeweight="1.5pt"/>
              </w:pict>
            </mc:Fallback>
          </mc:AlternateContent>
        </w:r>
        <w:r w:rsidR="002E77DD">
          <w:rPr>
            <w:noProof/>
            <w:lang w:val="en-US"/>
          </w:rPr>
          <mc:AlternateContent>
            <mc:Choice Requires="wps">
              <w:drawing>
                <wp:anchor distT="0" distB="0" distL="114300" distR="114300" simplePos="0" relativeHeight="251674624" behindDoc="0" locked="0" layoutInCell="1" allowOverlap="1" wp14:anchorId="7702F5FA" wp14:editId="2A2E7E03">
                  <wp:simplePos x="0" y="0"/>
                  <wp:positionH relativeFrom="column">
                    <wp:posOffset>3132303</wp:posOffset>
                  </wp:positionH>
                  <wp:positionV relativeFrom="paragraph">
                    <wp:posOffset>1323594</wp:posOffset>
                  </wp:positionV>
                  <wp:extent cx="43891" cy="182880"/>
                  <wp:effectExtent l="0" t="0" r="32385" b="26670"/>
                  <wp:wrapNone/>
                  <wp:docPr id="35" name="Conector recto 35"/>
                  <wp:cNvGraphicFramePr/>
                  <a:graphic xmlns:a="http://schemas.openxmlformats.org/drawingml/2006/main">
                    <a:graphicData uri="http://schemas.microsoft.com/office/word/2010/wordprocessingShape">
                      <wps:wsp>
                        <wps:cNvCnPr/>
                        <wps:spPr>
                          <a:xfrm flipH="1" flipV="1">
                            <a:off x="0" y="0"/>
                            <a:ext cx="43891" cy="18288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62629" id="Conector recto 35"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04.2pt" to="250.1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" strokecolor="red" strokeweight="1.5pt"/>
              </w:pict>
            </mc:Fallback>
          </mc:AlternateContent>
        </w:r>
        <w:r w:rsidR="002E77DD">
          <w:rPr>
            <w:noProof/>
            <w:lang w:val="en-US"/>
          </w:rPr>
          <mc:AlternateContent>
            <mc:Choice Requires="wps">
              <w:drawing>
                <wp:anchor distT="0" distB="0" distL="114300" distR="114300" simplePos="0" relativeHeight="251673600" behindDoc="0" locked="0" layoutInCell="1" allowOverlap="1" wp14:anchorId="63A8AF69" wp14:editId="54A50A3C">
                  <wp:simplePos x="0" y="0"/>
                  <wp:positionH relativeFrom="column">
                    <wp:posOffset>2828595</wp:posOffset>
                  </wp:positionH>
                  <wp:positionV relativeFrom="paragraph">
                    <wp:posOffset>1023671</wp:posOffset>
                  </wp:positionV>
                  <wp:extent cx="303708" cy="299923"/>
                  <wp:effectExtent l="0" t="0" r="20320" b="24130"/>
                  <wp:wrapNone/>
                  <wp:docPr id="34" name="Conector recto 34"/>
                  <wp:cNvGraphicFramePr/>
                  <a:graphic xmlns:a="http://schemas.openxmlformats.org/drawingml/2006/main">
                    <a:graphicData uri="http://schemas.microsoft.com/office/word/2010/wordprocessingShape">
                      <wps:wsp>
                        <wps:cNvCnPr/>
                        <wps:spPr>
                          <a:xfrm flipH="1" flipV="1">
                            <a:off x="0" y="0"/>
                            <a:ext cx="303708" cy="299923"/>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11CEFA" id="Conector recto 34"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pt,80.6pt" to="246.6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" strokecolor="red" strokeweight="1.5pt"/>
              </w:pict>
            </mc:Fallback>
          </mc:AlternateContent>
        </w:r>
        <w:r w:rsidR="002E77DD">
          <w:rPr>
            <w:noProof/>
            <w:lang w:val="en-US"/>
          </w:rPr>
          <mc:AlternateContent>
            <mc:Choice Requires="wps">
              <w:drawing>
                <wp:anchor distT="0" distB="0" distL="114300" distR="114300" simplePos="0" relativeHeight="251672576" behindDoc="0" locked="0" layoutInCell="1" allowOverlap="1" wp14:anchorId="6F31F953" wp14:editId="5A869522">
                  <wp:simplePos x="0" y="0"/>
                  <wp:positionH relativeFrom="column">
                    <wp:posOffset>2053311</wp:posOffset>
                  </wp:positionH>
                  <wp:positionV relativeFrom="paragraph">
                    <wp:posOffset>1023671</wp:posOffset>
                  </wp:positionV>
                  <wp:extent cx="775411" cy="226771"/>
                  <wp:effectExtent l="0" t="0" r="24765" b="20955"/>
                  <wp:wrapNone/>
                  <wp:docPr id="33" name="Conector recto 33"/>
                  <wp:cNvGraphicFramePr/>
                  <a:graphic xmlns:a="http://schemas.openxmlformats.org/drawingml/2006/main">
                    <a:graphicData uri="http://schemas.microsoft.com/office/word/2010/wordprocessingShape">
                      <wps:wsp>
                        <wps:cNvCnPr/>
                        <wps:spPr>
                          <a:xfrm flipV="1">
                            <a:off x="0" y="0"/>
                            <a:ext cx="775411" cy="226771"/>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BF84D" id="Conector recto 3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pt,80.6pt" to="222.75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" strokecolor="red" strokeweight="1.5pt"/>
              </w:pict>
            </mc:Fallback>
          </mc:AlternateContent>
        </w:r>
        <w:r w:rsidR="002E77DD">
          <w:rPr>
            <w:noProof/>
            <w:lang w:val="en-US"/>
          </w:rPr>
          <mc:AlternateContent>
            <mc:Choice Requires="wps">
              <w:drawing>
                <wp:anchor distT="0" distB="0" distL="114300" distR="114300" simplePos="0" relativeHeight="251671552" behindDoc="0" locked="0" layoutInCell="1" allowOverlap="1" wp14:anchorId="50729C10" wp14:editId="2745560C">
                  <wp:simplePos x="0" y="0"/>
                  <wp:positionH relativeFrom="column">
                    <wp:posOffset>2038680</wp:posOffset>
                  </wp:positionH>
                  <wp:positionV relativeFrom="paragraph">
                    <wp:posOffset>1250442</wp:posOffset>
                  </wp:positionV>
                  <wp:extent cx="245059" cy="837590"/>
                  <wp:effectExtent l="0" t="0" r="22225" b="19685"/>
                  <wp:wrapNone/>
                  <wp:docPr id="32" name="Conector recto 32"/>
                  <wp:cNvGraphicFramePr/>
                  <a:graphic xmlns:a="http://schemas.openxmlformats.org/drawingml/2006/main">
                    <a:graphicData uri="http://schemas.microsoft.com/office/word/2010/wordprocessingShape">
                      <wps:wsp>
                        <wps:cNvCnPr/>
                        <wps:spPr>
                          <a:xfrm>
                            <a:off x="0" y="0"/>
                            <a:ext cx="245059" cy="837590"/>
                          </a:xfrm>
                          <a:prstGeom prst="line">
                            <a:avLst/>
                          </a:prstGeom>
                          <a:ln w="19050">
                            <a:solidFill>
                              <a:srgbClr val="FF000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42478" id="Conector recto 3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5pt,98.45pt" to="179.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" strokecolor="red" strokeweight="1.5pt"/>
              </w:pict>
            </mc:Fallback>
          </mc:AlternateContent>
        </w:r>
        <w:r w:rsidR="002E77DD">
          <w:rPr>
            <w:noProof/>
            <w:lang w:val="en-US"/>
          </w:rPr>
          <w:drawing>
            <wp:inline distT="0" distB="0" distL="0" distR="0" wp14:anchorId="589DB8FD" wp14:editId="14D95724">
              <wp:extent cx="3237592" cy="3061252"/>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959" cy="3064436"/>
                      </a:xfrm>
                      <a:prstGeom prst="rect">
                        <a:avLst/>
                      </a:prstGeom>
                    </pic:spPr>
                  </pic:pic>
                </a:graphicData>
              </a:graphic>
            </wp:inline>
          </w:drawing>
        </w:r>
      </w:del>
    </w:p>
    <w:p w14:paraId="2E03E1FD" w14:textId="54486FF7" w:rsidR="002E77DD" w:rsidRPr="005B24F0" w:rsidRDefault="00506BB6" w:rsidP="00B97460">
      <w:pPr>
        <w:pStyle w:val="Fuente"/>
      </w:pPr>
      <w:ins w:id="1073" w:author="Diego Uriarte" w:date="2019-05-10T15:49:00Z">
        <w:r w:rsidRPr="00506BB6">
          <w:rPr>
            <w:noProof/>
            <w:lang w:val="en-US"/>
          </w:rPr>
          <w:drawing>
            <wp:inline distT="0" distB="0" distL="0" distR="0" wp14:anchorId="04DF2506" wp14:editId="699200DC">
              <wp:extent cx="5398135" cy="3238500"/>
              <wp:effectExtent l="0" t="0" r="0" b="0"/>
              <wp:docPr id="64" name="Imagen 64" descr="E:\Dropbox\projects\maestria\masther-thesis\plot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ropbox\projects\maestria\masther-thesis\plots\Rplot0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11220"/>
                      <a:stretch/>
                    </pic:blipFill>
                    <pic:spPr bwMode="auto">
                      <a:xfrm>
                        <a:off x="0" y="0"/>
                        <a:ext cx="5398616" cy="3238789"/>
                      </a:xfrm>
                      <a:prstGeom prst="rect">
                        <a:avLst/>
                      </a:prstGeom>
                      <a:noFill/>
                      <a:ln>
                        <a:noFill/>
                      </a:ln>
                      <a:extLst>
                        <a:ext uri="{53640926-AAD7-44D8-BBD7-CCE9431645EC}">
                          <a14:shadowObscured xmlns:a14="http://schemas.microsoft.com/office/drawing/2010/main"/>
                        </a:ext>
                      </a:extLst>
                    </pic:spPr>
                  </pic:pic>
                </a:graphicData>
              </a:graphic>
            </wp:inline>
          </w:drawing>
        </w:r>
      </w:ins>
      <w:r w:rsidR="002E77DD" w:rsidRPr="005B24F0">
        <w:t>Fuente: Elaboración propia, 2019</w:t>
      </w:r>
    </w:p>
    <w:p w14:paraId="5BCF3928" w14:textId="2A636C7A" w:rsidR="00197033" w:rsidRDefault="00197033" w:rsidP="00197033">
      <w:pPr>
        <w:pStyle w:val="Ttulo2"/>
      </w:pPr>
      <w:bookmarkStart w:id="1074" w:name="_Toc6348724"/>
      <w:r>
        <w:lastRenderedPageBreak/>
        <w:t>Definición de variables</w:t>
      </w:r>
      <w:bookmarkEnd w:id="1074"/>
    </w:p>
    <w:p w14:paraId="25CAA792" w14:textId="0070FDB0"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w:t>
      </w:r>
      <w:commentRangeStart w:id="1075"/>
      <w:commentRangeStart w:id="1076"/>
      <w:r w:rsidR="005526A5">
        <w:t xml:space="preserve"> gasohol 90 octanos y diésel B5 S-50.</w:t>
      </w:r>
      <w:commentRangeEnd w:id="1075"/>
      <w:r w:rsidR="001D00B4">
        <w:rPr>
          <w:rStyle w:val="Refdecomentario"/>
        </w:rPr>
        <w:commentReference w:id="1075"/>
      </w:r>
      <w:commentRangeEnd w:id="1076"/>
      <w:r w:rsidR="00C83540">
        <w:rPr>
          <w:rStyle w:val="Refdecomentario"/>
        </w:rPr>
        <w:commentReference w:id="1076"/>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5884EEA4" w:rsidR="005526A5" w:rsidRDefault="007A3BA0" w:rsidP="006507EA">
      <w:pPr>
        <w:pStyle w:val="Prrafodelista"/>
        <w:numPr>
          <w:ilvl w:val="0"/>
          <w:numId w:val="25"/>
        </w:numPr>
      </w:pPr>
      <w:ins w:id="1077" w:author="Diego Uriarte" w:date="2019-05-10T15:49:00Z">
        <w:r>
          <w:t>A</w:t>
        </w:r>
        <w:r w:rsidR="005526A5">
          <w:t>grupamiento espacial:</w:t>
        </w:r>
        <w:r>
          <w:t xml:space="preserve"> Es una medida del grado de competencia entre firmas rivales que existe en un mercado. </w:t>
        </w:r>
        <w:commentRangeStart w:id="1078"/>
        <w:r w:rsidR="00497B45">
          <w:t>La medida fue descrita en el apar</w:t>
        </w:r>
        <w:r w:rsidR="00DA18E1">
          <w:t xml:space="preserve">tado teórico y sigue lo descrito por Pennerstorfer y Weiss </w:t>
        </w:r>
        <w:r w:rsidR="00DA18E1">
          <w:fldChar w:fldCharType="begin"/>
        </w:r>
        <w:r w:rsidR="00DA18E1">
          <w:instrText xml:space="preserve"> ADDIN ZOTERO_ITEM CSL_CITATION {"citationID":"W3wgumJ8","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DA18E1">
          <w:fldChar w:fldCharType="separate"/>
        </w:r>
        <w:r w:rsidR="00DA18E1" w:rsidRPr="00DA18E1">
          <w:rPr>
            <w:rFonts w:ascii="Times New Roman" w:hAnsi="Times New Roman"/>
          </w:rPr>
          <w:t>(2013)</w:t>
        </w:r>
        <w:r w:rsidR="00DA18E1">
          <w:fldChar w:fldCharType="end"/>
        </w:r>
        <w:commentRangeEnd w:id="1078"/>
        <w:r w:rsidR="00662D21">
          <w:rPr>
            <w:rStyle w:val="Refdecomentario"/>
          </w:rPr>
          <w:commentReference w:id="1078"/>
        </w:r>
        <w:r w:rsidR="00DA18E1">
          <w:t>.</w:t>
        </w:r>
        <w:r>
          <w:t>A</w:t>
        </w:r>
        <w:r w:rsidR="005526A5">
          <w:t>grupamiento espacial:</w:t>
        </w:r>
        <w:r>
          <w:t xml:space="preserve"> Es una medida del grado de competencia entre firmas ri</w:t>
        </w:r>
        <w:r w:rsidR="00F23085">
          <w:t>vales que existe en un mercado y fue calculada según</w:t>
        </w:r>
        <w:r w:rsidR="00DA18E1">
          <w:t xml:space="preserve"> lo descrito</w:t>
        </w:r>
        <w:r w:rsidR="00FC7756">
          <w:t xml:space="preserve"> en el Anexo 2</w:t>
        </w:r>
        <w:r w:rsidR="00DA18E1">
          <w:t>.</w:t>
        </w:r>
        <w:r w:rsidR="00D651D1">
          <w:t xml:space="preserve"> </w:t>
        </w:r>
      </w:ins>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63E2FE28" w:rsidR="00B838A8" w:rsidRPr="006C037F"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p w14:paraId="163D2797" w14:textId="6251D720" w:rsidR="006C037F" w:rsidRPr="006C037F" w:rsidRDefault="006C037F" w:rsidP="00B838A8">
      <w:pPr>
        <w:pStyle w:val="Prrafodelista"/>
        <w:numPr>
          <w:ilvl w:val="0"/>
          <w:numId w:val="25"/>
        </w:numPr>
      </w:pPr>
      <w:r>
        <w:t>Ingreso per cápita: Ingreso familiar per cápita</w:t>
      </w:r>
      <w:r w:rsidR="00DA31E8">
        <w:t xml:space="preserve"> (</w:t>
      </w:r>
      <w:r w:rsidR="00EB4D69">
        <w:t xml:space="preserve">en miles de </w:t>
      </w:r>
      <w:r w:rsidR="00DA31E8">
        <w:t>soles por persona)</w:t>
      </w:r>
      <w:r>
        <w:t xml:space="preserve"> a nivel distrital para el año 2012.</w:t>
      </w:r>
    </w:p>
    <w:p w14:paraId="0FC2B578" w14:textId="031E6DC1" w:rsidR="006C037F" w:rsidRDefault="006C037F" w:rsidP="006C037F">
      <w:pPr>
        <w:pStyle w:val="Descripcin"/>
        <w:keepNext/>
      </w:pPr>
      <w:bookmarkStart w:id="1079" w:name="_Toc6348798"/>
      <w:bookmarkStart w:id="1080" w:name="_Toc8395784"/>
      <w:r>
        <w:lastRenderedPageBreak/>
        <w:t xml:space="preserve">Tabla </w:t>
      </w:r>
      <w:r>
        <w:fldChar w:fldCharType="begin"/>
      </w:r>
      <w:r>
        <w:instrText xml:space="preserve"> SEQ Tabla \* ARABIC </w:instrText>
      </w:r>
      <w:r>
        <w:fldChar w:fldCharType="separate"/>
      </w:r>
      <w:r w:rsidR="008C0ABB">
        <w:rPr>
          <w:noProof/>
        </w:rPr>
        <w:t>3</w:t>
      </w:r>
      <w:r>
        <w:fldChar w:fldCharType="end"/>
      </w:r>
      <w:r>
        <w:t>: Estadística descriptiva</w:t>
      </w:r>
      <w:bookmarkEnd w:id="1079"/>
      <w:bookmarkEnd w:id="1080"/>
    </w:p>
    <w:tbl>
      <w:tblPr>
        <w:tblStyle w:val="tesis"/>
        <w:tblW w:w="0" w:type="auto"/>
        <w:tblLook w:val="04A0" w:firstRow="1" w:lastRow="0" w:firstColumn="1" w:lastColumn="0" w:noHBand="0" w:noVBand="1"/>
      </w:tblPr>
      <w:tblGrid>
        <w:gridCol w:w="1390"/>
        <w:gridCol w:w="2629"/>
        <w:gridCol w:w="1296"/>
        <w:gridCol w:w="1206"/>
        <w:gridCol w:w="896"/>
        <w:gridCol w:w="1076"/>
      </w:tblGrid>
      <w:tr w:rsidR="007B415D" w:rsidRPr="007B415D" w14:paraId="4CF3EFB2"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96749AF" w14:textId="77777777" w:rsidR="00FF2B8F" w:rsidRPr="00B97460" w:rsidRDefault="00FF2B8F" w:rsidP="005B24F0">
            <w:pPr>
              <w:spacing w:after="0" w:line="240" w:lineRule="auto"/>
              <w:jc w:val="left"/>
              <w:rPr>
                <w:rFonts w:asciiTheme="minorHAnsi" w:hAnsiTheme="minorHAnsi"/>
                <w:b/>
                <w:lang w:val="es-ES"/>
              </w:rPr>
            </w:pPr>
            <w:r w:rsidRPr="00B97460">
              <w:rPr>
                <w:b/>
                <w:lang w:val="es-ES"/>
              </w:rPr>
              <w:t>Variable</w:t>
            </w:r>
          </w:p>
        </w:tc>
        <w:tc>
          <w:tcPr>
            <w:tcW w:w="3850" w:type="dxa"/>
            <w:hideMark/>
          </w:tcPr>
          <w:p w14:paraId="3A82A726" w14:textId="77777777" w:rsidR="00FF2B8F" w:rsidRPr="00B97460" w:rsidRDefault="00FF2B8F" w:rsidP="005B24F0">
            <w:pPr>
              <w:spacing w:after="0" w:line="240" w:lineRule="auto"/>
              <w:jc w:val="left"/>
              <w:rPr>
                <w:rFonts w:asciiTheme="minorHAnsi" w:hAnsiTheme="minorHAnsi"/>
                <w:b/>
                <w:lang w:val="es-ES"/>
              </w:rPr>
            </w:pPr>
            <w:r w:rsidRPr="00B97460">
              <w:rPr>
                <w:b/>
                <w:lang w:val="es-ES"/>
              </w:rPr>
              <w:t>Descripción</w:t>
            </w:r>
          </w:p>
        </w:tc>
        <w:tc>
          <w:tcPr>
            <w:tcW w:w="992" w:type="dxa"/>
            <w:hideMark/>
          </w:tcPr>
          <w:p w14:paraId="41531EBE"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Media</w:t>
            </w:r>
          </w:p>
        </w:tc>
        <w:tc>
          <w:tcPr>
            <w:tcW w:w="1009" w:type="dxa"/>
            <w:hideMark/>
          </w:tcPr>
          <w:p w14:paraId="2CCF32DF"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Des.</w:t>
            </w:r>
            <w:ins w:id="1081" w:author="Diego Uriarte" w:date="2019-05-10T15:49:00Z">
              <w:r w:rsidRPr="00FF2B8F">
                <w:rPr>
                  <w:rFonts w:asciiTheme="minorHAnsi" w:hAnsiTheme="minorHAnsi" w:cstheme="minorHAnsi"/>
                  <w:b/>
                  <w:bCs/>
                  <w:lang w:val="es-ES"/>
                </w:rPr>
                <w:t xml:space="preserve"> </w:t>
              </w:r>
            </w:ins>
            <w:r w:rsidRPr="00B97460">
              <w:rPr>
                <w:b/>
                <w:lang w:val="es-ES"/>
              </w:rPr>
              <w:t>Est</w:t>
            </w:r>
          </w:p>
        </w:tc>
        <w:tc>
          <w:tcPr>
            <w:tcW w:w="0" w:type="auto"/>
            <w:hideMark/>
          </w:tcPr>
          <w:p w14:paraId="23DF524E"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Min</w:t>
            </w:r>
          </w:p>
        </w:tc>
        <w:tc>
          <w:tcPr>
            <w:tcW w:w="0" w:type="auto"/>
            <w:hideMark/>
          </w:tcPr>
          <w:p w14:paraId="49654424" w14:textId="77777777" w:rsidR="00FF2B8F" w:rsidRPr="00B97460" w:rsidRDefault="00FF2B8F" w:rsidP="005B24F0">
            <w:pPr>
              <w:spacing w:after="0" w:line="240" w:lineRule="auto"/>
              <w:jc w:val="right"/>
              <w:rPr>
                <w:rFonts w:asciiTheme="minorHAnsi" w:hAnsiTheme="minorHAnsi"/>
                <w:b/>
                <w:lang w:val="es-ES"/>
              </w:rPr>
            </w:pPr>
            <w:r w:rsidRPr="00B97460">
              <w:rPr>
                <w:b/>
                <w:lang w:val="es-ES"/>
              </w:rPr>
              <w:t>Max</w:t>
            </w:r>
          </w:p>
        </w:tc>
      </w:tr>
      <w:tr w:rsidR="007B415D" w:rsidRPr="007B415D" w14:paraId="2A36FD1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453F589B" w14:textId="77777777" w:rsidR="00FF2B8F" w:rsidRPr="00B97460" w:rsidRDefault="00FF2B8F" w:rsidP="005B24F0">
            <w:pPr>
              <w:spacing w:after="0" w:line="240" w:lineRule="auto"/>
              <w:jc w:val="left"/>
              <w:rPr>
                <w:rFonts w:asciiTheme="minorHAnsi" w:hAnsiTheme="minorHAnsi"/>
                <w:lang w:val="es-ES"/>
              </w:rPr>
            </w:pPr>
            <w:r w:rsidRPr="00B97460">
              <w:rPr>
                <w:b/>
                <w:lang w:val="es-ES"/>
              </w:rPr>
              <w:t>Variable dependiente</w:t>
            </w:r>
          </w:p>
        </w:tc>
      </w:tr>
      <w:tr w:rsidR="007B415D" w:rsidRPr="007B415D" w14:paraId="06E520FC"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A981979" w14:textId="5EC92A94" w:rsidR="00FF2B8F" w:rsidRPr="00B97460" w:rsidRDefault="007B415D" w:rsidP="005B24F0">
            <w:pPr>
              <w:spacing w:after="0" w:line="240" w:lineRule="auto"/>
              <w:jc w:val="left"/>
              <w:rPr>
                <w:rFonts w:asciiTheme="minorHAnsi" w:hAnsiTheme="minorHAnsi"/>
                <w:lang w:val="es-ES"/>
              </w:rPr>
            </w:pPr>
            <w:r w:rsidRPr="00B97460">
              <w:rPr>
                <w:lang w:val="es-ES"/>
              </w:rPr>
              <w:t>P</w:t>
            </w:r>
            <w:r w:rsidR="00FF2B8F" w:rsidRPr="00B97460">
              <w:rPr>
                <w:vertAlign w:val="subscript"/>
                <w:lang w:val="es-ES"/>
              </w:rPr>
              <w:t>it</w:t>
            </w:r>
            <w:r w:rsidR="00FF2B8F" w:rsidRPr="00B97460">
              <w:rPr>
                <w:lang w:val="es-ES"/>
              </w:rPr>
              <w:t xml:space="preserve"> DB5</w:t>
            </w:r>
          </w:p>
        </w:tc>
        <w:tc>
          <w:tcPr>
            <w:tcW w:w="3850" w:type="dxa"/>
            <w:hideMark/>
          </w:tcPr>
          <w:p w14:paraId="581600AF" w14:textId="77777777" w:rsidR="00FF2B8F" w:rsidRPr="00B97460" w:rsidRDefault="00FF2B8F" w:rsidP="005B24F0">
            <w:pPr>
              <w:spacing w:after="0" w:line="240" w:lineRule="auto"/>
              <w:jc w:val="left"/>
              <w:rPr>
                <w:rFonts w:asciiTheme="minorHAnsi" w:hAnsiTheme="minorHAnsi"/>
                <w:lang w:val="es-ES"/>
              </w:rPr>
            </w:pPr>
            <w:r w:rsidRPr="00B97460">
              <w:rPr>
                <w:lang w:val="es-ES"/>
              </w:rPr>
              <w:t>Precio de Diésel DB5-S50 en la estación i (soles/galón)</w:t>
            </w:r>
          </w:p>
        </w:tc>
        <w:tc>
          <w:tcPr>
            <w:tcW w:w="992" w:type="dxa"/>
            <w:hideMark/>
          </w:tcPr>
          <w:p w14:paraId="5F252F96" w14:textId="77777777" w:rsidR="00FF2B8F" w:rsidRPr="00B97460" w:rsidRDefault="00FF2B8F" w:rsidP="005B24F0">
            <w:pPr>
              <w:spacing w:after="0" w:line="240" w:lineRule="auto"/>
              <w:jc w:val="right"/>
              <w:rPr>
                <w:rFonts w:asciiTheme="minorHAnsi" w:hAnsiTheme="minorHAnsi"/>
                <w:lang w:val="es-ES"/>
              </w:rPr>
            </w:pPr>
            <w:r w:rsidRPr="00B97460">
              <w:rPr>
                <w:lang w:val="es-ES"/>
              </w:rPr>
              <w:t>11.310</w:t>
            </w:r>
          </w:p>
        </w:tc>
        <w:tc>
          <w:tcPr>
            <w:tcW w:w="1009" w:type="dxa"/>
            <w:hideMark/>
          </w:tcPr>
          <w:p w14:paraId="309F6A8E" w14:textId="77777777" w:rsidR="00FF2B8F" w:rsidRPr="00B97460" w:rsidRDefault="00FF2B8F" w:rsidP="005B24F0">
            <w:pPr>
              <w:spacing w:after="0" w:line="240" w:lineRule="auto"/>
              <w:jc w:val="right"/>
              <w:rPr>
                <w:rFonts w:asciiTheme="minorHAnsi" w:hAnsiTheme="minorHAnsi"/>
                <w:lang w:val="es-ES"/>
              </w:rPr>
            </w:pPr>
            <w:r w:rsidRPr="00B97460">
              <w:rPr>
                <w:lang w:val="es-ES"/>
              </w:rPr>
              <w:t>1.020</w:t>
            </w:r>
          </w:p>
        </w:tc>
        <w:tc>
          <w:tcPr>
            <w:tcW w:w="0" w:type="auto"/>
            <w:hideMark/>
          </w:tcPr>
          <w:p w14:paraId="6EC793FD" w14:textId="77777777" w:rsidR="00FF2B8F" w:rsidRPr="00B97460" w:rsidRDefault="00FF2B8F" w:rsidP="005B24F0">
            <w:pPr>
              <w:spacing w:after="0" w:line="240" w:lineRule="auto"/>
              <w:jc w:val="right"/>
              <w:rPr>
                <w:rFonts w:asciiTheme="minorHAnsi" w:hAnsiTheme="minorHAnsi"/>
                <w:lang w:val="es-ES"/>
              </w:rPr>
            </w:pPr>
            <w:r w:rsidRPr="00B97460">
              <w:rPr>
                <w:lang w:val="es-ES"/>
              </w:rPr>
              <w:t>8.5</w:t>
            </w:r>
          </w:p>
        </w:tc>
        <w:tc>
          <w:tcPr>
            <w:tcW w:w="0" w:type="auto"/>
            <w:hideMark/>
          </w:tcPr>
          <w:p w14:paraId="798538E8" w14:textId="77777777" w:rsidR="00FF2B8F" w:rsidRPr="00B97460" w:rsidRDefault="00FF2B8F" w:rsidP="005B24F0">
            <w:pPr>
              <w:spacing w:after="0" w:line="240" w:lineRule="auto"/>
              <w:jc w:val="right"/>
              <w:rPr>
                <w:rFonts w:asciiTheme="minorHAnsi" w:hAnsiTheme="minorHAnsi"/>
                <w:lang w:val="es-ES"/>
              </w:rPr>
            </w:pPr>
            <w:r w:rsidRPr="00B97460">
              <w:rPr>
                <w:lang w:val="es-ES"/>
              </w:rPr>
              <w:t>14.3</w:t>
            </w:r>
          </w:p>
        </w:tc>
      </w:tr>
      <w:tr w:rsidR="007B415D" w:rsidRPr="007B415D" w14:paraId="3CDCA915"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F2F0B09" w14:textId="4819AD20" w:rsidR="00FF2B8F" w:rsidRPr="00B97460" w:rsidRDefault="007B415D" w:rsidP="005B24F0">
            <w:pPr>
              <w:spacing w:after="0" w:line="240" w:lineRule="auto"/>
              <w:jc w:val="left"/>
              <w:rPr>
                <w:rFonts w:asciiTheme="minorHAnsi" w:hAnsiTheme="minorHAnsi"/>
                <w:lang w:val="es-ES"/>
              </w:rPr>
            </w:pPr>
            <w:r w:rsidRPr="00B97460">
              <w:rPr>
                <w:lang w:val="es-ES"/>
              </w:rPr>
              <w:t>P</w:t>
            </w:r>
            <w:r w:rsidR="00FF2B8F" w:rsidRPr="00B97460">
              <w:rPr>
                <w:vertAlign w:val="subscript"/>
                <w:lang w:val="es-ES"/>
              </w:rPr>
              <w:t>it</w:t>
            </w:r>
            <w:r w:rsidR="00FF2B8F" w:rsidRPr="00B97460">
              <w:rPr>
                <w:lang w:val="es-ES"/>
              </w:rPr>
              <w:t xml:space="preserve"> G90</w:t>
            </w:r>
          </w:p>
        </w:tc>
        <w:tc>
          <w:tcPr>
            <w:tcW w:w="3850" w:type="dxa"/>
            <w:hideMark/>
          </w:tcPr>
          <w:p w14:paraId="6AC7278B" w14:textId="77777777" w:rsidR="00FF2B8F" w:rsidRPr="00B97460" w:rsidRDefault="00FF2B8F" w:rsidP="005B24F0">
            <w:pPr>
              <w:spacing w:after="0" w:line="240" w:lineRule="auto"/>
              <w:jc w:val="left"/>
              <w:rPr>
                <w:rFonts w:asciiTheme="minorHAnsi" w:hAnsiTheme="minorHAnsi"/>
                <w:lang w:val="es-ES"/>
              </w:rPr>
            </w:pPr>
            <w:r w:rsidRPr="00B97460">
              <w:rPr>
                <w:lang w:val="es-ES"/>
              </w:rPr>
              <w:t>Precio de Gasohol 90 en la estación i (soles/galón)</w:t>
            </w:r>
          </w:p>
        </w:tc>
        <w:tc>
          <w:tcPr>
            <w:tcW w:w="992" w:type="dxa"/>
            <w:hideMark/>
          </w:tcPr>
          <w:p w14:paraId="7544E013" w14:textId="77777777" w:rsidR="00FF2B8F" w:rsidRPr="00B97460" w:rsidRDefault="00FF2B8F" w:rsidP="005B24F0">
            <w:pPr>
              <w:spacing w:after="0" w:line="240" w:lineRule="auto"/>
              <w:jc w:val="right"/>
              <w:rPr>
                <w:rFonts w:asciiTheme="minorHAnsi" w:hAnsiTheme="minorHAnsi"/>
                <w:lang w:val="es-ES"/>
              </w:rPr>
            </w:pPr>
            <w:r w:rsidRPr="00B97460">
              <w:rPr>
                <w:lang w:val="es-ES"/>
              </w:rPr>
              <w:t>11.579</w:t>
            </w:r>
          </w:p>
        </w:tc>
        <w:tc>
          <w:tcPr>
            <w:tcW w:w="1009" w:type="dxa"/>
            <w:hideMark/>
          </w:tcPr>
          <w:p w14:paraId="6E553E59" w14:textId="77777777" w:rsidR="00FF2B8F" w:rsidRPr="00B97460" w:rsidRDefault="00FF2B8F" w:rsidP="005B24F0">
            <w:pPr>
              <w:spacing w:after="0" w:line="240" w:lineRule="auto"/>
              <w:jc w:val="right"/>
              <w:rPr>
                <w:rFonts w:asciiTheme="minorHAnsi" w:hAnsiTheme="minorHAnsi"/>
                <w:lang w:val="es-ES"/>
              </w:rPr>
            </w:pPr>
            <w:r w:rsidRPr="00B97460">
              <w:rPr>
                <w:lang w:val="es-ES"/>
              </w:rPr>
              <w:t>0.881</w:t>
            </w:r>
          </w:p>
        </w:tc>
        <w:tc>
          <w:tcPr>
            <w:tcW w:w="0" w:type="auto"/>
            <w:hideMark/>
          </w:tcPr>
          <w:p w14:paraId="5745C980" w14:textId="77777777" w:rsidR="00FF2B8F" w:rsidRPr="00B97460" w:rsidRDefault="00FF2B8F" w:rsidP="005B24F0">
            <w:pPr>
              <w:spacing w:after="0" w:line="240" w:lineRule="auto"/>
              <w:jc w:val="right"/>
              <w:rPr>
                <w:rFonts w:asciiTheme="minorHAnsi" w:hAnsiTheme="minorHAnsi"/>
                <w:lang w:val="es-ES"/>
              </w:rPr>
            </w:pPr>
            <w:r w:rsidRPr="00B97460">
              <w:rPr>
                <w:lang w:val="es-ES"/>
              </w:rPr>
              <w:t>9.0</w:t>
            </w:r>
          </w:p>
        </w:tc>
        <w:tc>
          <w:tcPr>
            <w:tcW w:w="0" w:type="auto"/>
            <w:hideMark/>
          </w:tcPr>
          <w:p w14:paraId="2B50265E" w14:textId="77777777" w:rsidR="00FF2B8F" w:rsidRPr="00B97460" w:rsidRDefault="00FF2B8F" w:rsidP="005B24F0">
            <w:pPr>
              <w:spacing w:after="0" w:line="240" w:lineRule="auto"/>
              <w:jc w:val="right"/>
              <w:rPr>
                <w:rFonts w:asciiTheme="minorHAnsi" w:hAnsiTheme="minorHAnsi"/>
                <w:lang w:val="es-ES"/>
              </w:rPr>
            </w:pPr>
            <w:r w:rsidRPr="00B97460">
              <w:rPr>
                <w:lang w:val="es-ES"/>
              </w:rPr>
              <w:t>14.4</w:t>
            </w:r>
          </w:p>
        </w:tc>
      </w:tr>
      <w:tr w:rsidR="007B415D" w:rsidRPr="007B415D" w14:paraId="196F1A0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84F68A9"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espaciales</w:t>
            </w:r>
          </w:p>
        </w:tc>
      </w:tr>
      <w:tr w:rsidR="007B415D" w:rsidRPr="007B415D" w14:paraId="54F1F8E1"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646311E" w14:textId="77777777" w:rsidR="00FF2B8F" w:rsidRPr="00B97460" w:rsidRDefault="00FF2B8F" w:rsidP="005B24F0">
            <w:pPr>
              <w:spacing w:after="0" w:line="240" w:lineRule="auto"/>
              <w:jc w:val="left"/>
              <w:rPr>
                <w:rFonts w:asciiTheme="minorHAnsi" w:hAnsiTheme="minorHAnsi"/>
                <w:lang w:val="es-ES"/>
              </w:rPr>
            </w:pPr>
            <w:r w:rsidRPr="00B97460">
              <w:rPr>
                <w:lang w:val="es-ES"/>
              </w:rPr>
              <w:t>SC</w:t>
            </w:r>
          </w:p>
        </w:tc>
        <w:tc>
          <w:tcPr>
            <w:tcW w:w="3850" w:type="dxa"/>
            <w:hideMark/>
          </w:tcPr>
          <w:p w14:paraId="5DD73D0A" w14:textId="4071B3D2" w:rsidR="00FF2B8F" w:rsidRPr="00B97460" w:rsidRDefault="00FF2B8F" w:rsidP="005B24F0">
            <w:pPr>
              <w:spacing w:after="0" w:line="240" w:lineRule="auto"/>
              <w:jc w:val="left"/>
              <w:rPr>
                <w:rFonts w:asciiTheme="minorHAnsi" w:hAnsiTheme="minorHAnsi"/>
                <w:lang w:val="es-ES"/>
              </w:rPr>
            </w:pPr>
            <w:r w:rsidRPr="00B97460">
              <w:rPr>
                <w:lang w:val="es-ES"/>
              </w:rPr>
              <w:t>Agrupamiento espacial</w:t>
            </w:r>
          </w:p>
        </w:tc>
        <w:tc>
          <w:tcPr>
            <w:tcW w:w="992" w:type="dxa"/>
            <w:hideMark/>
          </w:tcPr>
          <w:p w14:paraId="254D8D1D" w14:textId="77777777" w:rsidR="00FF2B8F" w:rsidRPr="00B97460" w:rsidRDefault="00FF2B8F" w:rsidP="005B24F0">
            <w:pPr>
              <w:spacing w:after="0" w:line="240" w:lineRule="auto"/>
              <w:jc w:val="right"/>
              <w:rPr>
                <w:rFonts w:asciiTheme="minorHAnsi" w:hAnsiTheme="minorHAnsi"/>
                <w:lang w:val="es-ES"/>
              </w:rPr>
            </w:pPr>
            <w:r w:rsidRPr="00B97460">
              <w:rPr>
                <w:lang w:val="es-ES"/>
              </w:rPr>
              <w:t>0.230</w:t>
            </w:r>
          </w:p>
        </w:tc>
        <w:tc>
          <w:tcPr>
            <w:tcW w:w="1009" w:type="dxa"/>
            <w:hideMark/>
          </w:tcPr>
          <w:p w14:paraId="2B2B5B44" w14:textId="77777777" w:rsidR="00FF2B8F" w:rsidRPr="00B97460" w:rsidRDefault="00FF2B8F" w:rsidP="005B24F0">
            <w:pPr>
              <w:spacing w:after="0" w:line="240" w:lineRule="auto"/>
              <w:jc w:val="right"/>
              <w:rPr>
                <w:rFonts w:asciiTheme="minorHAnsi" w:hAnsiTheme="minorHAnsi"/>
                <w:lang w:val="es-ES"/>
              </w:rPr>
            </w:pPr>
            <w:r w:rsidRPr="00B97460">
              <w:rPr>
                <w:lang w:val="es-ES"/>
              </w:rPr>
              <w:t>0.151</w:t>
            </w:r>
          </w:p>
        </w:tc>
        <w:tc>
          <w:tcPr>
            <w:tcW w:w="0" w:type="auto"/>
            <w:hideMark/>
          </w:tcPr>
          <w:p w14:paraId="39590F5A" w14:textId="77777777" w:rsidR="00FF2B8F" w:rsidRPr="00B97460" w:rsidRDefault="00FF2B8F" w:rsidP="005B24F0">
            <w:pPr>
              <w:spacing w:after="0" w:line="240" w:lineRule="auto"/>
              <w:jc w:val="right"/>
              <w:rPr>
                <w:rFonts w:asciiTheme="minorHAnsi" w:hAnsiTheme="minorHAnsi"/>
                <w:lang w:val="es-ES"/>
              </w:rPr>
            </w:pPr>
            <w:r w:rsidRPr="00B97460">
              <w:rPr>
                <w:lang w:val="es-ES"/>
              </w:rPr>
              <w:t>0.1</w:t>
            </w:r>
          </w:p>
        </w:tc>
        <w:tc>
          <w:tcPr>
            <w:tcW w:w="0" w:type="auto"/>
            <w:hideMark/>
          </w:tcPr>
          <w:p w14:paraId="28AECCC2" w14:textId="77777777" w:rsidR="00FF2B8F" w:rsidRPr="00B97460" w:rsidRDefault="00FF2B8F" w:rsidP="005B24F0">
            <w:pPr>
              <w:spacing w:after="0" w:line="240" w:lineRule="auto"/>
              <w:jc w:val="right"/>
              <w:rPr>
                <w:rFonts w:asciiTheme="minorHAnsi" w:hAnsiTheme="minorHAnsi"/>
                <w:lang w:val="es-ES"/>
              </w:rPr>
            </w:pPr>
            <w:r w:rsidRPr="00B97460">
              <w:rPr>
                <w:lang w:val="es-ES"/>
              </w:rPr>
              <w:t>1.2</w:t>
            </w:r>
          </w:p>
        </w:tc>
      </w:tr>
      <w:tr w:rsidR="007B415D" w:rsidRPr="007B415D" w14:paraId="3D3EB4E4"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1E5B7BD" w14:textId="77777777" w:rsidR="00FF2B8F" w:rsidRPr="00B97460" w:rsidRDefault="00FF2B8F" w:rsidP="005B24F0">
            <w:pPr>
              <w:spacing w:after="0" w:line="240" w:lineRule="auto"/>
              <w:jc w:val="left"/>
              <w:rPr>
                <w:rFonts w:asciiTheme="minorHAnsi" w:hAnsiTheme="minorHAnsi"/>
                <w:lang w:val="es-ES"/>
              </w:rPr>
            </w:pPr>
            <w:r w:rsidRPr="00B97460">
              <w:rPr>
                <w:lang w:val="es-ES"/>
              </w:rPr>
              <w:t>DMIN</w:t>
            </w:r>
          </w:p>
        </w:tc>
        <w:tc>
          <w:tcPr>
            <w:tcW w:w="3850" w:type="dxa"/>
            <w:hideMark/>
          </w:tcPr>
          <w:p w14:paraId="44C6ABFF" w14:textId="77777777" w:rsidR="00FF2B8F" w:rsidRPr="00B97460" w:rsidRDefault="00FF2B8F" w:rsidP="005B24F0">
            <w:pPr>
              <w:spacing w:after="0" w:line="240" w:lineRule="auto"/>
              <w:jc w:val="left"/>
              <w:rPr>
                <w:rFonts w:asciiTheme="minorHAnsi" w:hAnsiTheme="minorHAnsi"/>
                <w:lang w:val="es-ES"/>
              </w:rPr>
            </w:pPr>
            <w:r w:rsidRPr="00B97460">
              <w:rPr>
                <w:lang w:val="es-ES"/>
              </w:rPr>
              <w:t>Distancia mínima (km)</w:t>
            </w:r>
          </w:p>
        </w:tc>
        <w:tc>
          <w:tcPr>
            <w:tcW w:w="992" w:type="dxa"/>
            <w:hideMark/>
          </w:tcPr>
          <w:p w14:paraId="14C1236A" w14:textId="77777777" w:rsidR="00FF2B8F" w:rsidRPr="00B97460" w:rsidRDefault="00FF2B8F" w:rsidP="005B24F0">
            <w:pPr>
              <w:spacing w:after="0" w:line="240" w:lineRule="auto"/>
              <w:jc w:val="right"/>
              <w:rPr>
                <w:rFonts w:asciiTheme="minorHAnsi" w:hAnsiTheme="minorHAnsi"/>
                <w:lang w:val="es-ES"/>
              </w:rPr>
            </w:pPr>
            <w:r w:rsidRPr="00B97460">
              <w:rPr>
                <w:lang w:val="es-ES"/>
              </w:rPr>
              <w:t>0.405</w:t>
            </w:r>
          </w:p>
        </w:tc>
        <w:tc>
          <w:tcPr>
            <w:tcW w:w="1009" w:type="dxa"/>
            <w:hideMark/>
          </w:tcPr>
          <w:p w14:paraId="507861D0" w14:textId="77777777" w:rsidR="00FF2B8F" w:rsidRPr="00B97460" w:rsidRDefault="00FF2B8F" w:rsidP="005B24F0">
            <w:pPr>
              <w:spacing w:after="0" w:line="240" w:lineRule="auto"/>
              <w:jc w:val="right"/>
              <w:rPr>
                <w:rFonts w:asciiTheme="minorHAnsi" w:hAnsiTheme="minorHAnsi"/>
                <w:lang w:val="es-ES"/>
              </w:rPr>
            </w:pPr>
            <w:r w:rsidRPr="00B97460">
              <w:rPr>
                <w:lang w:val="es-ES"/>
              </w:rPr>
              <w:t>0.440</w:t>
            </w:r>
          </w:p>
        </w:tc>
        <w:tc>
          <w:tcPr>
            <w:tcW w:w="0" w:type="auto"/>
            <w:hideMark/>
          </w:tcPr>
          <w:p w14:paraId="354D4D44" w14:textId="77777777" w:rsidR="00FF2B8F" w:rsidRPr="00B97460" w:rsidRDefault="00FF2B8F" w:rsidP="005B24F0">
            <w:pPr>
              <w:spacing w:after="0" w:line="240" w:lineRule="auto"/>
              <w:jc w:val="right"/>
              <w:rPr>
                <w:rFonts w:asciiTheme="minorHAnsi" w:hAnsiTheme="minorHAnsi"/>
                <w:lang w:val="es-ES"/>
              </w:rPr>
            </w:pPr>
            <w:r w:rsidRPr="00B97460">
              <w:rPr>
                <w:lang w:val="es-ES"/>
              </w:rPr>
              <w:t>0.0</w:t>
            </w:r>
          </w:p>
        </w:tc>
        <w:tc>
          <w:tcPr>
            <w:tcW w:w="0" w:type="auto"/>
            <w:hideMark/>
          </w:tcPr>
          <w:p w14:paraId="719A0856" w14:textId="77777777" w:rsidR="00FF2B8F" w:rsidRPr="00B97460" w:rsidRDefault="00FF2B8F" w:rsidP="005B24F0">
            <w:pPr>
              <w:spacing w:after="0" w:line="240" w:lineRule="auto"/>
              <w:jc w:val="right"/>
              <w:rPr>
                <w:rFonts w:asciiTheme="minorHAnsi" w:hAnsiTheme="minorHAnsi"/>
                <w:lang w:val="es-ES"/>
              </w:rPr>
            </w:pPr>
            <w:r w:rsidRPr="00B97460">
              <w:rPr>
                <w:lang w:val="es-ES"/>
              </w:rPr>
              <w:t>5.8</w:t>
            </w:r>
          </w:p>
        </w:tc>
      </w:tr>
      <w:tr w:rsidR="007B415D" w:rsidRPr="007B415D" w14:paraId="709D1A15"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9AE6D2A" w14:textId="77777777" w:rsidR="00FF2B8F" w:rsidRPr="00B97460" w:rsidRDefault="00FF2B8F" w:rsidP="005B24F0">
            <w:pPr>
              <w:spacing w:after="0" w:line="240" w:lineRule="auto"/>
              <w:jc w:val="left"/>
              <w:rPr>
                <w:rFonts w:asciiTheme="minorHAnsi" w:hAnsiTheme="minorHAnsi"/>
                <w:lang w:val="es-ES"/>
              </w:rPr>
            </w:pPr>
            <w:r w:rsidRPr="00B97460">
              <w:rPr>
                <w:lang w:val="es-ES"/>
              </w:rPr>
              <w:t>DPROM</w:t>
            </w:r>
          </w:p>
        </w:tc>
        <w:tc>
          <w:tcPr>
            <w:tcW w:w="3850" w:type="dxa"/>
            <w:hideMark/>
          </w:tcPr>
          <w:p w14:paraId="239EB209" w14:textId="77777777" w:rsidR="00FF2B8F" w:rsidRPr="00B97460" w:rsidRDefault="00FF2B8F" w:rsidP="005B24F0">
            <w:pPr>
              <w:spacing w:after="0" w:line="240" w:lineRule="auto"/>
              <w:jc w:val="left"/>
              <w:rPr>
                <w:rFonts w:asciiTheme="minorHAnsi" w:hAnsiTheme="minorHAnsi"/>
                <w:lang w:val="es-ES"/>
              </w:rPr>
            </w:pPr>
            <w:r w:rsidRPr="00B97460">
              <w:rPr>
                <w:lang w:val="es-ES"/>
              </w:rPr>
              <w:t>Distancia promedio a grifos vecinos (km)</w:t>
            </w:r>
          </w:p>
        </w:tc>
        <w:tc>
          <w:tcPr>
            <w:tcW w:w="992" w:type="dxa"/>
            <w:hideMark/>
          </w:tcPr>
          <w:p w14:paraId="1A20CB94" w14:textId="77777777" w:rsidR="00FF2B8F" w:rsidRPr="00B97460" w:rsidRDefault="00FF2B8F" w:rsidP="005B24F0">
            <w:pPr>
              <w:spacing w:after="0" w:line="240" w:lineRule="auto"/>
              <w:jc w:val="right"/>
              <w:rPr>
                <w:rFonts w:asciiTheme="minorHAnsi" w:hAnsiTheme="minorHAnsi"/>
                <w:lang w:val="es-ES"/>
              </w:rPr>
            </w:pPr>
            <w:r w:rsidRPr="00B97460">
              <w:rPr>
                <w:lang w:val="es-ES"/>
              </w:rPr>
              <w:t>0.957</w:t>
            </w:r>
          </w:p>
        </w:tc>
        <w:tc>
          <w:tcPr>
            <w:tcW w:w="1009" w:type="dxa"/>
            <w:hideMark/>
          </w:tcPr>
          <w:p w14:paraId="772EAB1A" w14:textId="77777777" w:rsidR="00FF2B8F" w:rsidRPr="00B97460" w:rsidRDefault="00FF2B8F" w:rsidP="005B24F0">
            <w:pPr>
              <w:spacing w:after="0" w:line="240" w:lineRule="auto"/>
              <w:jc w:val="right"/>
              <w:rPr>
                <w:rFonts w:asciiTheme="minorHAnsi" w:hAnsiTheme="minorHAnsi"/>
                <w:lang w:val="es-ES"/>
              </w:rPr>
            </w:pPr>
            <w:r w:rsidRPr="00B97460">
              <w:rPr>
                <w:lang w:val="es-ES"/>
              </w:rPr>
              <w:t>0.173</w:t>
            </w:r>
          </w:p>
        </w:tc>
        <w:tc>
          <w:tcPr>
            <w:tcW w:w="0" w:type="auto"/>
            <w:hideMark/>
          </w:tcPr>
          <w:p w14:paraId="54670971" w14:textId="77777777" w:rsidR="00FF2B8F" w:rsidRPr="00B97460" w:rsidRDefault="00FF2B8F" w:rsidP="005B24F0">
            <w:pPr>
              <w:spacing w:after="0" w:line="240" w:lineRule="auto"/>
              <w:jc w:val="right"/>
              <w:rPr>
                <w:rFonts w:asciiTheme="minorHAnsi" w:hAnsiTheme="minorHAnsi"/>
                <w:lang w:val="es-ES"/>
              </w:rPr>
            </w:pPr>
            <w:r w:rsidRPr="00B97460">
              <w:rPr>
                <w:lang w:val="es-ES"/>
              </w:rPr>
              <w:t>0.2</w:t>
            </w:r>
          </w:p>
        </w:tc>
        <w:tc>
          <w:tcPr>
            <w:tcW w:w="0" w:type="auto"/>
            <w:hideMark/>
          </w:tcPr>
          <w:p w14:paraId="0FE21DC7" w14:textId="77777777" w:rsidR="00FF2B8F" w:rsidRPr="00B97460" w:rsidRDefault="00FF2B8F" w:rsidP="005B24F0">
            <w:pPr>
              <w:spacing w:after="0" w:line="240" w:lineRule="auto"/>
              <w:jc w:val="right"/>
              <w:rPr>
                <w:rFonts w:asciiTheme="minorHAnsi" w:hAnsiTheme="minorHAnsi"/>
                <w:lang w:val="es-ES"/>
              </w:rPr>
            </w:pPr>
            <w:r w:rsidRPr="00B97460">
              <w:rPr>
                <w:lang w:val="es-ES"/>
              </w:rPr>
              <w:t>1.5</w:t>
            </w:r>
          </w:p>
        </w:tc>
      </w:tr>
      <w:tr w:rsidR="007B415D" w:rsidRPr="007B415D" w14:paraId="0C8670DD"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5FE79B6" w14:textId="77777777" w:rsidR="00FF2B8F" w:rsidRPr="00B97460" w:rsidRDefault="00FF2B8F" w:rsidP="005B24F0">
            <w:pPr>
              <w:spacing w:after="0" w:line="240" w:lineRule="auto"/>
              <w:jc w:val="left"/>
              <w:rPr>
                <w:rFonts w:asciiTheme="minorHAnsi" w:hAnsiTheme="minorHAnsi"/>
                <w:lang w:val="es-ES"/>
              </w:rPr>
            </w:pPr>
            <w:r w:rsidRPr="00B97460">
              <w:rPr>
                <w:lang w:val="es-ES"/>
              </w:rPr>
              <w:t>NCERC</w:t>
            </w:r>
          </w:p>
        </w:tc>
        <w:tc>
          <w:tcPr>
            <w:tcW w:w="3850" w:type="dxa"/>
            <w:hideMark/>
          </w:tcPr>
          <w:p w14:paraId="1E900C1E" w14:textId="77777777" w:rsidR="00FF2B8F" w:rsidRPr="00B97460" w:rsidRDefault="00FF2B8F" w:rsidP="005B24F0">
            <w:pPr>
              <w:spacing w:after="0" w:line="240" w:lineRule="auto"/>
              <w:jc w:val="left"/>
              <w:rPr>
                <w:rFonts w:asciiTheme="minorHAnsi" w:hAnsiTheme="minorHAnsi"/>
                <w:lang w:val="es-ES"/>
              </w:rPr>
            </w:pPr>
            <w:r w:rsidRPr="00B97460">
              <w:rPr>
                <w:lang w:val="es-ES"/>
              </w:rPr>
              <w:t>Número de grifos cercanos</w:t>
            </w:r>
          </w:p>
        </w:tc>
        <w:tc>
          <w:tcPr>
            <w:tcW w:w="992" w:type="dxa"/>
            <w:hideMark/>
          </w:tcPr>
          <w:p w14:paraId="172D9BF0" w14:textId="77777777" w:rsidR="00FF2B8F" w:rsidRPr="00B97460" w:rsidRDefault="00FF2B8F" w:rsidP="005B24F0">
            <w:pPr>
              <w:spacing w:after="0" w:line="240" w:lineRule="auto"/>
              <w:jc w:val="right"/>
              <w:rPr>
                <w:rFonts w:asciiTheme="minorHAnsi" w:hAnsiTheme="minorHAnsi"/>
                <w:lang w:val="es-ES"/>
              </w:rPr>
            </w:pPr>
            <w:r w:rsidRPr="00B97460">
              <w:rPr>
                <w:lang w:val="es-ES"/>
              </w:rPr>
              <w:t>10.796</w:t>
            </w:r>
          </w:p>
        </w:tc>
        <w:tc>
          <w:tcPr>
            <w:tcW w:w="1009" w:type="dxa"/>
            <w:hideMark/>
          </w:tcPr>
          <w:p w14:paraId="4BC41323" w14:textId="77777777" w:rsidR="00FF2B8F" w:rsidRPr="00B97460" w:rsidRDefault="00FF2B8F" w:rsidP="005B24F0">
            <w:pPr>
              <w:spacing w:after="0" w:line="240" w:lineRule="auto"/>
              <w:jc w:val="right"/>
              <w:rPr>
                <w:rFonts w:asciiTheme="minorHAnsi" w:hAnsiTheme="minorHAnsi"/>
                <w:lang w:val="es-ES"/>
              </w:rPr>
            </w:pPr>
            <w:r w:rsidRPr="00B97460">
              <w:rPr>
                <w:lang w:val="es-ES"/>
              </w:rPr>
              <w:t>6.861</w:t>
            </w:r>
          </w:p>
        </w:tc>
        <w:tc>
          <w:tcPr>
            <w:tcW w:w="0" w:type="auto"/>
            <w:hideMark/>
          </w:tcPr>
          <w:p w14:paraId="3C1F1476" w14:textId="77777777" w:rsidR="00FF2B8F" w:rsidRPr="00B97460" w:rsidRDefault="00FF2B8F" w:rsidP="005B24F0">
            <w:pPr>
              <w:spacing w:after="0" w:line="240" w:lineRule="auto"/>
              <w:jc w:val="right"/>
              <w:rPr>
                <w:rFonts w:asciiTheme="minorHAnsi" w:hAnsiTheme="minorHAnsi"/>
                <w:lang w:val="es-ES"/>
              </w:rPr>
            </w:pPr>
            <w:r w:rsidRPr="00B97460">
              <w:rPr>
                <w:lang w:val="es-ES"/>
              </w:rPr>
              <w:t>0.0</w:t>
            </w:r>
          </w:p>
        </w:tc>
        <w:tc>
          <w:tcPr>
            <w:tcW w:w="0" w:type="auto"/>
            <w:hideMark/>
          </w:tcPr>
          <w:p w14:paraId="0F60B82E" w14:textId="77777777" w:rsidR="00FF2B8F" w:rsidRPr="00B97460" w:rsidRDefault="00FF2B8F" w:rsidP="005B24F0">
            <w:pPr>
              <w:spacing w:after="0" w:line="240" w:lineRule="auto"/>
              <w:jc w:val="right"/>
              <w:rPr>
                <w:rFonts w:asciiTheme="minorHAnsi" w:hAnsiTheme="minorHAnsi"/>
                <w:lang w:val="es-ES"/>
              </w:rPr>
            </w:pPr>
            <w:r w:rsidRPr="00B97460">
              <w:rPr>
                <w:lang w:val="es-ES"/>
              </w:rPr>
              <w:t>30.0</w:t>
            </w:r>
          </w:p>
        </w:tc>
      </w:tr>
      <w:tr w:rsidR="007B415D" w:rsidRPr="007B415D" w14:paraId="707FCB93"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1CA491F3"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de la estación</w:t>
            </w:r>
          </w:p>
        </w:tc>
      </w:tr>
      <w:tr w:rsidR="007B415D" w:rsidRPr="007B415D" w14:paraId="5633C689" w14:textId="77777777" w:rsidTr="007B415D">
        <w:trPr>
          <w:cnfStyle w:val="100000000000" w:firstRow="1" w:lastRow="0" w:firstColumn="0" w:lastColumn="0" w:oddVBand="0" w:evenVBand="0" w:oddHBand="0" w:evenHBand="0" w:firstRowFirstColumn="0" w:firstRowLastColumn="0" w:lastRowFirstColumn="0" w:lastRowLastColumn="0"/>
          <w:ins w:id="1082" w:author="Diego Uriarte" w:date="2019-05-10T15:49:00Z"/>
        </w:trPr>
        <w:tc>
          <w:tcPr>
            <w:tcW w:w="0" w:type="auto"/>
            <w:hideMark/>
          </w:tcPr>
          <w:p w14:paraId="71B1BE5C" w14:textId="77777777" w:rsidR="00FF2B8F" w:rsidRPr="00FF2B8F" w:rsidRDefault="00FF2B8F" w:rsidP="007B415D">
            <w:pPr>
              <w:spacing w:after="0" w:line="240" w:lineRule="auto"/>
              <w:jc w:val="left"/>
              <w:rPr>
                <w:ins w:id="1083" w:author="Diego Uriarte" w:date="2019-05-10T15:49:00Z"/>
                <w:rFonts w:asciiTheme="minorHAnsi" w:hAnsiTheme="minorHAnsi" w:cstheme="minorHAnsi"/>
                <w:lang w:val="es-ES"/>
              </w:rPr>
            </w:pPr>
            <w:ins w:id="1084" w:author="Diego Uriarte" w:date="2019-05-10T15:49:00Z">
              <w:r w:rsidRPr="00FF2B8F">
                <w:rPr>
                  <w:rFonts w:asciiTheme="minorHAnsi" w:hAnsiTheme="minorHAnsi" w:cstheme="minorHAnsi"/>
                  <w:lang w:val="es-ES"/>
                </w:rPr>
                <w:t>BAHIAS</w:t>
              </w:r>
            </w:ins>
          </w:p>
        </w:tc>
        <w:tc>
          <w:tcPr>
            <w:tcW w:w="3850" w:type="dxa"/>
            <w:hideMark/>
          </w:tcPr>
          <w:p w14:paraId="4AE0C848" w14:textId="77777777" w:rsidR="00FF2B8F" w:rsidRPr="00FF2B8F" w:rsidRDefault="00FF2B8F" w:rsidP="007B415D">
            <w:pPr>
              <w:spacing w:after="0" w:line="240" w:lineRule="auto"/>
              <w:jc w:val="left"/>
              <w:rPr>
                <w:ins w:id="1085" w:author="Diego Uriarte" w:date="2019-05-10T15:49:00Z"/>
                <w:rFonts w:asciiTheme="minorHAnsi" w:hAnsiTheme="minorHAnsi" w:cstheme="minorHAnsi"/>
                <w:lang w:val="es-ES"/>
              </w:rPr>
            </w:pPr>
            <w:ins w:id="1086" w:author="Diego Uriarte" w:date="2019-05-10T15:49:00Z">
              <w:r w:rsidRPr="00FF2B8F">
                <w:rPr>
                  <w:rFonts w:asciiTheme="minorHAnsi" w:hAnsiTheme="minorHAnsi" w:cstheme="minorHAnsi"/>
                  <w:lang w:val="es-ES"/>
                </w:rPr>
                <w:t>Número de bahías de abastecimiento</w:t>
              </w:r>
            </w:ins>
          </w:p>
        </w:tc>
        <w:tc>
          <w:tcPr>
            <w:tcW w:w="992" w:type="dxa"/>
            <w:hideMark/>
          </w:tcPr>
          <w:p w14:paraId="2C704B8C" w14:textId="77777777" w:rsidR="00FF2B8F" w:rsidRPr="00FF2B8F" w:rsidRDefault="00FF2B8F" w:rsidP="007B415D">
            <w:pPr>
              <w:spacing w:after="0" w:line="240" w:lineRule="auto"/>
              <w:jc w:val="right"/>
              <w:rPr>
                <w:ins w:id="1087" w:author="Diego Uriarte" w:date="2019-05-10T15:49:00Z"/>
                <w:rFonts w:asciiTheme="minorHAnsi" w:hAnsiTheme="minorHAnsi" w:cstheme="minorHAnsi"/>
                <w:lang w:val="es-ES"/>
              </w:rPr>
            </w:pPr>
            <w:ins w:id="1088" w:author="Diego Uriarte" w:date="2019-05-10T15:49:00Z">
              <w:r w:rsidRPr="00FF2B8F">
                <w:rPr>
                  <w:rFonts w:asciiTheme="minorHAnsi" w:hAnsiTheme="minorHAnsi" w:cstheme="minorHAnsi"/>
                  <w:lang w:val="es-ES"/>
                </w:rPr>
                <w:t>5.375</w:t>
              </w:r>
            </w:ins>
          </w:p>
        </w:tc>
        <w:tc>
          <w:tcPr>
            <w:tcW w:w="1009" w:type="dxa"/>
            <w:hideMark/>
          </w:tcPr>
          <w:p w14:paraId="6B0F0815" w14:textId="77777777" w:rsidR="00FF2B8F" w:rsidRPr="00FF2B8F" w:rsidRDefault="00FF2B8F" w:rsidP="007B415D">
            <w:pPr>
              <w:spacing w:after="0" w:line="240" w:lineRule="auto"/>
              <w:jc w:val="right"/>
              <w:rPr>
                <w:ins w:id="1089" w:author="Diego Uriarte" w:date="2019-05-10T15:49:00Z"/>
                <w:rFonts w:asciiTheme="minorHAnsi" w:hAnsiTheme="minorHAnsi" w:cstheme="minorHAnsi"/>
                <w:lang w:val="es-ES"/>
              </w:rPr>
            </w:pPr>
            <w:ins w:id="1090" w:author="Diego Uriarte" w:date="2019-05-10T15:49:00Z">
              <w:r w:rsidRPr="00FF2B8F">
                <w:rPr>
                  <w:rFonts w:asciiTheme="minorHAnsi" w:hAnsiTheme="minorHAnsi" w:cstheme="minorHAnsi"/>
                  <w:lang w:val="es-ES"/>
                </w:rPr>
                <w:t>2.863</w:t>
              </w:r>
            </w:ins>
          </w:p>
        </w:tc>
        <w:tc>
          <w:tcPr>
            <w:tcW w:w="0" w:type="auto"/>
            <w:hideMark/>
          </w:tcPr>
          <w:p w14:paraId="3AB5FFBF" w14:textId="77777777" w:rsidR="00FF2B8F" w:rsidRPr="00FF2B8F" w:rsidRDefault="00FF2B8F" w:rsidP="007B415D">
            <w:pPr>
              <w:spacing w:after="0" w:line="240" w:lineRule="auto"/>
              <w:jc w:val="right"/>
              <w:rPr>
                <w:ins w:id="1091" w:author="Diego Uriarte" w:date="2019-05-10T15:49:00Z"/>
                <w:rFonts w:asciiTheme="minorHAnsi" w:hAnsiTheme="minorHAnsi" w:cstheme="minorHAnsi"/>
                <w:lang w:val="es-ES"/>
              </w:rPr>
            </w:pPr>
            <w:ins w:id="1092" w:author="Diego Uriarte" w:date="2019-05-10T15:49:00Z">
              <w:r w:rsidRPr="00FF2B8F">
                <w:rPr>
                  <w:rFonts w:asciiTheme="minorHAnsi" w:hAnsiTheme="minorHAnsi" w:cstheme="minorHAnsi"/>
                  <w:lang w:val="es-ES"/>
                </w:rPr>
                <w:t>0.0</w:t>
              </w:r>
            </w:ins>
          </w:p>
        </w:tc>
        <w:tc>
          <w:tcPr>
            <w:tcW w:w="0" w:type="auto"/>
            <w:hideMark/>
          </w:tcPr>
          <w:p w14:paraId="73210E70" w14:textId="77777777" w:rsidR="00FF2B8F" w:rsidRPr="00FF2B8F" w:rsidRDefault="00FF2B8F" w:rsidP="007B415D">
            <w:pPr>
              <w:spacing w:after="0" w:line="240" w:lineRule="auto"/>
              <w:jc w:val="right"/>
              <w:rPr>
                <w:ins w:id="1093" w:author="Diego Uriarte" w:date="2019-05-10T15:49:00Z"/>
                <w:rFonts w:asciiTheme="minorHAnsi" w:hAnsiTheme="minorHAnsi" w:cstheme="minorHAnsi"/>
                <w:lang w:val="es-ES"/>
              </w:rPr>
            </w:pPr>
            <w:ins w:id="1094" w:author="Diego Uriarte" w:date="2019-05-10T15:49:00Z">
              <w:r w:rsidRPr="00FF2B8F">
                <w:rPr>
                  <w:rFonts w:asciiTheme="minorHAnsi" w:hAnsiTheme="minorHAnsi" w:cstheme="minorHAnsi"/>
                  <w:lang w:val="es-ES"/>
                </w:rPr>
                <w:t>22.0</w:t>
              </w:r>
            </w:ins>
          </w:p>
        </w:tc>
      </w:tr>
      <w:tr w:rsidR="007B415D" w:rsidRPr="007B415D" w14:paraId="0F3CCA6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1B546CAF" w14:textId="77777777" w:rsidR="00FF2B8F" w:rsidRPr="00B97460" w:rsidRDefault="00FF2B8F" w:rsidP="005B24F0">
            <w:pPr>
              <w:spacing w:after="0" w:line="240" w:lineRule="auto"/>
              <w:jc w:val="left"/>
              <w:rPr>
                <w:rFonts w:asciiTheme="minorHAnsi" w:hAnsiTheme="minorHAnsi"/>
                <w:lang w:val="es-ES"/>
              </w:rPr>
            </w:pPr>
            <w:r w:rsidRPr="00B97460">
              <w:rPr>
                <w:lang w:val="es-ES"/>
              </w:rPr>
              <w:t>GLP</w:t>
            </w:r>
          </w:p>
        </w:tc>
        <w:tc>
          <w:tcPr>
            <w:tcW w:w="3850" w:type="dxa"/>
            <w:hideMark/>
          </w:tcPr>
          <w:p w14:paraId="10DA332B"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despacho de GLP</w:t>
            </w:r>
          </w:p>
        </w:tc>
        <w:tc>
          <w:tcPr>
            <w:tcW w:w="992" w:type="dxa"/>
            <w:hideMark/>
          </w:tcPr>
          <w:p w14:paraId="1DE9B7F0" w14:textId="77777777" w:rsidR="00FF2B8F" w:rsidRPr="00B97460" w:rsidRDefault="00FF2B8F" w:rsidP="005B24F0">
            <w:pPr>
              <w:spacing w:after="0" w:line="240" w:lineRule="auto"/>
              <w:jc w:val="right"/>
              <w:rPr>
                <w:rFonts w:asciiTheme="minorHAnsi" w:hAnsiTheme="minorHAnsi"/>
                <w:lang w:val="es-ES"/>
              </w:rPr>
            </w:pPr>
            <w:r w:rsidRPr="00B97460">
              <w:rPr>
                <w:lang w:val="es-ES"/>
              </w:rPr>
              <w:t>0.449</w:t>
            </w:r>
          </w:p>
        </w:tc>
        <w:tc>
          <w:tcPr>
            <w:tcW w:w="1009" w:type="dxa"/>
            <w:hideMark/>
          </w:tcPr>
          <w:p w14:paraId="2A423852" w14:textId="77777777" w:rsidR="00FF2B8F" w:rsidRPr="00B97460" w:rsidRDefault="00FF2B8F" w:rsidP="005B24F0">
            <w:pPr>
              <w:spacing w:after="0" w:line="240" w:lineRule="auto"/>
              <w:jc w:val="right"/>
              <w:rPr>
                <w:rFonts w:asciiTheme="minorHAnsi" w:hAnsiTheme="minorHAnsi"/>
                <w:lang w:val="es-ES"/>
              </w:rPr>
            </w:pPr>
            <w:r w:rsidRPr="00B97460">
              <w:rPr>
                <w:lang w:val="es-ES"/>
              </w:rPr>
              <w:t>0.498</w:t>
            </w:r>
          </w:p>
        </w:tc>
        <w:tc>
          <w:tcPr>
            <w:tcW w:w="0" w:type="auto"/>
            <w:hideMark/>
          </w:tcPr>
          <w:p w14:paraId="49777C3A" w14:textId="77777777" w:rsidR="00FF2B8F" w:rsidRPr="00B97460" w:rsidRDefault="00FF2B8F" w:rsidP="005B24F0">
            <w:pPr>
              <w:spacing w:after="0" w:line="240" w:lineRule="auto"/>
              <w:jc w:val="right"/>
              <w:rPr>
                <w:rFonts w:asciiTheme="minorHAnsi" w:hAnsiTheme="minorHAnsi"/>
                <w:lang w:val="es-ES"/>
              </w:rPr>
            </w:pPr>
            <w:ins w:id="1095"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07E5A021"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096" w:author="Diego Uriarte" w:date="2019-05-10T15:49:00Z">
              <w:r w:rsidRPr="00FF2B8F">
                <w:rPr>
                  <w:rFonts w:asciiTheme="minorHAnsi" w:hAnsiTheme="minorHAnsi" w:cstheme="minorHAnsi"/>
                  <w:lang w:val="es-ES"/>
                </w:rPr>
                <w:t>.0</w:t>
              </w:r>
            </w:ins>
          </w:p>
        </w:tc>
      </w:tr>
      <w:tr w:rsidR="007B415D" w:rsidRPr="007B415D" w14:paraId="7F66AE17"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A2DEF5E" w14:textId="77777777" w:rsidR="00FF2B8F" w:rsidRPr="00B97460" w:rsidRDefault="00FF2B8F" w:rsidP="005B24F0">
            <w:pPr>
              <w:spacing w:after="0" w:line="240" w:lineRule="auto"/>
              <w:jc w:val="left"/>
              <w:rPr>
                <w:rFonts w:asciiTheme="minorHAnsi" w:hAnsiTheme="minorHAnsi"/>
                <w:lang w:val="es-ES"/>
              </w:rPr>
            </w:pPr>
            <w:r w:rsidRPr="00B97460">
              <w:rPr>
                <w:lang w:val="es-ES"/>
              </w:rPr>
              <w:t>GNV</w:t>
            </w:r>
          </w:p>
        </w:tc>
        <w:tc>
          <w:tcPr>
            <w:tcW w:w="3850" w:type="dxa"/>
            <w:hideMark/>
          </w:tcPr>
          <w:p w14:paraId="3F44BF17"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despacho de GNV</w:t>
            </w:r>
          </w:p>
        </w:tc>
        <w:tc>
          <w:tcPr>
            <w:tcW w:w="992" w:type="dxa"/>
            <w:hideMark/>
          </w:tcPr>
          <w:p w14:paraId="4B63BC4E" w14:textId="77777777" w:rsidR="00FF2B8F" w:rsidRPr="00B97460" w:rsidRDefault="00FF2B8F" w:rsidP="005B24F0">
            <w:pPr>
              <w:spacing w:after="0" w:line="240" w:lineRule="auto"/>
              <w:jc w:val="right"/>
              <w:rPr>
                <w:rFonts w:asciiTheme="minorHAnsi" w:hAnsiTheme="minorHAnsi"/>
                <w:lang w:val="es-ES"/>
              </w:rPr>
            </w:pPr>
            <w:r w:rsidRPr="00B97460">
              <w:rPr>
                <w:lang w:val="es-ES"/>
              </w:rPr>
              <w:t>0.350</w:t>
            </w:r>
          </w:p>
        </w:tc>
        <w:tc>
          <w:tcPr>
            <w:tcW w:w="1009" w:type="dxa"/>
            <w:hideMark/>
          </w:tcPr>
          <w:p w14:paraId="4C3BEC34" w14:textId="77777777" w:rsidR="00FF2B8F" w:rsidRPr="00B97460" w:rsidRDefault="00FF2B8F" w:rsidP="005B24F0">
            <w:pPr>
              <w:spacing w:after="0" w:line="240" w:lineRule="auto"/>
              <w:jc w:val="right"/>
              <w:rPr>
                <w:rFonts w:asciiTheme="minorHAnsi" w:hAnsiTheme="minorHAnsi"/>
                <w:lang w:val="es-ES"/>
              </w:rPr>
            </w:pPr>
            <w:r w:rsidRPr="00B97460">
              <w:rPr>
                <w:lang w:val="es-ES"/>
              </w:rPr>
              <w:t>0.478</w:t>
            </w:r>
          </w:p>
        </w:tc>
        <w:tc>
          <w:tcPr>
            <w:tcW w:w="0" w:type="auto"/>
            <w:hideMark/>
          </w:tcPr>
          <w:p w14:paraId="31E16800" w14:textId="77777777" w:rsidR="00FF2B8F" w:rsidRPr="00B97460" w:rsidRDefault="00FF2B8F" w:rsidP="005B24F0">
            <w:pPr>
              <w:spacing w:after="0" w:line="240" w:lineRule="auto"/>
              <w:jc w:val="right"/>
              <w:rPr>
                <w:rFonts w:asciiTheme="minorHAnsi" w:hAnsiTheme="minorHAnsi"/>
                <w:lang w:val="es-ES"/>
              </w:rPr>
            </w:pPr>
            <w:ins w:id="1097"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2F5F8B10"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098" w:author="Diego Uriarte" w:date="2019-05-10T15:49:00Z">
              <w:r w:rsidRPr="00FF2B8F">
                <w:rPr>
                  <w:rFonts w:asciiTheme="minorHAnsi" w:hAnsiTheme="minorHAnsi" w:cstheme="minorHAnsi"/>
                  <w:lang w:val="es-ES"/>
                </w:rPr>
                <w:t>.0</w:t>
              </w:r>
            </w:ins>
          </w:p>
        </w:tc>
      </w:tr>
      <w:tr w:rsidR="007B415D" w:rsidRPr="007B415D" w14:paraId="109714C0"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21319AEC" w14:textId="77777777" w:rsidR="00FF2B8F" w:rsidRPr="00B97460" w:rsidRDefault="00FF2B8F" w:rsidP="005B24F0">
            <w:pPr>
              <w:spacing w:after="0" w:line="240" w:lineRule="auto"/>
              <w:jc w:val="left"/>
              <w:rPr>
                <w:rFonts w:asciiTheme="minorHAnsi" w:hAnsiTheme="minorHAnsi"/>
                <w:lang w:val="es-ES"/>
              </w:rPr>
            </w:pPr>
            <w:r w:rsidRPr="00B97460">
              <w:rPr>
                <w:lang w:val="es-ES"/>
              </w:rPr>
              <w:t>MECANICO</w:t>
            </w:r>
          </w:p>
        </w:tc>
        <w:tc>
          <w:tcPr>
            <w:tcW w:w="3850" w:type="dxa"/>
            <w:hideMark/>
          </w:tcPr>
          <w:p w14:paraId="07111F3D"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asistencia mecánica</w:t>
            </w:r>
          </w:p>
        </w:tc>
        <w:tc>
          <w:tcPr>
            <w:tcW w:w="992" w:type="dxa"/>
            <w:hideMark/>
          </w:tcPr>
          <w:p w14:paraId="36E80FEC" w14:textId="77777777" w:rsidR="00FF2B8F" w:rsidRPr="00B97460" w:rsidRDefault="00FF2B8F" w:rsidP="005B24F0">
            <w:pPr>
              <w:spacing w:after="0" w:line="240" w:lineRule="auto"/>
              <w:jc w:val="right"/>
              <w:rPr>
                <w:rFonts w:asciiTheme="minorHAnsi" w:hAnsiTheme="minorHAnsi"/>
                <w:lang w:val="es-ES"/>
              </w:rPr>
            </w:pPr>
            <w:r w:rsidRPr="00B97460">
              <w:rPr>
                <w:lang w:val="es-ES"/>
              </w:rPr>
              <w:t>0.366</w:t>
            </w:r>
          </w:p>
        </w:tc>
        <w:tc>
          <w:tcPr>
            <w:tcW w:w="1009" w:type="dxa"/>
            <w:hideMark/>
          </w:tcPr>
          <w:p w14:paraId="7FB7A360" w14:textId="77777777" w:rsidR="00FF2B8F" w:rsidRPr="00B97460" w:rsidRDefault="00FF2B8F" w:rsidP="005B24F0">
            <w:pPr>
              <w:spacing w:after="0" w:line="240" w:lineRule="auto"/>
              <w:jc w:val="right"/>
              <w:rPr>
                <w:rFonts w:asciiTheme="minorHAnsi" w:hAnsiTheme="minorHAnsi"/>
                <w:lang w:val="es-ES"/>
              </w:rPr>
            </w:pPr>
            <w:r w:rsidRPr="00B97460">
              <w:rPr>
                <w:lang w:val="es-ES"/>
              </w:rPr>
              <w:t>0.482</w:t>
            </w:r>
          </w:p>
        </w:tc>
        <w:tc>
          <w:tcPr>
            <w:tcW w:w="0" w:type="auto"/>
            <w:hideMark/>
          </w:tcPr>
          <w:p w14:paraId="4303A77D" w14:textId="77777777" w:rsidR="00FF2B8F" w:rsidRPr="00B97460" w:rsidRDefault="00FF2B8F" w:rsidP="005B24F0">
            <w:pPr>
              <w:spacing w:after="0" w:line="240" w:lineRule="auto"/>
              <w:jc w:val="right"/>
              <w:rPr>
                <w:rFonts w:asciiTheme="minorHAnsi" w:hAnsiTheme="minorHAnsi"/>
                <w:lang w:val="es-ES"/>
              </w:rPr>
            </w:pPr>
            <w:ins w:id="1099"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7E3D4BEF"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0" w:author="Diego Uriarte" w:date="2019-05-10T15:49:00Z">
              <w:r w:rsidRPr="00FF2B8F">
                <w:rPr>
                  <w:rFonts w:asciiTheme="minorHAnsi" w:hAnsiTheme="minorHAnsi" w:cstheme="minorHAnsi"/>
                  <w:lang w:val="es-ES"/>
                </w:rPr>
                <w:t>.0</w:t>
              </w:r>
            </w:ins>
          </w:p>
        </w:tc>
      </w:tr>
      <w:tr w:rsidR="007B415D" w:rsidRPr="007B415D" w14:paraId="65CBB571"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0F03C638" w14:textId="77777777" w:rsidR="00FF2B8F" w:rsidRPr="00B97460" w:rsidRDefault="00FF2B8F" w:rsidP="005B24F0">
            <w:pPr>
              <w:spacing w:after="0" w:line="240" w:lineRule="auto"/>
              <w:jc w:val="left"/>
              <w:rPr>
                <w:rFonts w:asciiTheme="minorHAnsi" w:hAnsiTheme="minorHAnsi"/>
                <w:lang w:val="es-ES"/>
              </w:rPr>
            </w:pPr>
            <w:r w:rsidRPr="00B97460">
              <w:rPr>
                <w:lang w:val="es-ES"/>
              </w:rPr>
              <w:t>LAVADO</w:t>
            </w:r>
          </w:p>
        </w:tc>
        <w:tc>
          <w:tcPr>
            <w:tcW w:w="3850" w:type="dxa"/>
            <w:hideMark/>
          </w:tcPr>
          <w:p w14:paraId="1ED81C3A"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servicio de lavado de autos</w:t>
            </w:r>
          </w:p>
        </w:tc>
        <w:tc>
          <w:tcPr>
            <w:tcW w:w="992" w:type="dxa"/>
            <w:hideMark/>
          </w:tcPr>
          <w:p w14:paraId="63BF944A" w14:textId="77777777" w:rsidR="00FF2B8F" w:rsidRPr="00B97460" w:rsidRDefault="00FF2B8F" w:rsidP="005B24F0">
            <w:pPr>
              <w:spacing w:after="0" w:line="240" w:lineRule="auto"/>
              <w:jc w:val="right"/>
              <w:rPr>
                <w:rFonts w:asciiTheme="minorHAnsi" w:hAnsiTheme="minorHAnsi"/>
                <w:lang w:val="es-ES"/>
              </w:rPr>
            </w:pPr>
            <w:r w:rsidRPr="00B97460">
              <w:rPr>
                <w:lang w:val="es-ES"/>
              </w:rPr>
              <w:t>0.208</w:t>
            </w:r>
          </w:p>
        </w:tc>
        <w:tc>
          <w:tcPr>
            <w:tcW w:w="1009" w:type="dxa"/>
            <w:hideMark/>
          </w:tcPr>
          <w:p w14:paraId="47A8D611" w14:textId="77777777" w:rsidR="00FF2B8F" w:rsidRPr="00B97460" w:rsidRDefault="00FF2B8F" w:rsidP="005B24F0">
            <w:pPr>
              <w:spacing w:after="0" w:line="240" w:lineRule="auto"/>
              <w:jc w:val="right"/>
              <w:rPr>
                <w:rFonts w:asciiTheme="minorHAnsi" w:hAnsiTheme="minorHAnsi"/>
                <w:lang w:val="es-ES"/>
              </w:rPr>
            </w:pPr>
            <w:r w:rsidRPr="00B97460">
              <w:rPr>
                <w:lang w:val="es-ES"/>
              </w:rPr>
              <w:t>0.407</w:t>
            </w:r>
          </w:p>
        </w:tc>
        <w:tc>
          <w:tcPr>
            <w:tcW w:w="0" w:type="auto"/>
            <w:hideMark/>
          </w:tcPr>
          <w:p w14:paraId="33291554" w14:textId="77777777" w:rsidR="00FF2B8F" w:rsidRPr="00B97460" w:rsidRDefault="00FF2B8F" w:rsidP="005B24F0">
            <w:pPr>
              <w:spacing w:after="0" w:line="240" w:lineRule="auto"/>
              <w:jc w:val="right"/>
              <w:rPr>
                <w:rFonts w:asciiTheme="minorHAnsi" w:hAnsiTheme="minorHAnsi"/>
                <w:lang w:val="es-ES"/>
              </w:rPr>
            </w:pPr>
            <w:ins w:id="1101"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4A241879"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2" w:author="Diego Uriarte" w:date="2019-05-10T15:49:00Z">
              <w:r w:rsidRPr="00FF2B8F">
                <w:rPr>
                  <w:rFonts w:asciiTheme="minorHAnsi" w:hAnsiTheme="minorHAnsi" w:cstheme="minorHAnsi"/>
                  <w:lang w:val="es-ES"/>
                </w:rPr>
                <w:t>.0</w:t>
              </w:r>
            </w:ins>
          </w:p>
        </w:tc>
      </w:tr>
      <w:tr w:rsidR="007B415D" w:rsidRPr="007B415D" w14:paraId="173289A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2FCA7EF" w14:textId="77777777" w:rsidR="00FF2B8F" w:rsidRPr="00B97460" w:rsidRDefault="00FF2B8F" w:rsidP="005B24F0">
            <w:pPr>
              <w:spacing w:after="0" w:line="240" w:lineRule="auto"/>
              <w:jc w:val="left"/>
              <w:rPr>
                <w:rFonts w:asciiTheme="minorHAnsi" w:hAnsiTheme="minorHAnsi"/>
                <w:lang w:val="es-ES"/>
              </w:rPr>
            </w:pPr>
            <w:r w:rsidRPr="00B97460">
              <w:rPr>
                <w:lang w:val="es-ES"/>
              </w:rPr>
              <w:t>TIENDA</w:t>
            </w:r>
          </w:p>
        </w:tc>
        <w:tc>
          <w:tcPr>
            <w:tcW w:w="3850" w:type="dxa"/>
            <w:hideMark/>
          </w:tcPr>
          <w:p w14:paraId="41C36DA4"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tienda o mini-market</w:t>
            </w:r>
          </w:p>
        </w:tc>
        <w:tc>
          <w:tcPr>
            <w:tcW w:w="992" w:type="dxa"/>
            <w:hideMark/>
          </w:tcPr>
          <w:p w14:paraId="0152030D" w14:textId="77777777" w:rsidR="00FF2B8F" w:rsidRPr="00B97460" w:rsidRDefault="00FF2B8F" w:rsidP="005B24F0">
            <w:pPr>
              <w:spacing w:after="0" w:line="240" w:lineRule="auto"/>
              <w:jc w:val="right"/>
              <w:rPr>
                <w:rFonts w:asciiTheme="minorHAnsi" w:hAnsiTheme="minorHAnsi"/>
                <w:lang w:val="es-ES"/>
              </w:rPr>
            </w:pPr>
            <w:r w:rsidRPr="00B97460">
              <w:rPr>
                <w:lang w:val="es-ES"/>
              </w:rPr>
              <w:t>0.648</w:t>
            </w:r>
          </w:p>
        </w:tc>
        <w:tc>
          <w:tcPr>
            <w:tcW w:w="1009" w:type="dxa"/>
            <w:hideMark/>
          </w:tcPr>
          <w:p w14:paraId="424BAE5D" w14:textId="77777777" w:rsidR="00FF2B8F" w:rsidRPr="00B97460" w:rsidRDefault="00FF2B8F" w:rsidP="005B24F0">
            <w:pPr>
              <w:spacing w:after="0" w:line="240" w:lineRule="auto"/>
              <w:jc w:val="right"/>
              <w:rPr>
                <w:rFonts w:asciiTheme="minorHAnsi" w:hAnsiTheme="minorHAnsi"/>
                <w:lang w:val="es-ES"/>
              </w:rPr>
            </w:pPr>
            <w:r w:rsidRPr="00B97460">
              <w:rPr>
                <w:lang w:val="es-ES"/>
              </w:rPr>
              <w:t>0.478</w:t>
            </w:r>
          </w:p>
        </w:tc>
        <w:tc>
          <w:tcPr>
            <w:tcW w:w="0" w:type="auto"/>
            <w:hideMark/>
          </w:tcPr>
          <w:p w14:paraId="6C6CF8CE" w14:textId="77777777" w:rsidR="00FF2B8F" w:rsidRPr="00B97460" w:rsidRDefault="00FF2B8F" w:rsidP="005B24F0">
            <w:pPr>
              <w:spacing w:after="0" w:line="240" w:lineRule="auto"/>
              <w:jc w:val="right"/>
              <w:rPr>
                <w:rFonts w:asciiTheme="minorHAnsi" w:hAnsiTheme="minorHAnsi"/>
                <w:lang w:val="es-ES"/>
              </w:rPr>
            </w:pPr>
            <w:ins w:id="1103"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2B91E608"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4" w:author="Diego Uriarte" w:date="2019-05-10T15:49:00Z">
              <w:r w:rsidRPr="00FF2B8F">
                <w:rPr>
                  <w:rFonts w:asciiTheme="minorHAnsi" w:hAnsiTheme="minorHAnsi" w:cstheme="minorHAnsi"/>
                  <w:lang w:val="es-ES"/>
                </w:rPr>
                <w:t>.0</w:t>
              </w:r>
            </w:ins>
          </w:p>
        </w:tc>
      </w:tr>
      <w:tr w:rsidR="007B415D" w:rsidRPr="007B415D" w14:paraId="7B61CD9A"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08D8008C" w14:textId="77777777" w:rsidR="00FF2B8F" w:rsidRPr="00B97460" w:rsidRDefault="00FF2B8F" w:rsidP="005B24F0">
            <w:pPr>
              <w:spacing w:after="0" w:line="240" w:lineRule="auto"/>
              <w:jc w:val="left"/>
              <w:rPr>
                <w:rFonts w:asciiTheme="minorHAnsi" w:hAnsiTheme="minorHAnsi"/>
                <w:lang w:val="es-ES"/>
              </w:rPr>
            </w:pPr>
            <w:r w:rsidRPr="00B97460">
              <w:rPr>
                <w:lang w:val="es-ES"/>
              </w:rPr>
              <w:t>CAJERO</w:t>
            </w:r>
          </w:p>
        </w:tc>
        <w:tc>
          <w:tcPr>
            <w:tcW w:w="3850" w:type="dxa"/>
            <w:hideMark/>
          </w:tcPr>
          <w:p w14:paraId="6199C0C4" w14:textId="77777777" w:rsidR="00FF2B8F" w:rsidRPr="00B97460" w:rsidRDefault="00FF2B8F" w:rsidP="005B24F0">
            <w:pPr>
              <w:spacing w:after="0" w:line="240" w:lineRule="auto"/>
              <w:jc w:val="left"/>
              <w:rPr>
                <w:rFonts w:asciiTheme="minorHAnsi" w:hAnsiTheme="minorHAnsi"/>
                <w:lang w:val="es-ES"/>
              </w:rPr>
            </w:pPr>
            <w:r w:rsidRPr="00B97460">
              <w:rPr>
                <w:lang w:val="es-ES"/>
              </w:rPr>
              <w:t>Dummy igual a 1 si la estación cuenta con cajero automático</w:t>
            </w:r>
          </w:p>
        </w:tc>
        <w:tc>
          <w:tcPr>
            <w:tcW w:w="992" w:type="dxa"/>
            <w:hideMark/>
          </w:tcPr>
          <w:p w14:paraId="62850B19" w14:textId="77777777" w:rsidR="00FF2B8F" w:rsidRPr="00B97460" w:rsidRDefault="00FF2B8F" w:rsidP="005B24F0">
            <w:pPr>
              <w:spacing w:after="0" w:line="240" w:lineRule="auto"/>
              <w:jc w:val="right"/>
              <w:rPr>
                <w:rFonts w:asciiTheme="minorHAnsi" w:hAnsiTheme="minorHAnsi"/>
                <w:lang w:val="es-ES"/>
              </w:rPr>
            </w:pPr>
            <w:r w:rsidRPr="00B97460">
              <w:rPr>
                <w:lang w:val="es-ES"/>
              </w:rPr>
              <w:t>0.389</w:t>
            </w:r>
          </w:p>
        </w:tc>
        <w:tc>
          <w:tcPr>
            <w:tcW w:w="1009" w:type="dxa"/>
            <w:hideMark/>
          </w:tcPr>
          <w:p w14:paraId="2507AD81" w14:textId="77777777" w:rsidR="00FF2B8F" w:rsidRPr="00B97460" w:rsidRDefault="00FF2B8F" w:rsidP="005B24F0">
            <w:pPr>
              <w:spacing w:after="0" w:line="240" w:lineRule="auto"/>
              <w:jc w:val="right"/>
              <w:rPr>
                <w:rFonts w:asciiTheme="minorHAnsi" w:hAnsiTheme="minorHAnsi"/>
                <w:lang w:val="es-ES"/>
              </w:rPr>
            </w:pPr>
            <w:r w:rsidRPr="00B97460">
              <w:rPr>
                <w:lang w:val="es-ES"/>
              </w:rPr>
              <w:t>0.488</w:t>
            </w:r>
          </w:p>
        </w:tc>
        <w:tc>
          <w:tcPr>
            <w:tcW w:w="0" w:type="auto"/>
            <w:hideMark/>
          </w:tcPr>
          <w:p w14:paraId="3297E529" w14:textId="77777777" w:rsidR="00FF2B8F" w:rsidRPr="00B97460" w:rsidRDefault="00FF2B8F" w:rsidP="005B24F0">
            <w:pPr>
              <w:spacing w:after="0" w:line="240" w:lineRule="auto"/>
              <w:jc w:val="right"/>
              <w:rPr>
                <w:rFonts w:asciiTheme="minorHAnsi" w:hAnsiTheme="minorHAnsi"/>
                <w:lang w:val="es-ES"/>
              </w:rPr>
            </w:pPr>
            <w:ins w:id="1105" w:author="Diego Uriarte" w:date="2019-05-10T15:49:00Z">
              <w:r w:rsidRPr="00FF2B8F">
                <w:rPr>
                  <w:rFonts w:asciiTheme="minorHAnsi" w:hAnsiTheme="minorHAnsi" w:cstheme="minorHAnsi"/>
                  <w:lang w:val="es-ES"/>
                </w:rPr>
                <w:t>0.</w:t>
              </w:r>
            </w:ins>
            <w:r w:rsidRPr="00B97460">
              <w:rPr>
                <w:lang w:val="es-ES"/>
              </w:rPr>
              <w:t>0</w:t>
            </w:r>
          </w:p>
        </w:tc>
        <w:tc>
          <w:tcPr>
            <w:tcW w:w="0" w:type="auto"/>
            <w:hideMark/>
          </w:tcPr>
          <w:p w14:paraId="083F31AF" w14:textId="77777777" w:rsidR="00FF2B8F" w:rsidRPr="00B97460" w:rsidRDefault="00FF2B8F" w:rsidP="005B24F0">
            <w:pPr>
              <w:spacing w:after="0" w:line="240" w:lineRule="auto"/>
              <w:jc w:val="right"/>
              <w:rPr>
                <w:rFonts w:asciiTheme="minorHAnsi" w:hAnsiTheme="minorHAnsi"/>
                <w:lang w:val="es-ES"/>
              </w:rPr>
            </w:pPr>
            <w:r w:rsidRPr="00B97460">
              <w:rPr>
                <w:lang w:val="es-ES"/>
              </w:rPr>
              <w:t>1</w:t>
            </w:r>
            <w:ins w:id="1106" w:author="Diego Uriarte" w:date="2019-05-10T15:49:00Z">
              <w:r w:rsidRPr="00FF2B8F">
                <w:rPr>
                  <w:rFonts w:asciiTheme="minorHAnsi" w:hAnsiTheme="minorHAnsi" w:cstheme="minorHAnsi"/>
                  <w:lang w:val="es-ES"/>
                </w:rPr>
                <w:t>.0</w:t>
              </w:r>
            </w:ins>
          </w:p>
        </w:tc>
      </w:tr>
      <w:tr w:rsidR="007B415D" w:rsidRPr="007B415D" w14:paraId="5A682F9E"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gridSpan w:val="6"/>
            <w:hideMark/>
          </w:tcPr>
          <w:p w14:paraId="721994A3" w14:textId="77777777" w:rsidR="00FF2B8F" w:rsidRPr="00B97460" w:rsidRDefault="00FF2B8F" w:rsidP="005B24F0">
            <w:pPr>
              <w:spacing w:after="0" w:line="240" w:lineRule="auto"/>
              <w:jc w:val="left"/>
              <w:rPr>
                <w:rFonts w:asciiTheme="minorHAnsi" w:hAnsiTheme="minorHAnsi"/>
                <w:lang w:val="es-ES"/>
              </w:rPr>
            </w:pPr>
            <w:r w:rsidRPr="00B97460">
              <w:rPr>
                <w:b/>
                <w:lang w:val="es-ES"/>
              </w:rPr>
              <w:t>Características del distrito</w:t>
            </w:r>
          </w:p>
        </w:tc>
      </w:tr>
      <w:tr w:rsidR="007B415D" w:rsidRPr="007B415D" w14:paraId="35D8CA2F"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69F7AAB8" w14:textId="77777777" w:rsidR="00FF2B8F" w:rsidRPr="00B97460" w:rsidRDefault="00FF2B8F" w:rsidP="005B24F0">
            <w:pPr>
              <w:spacing w:after="0" w:line="240" w:lineRule="auto"/>
              <w:jc w:val="left"/>
              <w:rPr>
                <w:rFonts w:asciiTheme="minorHAnsi" w:hAnsiTheme="minorHAnsi"/>
                <w:lang w:val="es-ES"/>
              </w:rPr>
            </w:pPr>
            <w:r w:rsidRPr="00B97460">
              <w:rPr>
                <w:lang w:val="es-ES"/>
              </w:rPr>
              <w:t>DENPOB</w:t>
            </w:r>
          </w:p>
        </w:tc>
        <w:tc>
          <w:tcPr>
            <w:tcW w:w="3850" w:type="dxa"/>
            <w:hideMark/>
          </w:tcPr>
          <w:p w14:paraId="5D5D4B61" w14:textId="77777777" w:rsidR="00FF2B8F" w:rsidRPr="00B97460" w:rsidRDefault="00FF2B8F" w:rsidP="005B24F0">
            <w:pPr>
              <w:spacing w:after="0" w:line="240" w:lineRule="auto"/>
              <w:jc w:val="left"/>
              <w:rPr>
                <w:rFonts w:asciiTheme="minorHAnsi" w:hAnsiTheme="minorHAnsi"/>
                <w:lang w:val="es-ES"/>
              </w:rPr>
            </w:pPr>
            <w:r w:rsidRPr="00B97460">
              <w:rPr>
                <w:lang w:val="es-ES"/>
              </w:rPr>
              <w:t>Densidad poblacional (</w:t>
            </w:r>
            <w:ins w:id="1107" w:author="Diego Uriarte" w:date="2019-05-10T15:49:00Z">
              <w:r w:rsidRPr="00FF2B8F">
                <w:rPr>
                  <w:rFonts w:asciiTheme="minorHAnsi" w:hAnsiTheme="minorHAnsi" w:cstheme="minorHAnsi"/>
                  <w:lang w:val="es-ES"/>
                </w:rPr>
                <w:t xml:space="preserve">10,000 </w:t>
              </w:r>
            </w:ins>
            <w:r w:rsidRPr="00B97460">
              <w:rPr>
                <w:lang w:val="es-ES"/>
              </w:rPr>
              <w:t>habitantes por km2)</w:t>
            </w:r>
          </w:p>
        </w:tc>
        <w:tc>
          <w:tcPr>
            <w:tcW w:w="992" w:type="dxa"/>
            <w:hideMark/>
          </w:tcPr>
          <w:p w14:paraId="5F21AFB6" w14:textId="77777777" w:rsidR="00FF2B8F" w:rsidRPr="00B97460" w:rsidRDefault="006C037F" w:rsidP="005B24F0">
            <w:pPr>
              <w:spacing w:after="0" w:line="240" w:lineRule="auto"/>
              <w:jc w:val="right"/>
              <w:rPr>
                <w:rFonts w:asciiTheme="minorHAnsi" w:hAnsiTheme="minorHAnsi"/>
                <w:lang w:val="es-ES"/>
              </w:rPr>
            </w:pPr>
            <w:del w:id="1108" w:author="Diego Uriarte" w:date="2019-05-10T15:49:00Z">
              <w:r w:rsidRPr="006C037F">
                <w:rPr>
                  <w:rFonts w:cstheme="minorHAnsi"/>
                  <w:color w:val="333333"/>
                  <w:sz w:val="18"/>
                  <w:szCs w:val="18"/>
                </w:rPr>
                <w:delText>14493.2</w:delText>
              </w:r>
            </w:del>
            <w:ins w:id="1109" w:author="Diego Uriarte" w:date="2019-05-10T15:49:00Z">
              <w:r w:rsidR="00FF2B8F" w:rsidRPr="00FF2B8F">
                <w:rPr>
                  <w:rFonts w:asciiTheme="minorHAnsi" w:hAnsiTheme="minorHAnsi" w:cstheme="minorHAnsi"/>
                  <w:lang w:val="es-ES"/>
                </w:rPr>
                <w:t>1.449</w:t>
              </w:r>
            </w:ins>
          </w:p>
        </w:tc>
        <w:tc>
          <w:tcPr>
            <w:tcW w:w="1009" w:type="dxa"/>
            <w:hideMark/>
          </w:tcPr>
          <w:p w14:paraId="2A5ED367" w14:textId="77777777" w:rsidR="00FF2B8F" w:rsidRPr="00B97460" w:rsidRDefault="006C037F" w:rsidP="005B24F0">
            <w:pPr>
              <w:spacing w:after="0" w:line="240" w:lineRule="auto"/>
              <w:jc w:val="right"/>
              <w:rPr>
                <w:rFonts w:asciiTheme="minorHAnsi" w:hAnsiTheme="minorHAnsi"/>
                <w:lang w:val="es-ES"/>
              </w:rPr>
            </w:pPr>
            <w:del w:id="1110" w:author="Diego Uriarte" w:date="2019-05-10T15:49:00Z">
              <w:r w:rsidRPr="006C037F">
                <w:rPr>
                  <w:rFonts w:cstheme="minorHAnsi"/>
                  <w:color w:val="333333"/>
                  <w:sz w:val="18"/>
                  <w:szCs w:val="18"/>
                </w:rPr>
                <w:delText>5688.7</w:delText>
              </w:r>
            </w:del>
            <w:ins w:id="1111" w:author="Diego Uriarte" w:date="2019-05-10T15:49:00Z">
              <w:r w:rsidR="00FF2B8F" w:rsidRPr="00FF2B8F">
                <w:rPr>
                  <w:rFonts w:asciiTheme="minorHAnsi" w:hAnsiTheme="minorHAnsi" w:cstheme="minorHAnsi"/>
                  <w:lang w:val="es-ES"/>
                </w:rPr>
                <w:t>0.569</w:t>
              </w:r>
            </w:ins>
          </w:p>
        </w:tc>
        <w:tc>
          <w:tcPr>
            <w:tcW w:w="0" w:type="auto"/>
            <w:hideMark/>
          </w:tcPr>
          <w:p w14:paraId="12E0DAAE" w14:textId="77777777" w:rsidR="00FF2B8F" w:rsidRPr="00B97460" w:rsidRDefault="006C037F" w:rsidP="005B24F0">
            <w:pPr>
              <w:spacing w:after="0" w:line="240" w:lineRule="auto"/>
              <w:jc w:val="right"/>
              <w:rPr>
                <w:rFonts w:asciiTheme="minorHAnsi" w:hAnsiTheme="minorHAnsi"/>
                <w:lang w:val="es-ES"/>
              </w:rPr>
            </w:pPr>
            <w:del w:id="1112" w:author="Diego Uriarte" w:date="2019-05-10T15:49:00Z">
              <w:r w:rsidRPr="006C037F">
                <w:rPr>
                  <w:rFonts w:cstheme="minorHAnsi"/>
                  <w:color w:val="333333"/>
                  <w:sz w:val="18"/>
                  <w:szCs w:val="18"/>
                </w:rPr>
                <w:delText>2734.</w:delText>
              </w:r>
            </w:del>
            <w:r w:rsidR="00FF2B8F" w:rsidRPr="00B97460">
              <w:rPr>
                <w:lang w:val="es-ES"/>
              </w:rPr>
              <w:t>0</w:t>
            </w:r>
            <w:ins w:id="1113" w:author="Diego Uriarte" w:date="2019-05-10T15:49:00Z">
              <w:r w:rsidR="00FF2B8F" w:rsidRPr="00FF2B8F">
                <w:rPr>
                  <w:rFonts w:asciiTheme="minorHAnsi" w:hAnsiTheme="minorHAnsi" w:cstheme="minorHAnsi"/>
                  <w:lang w:val="es-ES"/>
                </w:rPr>
                <w:t>.3</w:t>
              </w:r>
            </w:ins>
          </w:p>
        </w:tc>
        <w:tc>
          <w:tcPr>
            <w:tcW w:w="0" w:type="auto"/>
            <w:hideMark/>
          </w:tcPr>
          <w:p w14:paraId="57320AE5" w14:textId="77777777" w:rsidR="00FF2B8F" w:rsidRPr="00B97460" w:rsidRDefault="006C037F" w:rsidP="005B24F0">
            <w:pPr>
              <w:spacing w:after="0" w:line="240" w:lineRule="auto"/>
              <w:jc w:val="right"/>
              <w:rPr>
                <w:rFonts w:asciiTheme="minorHAnsi" w:hAnsiTheme="minorHAnsi"/>
                <w:lang w:val="es-ES"/>
              </w:rPr>
            </w:pPr>
            <w:del w:id="1114" w:author="Diego Uriarte" w:date="2019-05-10T15:49:00Z">
              <w:r w:rsidRPr="006C037F">
                <w:rPr>
                  <w:rFonts w:cstheme="minorHAnsi"/>
                  <w:color w:val="333333"/>
                  <w:sz w:val="18"/>
                  <w:szCs w:val="18"/>
                </w:rPr>
                <w:delText>26438.0</w:delText>
              </w:r>
            </w:del>
            <w:ins w:id="1115" w:author="Diego Uriarte" w:date="2019-05-10T15:49:00Z">
              <w:r w:rsidR="00FF2B8F" w:rsidRPr="00FF2B8F">
                <w:rPr>
                  <w:rFonts w:asciiTheme="minorHAnsi" w:hAnsiTheme="minorHAnsi" w:cstheme="minorHAnsi"/>
                  <w:lang w:val="es-ES"/>
                </w:rPr>
                <w:t>2.6</w:t>
              </w:r>
            </w:ins>
          </w:p>
        </w:tc>
      </w:tr>
      <w:tr w:rsidR="007B415D" w:rsidRPr="007B415D" w14:paraId="5A436C63" w14:textId="77777777" w:rsidTr="00B97460">
        <w:trPr>
          <w:cnfStyle w:val="100000000000" w:firstRow="1" w:lastRow="0" w:firstColumn="0" w:lastColumn="0" w:oddVBand="0" w:evenVBand="0" w:oddHBand="0" w:evenHBand="0" w:firstRowFirstColumn="0" w:firstRowLastColumn="0" w:lastRowFirstColumn="0" w:lastRowLastColumn="0"/>
        </w:trPr>
        <w:tc>
          <w:tcPr>
            <w:tcW w:w="0" w:type="auto"/>
            <w:hideMark/>
          </w:tcPr>
          <w:p w14:paraId="58D1427E" w14:textId="77777777" w:rsidR="00FF2B8F" w:rsidRPr="00B97460" w:rsidRDefault="00FF2B8F" w:rsidP="005B24F0">
            <w:pPr>
              <w:spacing w:after="0" w:line="240" w:lineRule="auto"/>
              <w:jc w:val="left"/>
              <w:rPr>
                <w:rFonts w:asciiTheme="minorHAnsi" w:hAnsiTheme="minorHAnsi"/>
                <w:lang w:val="es-ES"/>
              </w:rPr>
            </w:pPr>
            <w:r w:rsidRPr="00B97460">
              <w:rPr>
                <w:lang w:val="es-ES"/>
              </w:rPr>
              <w:t>INGRESO</w:t>
            </w:r>
          </w:p>
        </w:tc>
        <w:tc>
          <w:tcPr>
            <w:tcW w:w="3850" w:type="dxa"/>
            <w:hideMark/>
          </w:tcPr>
          <w:p w14:paraId="6EF0B84F" w14:textId="77777777" w:rsidR="00FF2B8F" w:rsidRPr="00B97460" w:rsidRDefault="00FF2B8F" w:rsidP="005B24F0">
            <w:pPr>
              <w:spacing w:after="0" w:line="240" w:lineRule="auto"/>
              <w:jc w:val="left"/>
              <w:rPr>
                <w:rFonts w:asciiTheme="minorHAnsi" w:hAnsiTheme="minorHAnsi"/>
                <w:lang w:val="es-ES"/>
              </w:rPr>
            </w:pPr>
            <w:r w:rsidRPr="00B97460">
              <w:rPr>
                <w:lang w:val="es-ES"/>
              </w:rPr>
              <w:t>Ingreso per cápita (</w:t>
            </w:r>
            <w:ins w:id="1116" w:author="Diego Uriarte" w:date="2019-05-10T15:49:00Z">
              <w:r w:rsidRPr="00FF2B8F">
                <w:rPr>
                  <w:rFonts w:asciiTheme="minorHAnsi" w:hAnsiTheme="minorHAnsi" w:cstheme="minorHAnsi"/>
                  <w:lang w:val="es-ES"/>
                </w:rPr>
                <w:t xml:space="preserve">miles de </w:t>
              </w:r>
            </w:ins>
            <w:r w:rsidRPr="00B97460">
              <w:rPr>
                <w:lang w:val="es-ES"/>
              </w:rPr>
              <w:t>soles por persona)</w:t>
            </w:r>
          </w:p>
        </w:tc>
        <w:tc>
          <w:tcPr>
            <w:tcW w:w="992" w:type="dxa"/>
            <w:hideMark/>
          </w:tcPr>
          <w:p w14:paraId="23DB950E" w14:textId="77777777" w:rsidR="00FF2B8F" w:rsidRPr="00B97460" w:rsidRDefault="006C037F" w:rsidP="005B24F0">
            <w:pPr>
              <w:spacing w:after="0" w:line="240" w:lineRule="auto"/>
              <w:jc w:val="right"/>
              <w:rPr>
                <w:rFonts w:asciiTheme="minorHAnsi" w:hAnsiTheme="minorHAnsi"/>
                <w:lang w:val="es-ES"/>
              </w:rPr>
            </w:pPr>
            <w:del w:id="1117" w:author="Diego Uriarte" w:date="2019-05-10T15:49:00Z">
              <w:r w:rsidRPr="006C037F">
                <w:rPr>
                  <w:rFonts w:cstheme="minorHAnsi"/>
                  <w:color w:val="333333"/>
                  <w:sz w:val="18"/>
                  <w:szCs w:val="18"/>
                </w:rPr>
                <w:delText>1251.8</w:delText>
              </w:r>
            </w:del>
            <w:ins w:id="1118" w:author="Diego Uriarte" w:date="2019-05-10T15:49:00Z">
              <w:r w:rsidR="00FF2B8F" w:rsidRPr="00FF2B8F">
                <w:rPr>
                  <w:rFonts w:asciiTheme="minorHAnsi" w:hAnsiTheme="minorHAnsi" w:cstheme="minorHAnsi"/>
                  <w:lang w:val="es-ES"/>
                </w:rPr>
                <w:t>1.252</w:t>
              </w:r>
            </w:ins>
          </w:p>
        </w:tc>
        <w:tc>
          <w:tcPr>
            <w:tcW w:w="1009" w:type="dxa"/>
            <w:hideMark/>
          </w:tcPr>
          <w:p w14:paraId="39F1F25C" w14:textId="77777777" w:rsidR="00FF2B8F" w:rsidRPr="00B97460" w:rsidRDefault="00FF2B8F" w:rsidP="005B24F0">
            <w:pPr>
              <w:spacing w:after="0" w:line="240" w:lineRule="auto"/>
              <w:jc w:val="right"/>
              <w:rPr>
                <w:rFonts w:asciiTheme="minorHAnsi" w:hAnsiTheme="minorHAnsi"/>
                <w:lang w:val="es-ES"/>
              </w:rPr>
            </w:pPr>
            <w:ins w:id="1119" w:author="Diego Uriarte" w:date="2019-05-10T15:49:00Z">
              <w:r w:rsidRPr="00FF2B8F">
                <w:rPr>
                  <w:rFonts w:asciiTheme="minorHAnsi" w:hAnsiTheme="minorHAnsi" w:cstheme="minorHAnsi"/>
                  <w:lang w:val="es-ES"/>
                </w:rPr>
                <w:t>0.</w:t>
              </w:r>
            </w:ins>
            <w:r w:rsidRPr="00B97460">
              <w:rPr>
                <w:lang w:val="es-ES"/>
              </w:rPr>
              <w:t>213</w:t>
            </w:r>
            <w:del w:id="1120" w:author="Diego Uriarte" w:date="2019-05-10T15:49:00Z">
              <w:r w:rsidR="006C037F" w:rsidRPr="006C037F">
                <w:rPr>
                  <w:rFonts w:cstheme="minorHAnsi"/>
                  <w:color w:val="333333"/>
                  <w:sz w:val="18"/>
                  <w:szCs w:val="18"/>
                </w:rPr>
                <w:delText>.4</w:delText>
              </w:r>
            </w:del>
          </w:p>
        </w:tc>
        <w:tc>
          <w:tcPr>
            <w:tcW w:w="0" w:type="auto"/>
            <w:hideMark/>
          </w:tcPr>
          <w:p w14:paraId="11EB76B6" w14:textId="77777777" w:rsidR="00FF2B8F" w:rsidRPr="00B97460" w:rsidRDefault="006C037F" w:rsidP="005B24F0">
            <w:pPr>
              <w:spacing w:after="0" w:line="240" w:lineRule="auto"/>
              <w:jc w:val="right"/>
              <w:rPr>
                <w:rFonts w:asciiTheme="minorHAnsi" w:hAnsiTheme="minorHAnsi"/>
                <w:lang w:val="es-ES"/>
              </w:rPr>
            </w:pPr>
            <w:del w:id="1121" w:author="Diego Uriarte" w:date="2019-05-10T15:49:00Z">
              <w:r w:rsidRPr="006C037F">
                <w:rPr>
                  <w:rFonts w:cstheme="minorHAnsi"/>
                  <w:color w:val="333333"/>
                  <w:sz w:val="18"/>
                  <w:szCs w:val="18"/>
                </w:rPr>
                <w:delText>911.8</w:delText>
              </w:r>
            </w:del>
            <w:ins w:id="1122" w:author="Diego Uriarte" w:date="2019-05-10T15:49:00Z">
              <w:r w:rsidR="00FF2B8F" w:rsidRPr="00FF2B8F">
                <w:rPr>
                  <w:rFonts w:asciiTheme="minorHAnsi" w:hAnsiTheme="minorHAnsi" w:cstheme="minorHAnsi"/>
                  <w:lang w:val="es-ES"/>
                </w:rPr>
                <w:t>0.9</w:t>
              </w:r>
            </w:ins>
          </w:p>
        </w:tc>
        <w:tc>
          <w:tcPr>
            <w:tcW w:w="0" w:type="auto"/>
            <w:hideMark/>
          </w:tcPr>
          <w:p w14:paraId="1135DBF1" w14:textId="77777777" w:rsidR="00FF2B8F" w:rsidRPr="00B97460" w:rsidRDefault="006C037F" w:rsidP="005B24F0">
            <w:pPr>
              <w:spacing w:after="0" w:line="240" w:lineRule="auto"/>
              <w:jc w:val="right"/>
              <w:rPr>
                <w:rFonts w:asciiTheme="minorHAnsi" w:hAnsiTheme="minorHAnsi"/>
                <w:lang w:val="es-ES"/>
              </w:rPr>
            </w:pPr>
            <w:del w:id="1123" w:author="Diego Uriarte" w:date="2019-05-10T15:49:00Z">
              <w:r w:rsidRPr="006C037F">
                <w:rPr>
                  <w:rFonts w:cstheme="minorHAnsi"/>
                  <w:color w:val="333333"/>
                  <w:sz w:val="18"/>
                  <w:szCs w:val="18"/>
                </w:rPr>
                <w:delText>1589.</w:delText>
              </w:r>
            </w:del>
            <w:r w:rsidR="00FF2B8F" w:rsidRPr="00B97460">
              <w:rPr>
                <w:lang w:val="es-ES"/>
              </w:rPr>
              <w:t>1</w:t>
            </w:r>
            <w:ins w:id="1124" w:author="Diego Uriarte" w:date="2019-05-10T15:49:00Z">
              <w:r w:rsidR="00FF2B8F" w:rsidRPr="00FF2B8F">
                <w:rPr>
                  <w:rFonts w:asciiTheme="minorHAnsi" w:hAnsiTheme="minorHAnsi" w:cstheme="minorHAnsi"/>
                  <w:lang w:val="es-ES"/>
                </w:rPr>
                <w:t>.6</w:t>
              </w:r>
            </w:ins>
          </w:p>
        </w:tc>
      </w:tr>
      <w:tr w:rsidR="007B415D" w:rsidRPr="007B415D" w14:paraId="0FB3AB4C" w14:textId="77777777" w:rsidTr="007B415D">
        <w:trPr>
          <w:cnfStyle w:val="100000000000" w:firstRow="1" w:lastRow="0" w:firstColumn="0" w:lastColumn="0" w:oddVBand="0" w:evenVBand="0" w:oddHBand="0" w:evenHBand="0" w:firstRowFirstColumn="0" w:firstRowLastColumn="0" w:lastRowFirstColumn="0" w:lastRowLastColumn="0"/>
          <w:ins w:id="1125" w:author="Diego Uriarte" w:date="2019-05-10T15:49:00Z"/>
        </w:trPr>
        <w:tc>
          <w:tcPr>
            <w:tcW w:w="0" w:type="auto"/>
            <w:hideMark/>
          </w:tcPr>
          <w:p w14:paraId="67A208E0" w14:textId="77777777" w:rsidR="00FF2B8F" w:rsidRPr="00FF2B8F" w:rsidRDefault="00FF2B8F" w:rsidP="007B415D">
            <w:pPr>
              <w:spacing w:after="0" w:line="240" w:lineRule="auto"/>
              <w:jc w:val="left"/>
              <w:rPr>
                <w:ins w:id="1126" w:author="Diego Uriarte" w:date="2019-05-10T15:49:00Z"/>
                <w:rFonts w:asciiTheme="minorHAnsi" w:hAnsiTheme="minorHAnsi" w:cstheme="minorHAnsi"/>
                <w:lang w:val="es-ES"/>
              </w:rPr>
            </w:pPr>
            <w:ins w:id="1127" w:author="Diego Uriarte" w:date="2019-05-10T15:49:00Z">
              <w:r w:rsidRPr="00FF2B8F">
                <w:rPr>
                  <w:rFonts w:asciiTheme="minorHAnsi" w:hAnsiTheme="minorHAnsi" w:cstheme="minorHAnsi"/>
                  <w:lang w:val="es-ES"/>
                </w:rPr>
                <w:t>VIAJES</w:t>
              </w:r>
            </w:ins>
          </w:p>
        </w:tc>
        <w:tc>
          <w:tcPr>
            <w:tcW w:w="3850" w:type="dxa"/>
            <w:hideMark/>
          </w:tcPr>
          <w:p w14:paraId="4E3B5D54" w14:textId="77777777" w:rsidR="00FF2B8F" w:rsidRPr="00FF2B8F" w:rsidRDefault="00FF2B8F" w:rsidP="007B415D">
            <w:pPr>
              <w:spacing w:after="0" w:line="240" w:lineRule="auto"/>
              <w:jc w:val="left"/>
              <w:rPr>
                <w:ins w:id="1128" w:author="Diego Uriarte" w:date="2019-05-10T15:49:00Z"/>
                <w:rFonts w:asciiTheme="minorHAnsi" w:hAnsiTheme="minorHAnsi" w:cstheme="minorHAnsi"/>
                <w:lang w:val="es-ES"/>
              </w:rPr>
            </w:pPr>
            <w:ins w:id="1129" w:author="Diego Uriarte" w:date="2019-05-10T15:49:00Z">
              <w:r w:rsidRPr="00FF2B8F">
                <w:rPr>
                  <w:rFonts w:asciiTheme="minorHAnsi" w:hAnsiTheme="minorHAnsi" w:cstheme="minorHAnsi"/>
                  <w:lang w:val="es-ES"/>
                </w:rPr>
                <w:t>Número de viajes hacia el distrito (millones de viajes)</w:t>
              </w:r>
            </w:ins>
          </w:p>
        </w:tc>
        <w:tc>
          <w:tcPr>
            <w:tcW w:w="992" w:type="dxa"/>
            <w:hideMark/>
          </w:tcPr>
          <w:p w14:paraId="56784531" w14:textId="77777777" w:rsidR="00FF2B8F" w:rsidRPr="00FF2B8F" w:rsidRDefault="00FF2B8F" w:rsidP="007B415D">
            <w:pPr>
              <w:spacing w:after="0" w:line="240" w:lineRule="auto"/>
              <w:jc w:val="right"/>
              <w:rPr>
                <w:ins w:id="1130" w:author="Diego Uriarte" w:date="2019-05-10T15:49:00Z"/>
                <w:rFonts w:asciiTheme="minorHAnsi" w:hAnsiTheme="minorHAnsi" w:cstheme="minorHAnsi"/>
                <w:lang w:val="es-ES"/>
              </w:rPr>
            </w:pPr>
            <w:ins w:id="1131" w:author="Diego Uriarte" w:date="2019-05-10T15:49:00Z">
              <w:r w:rsidRPr="00FF2B8F">
                <w:rPr>
                  <w:rFonts w:asciiTheme="minorHAnsi" w:hAnsiTheme="minorHAnsi" w:cstheme="minorHAnsi"/>
                  <w:lang w:val="es-ES"/>
                </w:rPr>
                <w:t>1.962</w:t>
              </w:r>
            </w:ins>
          </w:p>
        </w:tc>
        <w:tc>
          <w:tcPr>
            <w:tcW w:w="1009" w:type="dxa"/>
            <w:hideMark/>
          </w:tcPr>
          <w:p w14:paraId="5F03554C" w14:textId="77777777" w:rsidR="00FF2B8F" w:rsidRPr="00FF2B8F" w:rsidRDefault="00FF2B8F" w:rsidP="007B415D">
            <w:pPr>
              <w:spacing w:after="0" w:line="240" w:lineRule="auto"/>
              <w:jc w:val="right"/>
              <w:rPr>
                <w:ins w:id="1132" w:author="Diego Uriarte" w:date="2019-05-10T15:49:00Z"/>
                <w:rFonts w:asciiTheme="minorHAnsi" w:hAnsiTheme="minorHAnsi" w:cstheme="minorHAnsi"/>
                <w:lang w:val="es-ES"/>
              </w:rPr>
            </w:pPr>
            <w:ins w:id="1133" w:author="Diego Uriarte" w:date="2019-05-10T15:49:00Z">
              <w:r w:rsidRPr="00FF2B8F">
                <w:rPr>
                  <w:rFonts w:asciiTheme="minorHAnsi" w:hAnsiTheme="minorHAnsi" w:cstheme="minorHAnsi"/>
                  <w:lang w:val="es-ES"/>
                </w:rPr>
                <w:t>1.396</w:t>
              </w:r>
            </w:ins>
          </w:p>
        </w:tc>
        <w:tc>
          <w:tcPr>
            <w:tcW w:w="0" w:type="auto"/>
            <w:hideMark/>
          </w:tcPr>
          <w:p w14:paraId="1DEC1F0D" w14:textId="77777777" w:rsidR="00FF2B8F" w:rsidRPr="00FF2B8F" w:rsidRDefault="00FF2B8F" w:rsidP="007B415D">
            <w:pPr>
              <w:spacing w:after="0" w:line="240" w:lineRule="auto"/>
              <w:jc w:val="right"/>
              <w:rPr>
                <w:ins w:id="1134" w:author="Diego Uriarte" w:date="2019-05-10T15:49:00Z"/>
                <w:rFonts w:asciiTheme="minorHAnsi" w:hAnsiTheme="minorHAnsi" w:cstheme="minorHAnsi"/>
                <w:lang w:val="es-ES"/>
              </w:rPr>
            </w:pPr>
            <w:ins w:id="1135" w:author="Diego Uriarte" w:date="2019-05-10T15:49:00Z">
              <w:r w:rsidRPr="00FF2B8F">
                <w:rPr>
                  <w:rFonts w:asciiTheme="minorHAnsi" w:hAnsiTheme="minorHAnsi" w:cstheme="minorHAnsi"/>
                  <w:lang w:val="es-ES"/>
                </w:rPr>
                <w:t>0.3</w:t>
              </w:r>
            </w:ins>
          </w:p>
        </w:tc>
        <w:tc>
          <w:tcPr>
            <w:tcW w:w="0" w:type="auto"/>
            <w:hideMark/>
          </w:tcPr>
          <w:p w14:paraId="066FF26B" w14:textId="77777777" w:rsidR="00FF2B8F" w:rsidRPr="00FF2B8F" w:rsidRDefault="00FF2B8F" w:rsidP="007B415D">
            <w:pPr>
              <w:spacing w:after="0" w:line="240" w:lineRule="auto"/>
              <w:jc w:val="right"/>
              <w:rPr>
                <w:ins w:id="1136" w:author="Diego Uriarte" w:date="2019-05-10T15:49:00Z"/>
                <w:rFonts w:asciiTheme="minorHAnsi" w:hAnsiTheme="minorHAnsi" w:cstheme="minorHAnsi"/>
                <w:lang w:val="es-ES"/>
              </w:rPr>
            </w:pPr>
            <w:ins w:id="1137" w:author="Diego Uriarte" w:date="2019-05-10T15:49:00Z">
              <w:r w:rsidRPr="00FF2B8F">
                <w:rPr>
                  <w:rFonts w:asciiTheme="minorHAnsi" w:hAnsiTheme="minorHAnsi" w:cstheme="minorHAnsi"/>
                  <w:lang w:val="es-ES"/>
                </w:rPr>
                <w:t>5.4</w:t>
              </w:r>
            </w:ins>
          </w:p>
        </w:tc>
      </w:tr>
    </w:tbl>
    <w:p w14:paraId="53966B2E" w14:textId="77777777" w:rsidR="009539C7" w:rsidRPr="005B24F0" w:rsidRDefault="009539C7" w:rsidP="00B97460">
      <w:pPr>
        <w:pStyle w:val="Fuente"/>
      </w:pPr>
      <w:r w:rsidRPr="005B24F0">
        <w:t>Fuente: Elaboración propia, 2019</w:t>
      </w:r>
    </w:p>
    <w:p w14:paraId="0DAD6D48" w14:textId="02DD7B2F" w:rsidR="00FF2B8F" w:rsidRDefault="00FF2B8F" w:rsidP="00B838A8">
      <w:pPr>
        <w:rPr>
          <w:ins w:id="1138" w:author="Diego Uriarte" w:date="2019-05-10T15:49:00Z"/>
          <w:sz w:val="18"/>
        </w:rPr>
      </w:pPr>
    </w:p>
    <w:p w14:paraId="2DF8BADB" w14:textId="77777777" w:rsidR="00FF2B8F" w:rsidRDefault="00FF2B8F" w:rsidP="00B838A8">
      <w:pPr>
        <w:rPr>
          <w:ins w:id="1139" w:author="Diego Uriarte" w:date="2019-05-10T15:49:00Z"/>
          <w:sz w:val="18"/>
        </w:rPr>
      </w:pPr>
    </w:p>
    <w:p w14:paraId="7BBF7FDE" w14:textId="6379184D" w:rsidR="006507EA" w:rsidRDefault="006C037F" w:rsidP="006507EA">
      <w:pPr>
        <w:pStyle w:val="Ttulo2"/>
      </w:pPr>
      <w:bookmarkStart w:id="1140" w:name="_Toc6348725"/>
      <w:r>
        <w:t>Regresio</w:t>
      </w:r>
      <w:r w:rsidR="006507EA">
        <w:t>n</w:t>
      </w:r>
      <w:r>
        <w:t>es</w:t>
      </w:r>
      <w:r w:rsidR="006507EA">
        <w:t xml:space="preserve"> a estimar</w:t>
      </w:r>
      <w:bookmarkEnd w:id="1140"/>
    </w:p>
    <w:p w14:paraId="2AD2411B" w14:textId="0EC00D1A" w:rsidR="00DA31E8" w:rsidRPr="00DA31E8" w:rsidRDefault="00DA31E8" w:rsidP="00DA31E8">
      <w:pPr>
        <w:pStyle w:val="Ttulo3"/>
      </w:pPr>
      <w:bookmarkStart w:id="1141" w:name="_Ref6340956"/>
      <w:bookmarkStart w:id="1142" w:name="_Toc6348726"/>
      <w:r>
        <w:t>Por corte transversal</w:t>
      </w:r>
      <w:bookmarkEnd w:id="1141"/>
      <w:bookmarkEnd w:id="1142"/>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55C23F92"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560D5E">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560D5E">
        <w:t>3.2</w:t>
      </w:r>
      <w:r w:rsidR="003A5534">
        <w:fldChar w:fldCharType="end"/>
      </w:r>
      <w:r w:rsidR="003A5534">
        <w:t xml:space="preserve">. Para ello, Elhorst </w:t>
      </w:r>
      <w:r w:rsidR="003A5534">
        <w:fldChar w:fldCharType="begin"/>
      </w:r>
      <w:r w:rsidR="0038259E">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4A75AFAA" w14:textId="1C94675A" w:rsidR="00C83540" w:rsidRDefault="00CF2550" w:rsidP="00CB4A95">
      <w:pPr>
        <w:rPr>
          <w:ins w:id="1143" w:author="Diego Uriarte" w:date="2019-05-11T17:30:00Z"/>
        </w:rPr>
      </w:pPr>
      <w:r>
        <w:t>Primero, estimamos</w:t>
      </w:r>
      <w:r w:rsidR="003A5534">
        <w:t xml:space="preserve"> el modelo por OLS y </w:t>
      </w:r>
      <w:r>
        <w:t>realizamos</w:t>
      </w:r>
      <w:r w:rsidR="003A5534">
        <w:t xml:space="preserve"> las pruebas robustas de multiplicador de Lagrange </w:t>
      </w:r>
      <w:r w:rsidR="002215E6">
        <w:t xml:space="preserve">(LM) </w:t>
      </w:r>
      <w:r w:rsidR="003A5534">
        <w:t xml:space="preserve">propuestas por Anselin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xml:space="preserve">. </w:t>
      </w:r>
      <w:ins w:id="1144" w:author="Diego Uriarte" w:date="2019-05-11T17:23:00Z">
        <w:r w:rsidR="00C83540">
          <w:t xml:space="preserve">La hipótesis nula de estas pruebas es </w:t>
        </w:r>
      </w:ins>
      <m:oMath>
        <m:r>
          <w:ins w:id="1145" w:author="Diego Uriarte" w:date="2019-05-11T17:27:00Z">
            <w:rPr>
              <w:rFonts w:ascii="Cambria Math" w:hAnsi="Cambria Math"/>
            </w:rPr>
            <m:t>ρ=0</m:t>
          </w:ins>
        </m:r>
      </m:oMath>
      <w:ins w:id="1146" w:author="Diego Uriarte" w:date="2019-05-11T17:27:00Z">
        <w:r w:rsidR="00C83540">
          <w:t xml:space="preserve"> para la prueba del modelo autoregresivo espacial (SAR) y </w:t>
        </w:r>
        <m:oMath>
          <m:r>
            <w:rPr>
              <w:rFonts w:ascii="Cambria Math" w:hAnsi="Cambria Math"/>
            </w:rPr>
            <m:t xml:space="preserve">λ=0 </m:t>
          </m:r>
        </m:oMath>
        <w:r w:rsidR="00C83540">
          <w:t xml:space="preserve">para </w:t>
        </w:r>
      </w:ins>
      <w:ins w:id="1147" w:author="Diego Uriarte" w:date="2019-05-11T17:28:00Z">
        <w:r w:rsidR="00C83540">
          <w:t>la prueba que d</w:t>
        </w:r>
      </w:ins>
      <w:ins w:id="1148" w:author="Diego Uriarte" w:date="2019-05-11T17:27:00Z">
        <w:r w:rsidR="00C83540">
          <w:t>el modelo espacial de errores (SEM).</w:t>
        </w:r>
      </w:ins>
      <w:ins w:id="1149" w:author="Diego Uriarte" w:date="2019-05-11T17:31:00Z">
        <w:r w:rsidR="00C83540">
          <w:t xml:space="preserve"> </w:t>
        </w:r>
      </w:ins>
      <w:commentRangeStart w:id="1150"/>
      <w:commentRangeStart w:id="1151"/>
      <w:del w:id="1152" w:author="Diego Uriarte" w:date="2019-05-11T17:31:00Z">
        <w:r w:rsidR="003A5534" w:rsidDel="00C83540">
          <w:delText>E</w:delText>
        </w:r>
      </w:del>
      <w:ins w:id="1153" w:author="Diego Uriarte" w:date="2019-05-11T17:31:00Z">
        <w:r w:rsidR="00C83540">
          <w:t>En consecuencia, si se rechaza la hipótesis nula, existe evidencia de correlación espacial en los residuos del modelo lineal estimado por OLS</w:t>
        </w:r>
        <w:r w:rsidR="00C83540" w:rsidDel="00C83540">
          <w:t xml:space="preserve"> </w:t>
        </w:r>
      </w:ins>
      <w:del w:id="1154" w:author="Diego Uriarte" w:date="2019-05-11T17:30:00Z">
        <w:r w:rsidR="003A5534" w:rsidDel="00C83540">
          <w:delText>sta prueba utiliza los residuos de la regresión estimada y sigue una distribución chi-cuadrado con un grado de libertad</w:delText>
        </w:r>
        <w:commentRangeEnd w:id="1150"/>
        <w:r w:rsidR="00A755BC" w:rsidDel="00C83540">
          <w:rPr>
            <w:rStyle w:val="Refdecomentario"/>
          </w:rPr>
          <w:commentReference w:id="1150"/>
        </w:r>
        <w:commentRangeEnd w:id="1151"/>
        <w:r w:rsidR="00C83540" w:rsidDel="00C83540">
          <w:rPr>
            <w:rStyle w:val="Refdecomentario"/>
          </w:rPr>
          <w:commentReference w:id="1151"/>
        </w:r>
        <w:r w:rsidR="003A5534" w:rsidDel="00C83540">
          <w:delText>.</w:delText>
        </w:r>
        <w:r w:rsidR="00ED072A" w:rsidDel="00C83540">
          <w:delText xml:space="preserve"> </w:delText>
        </w:r>
      </w:del>
    </w:p>
    <w:p w14:paraId="690C8086" w14:textId="2619E512" w:rsidR="00ED072A" w:rsidRDefault="00ED072A" w:rsidP="00CB4A95">
      <w:r>
        <w:t>La ecuación a estimar por OLS es la siguiente:</w:t>
      </w:r>
    </w:p>
    <w:p w14:paraId="7A77764F" w14:textId="2EE5123B" w:rsidR="003A5534" w:rsidRDefault="00D934E7"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057C87F9" w:rsidR="002215E6" w:rsidRPr="00B97460" w:rsidRDefault="002215E6" w:rsidP="00CB4A95">
      <w:pPr>
        <w:rPr>
          <w:lang w:val="es-ES"/>
        </w:rPr>
      </w:pPr>
      <w:r w:rsidRPr="008938F2">
        <w:rPr>
          <w:lang w:val="en-US"/>
          <w:rPrChange w:id="1155" w:author="Diego Uriarte" w:date="2019-05-13T15:28:00Z">
            <w:rPr>
              <w:lang w:val="es-ES"/>
            </w:rPr>
          </w:rPrChange>
        </w:rPr>
        <w:t xml:space="preserve">Elhorst </w:t>
      </w:r>
      <w:r w:rsidRPr="00B97460">
        <w:rPr>
          <w:lang w:val="es-ES"/>
        </w:rPr>
        <w:fldChar w:fldCharType="begin"/>
      </w:r>
      <w:r w:rsidR="0038259E" w:rsidRPr="008938F2">
        <w:rPr>
          <w:lang w:val="en-US"/>
          <w:rPrChange w:id="1156" w:author="Diego Uriarte" w:date="2019-05-13T15:28:00Z">
            <w:rPr>
              <w:lang w:val="es-ES"/>
            </w:rPr>
          </w:rPrChange>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sidRPr="00B97460">
        <w:rPr>
          <w:lang w:val="es-ES"/>
        </w:rPr>
        <w:fldChar w:fldCharType="separate"/>
      </w:r>
      <w:r w:rsidRPr="008938F2">
        <w:rPr>
          <w:rFonts w:ascii="Times New Roman" w:hAnsi="Times New Roman"/>
          <w:lang w:val="en-US"/>
          <w:rPrChange w:id="1157" w:author="Diego Uriarte" w:date="2019-05-13T15:28:00Z">
            <w:rPr>
              <w:rFonts w:ascii="Times New Roman" w:hAnsi="Times New Roman"/>
              <w:lang w:val="es-ES"/>
            </w:rPr>
          </w:rPrChange>
        </w:rPr>
        <w:t>(2010)</w:t>
      </w:r>
      <w:r w:rsidRPr="00B97460">
        <w:rPr>
          <w:lang w:val="es-ES"/>
        </w:rPr>
        <w:fldChar w:fldCharType="end"/>
      </w:r>
      <w:r w:rsidRPr="008938F2">
        <w:rPr>
          <w:lang w:val="en-US"/>
          <w:rPrChange w:id="1158" w:author="Diego Uriarte" w:date="2019-05-13T15:28:00Z">
            <w:rPr>
              <w:lang w:val="es-ES"/>
            </w:rPr>
          </w:rPrChange>
        </w:rPr>
        <w:t xml:space="preserve"> indica que si las pruebas de LM de Anselin (1996) son rechazadas</w:t>
      </w:r>
      <w:r w:rsidR="009773EE" w:rsidRPr="008938F2">
        <w:rPr>
          <w:lang w:val="en-US"/>
          <w:rPrChange w:id="1159" w:author="Diego Uriarte" w:date="2019-05-13T15:28:00Z">
            <w:rPr>
              <w:lang w:val="es-ES"/>
            </w:rPr>
          </w:rPrChange>
        </w:rPr>
        <w:t xml:space="preserve"> para el modelo de rezagos espaciales, para el modelo de error</w:t>
      </w:r>
      <w:r w:rsidR="00CF2550" w:rsidRPr="008938F2">
        <w:rPr>
          <w:lang w:val="en-US"/>
          <w:rPrChange w:id="1160" w:author="Diego Uriarte" w:date="2019-05-13T15:28:00Z">
            <w:rPr>
              <w:lang w:val="es-ES"/>
            </w:rPr>
          </w:rPrChange>
        </w:rPr>
        <w:t>e</w:t>
      </w:r>
      <w:r w:rsidR="009773EE" w:rsidRPr="008938F2">
        <w:rPr>
          <w:lang w:val="en-US"/>
          <w:rPrChange w:id="1161" w:author="Diego Uriarte" w:date="2019-05-13T15:28:00Z">
            <w:rPr>
              <w:lang w:val="es-ES"/>
            </w:rPr>
          </w:rPrChange>
        </w:rPr>
        <w:t>s espaciales o para ambos, entonces se</w:t>
      </w:r>
      <w:r w:rsidRPr="008938F2">
        <w:rPr>
          <w:lang w:val="en-US"/>
          <w:rPrChange w:id="1162" w:author="Diego Uriarte" w:date="2019-05-13T15:28:00Z">
            <w:rPr>
              <w:lang w:val="es-ES"/>
            </w:rPr>
          </w:rPrChange>
        </w:rPr>
        <w:t xml:space="preserve"> estima el </w:t>
      </w:r>
      <w:r w:rsidRPr="008938F2">
        <w:rPr>
          <w:lang w:val="en-US"/>
          <w:rPrChange w:id="1163" w:author="Diego Uriarte" w:date="2019-05-13T15:28:00Z">
            <w:rPr>
              <w:lang w:val="es-ES"/>
            </w:rPr>
          </w:rPrChange>
        </w:rPr>
        <w:lastRenderedPageBreak/>
        <w:t>modelo espacial de Durbin</w:t>
      </w:r>
      <w:r w:rsidR="009773EE" w:rsidRPr="008938F2">
        <w:rPr>
          <w:lang w:val="en-US"/>
          <w:rPrChange w:id="1164" w:author="Diego Uriarte" w:date="2019-05-13T15:28:00Z">
            <w:rPr>
              <w:lang w:val="es-ES"/>
            </w:rPr>
          </w:rPrChange>
        </w:rPr>
        <w:t xml:space="preserve"> con la información del corte transversal </w:t>
      </w:r>
      <m:oMath>
        <m:r>
          <m:rPr>
            <m:sty m:val="bi"/>
          </m:rPr>
          <w:rPr>
            <w:rFonts w:ascii="Cambria Math" w:hAnsi="Cambria Math"/>
            <w:lang w:val="es-ES"/>
          </w:rPr>
          <m:t>t</m:t>
        </m:r>
      </m:oMath>
      <w:ins w:id="1165" w:author="Diego Uriarte" w:date="2019-05-11T17:53:00Z">
        <w:r w:rsidR="00172A61" w:rsidRPr="008938F2">
          <w:rPr>
            <w:lang w:val="en-US"/>
            <w:rPrChange w:id="1166" w:author="Diego Uriarte" w:date="2019-05-13T15:28:00Z">
              <w:rPr>
                <w:lang w:val="es-ES"/>
              </w:rPr>
            </w:rPrChange>
          </w:rPr>
          <w:t xml:space="preserve">. </w:t>
        </w:r>
        <w:r w:rsidR="00172A61" w:rsidRPr="00B97460">
          <w:rPr>
            <w:lang w:val="es-ES"/>
          </w:rPr>
          <w:t xml:space="preserve">Este modelo anida los modelos anteriores, simplificándose al modelo SAR cuando </w:t>
        </w:r>
        <m:oMath>
          <m:r>
            <w:rPr>
              <w:rFonts w:ascii="Cambria Math" w:hAnsi="Cambria Math"/>
              <w:lang w:val="es-ES"/>
            </w:rPr>
            <m:t>θ=0</m:t>
          </m:r>
        </m:oMath>
        <w:r w:rsidR="00172A61" w:rsidRPr="00B97460">
          <w:rPr>
            <w:lang w:val="es-ES"/>
          </w:rPr>
          <w:t xml:space="preserve"> y al modelo SEM cuando </w:t>
        </w:r>
        <m:oMath>
          <m:r>
            <w:rPr>
              <w:rFonts w:ascii="Cambria Math" w:hAnsi="Cambria Math"/>
              <w:lang w:val="es-ES"/>
            </w:rPr>
            <m:t>θ+ρβ=0</m:t>
          </m:r>
        </m:oMath>
        <w:r w:rsidR="00172A61" w:rsidRPr="00B97460">
          <w:rPr>
            <w:lang w:val="es-ES"/>
          </w:rPr>
          <w:t>. La ecuación del modelo de Durbin es:</w:t>
        </w:r>
      </w:ins>
      <w:del w:id="1167" w:author="Diego Uriarte" w:date="2019-05-11T17:53:00Z">
        <w:r w:rsidRPr="00B97460" w:rsidDel="00172A61">
          <w:rPr>
            <w:lang w:val="es-ES"/>
          </w:rPr>
          <w:delText>:</w:delText>
        </w:r>
      </w:del>
    </w:p>
    <w:p w14:paraId="536858EC" w14:textId="34E2F22B" w:rsidR="002215E6" w:rsidRPr="00B97460" w:rsidRDefault="00D934E7" w:rsidP="00CB4A95">
      <w:pPr>
        <w:rPr>
          <w:lang w:val="es-ES"/>
        </w:rPr>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s-ES"/>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lang w:val="es-ES"/>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lang w:val="es-ES"/>
            </w:rPr>
            <m:t>+</m:t>
          </m:r>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lang w:val="es-ES"/>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lang w:val="es-ES"/>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E505559" w14:textId="46A21C89" w:rsidR="003D517D" w:rsidRDefault="00354EDC" w:rsidP="00DB36E8">
      <w:pPr>
        <w:rPr>
          <w:ins w:id="1168" w:author="Diego Uriarte" w:date="2019-05-11T18:05:00Z"/>
        </w:rPr>
      </w:pPr>
      <w:ins w:id="1169" w:author="Diego Uriarte" w:date="2019-05-11T17:35:00Z">
        <w:r>
          <w:rPr>
            <w:lang w:val="es-ES"/>
          </w:rPr>
          <w:t xml:space="preserve">Este modelo </w:t>
        </w:r>
      </w:ins>
      <w:ins w:id="1170" w:author="Diego Uriarte" w:date="2019-05-11T17:36:00Z">
        <w:r>
          <w:rPr>
            <w:lang w:val="es-ES"/>
          </w:rPr>
          <w:t>En la estimación, los parámetros de interé</w:t>
        </w:r>
      </w:ins>
      <w:ins w:id="1171" w:author="Diego Uriarte" w:date="2019-05-11T17:37:00Z">
        <w:r>
          <w:rPr>
            <w:lang w:val="es-ES"/>
          </w:rPr>
          <w:t xml:space="preserve">s </w:t>
        </w:r>
      </w:ins>
      <w:ins w:id="1172" w:author="Diego Uriarte" w:date="2019-05-11T17:39:00Z">
        <w:r>
          <w:rPr>
            <w:lang w:val="es-ES"/>
          </w:rPr>
          <w:t>son los coeficientes</w:t>
        </w:r>
      </w:ins>
      <w:ins w:id="1173" w:author="Diego Uriarte" w:date="2019-05-11T17:37:00Z">
        <w:r>
          <w:rPr>
            <w:lang w:val="es-ES"/>
          </w:rPr>
          <w:t xml:space="preserve"> de </w:t>
        </w:r>
        <w:commentRangeStart w:id="1174"/>
        <w:r w:rsidRPr="00B97460">
          <w:rPr>
            <w:highlight w:val="yellow"/>
            <w:lang w:val="es-ES"/>
          </w:rPr>
          <w:t>agrupamiento espacial</w:t>
        </w:r>
      </w:ins>
      <w:ins w:id="1175" w:author="Diego Uriarte" w:date="2019-05-11T17:38:00Z">
        <w:r w:rsidRPr="00B97460">
          <w:rPr>
            <w:highlight w:val="yellow"/>
            <w:lang w:val="es-ES"/>
          </w:rPr>
          <w:t xml:space="preserve">, que al igual que en </w:t>
        </w:r>
      </w:ins>
      <w:ins w:id="1176" w:author="Diego Uriarte" w:date="2019-05-11T17:37:00Z">
        <w:r w:rsidRPr="00B97460">
          <w:rPr>
            <w:highlight w:val="yellow"/>
            <w:lang w:val="es-ES"/>
          </w:rPr>
          <w:t xml:space="preserve"> </w:t>
        </w:r>
        <w:commentRangeEnd w:id="1174"/>
        <w:r w:rsidRPr="00B97460">
          <w:rPr>
            <w:rStyle w:val="Refdecomentario"/>
            <w:highlight w:val="yellow"/>
          </w:rPr>
          <w:commentReference w:id="1174"/>
        </w:r>
      </w:ins>
      <w:ins w:id="1177" w:author="Diego Uriarte" w:date="2019-05-11T17:38:00Z">
        <w:r w:rsidRPr="00B97460">
          <w:rPr>
            <w:highlight w:val="yellow"/>
          </w:rPr>
          <w:t xml:space="preserve">Pennerstorfer y Weiss </w:t>
        </w:r>
        <w:r w:rsidRPr="00B97460">
          <w:rPr>
            <w:highlight w:val="yellow"/>
          </w:rPr>
          <w:fldChar w:fldCharType="begin"/>
        </w:r>
        <w:r w:rsidRPr="00B97460">
          <w:rPr>
            <w:highlight w:val="yellow"/>
          </w:rPr>
          <w:instrText xml:space="preserve"> ADDIN ZOTERO_ITEM CSL_CITATION {"citationID":"XiUgHGAF","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B97460">
          <w:rPr>
            <w:highlight w:val="yellow"/>
          </w:rPr>
          <w:fldChar w:fldCharType="separate"/>
        </w:r>
        <w:r w:rsidRPr="00B97460">
          <w:rPr>
            <w:rFonts w:ascii="Times New Roman" w:hAnsi="Times New Roman"/>
            <w:highlight w:val="yellow"/>
          </w:rPr>
          <w:t>(2013)</w:t>
        </w:r>
        <w:r w:rsidRPr="00B97460">
          <w:rPr>
            <w:highlight w:val="yellow"/>
          </w:rPr>
          <w:fldChar w:fldCharType="end"/>
        </w:r>
        <w:r w:rsidRPr="00B97460">
          <w:rPr>
            <w:highlight w:val="yellow"/>
          </w:rPr>
          <w:t xml:space="preserve"> </w:t>
        </w:r>
      </w:ins>
      <w:ins w:id="1178" w:author="Diego Uriarte" w:date="2019-05-11T17:39:00Z">
        <w:r w:rsidRPr="00B97460">
          <w:rPr>
            <w:highlight w:val="yellow"/>
          </w:rPr>
          <w:t>se espera sea positivo</w:t>
        </w:r>
        <w:r>
          <w:t>, el número de estaciones de cercanas, que se espera sea negativo, y los par</w:t>
        </w:r>
      </w:ins>
      <w:ins w:id="1179" w:author="Diego Uriarte" w:date="2019-05-11T17:40:00Z">
        <w:r>
          <w:t xml:space="preserve">ámetros asociados a la interacción espacial, </w:t>
        </w:r>
        <m:oMath>
          <m:sSub>
            <m:sSubPr>
              <m:ctrlPr>
                <w:rPr>
                  <w:rFonts w:ascii="Cambria Math" w:hAnsi="Cambria Math"/>
                  <w:i/>
                </w:rPr>
              </m:ctrlPr>
            </m:sSubPr>
            <m:e>
              <m:r>
                <w:rPr>
                  <w:rFonts w:ascii="Cambria Math" w:hAnsi="Cambria Math"/>
                </w:rPr>
                <m:t>ρ</m:t>
              </m:r>
            </m:e>
            <m:sub>
              <m:r>
                <w:rPr>
                  <w:rFonts w:ascii="Cambria Math" w:hAnsi="Cambria Math"/>
                </w:rPr>
                <m:t>t</m:t>
              </m:r>
            </m:sub>
          </m:sSub>
        </m:oMath>
        <w:r>
          <w:t xml:space="preserve"> y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w:t>
        </w:r>
      </w:ins>
      <w:ins w:id="1180" w:author="Diego Uriarte" w:date="2019-05-11T17:45:00Z">
        <w:r>
          <w:t>Finalmente, los coeficientes asociados a las dummies por tipo de estación podrán indicar la correlación entre el precio y el modelo de operaci</w:t>
        </w:r>
        <w:r w:rsidR="00172A61">
          <w:t xml:space="preserve">ón que sigue </w:t>
        </w:r>
      </w:ins>
      <w:ins w:id="1181" w:author="Diego Uriarte" w:date="2019-05-11T17:49:00Z">
        <w:r w:rsidR="00172A61">
          <w:t xml:space="preserve">la misma </w:t>
        </w:r>
      </w:ins>
      <w:ins w:id="1182" w:author="Diego Uriarte" w:date="2019-05-11T17:45:00Z">
        <w:r w:rsidR="00172A61">
          <w:t xml:space="preserve">(propia, abanderada e independiente). </w:t>
        </w:r>
      </w:ins>
    </w:p>
    <w:p w14:paraId="4785E777" w14:textId="5B51FE6C" w:rsidR="00354EDC" w:rsidRDefault="003D517D" w:rsidP="00DB36E8">
      <w:ins w:id="1183" w:author="Diego Uriarte" w:date="2019-05-11T18:05:00Z">
        <w:r>
          <w:t xml:space="preserve">Los coeficientes estimados deben ser analizados con cuidado y sin </w:t>
        </w:r>
      </w:ins>
      <w:ins w:id="1184" w:author="Diego Uriarte" w:date="2019-05-11T17:46:00Z">
        <w:r w:rsidR="00172A61">
          <w:t>realizar inferencias de causalidad</w:t>
        </w:r>
      </w:ins>
      <w:ins w:id="1185" w:author="Diego Uriarte" w:date="2019-05-11T17:47:00Z">
        <w:r w:rsidR="00172A61">
          <w:t xml:space="preserve">, ya que </w:t>
        </w:r>
      </w:ins>
      <w:ins w:id="1186" w:author="Diego Uriarte" w:date="2019-05-11T17:49:00Z">
        <w:r w:rsidR="00172A61">
          <w:t>pueden</w:t>
        </w:r>
      </w:ins>
      <w:ins w:id="1187" w:author="Diego Uriarte" w:date="2019-05-11T17:47:00Z">
        <w:r w:rsidR="00172A61">
          <w:t xml:space="preserve"> </w:t>
        </w:r>
      </w:ins>
      <w:ins w:id="1188" w:author="Diego Uriarte" w:date="2019-05-11T17:49:00Z">
        <w:r w:rsidR="00172A61">
          <w:t>existir</w:t>
        </w:r>
      </w:ins>
      <w:ins w:id="1189" w:author="Diego Uriarte" w:date="2019-05-11T17:47:00Z">
        <w:r w:rsidR="00172A61">
          <w:t xml:space="preserve"> factores que afecten tanto a los precios como a las variables de interés y que no sean medidos</w:t>
        </w:r>
      </w:ins>
      <w:ins w:id="1190" w:author="Diego Uriarte" w:date="2019-05-11T17:48:00Z">
        <w:r w:rsidR="00172A61">
          <w:t>, dando como resultado estimados sesgados</w:t>
        </w:r>
      </w:ins>
      <w:ins w:id="1191" w:author="Diego Uriarte" w:date="2019-05-11T17:47:00Z">
        <w:r w:rsidR="00172A61">
          <w:t xml:space="preserve">. </w:t>
        </w:r>
      </w:ins>
      <w:ins w:id="1192" w:author="Diego Uriarte" w:date="2019-05-11T17:50:00Z">
        <w:r w:rsidR="00172A61">
          <w:t xml:space="preserve">Por ejemplo, </w:t>
        </w:r>
      </w:ins>
      <w:ins w:id="1193" w:author="Diego Uriarte" w:date="2019-05-11T17:55:00Z">
        <w:r w:rsidR="00172A61">
          <w:t xml:space="preserve">el número de personas que viajan en auto por una vía diariamente </w:t>
        </w:r>
      </w:ins>
      <w:ins w:id="1194" w:author="Diego Uriarte" w:date="2019-05-11T17:56:00Z">
        <w:r w:rsidR="00172A61">
          <w:t xml:space="preserve">podría generar que en el tiempo exista </w:t>
        </w:r>
      </w:ins>
      <w:ins w:id="1195" w:author="Diego Uriarte" w:date="2019-05-11T17:55:00Z">
        <w:r w:rsidR="00172A61">
          <w:t xml:space="preserve">mayor cantidad de </w:t>
        </w:r>
      </w:ins>
      <w:ins w:id="1196" w:author="Diego Uriarte" w:date="2019-05-11T17:50:00Z">
        <w:r w:rsidR="00172A61">
          <w:t xml:space="preserve">estaciones </w:t>
        </w:r>
      </w:ins>
      <w:ins w:id="1197" w:author="Diego Uriarte" w:date="2019-05-11T17:56:00Z">
        <w:r w:rsidR="00172A61">
          <w:t xml:space="preserve">a lo largo de esa ruta, y a su vez, </w:t>
        </w:r>
      </w:ins>
      <w:ins w:id="1198" w:author="Diego Uriarte" w:date="2019-05-11T18:02:00Z">
        <w:r>
          <w:t xml:space="preserve">si la cantidad de viajes en auto </w:t>
        </w:r>
      </w:ins>
      <w:ins w:id="1199" w:author="Diego Uriarte" w:date="2019-05-11T18:03:00Z">
        <w:r>
          <w:t>en una ruta</w:t>
        </w:r>
      </w:ins>
      <w:ins w:id="1200" w:author="Diego Uriarte" w:date="2019-05-11T18:02:00Z">
        <w:r>
          <w:t xml:space="preserve"> es elevada, podría generar menores diferenciales de precios a lo largo de la ruta</w:t>
        </w:r>
      </w:ins>
      <w:ins w:id="1201" w:author="Diego Uriarte" w:date="2019-05-11T18:03:00Z">
        <w:r>
          <w:t xml:space="preserve">, tal como argumenta </w:t>
        </w:r>
      </w:ins>
      <w:ins w:id="1202" w:author="Diego Uriarte" w:date="2019-05-11T18:04:00Z">
        <w:r>
          <w:t xml:space="preserve">Houde </w:t>
        </w:r>
      </w:ins>
      <w:ins w:id="1203" w:author="Diego Uriarte" w:date="2019-05-11T18:03:00Z">
        <w:r>
          <w:fldChar w:fldCharType="begin"/>
        </w:r>
      </w:ins>
      <w:ins w:id="1204" w:author="Diego Uriarte" w:date="2019-05-11T18:04:00Z">
        <w:r>
          <w:instrText xml:space="preserve"> ADDIN ZOTERO_ITEM CSL_CITATION {"citationID":"DWrS1nne","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ins>
      <w:r>
        <w:fldChar w:fldCharType="separate"/>
      </w:r>
      <w:ins w:id="1205" w:author="Diego Uriarte" w:date="2019-05-11T18:04:00Z">
        <w:r w:rsidRPr="00B97460">
          <w:rPr>
            <w:rFonts w:ascii="Times New Roman" w:hAnsi="Times New Roman"/>
          </w:rPr>
          <w:t>(2012)</w:t>
        </w:r>
      </w:ins>
      <w:ins w:id="1206" w:author="Diego Uriarte" w:date="2019-05-11T18:03:00Z">
        <w:r>
          <w:fldChar w:fldCharType="end"/>
        </w:r>
      </w:ins>
      <w:ins w:id="1207" w:author="Diego Uriarte" w:date="2019-05-11T18:04:00Z">
        <w:r>
          <w:t xml:space="preserve">. </w:t>
        </w:r>
      </w:ins>
      <w:ins w:id="1208" w:author="Diego Uriarte" w:date="2019-05-11T18:06:00Z">
        <w:r>
          <w:t>En este caso, tenemos una variable omitida que sesgaría el coeficiente estimado para el número de estaciones vecinas.</w:t>
        </w:r>
      </w:ins>
    </w:p>
    <w:p w14:paraId="65C6D2C8" w14:textId="77777777" w:rsidR="00EA08AA" w:rsidRPr="006C037F" w:rsidDel="009C1B87" w:rsidRDefault="00EA08AA" w:rsidP="00EA08AA">
      <w:pPr>
        <w:rPr>
          <w:del w:id="1209" w:author="Diego Uriarte" w:date="2019-05-11T17:32:00Z"/>
        </w:rPr>
      </w:pPr>
      <w:r>
        <w:t>Como se mencionó en la introducción, en febrero del 2018 se realizó la venta de los grifos de Pecsa a Primax. Pecsa cuenta con 35 estaciones propias en el Lima Metropolitana (un total de 4.5% de las estaciones) y provee combustible a otras 30 estaciones abanderadas bajo su marca. Por este motivo, se presentan estimaciones por corte transversal tres y seis meses antes y después de la compra.</w:t>
      </w:r>
    </w:p>
    <w:p w14:paraId="739A51C5" w14:textId="77777777" w:rsidR="00EA08AA" w:rsidRPr="00EA08AA" w:rsidRDefault="00EA08AA" w:rsidP="00DB36E8">
      <w:pPr>
        <w:rPr>
          <w:ins w:id="1210" w:author="Diego Uriarte" w:date="2019-05-11T17:35:00Z"/>
        </w:rPr>
      </w:pPr>
    </w:p>
    <w:p w14:paraId="0FA17F6E" w14:textId="4302C17A" w:rsidR="005104A3" w:rsidDel="00354EDC" w:rsidRDefault="006227D3" w:rsidP="00DB36E8">
      <w:pPr>
        <w:rPr>
          <w:del w:id="1211" w:author="Diego Uriarte" w:date="2019-05-11T17:41:00Z"/>
        </w:rPr>
      </w:pPr>
      <w:commentRangeStart w:id="1212"/>
      <w:del w:id="1213" w:author="Diego Uriarte" w:date="2019-05-11T17:41:00Z">
        <w:r w:rsidRPr="00B97460" w:rsidDel="00354EDC">
          <w:rPr>
            <w:lang w:val="es-ES"/>
          </w:rPr>
          <w:delText>Este modelo se estimará por máxima verosimilitud</w:delText>
        </w:r>
        <w:commentRangeEnd w:id="1212"/>
        <w:r w:rsidR="00241A5F" w:rsidDel="00354EDC">
          <w:rPr>
            <w:rStyle w:val="Refdecomentario"/>
          </w:rPr>
          <w:commentReference w:id="1212"/>
        </w:r>
        <w:r w:rsidRPr="00B97460" w:rsidDel="00354EDC">
          <w:rPr>
            <w:lang w:val="es-ES"/>
          </w:rPr>
          <w:delText xml:space="preserve">, aplicando un test de razón de verosimilitud (LR) para las hipótesis </w:delText>
        </w:r>
        <m:oMath>
          <m:sSubSup>
            <m:sSubSupPr>
              <m:ctrlPr>
                <w:rPr>
                  <w:rFonts w:ascii="Cambria Math" w:hAnsi="Cambria Math"/>
                  <w:i/>
                </w:rPr>
              </m:ctrlPr>
            </m:sSubSupPr>
            <m:e>
              <m:r>
                <w:rPr>
                  <w:rFonts w:ascii="Cambria Math" w:hAnsi="Cambria Math"/>
                </w:rPr>
                <m:t>H</m:t>
              </m:r>
            </m:e>
            <m:sub>
              <m:r>
                <w:rPr>
                  <w:rFonts w:ascii="Cambria Math" w:hAnsi="Cambria Math"/>
                  <w:lang w:val="es-ES"/>
                </w:rPr>
                <m:t>0</m:t>
              </m:r>
            </m:sub>
            <m:sup>
              <m:r>
                <w:rPr>
                  <w:rFonts w:ascii="Cambria Math" w:hAnsi="Cambria Math"/>
                  <w:lang w:val="es-ES"/>
                </w:rPr>
                <m:t>1</m:t>
              </m:r>
            </m:sup>
          </m:sSubSup>
          <m:r>
            <w:rPr>
              <w:rFonts w:ascii="Cambria Math" w:hAnsi="Cambria Math"/>
              <w:lang w:val="es-ES"/>
            </w:rPr>
            <m:t>:</m:t>
          </m:r>
          <m:r>
            <w:rPr>
              <w:rFonts w:ascii="Cambria Math" w:hAnsi="Cambria Math"/>
            </w:rPr>
            <m:t>θ</m:t>
          </m:r>
          <m:r>
            <w:rPr>
              <w:rFonts w:ascii="Cambria Math" w:hAnsi="Cambria Math"/>
              <w:lang w:val="es-ES"/>
            </w:rPr>
            <m:t>=0</m:t>
          </m:r>
        </m:oMath>
        <w:r w:rsidRPr="00B97460" w:rsidDel="00354EDC">
          <w:rPr>
            <w:lang w:val="es-ES"/>
          </w:rPr>
          <w:delText xml:space="preserve"> y </w:delText>
        </w:r>
        <m:oMath>
          <m:sSubSup>
            <m:sSubSupPr>
              <m:ctrlPr>
                <w:rPr>
                  <w:rFonts w:ascii="Cambria Math" w:hAnsi="Cambria Math"/>
                  <w:i/>
                </w:rPr>
              </m:ctrlPr>
            </m:sSubSupPr>
            <m:e>
              <m:r>
                <w:rPr>
                  <w:rFonts w:ascii="Cambria Math" w:hAnsi="Cambria Math"/>
                </w:rPr>
                <m:t>H</m:t>
              </m:r>
            </m:e>
            <m:sub>
              <m:r>
                <w:rPr>
                  <w:rFonts w:ascii="Cambria Math" w:hAnsi="Cambria Math"/>
                  <w:lang w:val="es-ES"/>
                </w:rPr>
                <m:t>0</m:t>
              </m:r>
            </m:sub>
            <m:sup>
              <m:r>
                <w:rPr>
                  <w:rFonts w:ascii="Cambria Math" w:hAnsi="Cambria Math"/>
                  <w:lang w:val="es-ES"/>
                </w:rPr>
                <m:t>2</m:t>
              </m:r>
            </m:sup>
          </m:sSubSup>
          <m:r>
            <w:rPr>
              <w:rFonts w:ascii="Cambria Math" w:hAnsi="Cambria Math"/>
              <w:lang w:val="es-ES"/>
            </w:rPr>
            <m:t>:</m:t>
          </m:r>
          <m:r>
            <w:rPr>
              <w:rFonts w:ascii="Cambria Math" w:hAnsi="Cambria Math"/>
            </w:rPr>
            <m:t>θ</m:t>
          </m:r>
          <m:r>
            <w:rPr>
              <w:rFonts w:ascii="Cambria Math" w:hAnsi="Cambria Math"/>
              <w:lang w:val="es-ES"/>
            </w:rPr>
            <m:t>+</m:t>
          </m:r>
          <m:r>
            <w:rPr>
              <w:rFonts w:ascii="Cambria Math" w:hAnsi="Cambria Math"/>
            </w:rPr>
            <m:t>ρβ=0</m:t>
          </m:r>
        </m:oMath>
        <w:r w:rsidRPr="006C037F" w:rsidDel="00354EDC">
          <w:delText xml:space="preserve">. </w:delText>
        </w:r>
        <w:commentRangeStart w:id="1214"/>
        <w:commentRangeStart w:id="1215"/>
        <w:r w:rsidRPr="006C037F" w:rsidDel="00354EDC">
          <w:delText>Si no se rechaza la primera hipótesis, el modelo puede ser simplificado un modelo de rezago espacial. Si se falla en rechazar la segunda, el modelo puede ser simplificado un modelo de errores espaciales. En caso ambas hipótesis sean rechazadas, el modelo espacial de Durbin es el que mejor describe los datos.</w:delText>
        </w:r>
        <w:commentRangeEnd w:id="1214"/>
        <w:r w:rsidR="00DC29BC" w:rsidDel="00354EDC">
          <w:rPr>
            <w:rStyle w:val="Refdecomentario"/>
          </w:rPr>
          <w:commentReference w:id="1214"/>
        </w:r>
      </w:del>
      <w:commentRangeEnd w:id="1215"/>
      <w:r w:rsidR="00354EDC">
        <w:rPr>
          <w:rStyle w:val="Refdecomentario"/>
        </w:rPr>
        <w:commentReference w:id="1215"/>
      </w:r>
    </w:p>
    <w:p w14:paraId="545219FF" w14:textId="0A8FE65D" w:rsidR="00DA31E8" w:rsidRDefault="00EA08AA" w:rsidP="00DA31E8">
      <w:pPr>
        <w:pStyle w:val="Ttulo3"/>
        <w:rPr>
          <w:ins w:id="1216" w:author="Diego Uriarte" w:date="2019-05-11T17:32:00Z"/>
        </w:rPr>
      </w:pPr>
      <w:r>
        <w:t xml:space="preserve"> Estimación del efecto de adquisición de una cadena de estaciones</w:t>
      </w:r>
    </w:p>
    <w:p w14:paraId="6DEB65A6" w14:textId="60516DAF" w:rsidR="00DB36E8" w:rsidRDefault="00A815AC" w:rsidP="00A815AC">
      <w:pPr>
        <w:rPr>
          <w:lang w:val="es-ES"/>
        </w:rPr>
      </w:pPr>
      <w:r>
        <w:rPr>
          <w:lang w:val="es-ES"/>
        </w:rPr>
        <w:t xml:space="preserve">Siguiendo lo descrito por Hastings </w:t>
      </w:r>
      <w:r>
        <w:rPr>
          <w:lang w:val="es-ES"/>
        </w:rPr>
        <w:fldChar w:fldCharType="begin"/>
      </w:r>
      <w:r>
        <w:rPr>
          <w:lang w:val="es-ES"/>
        </w:rPr>
        <w:instrText xml:space="preserve"> ADDIN ZOTERO_ITEM CSL_CITATION {"citationID":"OItQ6dTQ","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A815AC">
        <w:rPr>
          <w:rFonts w:ascii="Times New Roman" w:hAnsi="Times New Roman"/>
        </w:rPr>
        <w:t>(2004)</w:t>
      </w:r>
      <w:r>
        <w:rPr>
          <w:lang w:val="es-ES"/>
        </w:rPr>
        <w:fldChar w:fldCharType="end"/>
      </w:r>
      <w:r>
        <w:rPr>
          <w:lang w:val="es-ES"/>
        </w:rPr>
        <w:t xml:space="preserve">, se estima un modelo de efectos fijos a nivel de estación y de tiempo para controlar por heterogeneidad no observada. Sin embargo, con la estimación por efectos fijos no se pueden determinar las características que se mantienen invariables en el tiempo. </w:t>
      </w:r>
      <w:r>
        <w:rPr>
          <w:lang w:val="es-ES"/>
        </w:rPr>
        <w:lastRenderedPageBreak/>
        <w:t>Por otra parte, sí se pueden estimar estimados que analicen el cambio en la propiedad de las estaciones de Pecsa, el cambio en el agrupamiento espacial, y el efecto que tuvo la venta sobre las estaciones que tenían como vecina a una estación Pecsa adquirida.</w:t>
      </w:r>
      <w:r w:rsidR="006F269F">
        <w:rPr>
          <w:lang w:val="es-ES"/>
        </w:rPr>
        <w:t xml:space="preserve"> </w:t>
      </w:r>
    </w:p>
    <w:p w14:paraId="595B7F90" w14:textId="0DCD37A8" w:rsidR="00A815AC" w:rsidRDefault="00A815AC" w:rsidP="00A815AC">
      <w:pPr>
        <w:rPr>
          <w:lang w:val="es-ES"/>
        </w:rPr>
      </w:pPr>
      <w:r>
        <w:rPr>
          <w:lang w:val="es-ES"/>
        </w:rPr>
        <w:t>La ecuaci</w:t>
      </w:r>
      <w:r w:rsidR="006F269F">
        <w:rPr>
          <w:lang w:val="es-ES"/>
        </w:rPr>
        <w:t xml:space="preserve">ón estimada </w:t>
      </w:r>
      <w:r>
        <w:rPr>
          <w:lang w:val="es-ES"/>
        </w:rPr>
        <w:t>tiene la siguiente forma:</w:t>
      </w:r>
    </w:p>
    <w:p w14:paraId="58EAEA31" w14:textId="47BF5DFC" w:rsidR="00A815AC" w:rsidRPr="006F269F" w:rsidRDefault="00D934E7" w:rsidP="00A815AC">
      <w:pPr>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=μ+</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2</m:t>
              </m:r>
            </m:sub>
          </m:sSub>
          <m:sSub>
            <m:sSubPr>
              <m:ctrlPr>
                <w:rPr>
                  <w:rFonts w:ascii="Cambria Math" w:hAnsi="Cambria Math"/>
                  <w:i/>
                  <w:lang w:val="fr-FR"/>
                </w:rPr>
              </m:ctrlPr>
            </m:sSubPr>
            <m:e>
              <m:r>
                <w:rPr>
                  <w:rFonts w:ascii="Cambria Math" w:hAnsi="Cambria Math"/>
                  <w:lang w:val="fr-FR"/>
                </w:rPr>
                <m:t>Contrato</m:t>
              </m:r>
            </m:e>
            <m:sub>
              <m:r>
                <w:rPr>
                  <w:rFonts w:ascii="Cambria Math" w:hAnsi="Cambria Math"/>
                  <w:lang w:val="fr-FR"/>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fr-FR"/>
                </w:rPr>
                <m:t>3</m:t>
              </m:r>
            </m:sub>
          </m:sSub>
          <m:sSub>
            <m:sSubPr>
              <m:ctrlPr>
                <w:rPr>
                  <w:rFonts w:ascii="Cambria Math" w:hAnsi="Cambria Math"/>
                  <w:i/>
                  <w:lang w:val="fr-FR"/>
                </w:rPr>
              </m:ctrlPr>
            </m:sSubPr>
            <m:e>
              <m:r>
                <w:rPr>
                  <w:rFonts w:ascii="Cambria Math" w:hAnsi="Cambria Math"/>
                  <w:lang w:val="fr-FR"/>
                </w:rPr>
                <m:t>Z</m:t>
              </m:r>
            </m:e>
            <m:sub>
              <m:r>
                <w:rPr>
                  <w:rFonts w:ascii="Cambria Math" w:hAnsi="Cambria Math"/>
                  <w:lang w:val="fr-FR"/>
                </w:rPr>
                <m:t>it</m:t>
              </m:r>
            </m:sub>
          </m:sSub>
          <m:r>
            <w:rPr>
              <w:rFonts w:ascii="Cambria Math" w:hAnsi="Cambria Math"/>
              <w:lang w:val="es-ES"/>
            </w:rPr>
            <m:t>+</m:t>
          </m:r>
          <m:sSub>
            <m:sSubPr>
              <m:ctrlPr>
                <w:rPr>
                  <w:rFonts w:ascii="Cambria Math" w:hAnsi="Cambria Math"/>
                  <w:i/>
                  <w:lang w:val="fr-FR"/>
                </w:rPr>
              </m:ctrlPr>
            </m:sSubPr>
            <m:e>
              <m:r>
                <w:rPr>
                  <w:rFonts w:ascii="Cambria Math" w:hAnsi="Cambria Math"/>
                  <w:lang w:val="fr-FR"/>
                </w:rPr>
                <m:t>β</m:t>
              </m:r>
            </m:e>
            <m:sub>
              <m:r>
                <w:rPr>
                  <w:rFonts w:ascii="Cambria Math" w:hAnsi="Cambria Math"/>
                  <w:lang w:val="es-ES"/>
                </w:rPr>
                <m:t>4</m:t>
              </m:r>
            </m:sub>
          </m:sSub>
          <m:r>
            <w:rPr>
              <w:rFonts w:ascii="Cambria Math" w:hAnsi="Cambria Math"/>
              <w:lang w:val="es-ES"/>
            </w:rPr>
            <m:t>S</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it</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it</m:t>
              </m:r>
            </m:sub>
          </m:sSub>
          <m:r>
            <m:rPr>
              <m:sty m:val="p"/>
            </m:rPr>
            <w:rPr>
              <w:rFonts w:ascii="Cambria Math" w:hAnsi="Cambria Math"/>
              <w:lang w:val="fr-FR"/>
            </w:rPr>
            <w:br/>
          </m:r>
        </m:oMath>
        <m:oMath>
          <m:sSub>
            <m:sSubPr>
              <m:ctrlPr>
                <w:rPr>
                  <w:rFonts w:ascii="Cambria Math" w:hAnsi="Cambria Math"/>
                  <w:i/>
                  <w:lang w:val="es-ES"/>
                </w:rPr>
              </m:ctrlPr>
            </m:sSubPr>
            <m:e>
              <m:r>
                <w:rPr>
                  <w:rFonts w:ascii="Cambria Math" w:hAnsi="Cambria Math"/>
                  <w:lang w:val="es-ES"/>
                </w:rPr>
                <m:t>u</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c</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ε</m:t>
              </m:r>
            </m:e>
            <m:sub>
              <m:r>
                <w:rPr>
                  <w:rFonts w:ascii="Cambria Math" w:hAnsi="Cambria Math"/>
                  <w:lang w:val="es-ES"/>
                </w:rPr>
                <m:t>it</m:t>
              </m:r>
            </m:sub>
          </m:sSub>
        </m:oMath>
      </m:oMathPara>
    </w:p>
    <w:p w14:paraId="62C5CE6F" w14:textId="1A7F7D0D" w:rsidR="006F269F" w:rsidRDefault="006F269F" w:rsidP="006F269F">
      <w:pPr>
        <w:rPr>
          <w:lang w:val="es-ES"/>
        </w:rPr>
      </w:pPr>
      <w:r>
        <w:rPr>
          <w:lang w:val="es-ES"/>
        </w:rPr>
        <w:t xml:space="preserve">Donde </w:t>
      </w:r>
      <m:oMath>
        <m:r>
          <w:rPr>
            <w:rFonts w:ascii="Cambria Math" w:hAnsi="Cambria Math"/>
            <w:lang w:val="es-ES"/>
          </w:rPr>
          <m:t>Prima</m:t>
        </m:r>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it</m:t>
            </m:r>
          </m:sub>
        </m:sSub>
      </m:oMath>
      <w:r>
        <w:rPr>
          <w:lang w:val="es-ES"/>
        </w:rPr>
        <w:t xml:space="preserve"> es una dummy igual a 1 si la estación fue adquirida por Primax (es decir, toma el valor de 0 para todas las estaciones antes de la venta)</w:t>
      </w:r>
      <w:r w:rsidR="00E8719E">
        <w:rPr>
          <w:lang w:val="es-ES"/>
        </w:rPr>
        <w:t>.</w:t>
      </w:r>
      <w:r>
        <w:rPr>
          <w:lang w:val="es-ES"/>
        </w:rPr>
        <w:t xml:space="preserve"> </w:t>
      </w:r>
      <m:oMath>
        <m:sSub>
          <m:sSubPr>
            <m:ctrlPr>
              <w:rPr>
                <w:rFonts w:ascii="Cambria Math" w:hAnsi="Cambria Math"/>
                <w:i/>
                <w:lang w:val="es-ES"/>
              </w:rPr>
            </m:ctrlPr>
          </m:sSubPr>
          <m:e>
            <m:r>
              <w:rPr>
                <w:rFonts w:ascii="Cambria Math" w:hAnsi="Cambria Math"/>
                <w:lang w:val="es-ES"/>
              </w:rPr>
              <m:t>Z</m:t>
            </m:r>
          </m:e>
          <m:sub>
            <m:r>
              <w:rPr>
                <w:rFonts w:ascii="Cambria Math" w:hAnsi="Cambria Math"/>
                <w:lang w:val="es-ES"/>
              </w:rPr>
              <m:t>it</m:t>
            </m:r>
          </m:sub>
        </m:sSub>
      </m:oMath>
      <w:r>
        <w:rPr>
          <w:lang w:val="es-ES"/>
        </w:rPr>
        <w:t xml:space="preserve"> </w:t>
      </w:r>
      <w:r w:rsidR="0007726E">
        <w:rPr>
          <w:lang w:val="es-ES"/>
        </w:rPr>
        <w:t xml:space="preserve">es igual a 1 si la estación </w:t>
      </w:r>
      <m:oMath>
        <m:r>
          <w:rPr>
            <w:rFonts w:ascii="Cambria Math" w:hAnsi="Cambria Math"/>
            <w:lang w:val="es-ES"/>
          </w:rPr>
          <m:t>i</m:t>
        </m:r>
      </m:oMath>
      <w:r w:rsidR="0007726E">
        <w:rPr>
          <w:lang w:val="es-ES"/>
        </w:rPr>
        <w:t xml:space="preserve"> compite con una estación comprada por Primax (de igual forma, toma el valor de 0 para todas las estaciones antes de la venta). </w:t>
      </w:r>
      <m:oMath>
        <m:r>
          <w:rPr>
            <w:rFonts w:ascii="Cambria Math" w:hAnsi="Cambria Math"/>
            <w:lang w:val="es-ES"/>
          </w:rPr>
          <m:t>Contrat</m:t>
        </m:r>
        <m:sSub>
          <m:sSubPr>
            <m:ctrlPr>
              <w:rPr>
                <w:rFonts w:ascii="Cambria Math" w:hAnsi="Cambria Math"/>
                <w:i/>
                <w:lang w:val="es-ES"/>
              </w:rPr>
            </m:ctrlPr>
          </m:sSubPr>
          <m:e>
            <m:r>
              <w:rPr>
                <w:rFonts w:ascii="Cambria Math" w:hAnsi="Cambria Math"/>
                <w:lang w:val="es-ES"/>
              </w:rPr>
              <m:t>o</m:t>
            </m:r>
          </m:e>
          <m:sub>
            <m:r>
              <w:rPr>
                <w:rFonts w:ascii="Cambria Math" w:hAnsi="Cambria Math"/>
                <w:lang w:val="es-ES"/>
              </w:rPr>
              <m:t>it</m:t>
            </m:r>
          </m:sub>
        </m:sSub>
      </m:oMath>
      <w:r w:rsidR="00E8719E">
        <w:rPr>
          <w:lang w:val="es-ES"/>
        </w:rPr>
        <w:t xml:space="preserve"> captura el hecho que las estaciones particulares abanderadas por Pecsa también se pueden haber visto afectadas por la compra, ya que esta incluyó los contratos de abastecimiento a las estaciones abanderadas. La variable es igual a 1 si la estación es abanderada de Pecsa en 2018, 0 en caso contrario. </w:t>
      </w:r>
      <w:commentRangeStart w:id="1217"/>
      <w:commentRangeStart w:id="1218"/>
      <w:r w:rsidR="0007726E" w:rsidRPr="00B97460">
        <w:rPr>
          <w:highlight w:val="yellow"/>
          <w:lang w:val="es-ES"/>
        </w:rPr>
        <w:t xml:space="preserve">La variable de agrupamiento espacial </w:t>
      </w:r>
      <m:oMath>
        <m:r>
          <w:rPr>
            <w:rFonts w:ascii="Cambria Math" w:hAnsi="Cambria Math"/>
            <w:highlight w:val="yellow"/>
            <w:lang w:val="es-ES"/>
          </w:rPr>
          <m:t>S</m:t>
        </m:r>
        <m:sSub>
          <m:sSubPr>
            <m:ctrlPr>
              <w:rPr>
                <w:rFonts w:ascii="Cambria Math" w:hAnsi="Cambria Math"/>
                <w:i/>
                <w:highlight w:val="yellow"/>
                <w:lang w:val="es-ES"/>
              </w:rPr>
            </m:ctrlPr>
          </m:sSubPr>
          <m:e>
            <m:r>
              <w:rPr>
                <w:rFonts w:ascii="Cambria Math" w:hAnsi="Cambria Math"/>
                <w:highlight w:val="yellow"/>
                <w:lang w:val="es-ES"/>
              </w:rPr>
              <m:t>C</m:t>
            </m:r>
          </m:e>
          <m:sub>
            <m:r>
              <w:rPr>
                <w:rFonts w:ascii="Cambria Math" w:hAnsi="Cambria Math"/>
                <w:highlight w:val="yellow"/>
                <w:lang w:val="es-ES"/>
              </w:rPr>
              <m:t>it</m:t>
            </m:r>
          </m:sub>
        </m:sSub>
      </m:oMath>
      <w:r w:rsidR="0007726E" w:rsidRPr="00B97460">
        <w:rPr>
          <w:highlight w:val="yellow"/>
          <w:lang w:val="es-ES"/>
        </w:rPr>
        <w:t xml:space="preserve"> cambia de valor de manera discreta luego de la venta para las estaciones en mercados donde se encontraba presente una estación propia de Pecsa.</w:t>
      </w:r>
      <w:commentRangeEnd w:id="1217"/>
      <w:r w:rsidR="00B77576" w:rsidRPr="00B97460">
        <w:rPr>
          <w:rStyle w:val="Refdecomentario"/>
          <w:highlight w:val="yellow"/>
        </w:rPr>
        <w:commentReference w:id="1217"/>
      </w:r>
      <w:commentRangeEnd w:id="1218"/>
      <w:r w:rsidR="00EA08AA">
        <w:rPr>
          <w:rStyle w:val="Refdecomentario"/>
        </w:rPr>
        <w:commentReference w:id="1218"/>
      </w:r>
    </w:p>
    <w:p w14:paraId="5EF4A2C7" w14:textId="1534C212" w:rsidR="00AD71D4" w:rsidRDefault="009539C7" w:rsidP="006F269F">
      <w:pPr>
        <w:rPr>
          <w:lang w:val="es-ES"/>
        </w:rPr>
      </w:pPr>
      <w:commentRangeStart w:id="1219"/>
      <w:ins w:id="1220" w:author="Diego Uriarte" w:date="2019-05-10T15:49:00Z">
        <w:r>
          <w:rPr>
            <w:lang w:val="es-ES"/>
          </w:rPr>
          <w:t xml:space="preserve">En esta aplicación, es necesario trabajar con unidades espacialmente adyacentes (tal como se muestran en </w:t>
        </w:r>
        <w:r w:rsidR="00FC7756">
          <w:rPr>
            <w:lang w:val="es-ES"/>
          </w:rPr>
          <w:t xml:space="preserve">el </w:t>
        </w:r>
        <w:r w:rsidR="00FC7756">
          <w:rPr>
            <w:lang w:val="es-ES"/>
          </w:rPr>
          <w:fldChar w:fldCharType="begin"/>
        </w:r>
        <w:r w:rsidR="00FC7756">
          <w:rPr>
            <w:lang w:val="es-ES"/>
          </w:rPr>
          <w:instrText xml:space="preserve"> REF _Ref6265180 \h </w:instrText>
        </w:r>
      </w:ins>
      <w:r w:rsidR="00FC7756">
        <w:rPr>
          <w:lang w:val="es-ES"/>
        </w:rPr>
      </w:r>
      <w:ins w:id="1221" w:author="Diego Uriarte" w:date="2019-05-10T15:49:00Z">
        <w:r w:rsidR="00FC7756">
          <w:rPr>
            <w:lang w:val="es-ES"/>
          </w:rPr>
          <w:fldChar w:fldCharType="separate"/>
        </w:r>
        <w:r w:rsidR="00FC7756">
          <w:t xml:space="preserve">Gráfico </w:t>
        </w:r>
        <w:r w:rsidR="00FC7756">
          <w:rPr>
            <w:noProof/>
          </w:rPr>
          <w:t>5</w:t>
        </w:r>
        <w:r w:rsidR="00FC7756">
          <w:rPr>
            <w:lang w:val="es-ES"/>
          </w:rPr>
          <w:fldChar w:fldCharType="end"/>
        </w:r>
        <w:r>
          <w:rPr>
            <w:lang w:val="es-ES"/>
          </w:rPr>
          <w:t xml:space="preserve">), ya que de lo contrario la matriz de distancia W no puede ser calculada, siendo necesaria para la estimación de los parámetros e impactos. </w:t>
        </w:r>
        <w:r w:rsidR="00FA202E">
          <w:rPr>
            <w:lang w:val="es-ES"/>
          </w:rPr>
          <w:t xml:space="preserve">Por tanto, las estaciones que se consideran no consisten en una muestra aleatoria, más bien, representan todas las estaciones operativas en los distritos incluidos. Por este motivo, y siguiendo la recomendación de Elhorst </w:t>
        </w:r>
        <w:r w:rsidR="00FA202E">
          <w:rPr>
            <w:lang w:val="es-ES"/>
          </w:rPr>
          <w:fldChar w:fldCharType="begin"/>
        </w:r>
        <w:r w:rsidR="00FA202E">
          <w:rPr>
            <w:lang w:val="es-ES"/>
          </w:rPr>
          <w:instrText xml:space="preserve"> ADDIN ZOTERO_ITEM CSL_CITATION {"citationID":"9McL3VMl","properties":{"formattedCitation":"(2014:56)","plainCitation":"(2014:56)","noteIndex":0},"citationItems":[{"id":1152,"uris":["http://zotero.org/groups/2269288/items/G7KD44CS"],"uri":["http://zotero.org/groups/2269288/items/G7KD44CS"],"itemData":{"id":1152,"type":"book","title":"Spatial econometrics: from cross-sectional data to spatial panels","publisher":"Springer","volume":"479","source":"Google Scholar","title-short":"Spatial econometrics","author":[{"family":"Elhorst","given":"J. Paul"}],"issued":{"date-parts":[["2014"]]}},"suppress-author":true,"suffix":":56"}],"schema":"https://github.com/citation-style-language/schema/raw/master/csl-citation.json"} </w:instrText>
        </w:r>
        <w:r w:rsidR="00FA202E">
          <w:rPr>
            <w:lang w:val="es-ES"/>
          </w:rPr>
          <w:fldChar w:fldCharType="separate"/>
        </w:r>
        <w:r w:rsidR="00FA202E" w:rsidRPr="00FA202E">
          <w:rPr>
            <w:rFonts w:ascii="Times New Roman" w:hAnsi="Times New Roman"/>
          </w:rPr>
          <w:t>(2014:56)</w:t>
        </w:r>
        <w:r w:rsidR="00FA202E">
          <w:rPr>
            <w:lang w:val="es-ES"/>
          </w:rPr>
          <w:fldChar w:fldCharType="end"/>
        </w:r>
        <w:r w:rsidR="00FA202E">
          <w:rPr>
            <w:lang w:val="es-ES"/>
          </w:rPr>
          <w:t>, que descarto la estimación por efectos aleatorios y se estima utilizando efectos fijos.</w:t>
        </w:r>
      </w:ins>
      <w:commentRangeEnd w:id="1219"/>
      <w:r w:rsidR="00EA08AA">
        <w:rPr>
          <w:rStyle w:val="Refdecomentario"/>
        </w:rPr>
        <w:commentReference w:id="1219"/>
      </w:r>
    </w:p>
    <w:p w14:paraId="603DDDEC" w14:textId="77777777" w:rsidR="00EA08AA" w:rsidRDefault="00EA08AA" w:rsidP="00EA08AA">
      <w:pPr>
        <w:pStyle w:val="Ttulo3"/>
        <w:rPr>
          <w:ins w:id="1222" w:author="Diego Uriarte" w:date="2019-05-11T17:32:00Z"/>
        </w:rPr>
      </w:pPr>
      <w:r>
        <w:t>Estimación del efecto de adquisición de una cadena de estaciones</w:t>
      </w:r>
    </w:p>
    <w:p w14:paraId="2405E902" w14:textId="152D7E92" w:rsidR="00EA08AA" w:rsidRDefault="000B5BA8" w:rsidP="00EA08AA">
      <w:pPr>
        <w:rPr>
          <w:lang w:val="es-ES"/>
        </w:rPr>
      </w:pPr>
      <w:r>
        <w:rPr>
          <w:lang w:val="es-ES"/>
        </w:rPr>
        <w:t xml:space="preserve">Se quieren identificar los efectos causales de la compra de un grupo de estaciones en los precios de las mismas, y de aquellas que son su competencia directa (estaciones vecinas). La estrategia de identificación se basa en un cambio brusco generado por la adquisición de todas las estaciones de Pecsa por el grupo Primax. </w:t>
      </w:r>
      <w:r w:rsidR="00EA08AA">
        <w:rPr>
          <w:lang w:val="es-ES"/>
        </w:rPr>
        <w:t xml:space="preserve">Consideramos al resto de estaciones no afectadas por la fusión como el grupo de </w:t>
      </w:r>
      <w:r w:rsidR="00063F4A">
        <w:rPr>
          <w:lang w:val="es-ES"/>
        </w:rPr>
        <w:t>control.</w:t>
      </w:r>
    </w:p>
    <w:p w14:paraId="178EC4B0" w14:textId="4A349B55" w:rsidR="00063F4A" w:rsidRDefault="00063F4A" w:rsidP="00EA08AA">
      <w:pPr>
        <w:rPr>
          <w:lang w:val="es-ES"/>
        </w:rPr>
      </w:pPr>
      <w:r>
        <w:rPr>
          <w:lang w:val="es-ES"/>
        </w:rPr>
        <w:lastRenderedPageBreak/>
        <w:t>La</w:t>
      </w:r>
      <w:r w:rsidR="000B5BA8">
        <w:rPr>
          <w:lang w:val="es-ES"/>
        </w:rPr>
        <w:t>s especificaciones</w:t>
      </w:r>
      <w:r>
        <w:rPr>
          <w:lang w:val="es-ES"/>
        </w:rPr>
        <w:t xml:space="preserve"> de diferencias-en-diferencias utilizada</w:t>
      </w:r>
      <w:r w:rsidR="000B5BA8">
        <w:rPr>
          <w:lang w:val="es-ES"/>
        </w:rPr>
        <w:t>s</w:t>
      </w:r>
      <w:r>
        <w:rPr>
          <w:lang w:val="es-ES"/>
        </w:rPr>
        <w:t xml:space="preserve"> </w:t>
      </w:r>
      <w:r w:rsidR="000B5BA8">
        <w:rPr>
          <w:lang w:val="es-ES"/>
        </w:rPr>
        <w:t>son</w:t>
      </w:r>
      <w:r>
        <w:rPr>
          <w:lang w:val="es-ES"/>
        </w:rPr>
        <w:t>:</w:t>
      </w:r>
    </w:p>
    <w:bookmarkStart w:id="1223" w:name="_Ref8906605"/>
    <w:p w14:paraId="143E7945" w14:textId="01FFB18B" w:rsidR="000B5BA8" w:rsidRPr="000B5BA8" w:rsidRDefault="00D934E7" w:rsidP="00493BB2">
      <w:pPr>
        <w:pStyle w:val="Descripcin"/>
        <w:rPr>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post,i</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compra,i</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compra,i</m:t>
              </m:r>
            </m:sub>
          </m:sSub>
          <m:sSub>
            <m:sSubPr>
              <m:ctrlPr>
                <w:rPr>
                  <w:rFonts w:ascii="Cambria Math" w:hAnsi="Cambria Math"/>
                  <w:i/>
                  <w:lang w:val="es-ES"/>
                </w:rPr>
              </m:ctrlPr>
            </m:sSubPr>
            <m:e>
              <m:r>
                <w:rPr>
                  <w:rFonts w:ascii="Cambria Math" w:hAnsi="Cambria Math"/>
                  <w:lang w:val="es-ES"/>
                </w:rPr>
                <m:t>γ</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sSup>
                <m:sSupPr>
                  <m:ctrlPr>
                    <w:rPr>
                      <w:rFonts w:ascii="Cambria Math" w:hAnsi="Cambria Math"/>
                      <w:i/>
                      <w:lang w:val="es-ES"/>
                    </w:rPr>
                  </m:ctrlPr>
                </m:sSupPr>
                <m:e>
                  <m:r>
                    <m:rPr>
                      <m:sty m:val="p"/>
                    </m:rPr>
                    <w:rPr>
                      <w:rFonts w:ascii="Cambria Math" w:hAnsi="Cambria Math"/>
                      <w:lang w:val="es-ES"/>
                    </w:rPr>
                    <m:t>Φ</m:t>
                  </m:r>
                  <m:ctrlPr>
                    <w:rPr>
                      <w:rFonts w:ascii="Cambria Math" w:hAnsi="Cambria Math"/>
                      <w:lang w:val="es-ES"/>
                    </w:rPr>
                  </m:ctrlPr>
                </m:e>
                <m:sup>
                  <m:r>
                    <w:rPr>
                      <w:rFonts w:ascii="Cambria Math" w:hAnsi="Cambria Math"/>
                      <w:lang w:val="es-ES"/>
                    </w:rPr>
                    <m:t>'</m:t>
                  </m:r>
                </m:sup>
              </m:sSup>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φ</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ϕ</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it</m:t>
              </m:r>
            </m:sub>
          </m:sSub>
          <m:r>
            <w:rPr>
              <w:rFonts w:ascii="Cambria Math" w:hAnsi="Cambria Math"/>
              <w:lang w:val="es-ES"/>
            </w:rPr>
            <m:t xml:space="preserve"> (</m:t>
          </m:r>
          <w:bookmarkStart w:id="1224" w:name="compra_esp"/>
          <m:r>
            <w:rPr>
              <w:rFonts w:ascii="Cambria Math" w:hAnsi="Cambria Math"/>
              <w:i/>
              <w:lang w:val="es-ES"/>
            </w:rPr>
            <w:fldChar w:fldCharType="begin"/>
          </m:r>
          <m:r>
            <m:rPr>
              <m:sty m:val="p"/>
            </m:rPr>
            <w:rPr>
              <w:rFonts w:ascii="Cambria Math" w:hAnsi="Cambria Math"/>
              <w:lang w:val="es-ES"/>
            </w:rPr>
            <m:t xml:space="preserve"> SEQ Ecuación \* ARABIC </m:t>
          </m:r>
          <m:r>
            <w:rPr>
              <w:rFonts w:ascii="Cambria Math" w:hAnsi="Cambria Math"/>
              <w:i/>
              <w:lang w:val="es-ES"/>
            </w:rPr>
            <w:fldChar w:fldCharType="separate"/>
          </m:r>
          <m:r>
            <m:rPr>
              <m:sty m:val="p"/>
            </m:rPr>
            <w:rPr>
              <w:rFonts w:ascii="Cambria Math" w:hAnsi="Cambria Math"/>
              <w:noProof/>
              <w:lang w:val="es-ES"/>
            </w:rPr>
            <m:t>4</m:t>
          </m:r>
          <m:r>
            <w:rPr>
              <w:rFonts w:ascii="Cambria Math" w:hAnsi="Cambria Math"/>
              <w:i/>
              <w:lang w:val="es-ES"/>
            </w:rPr>
            <w:fldChar w:fldCharType="end"/>
          </m:r>
          <w:bookmarkStart w:id="1225" w:name="_Ref8906614"/>
          <w:bookmarkEnd w:id="1223"/>
          <w:bookmarkEnd w:id="1224"/>
          <m:r>
            <w:rPr>
              <w:rFonts w:ascii="Cambria Math" w:hAnsi="Cambria Math"/>
              <w:lang w:val="es-ES"/>
            </w:rPr>
            <m:t>)</m:t>
          </m:r>
        </m:oMath>
      </m:oMathPara>
      <w:bookmarkEnd w:id="1225"/>
    </w:p>
    <w:p w14:paraId="233E9CDA" w14:textId="242FAC3E" w:rsidR="000B5BA8" w:rsidRPr="00D07F04" w:rsidRDefault="00D934E7" w:rsidP="00493BB2">
      <w:pPr>
        <w:pStyle w:val="Descripcin"/>
        <w:spacing w:after="360"/>
        <w:rPr>
          <w:ins w:id="1226" w:author="Diego Uriarte" w:date="2019-05-10T15:49:00Z"/>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post,i</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vecina,i</m:t>
              </m:r>
            </m:sub>
          </m:sSub>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compra,i</m:t>
              </m:r>
            </m:sub>
          </m:sSub>
          <m:sSub>
            <m:sSubPr>
              <m:ctrlPr>
                <w:rPr>
                  <w:rFonts w:ascii="Cambria Math" w:hAnsi="Cambria Math"/>
                  <w:i/>
                  <w:lang w:val="es-ES"/>
                </w:rPr>
              </m:ctrlPr>
            </m:sSubPr>
            <m:e>
              <m:r>
                <w:rPr>
                  <w:rFonts w:ascii="Cambria Math" w:hAnsi="Cambria Math"/>
                  <w:lang w:val="es-ES"/>
                </w:rPr>
                <m:t>γ</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sSup>
                <m:sSupPr>
                  <m:ctrlPr>
                    <w:rPr>
                      <w:rFonts w:ascii="Cambria Math" w:hAnsi="Cambria Math"/>
                      <w:i/>
                      <w:lang w:val="es-ES"/>
                    </w:rPr>
                  </m:ctrlPr>
                </m:sSupPr>
                <m:e>
                  <m:r>
                    <m:rPr>
                      <m:sty m:val="p"/>
                    </m:rPr>
                    <w:rPr>
                      <w:rFonts w:ascii="Cambria Math" w:hAnsi="Cambria Math"/>
                      <w:lang w:val="es-ES"/>
                    </w:rPr>
                    <m:t>Φ</m:t>
                  </m:r>
                  <m:ctrlPr>
                    <w:rPr>
                      <w:rFonts w:ascii="Cambria Math" w:hAnsi="Cambria Math"/>
                      <w:lang w:val="es-ES"/>
                    </w:rPr>
                  </m:ctrlPr>
                </m:e>
                <m:sup>
                  <m:r>
                    <w:rPr>
                      <w:rFonts w:ascii="Cambria Math" w:hAnsi="Cambria Math"/>
                      <w:lang w:val="es-ES"/>
                    </w:rPr>
                    <m:t>'</m:t>
                  </m:r>
                </m:sup>
              </m:sSup>
              <m:r>
                <w:rPr>
                  <w:rFonts w:ascii="Cambria Math" w:hAnsi="Cambria Math"/>
                  <w:lang w:val="es-ES"/>
                </w:rPr>
                <m:t>X</m:t>
              </m:r>
            </m:e>
            <m:sub>
              <m:r>
                <w:rPr>
                  <w:rFonts w:ascii="Cambria Math" w:hAnsi="Cambria Math"/>
                  <w:lang w:val="es-ES"/>
                </w:rPr>
                <m:t>it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φ</m:t>
              </m:r>
            </m:e>
            <m:sub>
              <m:r>
                <w:rPr>
                  <w:rFonts w:ascii="Cambria Math" w:hAnsi="Cambria Math"/>
                  <w:lang w:val="es-ES"/>
                </w:rPr>
                <m:t>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ϕ</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it</m:t>
              </m:r>
            </m:sub>
          </m:sSub>
          <m:r>
            <w:rPr>
              <w:rFonts w:ascii="Cambria Math" w:hAnsi="Cambria Math"/>
              <w:lang w:val="es-ES"/>
            </w:rPr>
            <m:t xml:space="preserve"> (</m:t>
          </m:r>
          <w:bookmarkStart w:id="1227" w:name="vecino_esp"/>
          <m:r>
            <w:rPr>
              <w:rFonts w:ascii="Cambria Math" w:hAnsi="Cambria Math"/>
              <w:i/>
              <w:lang w:val="es-ES"/>
            </w:rPr>
            <w:fldChar w:fldCharType="begin"/>
          </m:r>
          <m:r>
            <m:rPr>
              <m:sty m:val="p"/>
            </m:rPr>
            <w:rPr>
              <w:rFonts w:ascii="Cambria Math" w:hAnsi="Cambria Math"/>
              <w:lang w:val="es-ES"/>
            </w:rPr>
            <m:t xml:space="preserve"> SEQ Ecuación \* ARABIC </m:t>
          </m:r>
          <m:r>
            <w:rPr>
              <w:rFonts w:ascii="Cambria Math" w:hAnsi="Cambria Math"/>
              <w:i/>
              <w:lang w:val="es-ES"/>
            </w:rPr>
            <w:fldChar w:fldCharType="separate"/>
          </m:r>
          <m:r>
            <m:rPr>
              <m:sty m:val="p"/>
            </m:rPr>
            <w:rPr>
              <w:rFonts w:ascii="Cambria Math" w:hAnsi="Cambria Math"/>
              <w:noProof/>
              <w:lang w:val="es-ES"/>
            </w:rPr>
            <m:t>5</m:t>
          </m:r>
          <m:r>
            <w:rPr>
              <w:rFonts w:ascii="Cambria Math" w:hAnsi="Cambria Math"/>
              <w:i/>
              <w:lang w:val="es-ES"/>
            </w:rPr>
            <w:fldChar w:fldCharType="end"/>
          </m:r>
          <w:bookmarkEnd w:id="1227"/>
          <m:r>
            <w:rPr>
              <w:rFonts w:ascii="Cambria Math" w:hAnsi="Cambria Math"/>
              <w:lang w:val="es-ES"/>
            </w:rPr>
            <m:t>)</m:t>
          </m:r>
        </m:oMath>
      </m:oMathPara>
    </w:p>
    <w:p w14:paraId="75E57769" w14:textId="113416CB" w:rsidR="00D07F04" w:rsidRDefault="00D07F04" w:rsidP="00D07F04">
      <w:pPr>
        <w:rPr>
          <w:lang w:val="es-ES"/>
        </w:rPr>
      </w:pPr>
      <w:r>
        <w:rPr>
          <w:lang w:val="es-ES"/>
        </w:rPr>
        <w:t xml:space="preserve">Donde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it</m:t>
            </m:r>
          </m:sub>
        </m:sSub>
      </m:oMath>
      <w:r>
        <w:rPr>
          <w:lang w:val="es-ES"/>
        </w:rPr>
        <w:t xml:space="preserve"> es el precio del combustible (puede ser diésel o gasohol 90) en la estación </w:t>
      </w:r>
      <m:oMath>
        <m:r>
          <w:rPr>
            <w:rFonts w:ascii="Cambria Math" w:hAnsi="Cambria Math"/>
            <w:lang w:val="es-ES"/>
          </w:rPr>
          <m:t xml:space="preserve">i </m:t>
        </m:r>
      </m:oMath>
      <w:r>
        <w:rPr>
          <w:lang w:val="es-ES"/>
        </w:rPr>
        <w:t xml:space="preserve">en el mes </w:t>
      </w:r>
      <m:oMath>
        <m:r>
          <w:rPr>
            <w:rFonts w:ascii="Cambria Math" w:hAnsi="Cambria Math"/>
            <w:lang w:val="es-ES"/>
          </w:rPr>
          <m:t>"t"</m:t>
        </m:r>
      </m:oMath>
      <w:r>
        <w:rPr>
          <w:lang w:val="es-ES"/>
        </w:rPr>
        <w:t xml:space="preserve">. </w:t>
      </w:r>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post</m:t>
            </m:r>
          </m:sub>
        </m:sSub>
      </m:oMath>
      <w:r>
        <w:rPr>
          <w:lang w:val="es-ES"/>
        </w:rPr>
        <w:t xml:space="preserve"> es una variable binaria que indica si la observación es antes o después de la adquisición</w:t>
      </w:r>
      <w:r w:rsidR="00535A57">
        <w:rPr>
          <w:lang w:val="es-ES"/>
        </w:rPr>
        <w:t xml:space="preserve"> (febrero de 2018)</w:t>
      </w:r>
      <w:r>
        <w:rPr>
          <w:lang w:val="es-ES"/>
        </w:rPr>
        <w:t xml:space="preserve">. </w:t>
      </w: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compra</m:t>
            </m:r>
          </m:sub>
        </m:sSub>
      </m:oMath>
      <w:r>
        <w:rPr>
          <w:lang w:val="es-ES"/>
        </w:rPr>
        <w:t xml:space="preserve"> es una variable binaria que indica si la estación es parte del grupo de estaciones adquiridas.</w:t>
      </w:r>
      <w:r w:rsidR="000B5BA8">
        <w:rPr>
          <w:lang w:val="es-ES"/>
        </w:rPr>
        <w:t xml:space="preserve"> De manera similar, </w:t>
      </w:r>
      <m:oMath>
        <m:sSub>
          <m:sSubPr>
            <m:ctrlPr>
              <w:rPr>
                <w:rFonts w:ascii="Cambria Math" w:hAnsi="Cambria Math"/>
                <w:i/>
                <w:lang w:val="es-ES"/>
              </w:rPr>
            </m:ctrlPr>
          </m:sSubPr>
          <m:e>
            <m:r>
              <w:rPr>
                <w:rFonts w:ascii="Cambria Math" w:hAnsi="Cambria Math"/>
                <w:lang w:val="es-ES"/>
              </w:rPr>
              <m:t>D</m:t>
            </m:r>
          </m:e>
          <m:sub>
            <m:r>
              <w:rPr>
                <w:rFonts w:ascii="Cambria Math" w:hAnsi="Cambria Math"/>
                <w:lang w:val="es-ES"/>
              </w:rPr>
              <m:t>vecina</m:t>
            </m:r>
          </m:sub>
        </m:sSub>
      </m:oMath>
      <w:r w:rsidR="000B5BA8">
        <w:rPr>
          <w:lang w:val="es-ES"/>
        </w:rPr>
        <w:t xml:space="preserve"> indica si la estación </w:t>
      </w:r>
      <m:oMath>
        <m:r>
          <w:rPr>
            <w:rFonts w:ascii="Cambria Math" w:hAnsi="Cambria Math"/>
            <w:lang w:val="es-ES"/>
          </w:rPr>
          <m:t>i</m:t>
        </m:r>
      </m:oMath>
      <w:r w:rsidR="000B5BA8">
        <w:rPr>
          <w:lang w:val="es-ES"/>
        </w:rPr>
        <w:t xml:space="preserve"> es vecina a una estación comprada.</w:t>
      </w:r>
      <w:r>
        <w:rPr>
          <w:lang w:val="es-ES"/>
        </w:rPr>
        <w:t xml:space="preserve">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oMath>
      <w:r w:rsidR="00535A57">
        <w:rPr>
          <w:lang w:val="es-ES"/>
        </w:rPr>
        <w:t xml:space="preserve"> representa la diferencia de precios en niveles después y antes del tratamiento para las estaciones tratadas y de control.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2</m:t>
            </m:r>
          </m:sub>
        </m:sSub>
      </m:oMath>
      <w:r w:rsidR="00535A57">
        <w:rPr>
          <w:lang w:val="es-ES"/>
        </w:rPr>
        <w:t xml:space="preserve"> captura la diferencia de precios entre las estaciones tratadas (de la cadena Pecsa) y las de control. </w:t>
      </w:r>
    </w:p>
    <w:p w14:paraId="409F8F06" w14:textId="5563F0BE" w:rsidR="00535A57" w:rsidRDefault="00535A57" w:rsidP="00D07F04">
      <w:pPr>
        <w:rPr>
          <w:lang w:val="es-ES"/>
        </w:rPr>
      </w:pPr>
      <w:r>
        <w:rPr>
          <w:lang w:val="es-ES"/>
        </w:rPr>
        <w:t xml:space="preserve">El coeficiente de interés es </w:t>
      </w:r>
      <m:oMath>
        <m:sSub>
          <m:sSubPr>
            <m:ctrlPr>
              <w:rPr>
                <w:rFonts w:ascii="Cambria Math" w:hAnsi="Cambria Math"/>
                <w:i/>
                <w:lang w:val="es-ES"/>
              </w:rPr>
            </m:ctrlPr>
          </m:sSubPr>
          <m:e>
            <m:r>
              <w:rPr>
                <w:rFonts w:ascii="Cambria Math" w:hAnsi="Cambria Math"/>
                <w:lang w:val="es-ES"/>
              </w:rPr>
              <m:t>γ</m:t>
            </m:r>
          </m:e>
          <m:sub>
            <m:r>
              <w:rPr>
                <w:rFonts w:ascii="Cambria Math" w:hAnsi="Cambria Math"/>
                <w:lang w:val="es-ES"/>
              </w:rPr>
              <m:t>1</m:t>
            </m:r>
          </m:sub>
        </m:sSub>
      </m:oMath>
      <w:r>
        <w:rPr>
          <w:lang w:val="es-ES"/>
        </w:rPr>
        <w:t xml:space="preserve"> y representa el cambio de precios adicional en las estaciones tratadas con respecto a las de control, siendo atribuido a la adquisición por otro grupo minorista (Primax). En adición, añado efectos fijos por mes</w:t>
      </w:r>
      <w:r w:rsidR="009705DE">
        <w:rPr>
          <w:lang w:val="es-ES"/>
        </w:rPr>
        <w:t xml:space="preserve"> y por distrito</w:t>
      </w:r>
      <w:r>
        <w:rPr>
          <w:lang w:val="es-ES"/>
        </w:rPr>
        <w:t xml:space="preserve">. </w:t>
      </w:r>
      <m:oMath>
        <m:r>
          <m:rPr>
            <m:sty m:val="p"/>
          </m:rPr>
          <w:rPr>
            <w:rFonts w:ascii="Cambria Math" w:hAnsi="Cambria Math"/>
            <w:lang w:val="es-ES"/>
          </w:rPr>
          <m:t>Φ</m:t>
        </m:r>
      </m:oMath>
      <w:r w:rsidR="009705DE">
        <w:rPr>
          <w:lang w:val="es-ES"/>
        </w:rPr>
        <w:t xml:space="preserve"> </w:t>
      </w:r>
      <w:r w:rsidR="0093745D">
        <w:rPr>
          <w:lang w:val="es-ES"/>
        </w:rPr>
        <w:t xml:space="preserve">controla por las características observables de </w:t>
      </w:r>
      <w:r w:rsidR="00793EFA">
        <w:rPr>
          <w:lang w:val="es-ES"/>
        </w:rPr>
        <w:t>las estaciones</w:t>
      </w:r>
      <w:r w:rsidR="0093745D">
        <w:rPr>
          <w:lang w:val="es-ES"/>
        </w:rPr>
        <w:t>.</w:t>
      </w:r>
    </w:p>
    <w:p w14:paraId="27ED1C16" w14:textId="25602E85" w:rsidR="009539C7" w:rsidRDefault="00AD71D4" w:rsidP="00D07F04">
      <w:pPr>
        <w:rPr>
          <w:lang w:val="es-ES"/>
        </w:rPr>
      </w:pPr>
      <w:r>
        <w:rPr>
          <w:lang w:val="es-ES"/>
        </w:rPr>
        <w:br w:type="page"/>
      </w:r>
    </w:p>
    <w:p w14:paraId="59A531C1" w14:textId="5059885F" w:rsidR="0007726E" w:rsidRDefault="0007726E" w:rsidP="0007726E">
      <w:pPr>
        <w:pStyle w:val="Ttulo1"/>
        <w:rPr>
          <w:lang w:val="es-ES"/>
        </w:rPr>
      </w:pPr>
      <w:bookmarkStart w:id="1228" w:name="_Toc6348728"/>
      <w:r>
        <w:rPr>
          <w:lang w:val="es-ES"/>
        </w:rPr>
        <w:lastRenderedPageBreak/>
        <w:t>Resultados y Discusión</w:t>
      </w:r>
      <w:bookmarkEnd w:id="1228"/>
    </w:p>
    <w:p w14:paraId="15D18566" w14:textId="08564632" w:rsidR="009A3452" w:rsidRPr="009A3452" w:rsidRDefault="009A3452" w:rsidP="009A3452">
      <w:pPr>
        <w:pStyle w:val="Ttulo2"/>
        <w:rPr>
          <w:lang w:val="es-ES"/>
        </w:rPr>
      </w:pPr>
      <w:bookmarkStart w:id="1229" w:name="_Toc6348729"/>
      <w:r>
        <w:rPr>
          <w:lang w:val="es-ES"/>
        </w:rPr>
        <w:t>Estimación por corte transversal</w:t>
      </w:r>
      <w:bookmarkEnd w:id="1229"/>
    </w:p>
    <w:p w14:paraId="0402BFEE" w14:textId="6E4DF5A4" w:rsidR="00CC64D9" w:rsidRPr="00CC64D9" w:rsidRDefault="00CC64D9" w:rsidP="00CC64D9">
      <w:pPr>
        <w:rPr>
          <w:lang w:val="es-ES"/>
        </w:rPr>
      </w:pPr>
      <w:r>
        <w:rPr>
          <w:lang w:val="es-ES"/>
        </w:rPr>
        <w:t xml:space="preserve">En primer lugar, se realiza la estimación del modelo lineal que asume independencia espacial en las observaciones.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contiene los resultados para cuatro meses (</w:t>
      </w:r>
      <w:r w:rsidRPr="004F5832">
        <w:rPr>
          <w:lang w:val="es-ES"/>
        </w:rPr>
        <w:t xml:space="preserve">tres y </w:t>
      </w:r>
      <w:r w:rsidR="004F5832" w:rsidRPr="004F5832">
        <w:rPr>
          <w:lang w:val="es-ES"/>
        </w:rPr>
        <w:t>seis</w:t>
      </w:r>
      <w:r w:rsidRPr="004F5832">
        <w:rPr>
          <w:lang w:val="es-ES"/>
        </w:rPr>
        <w:t xml:space="preserve"> meses antes y después de la adquisición de las estaciones de Pecsa).</w:t>
      </w:r>
    </w:p>
    <w:p w14:paraId="13E705D2" w14:textId="46F1743B" w:rsidR="00CC64D9" w:rsidRDefault="00CC64D9" w:rsidP="00CC64D9">
      <w:pPr>
        <w:pStyle w:val="Descripcin"/>
        <w:keepNext/>
      </w:pPr>
      <w:bookmarkStart w:id="1230" w:name="_Ref6331822"/>
      <w:bookmarkStart w:id="1231" w:name="_Toc6348799"/>
      <w:bookmarkStart w:id="1232" w:name="_Toc8395785"/>
      <w:r>
        <w:t xml:space="preserve">Tabla </w:t>
      </w:r>
      <w:r>
        <w:fldChar w:fldCharType="begin"/>
      </w:r>
      <w:r>
        <w:instrText xml:space="preserve"> SEQ Tabla \* ARABIC </w:instrText>
      </w:r>
      <w:r>
        <w:fldChar w:fldCharType="separate"/>
      </w:r>
      <w:r w:rsidR="008C0ABB">
        <w:rPr>
          <w:noProof/>
        </w:rPr>
        <w:t>4</w:t>
      </w:r>
      <w:r>
        <w:fldChar w:fldCharType="end"/>
      </w:r>
      <w:bookmarkEnd w:id="1230"/>
      <w:r>
        <w:t>: Resultados de regresión lineal por MCO - Combustible Diésel DB5-S50</w:t>
      </w:r>
      <w:bookmarkEnd w:id="1231"/>
      <w:bookmarkEnd w:id="1232"/>
    </w:p>
    <w:tbl>
      <w:tblPr>
        <w:tblStyle w:val="tesis"/>
        <w:tblW w:w="8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1519"/>
        <w:gridCol w:w="1689"/>
        <w:gridCol w:w="1731"/>
        <w:gridCol w:w="216"/>
        <w:gridCol w:w="1641"/>
      </w:tblGrid>
      <w:tr w:rsidR="003B4240" w:rsidRPr="00021C09" w14:paraId="1F626CF1"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tcBorders>
              <w:top w:val="single" w:sz="12" w:space="0" w:color="auto"/>
            </w:tcBorders>
            <w:hideMark/>
          </w:tcPr>
          <w:p w14:paraId="0ABD258B" w14:textId="77777777" w:rsidR="003B4240" w:rsidRPr="00B97460" w:rsidRDefault="003B4240" w:rsidP="003B4240">
            <w:pPr>
              <w:spacing w:after="0" w:line="240" w:lineRule="auto"/>
              <w:jc w:val="center"/>
              <w:rPr>
                <w:rFonts w:asciiTheme="minorHAnsi" w:hAnsiTheme="minorHAnsi"/>
                <w:sz w:val="20"/>
                <w:lang w:val="es-ES"/>
              </w:rPr>
            </w:pPr>
          </w:p>
        </w:tc>
        <w:tc>
          <w:tcPr>
            <w:tcW w:w="6796" w:type="dxa"/>
            <w:gridSpan w:val="5"/>
            <w:tcBorders>
              <w:top w:val="single" w:sz="12" w:space="0" w:color="auto"/>
            </w:tcBorders>
            <w:hideMark/>
          </w:tcPr>
          <w:p w14:paraId="1556009E" w14:textId="7AA649C2"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Precio de venta - Diésel (soles/galón)</w:t>
            </w:r>
          </w:p>
        </w:tc>
      </w:tr>
      <w:tr w:rsidR="003B4240" w:rsidRPr="00021C09" w14:paraId="679156FC"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tcBorders>
              <w:bottom w:val="single" w:sz="6" w:space="0" w:color="auto"/>
            </w:tcBorders>
            <w:hideMark/>
          </w:tcPr>
          <w:p w14:paraId="1DFA0E3A" w14:textId="77777777" w:rsidR="003B4240" w:rsidRPr="00B97460" w:rsidRDefault="003B4240" w:rsidP="003B4240">
            <w:pPr>
              <w:spacing w:after="0" w:line="240" w:lineRule="auto"/>
              <w:jc w:val="center"/>
              <w:rPr>
                <w:rFonts w:asciiTheme="minorHAnsi" w:hAnsiTheme="minorHAnsi"/>
                <w:sz w:val="20"/>
                <w:lang w:val="es-ES"/>
              </w:rPr>
            </w:pPr>
          </w:p>
        </w:tc>
        <w:tc>
          <w:tcPr>
            <w:tcW w:w="1519" w:type="dxa"/>
            <w:tcBorders>
              <w:bottom w:val="single" w:sz="6" w:space="0" w:color="auto"/>
            </w:tcBorders>
            <w:hideMark/>
          </w:tcPr>
          <w:p w14:paraId="1D009526" w14:textId="3F05C62A"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Ago-17</w:t>
            </w:r>
          </w:p>
        </w:tc>
        <w:tc>
          <w:tcPr>
            <w:tcW w:w="1689" w:type="dxa"/>
            <w:tcBorders>
              <w:bottom w:val="single" w:sz="6" w:space="0" w:color="auto"/>
            </w:tcBorders>
            <w:hideMark/>
          </w:tcPr>
          <w:p w14:paraId="3A66909F"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Dic-17</w:t>
            </w:r>
          </w:p>
        </w:tc>
        <w:tc>
          <w:tcPr>
            <w:tcW w:w="1731" w:type="dxa"/>
            <w:tcBorders>
              <w:bottom w:val="single" w:sz="6" w:space="0" w:color="auto"/>
            </w:tcBorders>
            <w:hideMark/>
          </w:tcPr>
          <w:p w14:paraId="0BC6F7FC"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Mar-18</w:t>
            </w:r>
          </w:p>
        </w:tc>
        <w:tc>
          <w:tcPr>
            <w:tcW w:w="1857" w:type="dxa"/>
            <w:gridSpan w:val="2"/>
            <w:tcBorders>
              <w:bottom w:val="single" w:sz="6" w:space="0" w:color="auto"/>
            </w:tcBorders>
            <w:hideMark/>
          </w:tcPr>
          <w:p w14:paraId="6B24385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Jul-18</w:t>
            </w:r>
          </w:p>
        </w:tc>
      </w:tr>
      <w:tr w:rsidR="003B4240" w:rsidRPr="00021C09" w14:paraId="45C52D6D"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tcBorders>
              <w:top w:val="single" w:sz="6" w:space="0" w:color="auto"/>
            </w:tcBorders>
            <w:hideMark/>
          </w:tcPr>
          <w:p w14:paraId="06150E61" w14:textId="5763238F" w:rsidR="003B4240" w:rsidRPr="00B97460" w:rsidRDefault="003B4240" w:rsidP="003B4240">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s-ES"/>
              </w:rPr>
              <w:t>Abanderada Petroperú</w:t>
            </w:r>
          </w:p>
        </w:tc>
        <w:tc>
          <w:tcPr>
            <w:tcW w:w="1519" w:type="dxa"/>
            <w:tcBorders>
              <w:top w:val="single" w:sz="6" w:space="0" w:color="auto"/>
            </w:tcBorders>
            <w:hideMark/>
          </w:tcPr>
          <w:p w14:paraId="70D5411A" w14:textId="11581126"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0.110 (0.082)</w:t>
            </w:r>
          </w:p>
        </w:tc>
        <w:tc>
          <w:tcPr>
            <w:tcW w:w="1689" w:type="dxa"/>
            <w:tcBorders>
              <w:top w:val="single" w:sz="6" w:space="0" w:color="auto"/>
            </w:tcBorders>
            <w:hideMark/>
          </w:tcPr>
          <w:p w14:paraId="402F868B" w14:textId="7A969D5E"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0.027 (0.083)</w:t>
            </w:r>
          </w:p>
        </w:tc>
        <w:tc>
          <w:tcPr>
            <w:tcW w:w="1947" w:type="dxa"/>
            <w:gridSpan w:val="2"/>
            <w:tcBorders>
              <w:top w:val="single" w:sz="6" w:space="0" w:color="auto"/>
            </w:tcBorders>
            <w:hideMark/>
          </w:tcPr>
          <w:p w14:paraId="7A496553" w14:textId="7F2012AF"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0.094 (0.073)</w:t>
            </w:r>
          </w:p>
        </w:tc>
        <w:tc>
          <w:tcPr>
            <w:tcW w:w="1641" w:type="dxa"/>
            <w:tcBorders>
              <w:top w:val="single" w:sz="6" w:space="0" w:color="auto"/>
            </w:tcBorders>
            <w:hideMark/>
          </w:tcPr>
          <w:p w14:paraId="6CC11164" w14:textId="0C79C760"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0.113 (0.078)</w:t>
            </w:r>
          </w:p>
        </w:tc>
      </w:tr>
      <w:tr w:rsidR="003B4240" w:rsidRPr="00021C09" w14:paraId="6A17E18A"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386C916E" w14:textId="36E274D5"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r w:rsidRPr="00021C09">
              <w:rPr>
                <w:rFonts w:asciiTheme="minorHAnsi" w:hAnsiTheme="minorHAnsi" w:cstheme="minorHAnsi"/>
                <w:sz w:val="20"/>
                <w:szCs w:val="20"/>
                <w:lang w:val="es-ES"/>
              </w:rPr>
              <w:t>Pecsa</w:t>
            </w:r>
          </w:p>
        </w:tc>
        <w:tc>
          <w:tcPr>
            <w:tcW w:w="1519" w:type="dxa"/>
            <w:hideMark/>
          </w:tcPr>
          <w:p w14:paraId="3813F2D7" w14:textId="731BFA1C"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207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095</w:t>
            </w:r>
            <w:r w:rsidRPr="00B97460">
              <w:rPr>
                <w:sz w:val="20"/>
                <w:lang w:val="es-ES"/>
              </w:rPr>
              <w:t>)</w:t>
            </w:r>
          </w:p>
        </w:tc>
        <w:tc>
          <w:tcPr>
            <w:tcW w:w="1689" w:type="dxa"/>
            <w:hideMark/>
          </w:tcPr>
          <w:p w14:paraId="7057FFB0" w14:textId="797620FF"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255</w:t>
            </w:r>
            <w:r w:rsidRPr="00021C09">
              <w:rPr>
                <w:rFonts w:asciiTheme="minorHAnsi" w:hAnsiTheme="minorHAnsi" w:cstheme="minorHAnsi"/>
                <w:sz w:val="20"/>
                <w:szCs w:val="20"/>
                <w:vertAlign w:val="superscript"/>
                <w:lang w:val="es-ES"/>
              </w:rPr>
              <w:t>***</w:t>
            </w:r>
            <w:r w:rsidRPr="00B97460">
              <w:rPr>
                <w:sz w:val="20"/>
                <w:lang w:val="es-ES"/>
              </w:rPr>
              <w:t> (0.</w:t>
            </w:r>
            <w:r w:rsidRPr="00021C09">
              <w:rPr>
                <w:rFonts w:asciiTheme="minorHAnsi" w:hAnsiTheme="minorHAnsi" w:cstheme="minorHAnsi"/>
                <w:sz w:val="20"/>
                <w:szCs w:val="20"/>
                <w:lang w:val="es-ES"/>
              </w:rPr>
              <w:t>095</w:t>
            </w:r>
            <w:r w:rsidRPr="00B97460">
              <w:rPr>
                <w:sz w:val="20"/>
                <w:lang w:val="es-ES"/>
              </w:rPr>
              <w:t>)</w:t>
            </w:r>
          </w:p>
        </w:tc>
        <w:tc>
          <w:tcPr>
            <w:tcW w:w="1947" w:type="dxa"/>
            <w:gridSpan w:val="2"/>
            <w:hideMark/>
          </w:tcPr>
          <w:p w14:paraId="7AF8FE1E" w14:textId="09788FE0"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162</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084</w:t>
            </w:r>
            <w:r w:rsidRPr="00B97460">
              <w:rPr>
                <w:sz w:val="20"/>
                <w:lang w:val="es-ES"/>
              </w:rPr>
              <w:t>)</w:t>
            </w:r>
          </w:p>
        </w:tc>
        <w:tc>
          <w:tcPr>
            <w:tcW w:w="1641" w:type="dxa"/>
            <w:hideMark/>
          </w:tcPr>
          <w:p w14:paraId="3D39B66A" w14:textId="7A55631E"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239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089</w:t>
            </w:r>
            <w:r w:rsidRPr="00B97460">
              <w:rPr>
                <w:sz w:val="20"/>
                <w:lang w:val="es-ES"/>
              </w:rPr>
              <w:t>)</w:t>
            </w:r>
          </w:p>
        </w:tc>
      </w:tr>
      <w:tr w:rsidR="003B4240" w:rsidRPr="00021C09" w14:paraId="6D9799A2"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31344D97" w14:textId="38C85CA0"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r w:rsidRPr="00021C09">
              <w:rPr>
                <w:rFonts w:asciiTheme="minorHAnsi" w:hAnsiTheme="minorHAnsi" w:cstheme="minorHAnsi"/>
                <w:sz w:val="20"/>
                <w:szCs w:val="20"/>
                <w:lang w:val="es-ES"/>
              </w:rPr>
              <w:t>Primax</w:t>
            </w:r>
          </w:p>
        </w:tc>
        <w:tc>
          <w:tcPr>
            <w:tcW w:w="1519" w:type="dxa"/>
            <w:hideMark/>
          </w:tcPr>
          <w:p w14:paraId="3E916742" w14:textId="2AB5BF36"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350</w:t>
            </w:r>
            <w:r w:rsidRPr="00021C09">
              <w:rPr>
                <w:rFonts w:asciiTheme="minorHAnsi" w:hAnsiTheme="minorHAnsi" w:cstheme="minorHAnsi"/>
                <w:sz w:val="20"/>
                <w:szCs w:val="20"/>
                <w:vertAlign w:val="superscript"/>
                <w:lang w:val="es-ES"/>
              </w:rPr>
              <w:t>***</w:t>
            </w:r>
            <w:r w:rsidRPr="00B97460">
              <w:rPr>
                <w:sz w:val="20"/>
                <w:lang w:val="es-ES"/>
              </w:rPr>
              <w:t> (0.</w:t>
            </w:r>
            <w:r w:rsidRPr="00021C09">
              <w:rPr>
                <w:rFonts w:asciiTheme="minorHAnsi" w:hAnsiTheme="minorHAnsi" w:cstheme="minorHAnsi"/>
                <w:sz w:val="20"/>
                <w:szCs w:val="20"/>
                <w:lang w:val="es-ES"/>
              </w:rPr>
              <w:t>070</w:t>
            </w:r>
            <w:r w:rsidRPr="00B97460">
              <w:rPr>
                <w:sz w:val="20"/>
                <w:lang w:val="es-ES"/>
              </w:rPr>
              <w:t>)</w:t>
            </w:r>
          </w:p>
        </w:tc>
        <w:tc>
          <w:tcPr>
            <w:tcW w:w="1689" w:type="dxa"/>
            <w:hideMark/>
          </w:tcPr>
          <w:p w14:paraId="6B331ACD" w14:textId="024D5F96"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389</w:t>
            </w:r>
            <w:r w:rsidRPr="00021C09">
              <w:rPr>
                <w:rFonts w:asciiTheme="minorHAnsi" w:hAnsiTheme="minorHAnsi" w:cstheme="minorHAnsi"/>
                <w:sz w:val="20"/>
                <w:szCs w:val="20"/>
                <w:vertAlign w:val="superscript"/>
                <w:lang w:val="es-ES"/>
              </w:rPr>
              <w:t>***</w:t>
            </w:r>
            <w:r w:rsidRPr="00B97460">
              <w:rPr>
                <w:sz w:val="20"/>
                <w:lang w:val="es-ES"/>
              </w:rPr>
              <w:t> (0.</w:t>
            </w:r>
            <w:r w:rsidRPr="00021C09">
              <w:rPr>
                <w:rFonts w:asciiTheme="minorHAnsi" w:hAnsiTheme="minorHAnsi" w:cstheme="minorHAnsi"/>
                <w:sz w:val="20"/>
                <w:szCs w:val="20"/>
                <w:lang w:val="es-ES"/>
              </w:rPr>
              <w:t>072</w:t>
            </w:r>
            <w:r w:rsidRPr="00B97460">
              <w:rPr>
                <w:sz w:val="20"/>
                <w:lang w:val="es-ES"/>
              </w:rPr>
              <w:t>)</w:t>
            </w:r>
          </w:p>
        </w:tc>
        <w:tc>
          <w:tcPr>
            <w:tcW w:w="1947" w:type="dxa"/>
            <w:gridSpan w:val="2"/>
            <w:hideMark/>
          </w:tcPr>
          <w:p w14:paraId="229823C9" w14:textId="4D585AEA"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341</w:t>
            </w:r>
            <w:r w:rsidRPr="00021C09">
              <w:rPr>
                <w:rFonts w:asciiTheme="minorHAnsi" w:hAnsiTheme="minorHAnsi" w:cstheme="minorHAnsi"/>
                <w:sz w:val="20"/>
                <w:szCs w:val="20"/>
                <w:vertAlign w:val="superscript"/>
                <w:lang w:val="es-ES"/>
              </w:rPr>
              <w:t>***</w:t>
            </w:r>
            <w:r w:rsidRPr="00B97460">
              <w:rPr>
                <w:sz w:val="20"/>
                <w:lang w:val="es-ES"/>
              </w:rPr>
              <w:t> (0.</w:t>
            </w:r>
            <w:r w:rsidRPr="00021C09">
              <w:rPr>
                <w:rFonts w:asciiTheme="minorHAnsi" w:hAnsiTheme="minorHAnsi" w:cstheme="minorHAnsi"/>
                <w:sz w:val="20"/>
                <w:szCs w:val="20"/>
                <w:lang w:val="es-ES"/>
              </w:rPr>
              <w:t>063</w:t>
            </w:r>
            <w:r w:rsidRPr="00B97460">
              <w:rPr>
                <w:sz w:val="20"/>
                <w:lang w:val="es-ES"/>
              </w:rPr>
              <w:t>)</w:t>
            </w:r>
          </w:p>
        </w:tc>
        <w:tc>
          <w:tcPr>
            <w:tcW w:w="1641" w:type="dxa"/>
            <w:hideMark/>
          </w:tcPr>
          <w:p w14:paraId="41A18C7E" w14:textId="364C9E09"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423</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067</w:t>
            </w:r>
            <w:r w:rsidRPr="00B97460">
              <w:rPr>
                <w:sz w:val="20"/>
                <w:lang w:val="es-ES"/>
              </w:rPr>
              <w:t>)</w:t>
            </w:r>
          </w:p>
        </w:tc>
      </w:tr>
      <w:tr w:rsidR="003B4240" w:rsidRPr="00021C09" w14:paraId="707ED251"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6BEDD036" w14:textId="34578D6C"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Abanderada </w:t>
            </w:r>
            <w:r w:rsidRPr="00021C09">
              <w:rPr>
                <w:rFonts w:asciiTheme="minorHAnsi" w:hAnsiTheme="minorHAnsi" w:cstheme="minorHAnsi"/>
                <w:sz w:val="20"/>
                <w:szCs w:val="20"/>
                <w:lang w:val="es-ES"/>
              </w:rPr>
              <w:t>Repsol</w:t>
            </w:r>
          </w:p>
        </w:tc>
        <w:tc>
          <w:tcPr>
            <w:tcW w:w="1519" w:type="dxa"/>
            <w:hideMark/>
          </w:tcPr>
          <w:p w14:paraId="1D59AB45" w14:textId="2FA0E8EB"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249</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077</w:t>
            </w:r>
            <w:r w:rsidRPr="00B97460">
              <w:rPr>
                <w:sz w:val="20"/>
                <w:lang w:val="es-ES"/>
              </w:rPr>
              <w:t>)</w:t>
            </w:r>
          </w:p>
        </w:tc>
        <w:tc>
          <w:tcPr>
            <w:tcW w:w="1689" w:type="dxa"/>
            <w:hideMark/>
          </w:tcPr>
          <w:p w14:paraId="140C2F17" w14:textId="61EF54FE"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381</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078</w:t>
            </w:r>
            <w:r w:rsidRPr="00B97460">
              <w:rPr>
                <w:sz w:val="20"/>
                <w:lang w:val="es-ES"/>
              </w:rPr>
              <w:t>)</w:t>
            </w:r>
          </w:p>
        </w:tc>
        <w:tc>
          <w:tcPr>
            <w:tcW w:w="1947" w:type="dxa"/>
            <w:gridSpan w:val="2"/>
            <w:hideMark/>
          </w:tcPr>
          <w:p w14:paraId="32774199" w14:textId="4FAEA3E2"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303</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069</w:t>
            </w:r>
            <w:r w:rsidRPr="00B97460">
              <w:rPr>
                <w:sz w:val="20"/>
                <w:lang w:val="es-ES"/>
              </w:rPr>
              <w:t>)</w:t>
            </w:r>
          </w:p>
        </w:tc>
        <w:tc>
          <w:tcPr>
            <w:tcW w:w="1641" w:type="dxa"/>
            <w:hideMark/>
          </w:tcPr>
          <w:p w14:paraId="241C65EC" w14:textId="0871A693"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303</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073</w:t>
            </w:r>
            <w:r w:rsidRPr="00B97460">
              <w:rPr>
                <w:sz w:val="20"/>
                <w:lang w:val="es-ES"/>
              </w:rPr>
              <w:t>)</w:t>
            </w:r>
          </w:p>
        </w:tc>
      </w:tr>
      <w:tr w:rsidR="003B4240" w:rsidRPr="00021C09" w14:paraId="791EF7F7"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C57677C" w14:textId="0B101D43" w:rsidR="003B4240" w:rsidRPr="00B97460" w:rsidRDefault="003B4240" w:rsidP="003B4240">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s-ES"/>
              </w:rPr>
              <w:t>Propia Pecsa</w:t>
            </w:r>
          </w:p>
        </w:tc>
        <w:tc>
          <w:tcPr>
            <w:tcW w:w="1519" w:type="dxa"/>
            <w:hideMark/>
          </w:tcPr>
          <w:p w14:paraId="5029D5D7" w14:textId="4B82E9C1"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 xml:space="preserve">075 </w:t>
            </w:r>
            <w:r w:rsidRPr="00B97460">
              <w:rPr>
                <w:sz w:val="20"/>
                <w:lang w:val="es-ES"/>
              </w:rPr>
              <w:t>(0.</w:t>
            </w:r>
            <w:r w:rsidRPr="00021C09">
              <w:rPr>
                <w:rFonts w:asciiTheme="minorHAnsi" w:hAnsiTheme="minorHAnsi" w:cstheme="minorHAnsi"/>
                <w:sz w:val="20"/>
                <w:szCs w:val="20"/>
                <w:lang w:val="es-ES"/>
              </w:rPr>
              <w:t>102</w:t>
            </w:r>
            <w:r w:rsidRPr="00B97460">
              <w:rPr>
                <w:sz w:val="20"/>
                <w:lang w:val="es-ES"/>
              </w:rPr>
              <w:t>)</w:t>
            </w:r>
          </w:p>
        </w:tc>
        <w:tc>
          <w:tcPr>
            <w:tcW w:w="1689" w:type="dxa"/>
            <w:hideMark/>
          </w:tcPr>
          <w:p w14:paraId="6FFD721E" w14:textId="25DD6AF5"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142 </w:t>
            </w:r>
            <w:r w:rsidRPr="00B97460">
              <w:rPr>
                <w:sz w:val="20"/>
                <w:lang w:val="es-ES"/>
              </w:rPr>
              <w:t>(0.</w:t>
            </w:r>
            <w:r w:rsidRPr="00021C09">
              <w:rPr>
                <w:rFonts w:asciiTheme="minorHAnsi" w:hAnsiTheme="minorHAnsi" w:cstheme="minorHAnsi"/>
                <w:sz w:val="20"/>
                <w:szCs w:val="20"/>
                <w:lang w:val="es-ES"/>
              </w:rPr>
              <w:t>104</w:t>
            </w:r>
            <w:r w:rsidRPr="00B97460">
              <w:rPr>
                <w:sz w:val="20"/>
                <w:lang w:val="es-ES"/>
              </w:rPr>
              <w:t>)</w:t>
            </w:r>
          </w:p>
        </w:tc>
        <w:tc>
          <w:tcPr>
            <w:tcW w:w="1947" w:type="dxa"/>
            <w:gridSpan w:val="2"/>
            <w:hideMark/>
          </w:tcPr>
          <w:p w14:paraId="690FE102" w14:textId="29F2BF13"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006 </w:t>
            </w:r>
            <w:r w:rsidRPr="00B97460">
              <w:rPr>
                <w:sz w:val="20"/>
                <w:lang w:val="es-ES"/>
              </w:rPr>
              <w:t>(0.</w:t>
            </w:r>
            <w:r w:rsidRPr="00021C09">
              <w:rPr>
                <w:rFonts w:asciiTheme="minorHAnsi" w:hAnsiTheme="minorHAnsi" w:cstheme="minorHAnsi"/>
                <w:sz w:val="20"/>
                <w:szCs w:val="20"/>
                <w:lang w:val="es-ES"/>
              </w:rPr>
              <w:t>092</w:t>
            </w:r>
            <w:r w:rsidRPr="00B97460">
              <w:rPr>
                <w:sz w:val="20"/>
                <w:lang w:val="es-ES"/>
              </w:rPr>
              <w:t>)</w:t>
            </w:r>
          </w:p>
        </w:tc>
        <w:tc>
          <w:tcPr>
            <w:tcW w:w="1641" w:type="dxa"/>
            <w:hideMark/>
          </w:tcPr>
          <w:p w14:paraId="2137EA29" w14:textId="56249433"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145 </w:t>
            </w:r>
            <w:r w:rsidRPr="00B97460">
              <w:rPr>
                <w:sz w:val="20"/>
                <w:lang w:val="es-ES"/>
              </w:rPr>
              <w:t>(0.</w:t>
            </w:r>
            <w:r w:rsidRPr="00021C09">
              <w:rPr>
                <w:rFonts w:asciiTheme="minorHAnsi" w:hAnsiTheme="minorHAnsi" w:cstheme="minorHAnsi"/>
                <w:sz w:val="20"/>
                <w:szCs w:val="20"/>
                <w:lang w:val="es-ES"/>
              </w:rPr>
              <w:t>098</w:t>
            </w:r>
            <w:r w:rsidRPr="00B97460">
              <w:rPr>
                <w:sz w:val="20"/>
                <w:lang w:val="es-ES"/>
              </w:rPr>
              <w:t>)</w:t>
            </w:r>
          </w:p>
        </w:tc>
      </w:tr>
      <w:tr w:rsidR="003B4240" w:rsidRPr="00021C09" w14:paraId="2843E00E"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341BAD1A" w14:textId="54564B0F"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Propia </w:t>
            </w:r>
            <w:r w:rsidRPr="00021C09">
              <w:rPr>
                <w:rFonts w:asciiTheme="minorHAnsi" w:hAnsiTheme="minorHAnsi" w:cstheme="minorHAnsi"/>
                <w:sz w:val="20"/>
                <w:szCs w:val="20"/>
                <w:lang w:val="es-ES"/>
              </w:rPr>
              <w:t>Primax</w:t>
            </w:r>
          </w:p>
        </w:tc>
        <w:tc>
          <w:tcPr>
            <w:tcW w:w="1519" w:type="dxa"/>
            <w:hideMark/>
          </w:tcPr>
          <w:p w14:paraId="24CC875A" w14:textId="79C44EF4"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499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091</w:t>
            </w:r>
            <w:r w:rsidRPr="00B97460">
              <w:rPr>
                <w:sz w:val="20"/>
                <w:lang w:val="es-ES"/>
              </w:rPr>
              <w:t>)</w:t>
            </w:r>
          </w:p>
        </w:tc>
        <w:tc>
          <w:tcPr>
            <w:tcW w:w="1689" w:type="dxa"/>
            <w:hideMark/>
          </w:tcPr>
          <w:p w14:paraId="5571576B" w14:textId="122EBF41"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604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092</w:t>
            </w:r>
            <w:r w:rsidRPr="00B97460">
              <w:rPr>
                <w:sz w:val="20"/>
                <w:lang w:val="es-ES"/>
              </w:rPr>
              <w:t>)</w:t>
            </w:r>
          </w:p>
        </w:tc>
        <w:tc>
          <w:tcPr>
            <w:tcW w:w="1947" w:type="dxa"/>
            <w:gridSpan w:val="2"/>
            <w:hideMark/>
          </w:tcPr>
          <w:p w14:paraId="783387E6" w14:textId="11E245F6"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618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082</w:t>
            </w:r>
            <w:r w:rsidRPr="00B97460">
              <w:rPr>
                <w:sz w:val="20"/>
                <w:lang w:val="es-ES"/>
              </w:rPr>
              <w:t>)</w:t>
            </w:r>
          </w:p>
        </w:tc>
        <w:tc>
          <w:tcPr>
            <w:tcW w:w="1641" w:type="dxa"/>
            <w:hideMark/>
          </w:tcPr>
          <w:p w14:paraId="6BF16F33" w14:textId="011F2C62"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769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087</w:t>
            </w:r>
            <w:r w:rsidRPr="00B97460">
              <w:rPr>
                <w:sz w:val="20"/>
                <w:lang w:val="es-ES"/>
              </w:rPr>
              <w:t>)</w:t>
            </w:r>
          </w:p>
        </w:tc>
      </w:tr>
      <w:tr w:rsidR="003B4240" w:rsidRPr="00021C09" w14:paraId="54F4A57F"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EF73B8C" w14:textId="23F660E1" w:rsidR="003B4240" w:rsidRPr="00B97460" w:rsidRDefault="003B4240" w:rsidP="003B4240">
            <w:pPr>
              <w:spacing w:after="0" w:line="240" w:lineRule="auto"/>
              <w:jc w:val="left"/>
              <w:rPr>
                <w:rFonts w:asciiTheme="minorHAnsi" w:hAnsiTheme="minorHAnsi"/>
                <w:sz w:val="20"/>
                <w:lang w:val="es-ES"/>
              </w:rPr>
            </w:pPr>
            <w:r w:rsidRPr="00B97460">
              <w:rPr>
                <w:sz w:val="20"/>
                <w:lang w:val="es-ES"/>
              </w:rPr>
              <w:t xml:space="preserve">Propia </w:t>
            </w:r>
            <w:r w:rsidRPr="00021C09">
              <w:rPr>
                <w:rFonts w:asciiTheme="minorHAnsi" w:hAnsiTheme="minorHAnsi" w:cstheme="minorHAnsi"/>
                <w:sz w:val="20"/>
                <w:szCs w:val="20"/>
                <w:lang w:val="es-ES"/>
              </w:rPr>
              <w:t>Repsol</w:t>
            </w:r>
          </w:p>
        </w:tc>
        <w:tc>
          <w:tcPr>
            <w:tcW w:w="1519" w:type="dxa"/>
            <w:hideMark/>
          </w:tcPr>
          <w:p w14:paraId="7DB4481E" w14:textId="20FCF075"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383</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080</w:t>
            </w:r>
            <w:r w:rsidRPr="00B97460">
              <w:rPr>
                <w:sz w:val="20"/>
                <w:lang w:val="es-ES"/>
              </w:rPr>
              <w:t>)</w:t>
            </w:r>
          </w:p>
        </w:tc>
        <w:tc>
          <w:tcPr>
            <w:tcW w:w="1689" w:type="dxa"/>
            <w:hideMark/>
          </w:tcPr>
          <w:p w14:paraId="083F9413" w14:textId="27871909"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402</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081</w:t>
            </w:r>
            <w:r w:rsidRPr="00B97460">
              <w:rPr>
                <w:sz w:val="20"/>
                <w:lang w:val="es-ES"/>
              </w:rPr>
              <w:t>)</w:t>
            </w:r>
          </w:p>
        </w:tc>
        <w:tc>
          <w:tcPr>
            <w:tcW w:w="1947" w:type="dxa"/>
            <w:gridSpan w:val="2"/>
            <w:hideMark/>
          </w:tcPr>
          <w:p w14:paraId="0A20430B" w14:textId="768FE025"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405</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072</w:t>
            </w:r>
            <w:r w:rsidRPr="00B97460">
              <w:rPr>
                <w:sz w:val="20"/>
                <w:lang w:val="es-ES"/>
              </w:rPr>
              <w:t>)</w:t>
            </w:r>
          </w:p>
        </w:tc>
        <w:tc>
          <w:tcPr>
            <w:tcW w:w="1641" w:type="dxa"/>
            <w:hideMark/>
          </w:tcPr>
          <w:p w14:paraId="12B8C1EF" w14:textId="20035451"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526</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076</w:t>
            </w:r>
            <w:r w:rsidRPr="00B97460">
              <w:rPr>
                <w:sz w:val="20"/>
                <w:lang w:val="es-ES"/>
              </w:rPr>
              <w:t>)</w:t>
            </w:r>
          </w:p>
        </w:tc>
      </w:tr>
      <w:tr w:rsidR="003B4240" w:rsidRPr="00021C09" w14:paraId="5050616A"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87DD167" w14:textId="3AC65CA0" w:rsidR="003B4240" w:rsidRPr="00B97460" w:rsidRDefault="003B4240" w:rsidP="003B4240">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s-ES"/>
              </w:rPr>
              <w:t>SC</w:t>
            </w:r>
          </w:p>
        </w:tc>
        <w:tc>
          <w:tcPr>
            <w:tcW w:w="1519" w:type="dxa"/>
            <w:hideMark/>
          </w:tcPr>
          <w:p w14:paraId="1DD73536" w14:textId="7BAACFC5"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090 </w:t>
            </w:r>
            <w:r w:rsidRPr="00B97460">
              <w:rPr>
                <w:sz w:val="20"/>
                <w:lang w:val="es-ES"/>
              </w:rPr>
              <w:t>(0.</w:t>
            </w:r>
            <w:r w:rsidRPr="00021C09">
              <w:rPr>
                <w:rFonts w:asciiTheme="minorHAnsi" w:hAnsiTheme="minorHAnsi" w:cstheme="minorHAnsi"/>
                <w:sz w:val="20"/>
                <w:szCs w:val="20"/>
                <w:lang w:val="es-ES"/>
              </w:rPr>
              <w:t>159</w:t>
            </w:r>
            <w:r w:rsidRPr="00B97460">
              <w:rPr>
                <w:sz w:val="20"/>
                <w:lang w:val="es-ES"/>
              </w:rPr>
              <w:t>)</w:t>
            </w:r>
          </w:p>
        </w:tc>
        <w:tc>
          <w:tcPr>
            <w:tcW w:w="1689" w:type="dxa"/>
            <w:hideMark/>
          </w:tcPr>
          <w:p w14:paraId="64211575" w14:textId="7A03877F"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080 </w:t>
            </w:r>
            <w:r w:rsidRPr="00B97460">
              <w:rPr>
                <w:sz w:val="20"/>
                <w:lang w:val="es-ES"/>
              </w:rPr>
              <w:t>(0.</w:t>
            </w:r>
            <w:r w:rsidRPr="00021C09">
              <w:rPr>
                <w:rFonts w:asciiTheme="minorHAnsi" w:hAnsiTheme="minorHAnsi" w:cstheme="minorHAnsi"/>
                <w:sz w:val="20"/>
                <w:szCs w:val="20"/>
                <w:lang w:val="es-ES"/>
              </w:rPr>
              <w:t>162</w:t>
            </w:r>
            <w:r w:rsidRPr="00B97460">
              <w:rPr>
                <w:sz w:val="20"/>
                <w:lang w:val="es-ES"/>
              </w:rPr>
              <w:t>)</w:t>
            </w:r>
          </w:p>
        </w:tc>
        <w:tc>
          <w:tcPr>
            <w:tcW w:w="1947" w:type="dxa"/>
            <w:gridSpan w:val="2"/>
            <w:hideMark/>
          </w:tcPr>
          <w:p w14:paraId="64411639" w14:textId="5E45220A"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 xml:space="preserve">061 </w:t>
            </w:r>
            <w:r w:rsidRPr="00B97460">
              <w:rPr>
                <w:sz w:val="20"/>
                <w:lang w:val="es-ES"/>
              </w:rPr>
              <w:t>(0.</w:t>
            </w:r>
            <w:r w:rsidRPr="00021C09">
              <w:rPr>
                <w:rFonts w:asciiTheme="minorHAnsi" w:hAnsiTheme="minorHAnsi" w:cstheme="minorHAnsi"/>
                <w:sz w:val="20"/>
                <w:szCs w:val="20"/>
                <w:lang w:val="es-ES"/>
              </w:rPr>
              <w:t>086</w:t>
            </w:r>
            <w:r w:rsidRPr="00B97460">
              <w:rPr>
                <w:sz w:val="20"/>
                <w:lang w:val="es-ES"/>
              </w:rPr>
              <w:t>)</w:t>
            </w:r>
          </w:p>
        </w:tc>
        <w:tc>
          <w:tcPr>
            <w:tcW w:w="1641" w:type="dxa"/>
            <w:hideMark/>
          </w:tcPr>
          <w:p w14:paraId="2FFE780D" w14:textId="2F1EAE5E"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 xml:space="preserve">072 </w:t>
            </w:r>
            <w:r w:rsidRPr="00B97460">
              <w:rPr>
                <w:sz w:val="20"/>
                <w:lang w:val="es-ES"/>
              </w:rPr>
              <w:t>(0.</w:t>
            </w:r>
            <w:r w:rsidRPr="00021C09">
              <w:rPr>
                <w:rFonts w:asciiTheme="minorHAnsi" w:hAnsiTheme="minorHAnsi" w:cstheme="minorHAnsi"/>
                <w:sz w:val="20"/>
                <w:szCs w:val="20"/>
                <w:lang w:val="es-ES"/>
              </w:rPr>
              <w:t>091</w:t>
            </w:r>
            <w:r w:rsidRPr="00B97460">
              <w:rPr>
                <w:sz w:val="20"/>
                <w:lang w:val="es-ES"/>
              </w:rPr>
              <w:t>)</w:t>
            </w:r>
          </w:p>
        </w:tc>
      </w:tr>
      <w:tr w:rsidR="003B4240" w:rsidRPr="00021C09" w14:paraId="7F572799"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36B5FF6B" w14:textId="694BD04D" w:rsidR="003B4240" w:rsidRPr="00B97460" w:rsidRDefault="003B4240" w:rsidP="003B4240">
            <w:pPr>
              <w:spacing w:after="0" w:line="240" w:lineRule="auto"/>
              <w:jc w:val="left"/>
              <w:rPr>
                <w:rFonts w:asciiTheme="minorHAnsi" w:hAnsiTheme="minorHAnsi"/>
                <w:sz w:val="20"/>
                <w:lang w:val="es-ES"/>
              </w:rPr>
            </w:pPr>
            <w:r w:rsidRPr="00B97460">
              <w:rPr>
                <w:sz w:val="20"/>
                <w:lang w:val="es-ES"/>
              </w:rPr>
              <w:t>DPROM</w:t>
            </w:r>
          </w:p>
        </w:tc>
        <w:tc>
          <w:tcPr>
            <w:tcW w:w="1519" w:type="dxa"/>
            <w:hideMark/>
          </w:tcPr>
          <w:p w14:paraId="7F147286" w14:textId="1C831528"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005</w:t>
            </w:r>
            <w:r w:rsidRPr="00B97460">
              <w:rPr>
                <w:sz w:val="20"/>
                <w:lang w:val="es-ES"/>
              </w:rPr>
              <w:t xml:space="preserve"> (0.163)</w:t>
            </w:r>
          </w:p>
        </w:tc>
        <w:tc>
          <w:tcPr>
            <w:tcW w:w="1689" w:type="dxa"/>
            <w:hideMark/>
          </w:tcPr>
          <w:p w14:paraId="4E7A89E5" w14:textId="0F3C9C89"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162</w:t>
            </w:r>
            <w:r w:rsidRPr="00B97460">
              <w:rPr>
                <w:sz w:val="20"/>
                <w:lang w:val="es-ES"/>
              </w:rPr>
              <w:t xml:space="preserve"> (0.</w:t>
            </w:r>
            <w:r w:rsidRPr="00021C09">
              <w:rPr>
                <w:rFonts w:asciiTheme="minorHAnsi" w:hAnsiTheme="minorHAnsi" w:cstheme="minorHAnsi"/>
                <w:sz w:val="20"/>
                <w:szCs w:val="20"/>
                <w:lang w:val="es-ES"/>
              </w:rPr>
              <w:t>166</w:t>
            </w:r>
            <w:r w:rsidRPr="00B97460">
              <w:rPr>
                <w:sz w:val="20"/>
                <w:lang w:val="es-ES"/>
              </w:rPr>
              <w:t>)</w:t>
            </w:r>
          </w:p>
        </w:tc>
        <w:tc>
          <w:tcPr>
            <w:tcW w:w="1947" w:type="dxa"/>
            <w:gridSpan w:val="2"/>
            <w:hideMark/>
          </w:tcPr>
          <w:p w14:paraId="4E0902E9" w14:textId="2B538DB7"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189</w:t>
            </w:r>
            <w:r w:rsidRPr="00B97460">
              <w:rPr>
                <w:sz w:val="20"/>
                <w:lang w:val="es-ES"/>
              </w:rPr>
              <w:t xml:space="preserve"> (0.</w:t>
            </w:r>
            <w:r w:rsidRPr="00021C09">
              <w:rPr>
                <w:rFonts w:asciiTheme="minorHAnsi" w:hAnsiTheme="minorHAnsi" w:cstheme="minorHAnsi"/>
                <w:sz w:val="20"/>
                <w:szCs w:val="20"/>
                <w:lang w:val="es-ES"/>
              </w:rPr>
              <w:t>148</w:t>
            </w:r>
            <w:r w:rsidRPr="00B97460">
              <w:rPr>
                <w:sz w:val="20"/>
                <w:lang w:val="es-ES"/>
              </w:rPr>
              <w:t>)</w:t>
            </w:r>
          </w:p>
        </w:tc>
        <w:tc>
          <w:tcPr>
            <w:tcW w:w="1641" w:type="dxa"/>
            <w:hideMark/>
          </w:tcPr>
          <w:p w14:paraId="4AC193FD" w14:textId="25FBFDFA"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205</w:t>
            </w:r>
            <w:r w:rsidRPr="00B97460">
              <w:rPr>
                <w:sz w:val="20"/>
                <w:lang w:val="es-ES"/>
              </w:rPr>
              <w:t xml:space="preserve"> (0.</w:t>
            </w:r>
            <w:r w:rsidRPr="00021C09">
              <w:rPr>
                <w:rFonts w:asciiTheme="minorHAnsi" w:hAnsiTheme="minorHAnsi" w:cstheme="minorHAnsi"/>
                <w:sz w:val="20"/>
                <w:szCs w:val="20"/>
                <w:lang w:val="es-ES"/>
              </w:rPr>
              <w:t>156</w:t>
            </w:r>
            <w:r w:rsidRPr="00B97460">
              <w:rPr>
                <w:sz w:val="20"/>
                <w:lang w:val="es-ES"/>
              </w:rPr>
              <w:t>)</w:t>
            </w:r>
          </w:p>
        </w:tc>
      </w:tr>
      <w:tr w:rsidR="003B4240" w:rsidRPr="00021C09" w14:paraId="726AAE81"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D971EDA" w14:textId="47141A90" w:rsidR="003B4240" w:rsidRPr="00B97460" w:rsidRDefault="003B4240" w:rsidP="003B4240">
            <w:pPr>
              <w:spacing w:after="0" w:line="240" w:lineRule="auto"/>
              <w:jc w:val="left"/>
              <w:rPr>
                <w:rFonts w:asciiTheme="minorHAnsi" w:hAnsiTheme="minorHAnsi"/>
                <w:sz w:val="20"/>
                <w:lang w:val="es-ES"/>
              </w:rPr>
            </w:pPr>
            <w:r w:rsidRPr="00B97460">
              <w:rPr>
                <w:sz w:val="20"/>
                <w:lang w:val="es-ES"/>
              </w:rPr>
              <w:t>DMIN</w:t>
            </w:r>
          </w:p>
        </w:tc>
        <w:tc>
          <w:tcPr>
            <w:tcW w:w="1519" w:type="dxa"/>
            <w:hideMark/>
          </w:tcPr>
          <w:p w14:paraId="39877E37" w14:textId="6A1A9200"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056</w:t>
            </w:r>
            <w:r w:rsidRPr="00B97460">
              <w:rPr>
                <w:sz w:val="20"/>
                <w:lang w:val="es-ES"/>
              </w:rPr>
              <w:t xml:space="preserve"> (0.</w:t>
            </w:r>
            <w:r w:rsidRPr="00021C09">
              <w:rPr>
                <w:rFonts w:asciiTheme="minorHAnsi" w:hAnsiTheme="minorHAnsi" w:cstheme="minorHAnsi"/>
                <w:sz w:val="20"/>
                <w:szCs w:val="20"/>
                <w:lang w:val="es-ES"/>
              </w:rPr>
              <w:t>068</w:t>
            </w:r>
            <w:r w:rsidRPr="00B97460">
              <w:rPr>
                <w:sz w:val="20"/>
                <w:lang w:val="es-ES"/>
              </w:rPr>
              <w:t>)</w:t>
            </w:r>
          </w:p>
        </w:tc>
        <w:tc>
          <w:tcPr>
            <w:tcW w:w="1689" w:type="dxa"/>
            <w:hideMark/>
          </w:tcPr>
          <w:p w14:paraId="1E01E8D6" w14:textId="346661BD"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021</w:t>
            </w:r>
            <w:r w:rsidRPr="00B97460">
              <w:rPr>
                <w:sz w:val="20"/>
                <w:lang w:val="es-ES"/>
              </w:rPr>
              <w:t xml:space="preserve"> (0.</w:t>
            </w:r>
            <w:r w:rsidRPr="00021C09">
              <w:rPr>
                <w:rFonts w:asciiTheme="minorHAnsi" w:hAnsiTheme="minorHAnsi" w:cstheme="minorHAnsi"/>
                <w:sz w:val="20"/>
                <w:szCs w:val="20"/>
                <w:lang w:val="es-ES"/>
              </w:rPr>
              <w:t>069</w:t>
            </w:r>
            <w:r w:rsidRPr="00B97460">
              <w:rPr>
                <w:sz w:val="20"/>
                <w:lang w:val="es-ES"/>
              </w:rPr>
              <w:t>)</w:t>
            </w:r>
          </w:p>
        </w:tc>
        <w:tc>
          <w:tcPr>
            <w:tcW w:w="1947" w:type="dxa"/>
            <w:gridSpan w:val="2"/>
            <w:hideMark/>
          </w:tcPr>
          <w:p w14:paraId="4A4E1FF3" w14:textId="2FCCD777"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085</w:t>
            </w:r>
            <w:r w:rsidRPr="00B97460">
              <w:rPr>
                <w:sz w:val="20"/>
                <w:lang w:val="es-ES"/>
              </w:rPr>
              <w:t xml:space="preserve"> (0.</w:t>
            </w:r>
            <w:r w:rsidRPr="00021C09">
              <w:rPr>
                <w:rFonts w:asciiTheme="minorHAnsi" w:hAnsiTheme="minorHAnsi" w:cstheme="minorHAnsi"/>
                <w:sz w:val="20"/>
                <w:szCs w:val="20"/>
                <w:lang w:val="es-ES"/>
              </w:rPr>
              <w:t>061</w:t>
            </w:r>
            <w:r w:rsidRPr="00B97460">
              <w:rPr>
                <w:sz w:val="20"/>
                <w:lang w:val="es-ES"/>
              </w:rPr>
              <w:t>)</w:t>
            </w:r>
          </w:p>
        </w:tc>
        <w:tc>
          <w:tcPr>
            <w:tcW w:w="1641" w:type="dxa"/>
            <w:hideMark/>
          </w:tcPr>
          <w:p w14:paraId="322C8EAF" w14:textId="2C748098"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148</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065</w:t>
            </w:r>
            <w:r w:rsidRPr="00B97460">
              <w:rPr>
                <w:sz w:val="20"/>
                <w:lang w:val="es-ES"/>
              </w:rPr>
              <w:t>)</w:t>
            </w:r>
          </w:p>
        </w:tc>
      </w:tr>
      <w:tr w:rsidR="003B4240" w:rsidRPr="00021C09" w14:paraId="7B2B6945"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01B59064" w14:textId="4F4B214F" w:rsidR="003B4240" w:rsidRPr="00B97460" w:rsidRDefault="003B4240" w:rsidP="003B4240">
            <w:pPr>
              <w:spacing w:after="0" w:line="240" w:lineRule="auto"/>
              <w:jc w:val="left"/>
              <w:rPr>
                <w:rFonts w:asciiTheme="minorHAnsi" w:hAnsiTheme="minorHAnsi"/>
                <w:sz w:val="20"/>
                <w:lang w:val="es-ES"/>
              </w:rPr>
            </w:pPr>
            <w:r w:rsidRPr="00B97460">
              <w:rPr>
                <w:sz w:val="20"/>
                <w:lang w:val="es-ES"/>
              </w:rPr>
              <w:t>NCERC</w:t>
            </w:r>
          </w:p>
        </w:tc>
        <w:tc>
          <w:tcPr>
            <w:tcW w:w="1519" w:type="dxa"/>
            <w:hideMark/>
          </w:tcPr>
          <w:p w14:paraId="2D70F3D1" w14:textId="406CE61E"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011</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004</w:t>
            </w:r>
            <w:r w:rsidRPr="00B97460">
              <w:rPr>
                <w:sz w:val="20"/>
                <w:lang w:val="es-ES"/>
              </w:rPr>
              <w:t>)</w:t>
            </w:r>
          </w:p>
        </w:tc>
        <w:tc>
          <w:tcPr>
            <w:tcW w:w="1689" w:type="dxa"/>
            <w:hideMark/>
          </w:tcPr>
          <w:p w14:paraId="61466833" w14:textId="1A08447F"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010</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004</w:t>
            </w:r>
            <w:r w:rsidRPr="00B97460">
              <w:rPr>
                <w:sz w:val="20"/>
                <w:lang w:val="es-ES"/>
              </w:rPr>
              <w:t>)</w:t>
            </w:r>
          </w:p>
        </w:tc>
        <w:tc>
          <w:tcPr>
            <w:tcW w:w="1947" w:type="dxa"/>
            <w:gridSpan w:val="2"/>
            <w:hideMark/>
          </w:tcPr>
          <w:p w14:paraId="6518641C" w14:textId="74F5EAFC"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014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003</w:t>
            </w:r>
            <w:r w:rsidRPr="00B97460">
              <w:rPr>
                <w:sz w:val="20"/>
                <w:lang w:val="es-ES"/>
              </w:rPr>
              <w:t>)</w:t>
            </w:r>
          </w:p>
        </w:tc>
        <w:tc>
          <w:tcPr>
            <w:tcW w:w="1641" w:type="dxa"/>
            <w:hideMark/>
          </w:tcPr>
          <w:p w14:paraId="73C5827A" w14:textId="746A30F8"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015</w:t>
            </w:r>
            <w:r w:rsidRPr="00021C09">
              <w:rPr>
                <w:rFonts w:asciiTheme="minorHAnsi" w:hAnsiTheme="minorHAnsi" w:cstheme="minorHAnsi"/>
                <w:sz w:val="20"/>
                <w:szCs w:val="20"/>
                <w:vertAlign w:val="superscript"/>
                <w:lang w:val="es-ES"/>
              </w:rPr>
              <w:t>***</w:t>
            </w:r>
            <w:r w:rsidRPr="00B97460">
              <w:rPr>
                <w:sz w:val="20"/>
                <w:lang w:val="es-ES"/>
              </w:rPr>
              <w:t> (0.</w:t>
            </w:r>
            <w:r w:rsidRPr="00021C09">
              <w:rPr>
                <w:rFonts w:asciiTheme="minorHAnsi" w:hAnsiTheme="minorHAnsi" w:cstheme="minorHAnsi"/>
                <w:sz w:val="20"/>
                <w:szCs w:val="20"/>
                <w:lang w:val="es-ES"/>
              </w:rPr>
              <w:t>004</w:t>
            </w:r>
            <w:r w:rsidRPr="00B97460">
              <w:rPr>
                <w:sz w:val="20"/>
                <w:lang w:val="es-ES"/>
              </w:rPr>
              <w:t>)</w:t>
            </w:r>
          </w:p>
        </w:tc>
      </w:tr>
      <w:tr w:rsidR="003B4240" w:rsidRPr="00021C09" w14:paraId="1266E43F"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B726C15" w14:textId="0C761D51" w:rsidR="003B4240" w:rsidRPr="00B97460" w:rsidRDefault="003B4240" w:rsidP="003B4240">
            <w:pPr>
              <w:spacing w:after="0" w:line="240" w:lineRule="auto"/>
              <w:jc w:val="left"/>
              <w:rPr>
                <w:rFonts w:asciiTheme="minorHAnsi" w:hAnsiTheme="minorHAnsi"/>
                <w:sz w:val="20"/>
                <w:lang w:val="es-ES"/>
              </w:rPr>
            </w:pPr>
            <w:r w:rsidRPr="00B97460">
              <w:rPr>
                <w:sz w:val="20"/>
                <w:lang w:val="es-ES"/>
              </w:rPr>
              <w:t>MECANICO</w:t>
            </w:r>
          </w:p>
        </w:tc>
        <w:tc>
          <w:tcPr>
            <w:tcW w:w="1519" w:type="dxa"/>
            <w:hideMark/>
          </w:tcPr>
          <w:p w14:paraId="7FA950BE" w14:textId="5B619FDD"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022 </w:t>
            </w:r>
            <w:r w:rsidRPr="00B97460">
              <w:rPr>
                <w:sz w:val="20"/>
                <w:lang w:val="es-ES"/>
              </w:rPr>
              <w:t>(0.</w:t>
            </w:r>
            <w:r w:rsidRPr="00021C09">
              <w:rPr>
                <w:rFonts w:asciiTheme="minorHAnsi" w:hAnsiTheme="minorHAnsi" w:cstheme="minorHAnsi"/>
                <w:sz w:val="20"/>
                <w:szCs w:val="20"/>
                <w:lang w:val="es-ES"/>
              </w:rPr>
              <w:t>062</w:t>
            </w:r>
            <w:r w:rsidRPr="00B97460">
              <w:rPr>
                <w:sz w:val="20"/>
                <w:lang w:val="es-ES"/>
              </w:rPr>
              <w:t>)</w:t>
            </w:r>
          </w:p>
        </w:tc>
        <w:tc>
          <w:tcPr>
            <w:tcW w:w="1689" w:type="dxa"/>
            <w:hideMark/>
          </w:tcPr>
          <w:p w14:paraId="1D8B978A" w14:textId="49D83163"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047 </w:t>
            </w:r>
            <w:r w:rsidRPr="00B97460">
              <w:rPr>
                <w:sz w:val="20"/>
                <w:lang w:val="es-ES"/>
              </w:rPr>
              <w:t>(0.</w:t>
            </w:r>
            <w:r w:rsidRPr="00021C09">
              <w:rPr>
                <w:rFonts w:asciiTheme="minorHAnsi" w:hAnsiTheme="minorHAnsi" w:cstheme="minorHAnsi"/>
                <w:sz w:val="20"/>
                <w:szCs w:val="20"/>
                <w:lang w:val="es-ES"/>
              </w:rPr>
              <w:t>063</w:t>
            </w:r>
            <w:r w:rsidRPr="00B97460">
              <w:rPr>
                <w:sz w:val="20"/>
                <w:lang w:val="es-ES"/>
              </w:rPr>
              <w:t>)</w:t>
            </w:r>
          </w:p>
        </w:tc>
        <w:tc>
          <w:tcPr>
            <w:tcW w:w="1947" w:type="dxa"/>
            <w:gridSpan w:val="2"/>
            <w:hideMark/>
          </w:tcPr>
          <w:p w14:paraId="0F414F32" w14:textId="072B4D78"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074 </w:t>
            </w:r>
            <w:r w:rsidRPr="00B97460">
              <w:rPr>
                <w:sz w:val="20"/>
                <w:lang w:val="es-ES"/>
              </w:rPr>
              <w:t>(0.</w:t>
            </w:r>
            <w:r w:rsidRPr="00021C09">
              <w:rPr>
                <w:rFonts w:asciiTheme="minorHAnsi" w:hAnsiTheme="minorHAnsi" w:cstheme="minorHAnsi"/>
                <w:sz w:val="20"/>
                <w:szCs w:val="20"/>
                <w:lang w:val="es-ES"/>
              </w:rPr>
              <w:t>056</w:t>
            </w:r>
            <w:r w:rsidRPr="00B97460">
              <w:rPr>
                <w:sz w:val="20"/>
                <w:lang w:val="es-ES"/>
              </w:rPr>
              <w:t>)</w:t>
            </w:r>
          </w:p>
        </w:tc>
        <w:tc>
          <w:tcPr>
            <w:tcW w:w="1641" w:type="dxa"/>
            <w:hideMark/>
          </w:tcPr>
          <w:p w14:paraId="5787DE45" w14:textId="7DB3C364"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028 </w:t>
            </w:r>
            <w:r w:rsidRPr="00B97460">
              <w:rPr>
                <w:sz w:val="20"/>
                <w:lang w:val="es-ES"/>
              </w:rPr>
              <w:t>(0.</w:t>
            </w:r>
            <w:r w:rsidRPr="00021C09">
              <w:rPr>
                <w:rFonts w:asciiTheme="minorHAnsi" w:hAnsiTheme="minorHAnsi" w:cstheme="minorHAnsi"/>
                <w:sz w:val="20"/>
                <w:szCs w:val="20"/>
                <w:lang w:val="es-ES"/>
              </w:rPr>
              <w:t>059</w:t>
            </w:r>
            <w:r w:rsidRPr="00B97460">
              <w:rPr>
                <w:sz w:val="20"/>
                <w:lang w:val="es-ES"/>
              </w:rPr>
              <w:t>)</w:t>
            </w:r>
          </w:p>
        </w:tc>
      </w:tr>
      <w:tr w:rsidR="003B4240" w:rsidRPr="00021C09" w14:paraId="21702066"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104EFCF0" w14:textId="28E5889D" w:rsidR="003B4240" w:rsidRPr="00B97460" w:rsidRDefault="003B4240" w:rsidP="003B4240">
            <w:pPr>
              <w:spacing w:after="0" w:line="240" w:lineRule="auto"/>
              <w:jc w:val="left"/>
              <w:rPr>
                <w:rFonts w:asciiTheme="minorHAnsi" w:hAnsiTheme="minorHAnsi"/>
                <w:sz w:val="20"/>
                <w:lang w:val="es-ES"/>
              </w:rPr>
            </w:pPr>
            <w:r w:rsidRPr="00B97460">
              <w:rPr>
                <w:sz w:val="20"/>
                <w:lang w:val="es-ES"/>
              </w:rPr>
              <w:t>LAVADO</w:t>
            </w:r>
          </w:p>
        </w:tc>
        <w:tc>
          <w:tcPr>
            <w:tcW w:w="1519" w:type="dxa"/>
            <w:hideMark/>
          </w:tcPr>
          <w:p w14:paraId="414A3192" w14:textId="46B444B3"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077</w:t>
            </w:r>
            <w:r w:rsidRPr="00B97460">
              <w:rPr>
                <w:sz w:val="20"/>
                <w:lang w:val="es-ES"/>
              </w:rPr>
              <w:t xml:space="preserve"> (0.</w:t>
            </w:r>
            <w:r w:rsidRPr="00021C09">
              <w:rPr>
                <w:rFonts w:asciiTheme="minorHAnsi" w:hAnsiTheme="minorHAnsi" w:cstheme="minorHAnsi"/>
                <w:sz w:val="20"/>
                <w:szCs w:val="20"/>
                <w:lang w:val="es-ES"/>
              </w:rPr>
              <w:t>073</w:t>
            </w:r>
            <w:r w:rsidRPr="00B97460">
              <w:rPr>
                <w:sz w:val="20"/>
                <w:lang w:val="es-ES"/>
              </w:rPr>
              <w:t>)</w:t>
            </w:r>
          </w:p>
        </w:tc>
        <w:tc>
          <w:tcPr>
            <w:tcW w:w="1689" w:type="dxa"/>
            <w:hideMark/>
          </w:tcPr>
          <w:p w14:paraId="565C7239" w14:textId="310DFFA2"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099</w:t>
            </w:r>
            <w:r w:rsidRPr="00B97460">
              <w:rPr>
                <w:sz w:val="20"/>
                <w:lang w:val="es-ES"/>
              </w:rPr>
              <w:t xml:space="preserve"> (0.</w:t>
            </w:r>
            <w:r w:rsidRPr="00021C09">
              <w:rPr>
                <w:rFonts w:asciiTheme="minorHAnsi" w:hAnsiTheme="minorHAnsi" w:cstheme="minorHAnsi"/>
                <w:sz w:val="20"/>
                <w:szCs w:val="20"/>
                <w:lang w:val="es-ES"/>
              </w:rPr>
              <w:t>074</w:t>
            </w:r>
            <w:r w:rsidRPr="00B97460">
              <w:rPr>
                <w:sz w:val="20"/>
                <w:lang w:val="es-ES"/>
              </w:rPr>
              <w:t>)</w:t>
            </w:r>
          </w:p>
        </w:tc>
        <w:tc>
          <w:tcPr>
            <w:tcW w:w="1947" w:type="dxa"/>
            <w:gridSpan w:val="2"/>
            <w:hideMark/>
          </w:tcPr>
          <w:p w14:paraId="3396D9C9" w14:textId="130C0157"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066</w:t>
            </w:r>
            <w:r w:rsidRPr="00B97460">
              <w:rPr>
                <w:sz w:val="20"/>
                <w:lang w:val="es-ES"/>
              </w:rPr>
              <w:t xml:space="preserve"> (0.</w:t>
            </w:r>
            <w:r w:rsidRPr="00021C09">
              <w:rPr>
                <w:rFonts w:asciiTheme="minorHAnsi" w:hAnsiTheme="minorHAnsi" w:cstheme="minorHAnsi"/>
                <w:sz w:val="20"/>
                <w:szCs w:val="20"/>
                <w:lang w:val="es-ES"/>
              </w:rPr>
              <w:t>066</w:t>
            </w:r>
            <w:r w:rsidRPr="00B97460">
              <w:rPr>
                <w:sz w:val="20"/>
                <w:lang w:val="es-ES"/>
              </w:rPr>
              <w:t>)</w:t>
            </w:r>
          </w:p>
        </w:tc>
        <w:tc>
          <w:tcPr>
            <w:tcW w:w="1641" w:type="dxa"/>
            <w:hideMark/>
          </w:tcPr>
          <w:p w14:paraId="3D2DCF22" w14:textId="5705E4C4"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019</w:t>
            </w:r>
            <w:r w:rsidRPr="00B97460">
              <w:rPr>
                <w:sz w:val="20"/>
                <w:lang w:val="es-ES"/>
              </w:rPr>
              <w:t xml:space="preserve"> (0.</w:t>
            </w:r>
            <w:r w:rsidRPr="00021C09">
              <w:rPr>
                <w:rFonts w:asciiTheme="minorHAnsi" w:hAnsiTheme="minorHAnsi" w:cstheme="minorHAnsi"/>
                <w:sz w:val="20"/>
                <w:szCs w:val="20"/>
                <w:lang w:val="es-ES"/>
              </w:rPr>
              <w:t>069</w:t>
            </w:r>
            <w:r w:rsidRPr="00B97460">
              <w:rPr>
                <w:sz w:val="20"/>
                <w:lang w:val="es-ES"/>
              </w:rPr>
              <w:t>)</w:t>
            </w:r>
          </w:p>
        </w:tc>
      </w:tr>
      <w:tr w:rsidR="003B4240" w:rsidRPr="00021C09" w14:paraId="27437026"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6597A2BF" w14:textId="745BC5AA" w:rsidR="003B4240" w:rsidRPr="00B97460" w:rsidRDefault="003B4240" w:rsidP="003B4240">
            <w:pPr>
              <w:spacing w:after="0" w:line="240" w:lineRule="auto"/>
              <w:jc w:val="left"/>
              <w:rPr>
                <w:rFonts w:asciiTheme="minorHAnsi" w:hAnsiTheme="minorHAnsi"/>
                <w:sz w:val="20"/>
                <w:lang w:val="es-ES"/>
              </w:rPr>
            </w:pPr>
            <w:r w:rsidRPr="00B97460">
              <w:rPr>
                <w:sz w:val="20"/>
                <w:lang w:val="es-ES"/>
              </w:rPr>
              <w:t>CAJERO</w:t>
            </w:r>
          </w:p>
        </w:tc>
        <w:tc>
          <w:tcPr>
            <w:tcW w:w="1519" w:type="dxa"/>
            <w:hideMark/>
          </w:tcPr>
          <w:p w14:paraId="054B7459" w14:textId="1FA0E9E3"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070</w:t>
            </w:r>
            <w:r w:rsidRPr="00B97460">
              <w:rPr>
                <w:sz w:val="20"/>
                <w:lang w:val="es-ES"/>
              </w:rPr>
              <w:t xml:space="preserve"> (0.</w:t>
            </w:r>
            <w:r w:rsidRPr="00021C09">
              <w:rPr>
                <w:rFonts w:asciiTheme="minorHAnsi" w:hAnsiTheme="minorHAnsi" w:cstheme="minorHAnsi"/>
                <w:sz w:val="20"/>
                <w:szCs w:val="20"/>
                <w:lang w:val="es-ES"/>
              </w:rPr>
              <w:t>052</w:t>
            </w:r>
            <w:r w:rsidRPr="00B97460">
              <w:rPr>
                <w:sz w:val="20"/>
                <w:lang w:val="es-ES"/>
              </w:rPr>
              <w:t>)</w:t>
            </w:r>
          </w:p>
        </w:tc>
        <w:tc>
          <w:tcPr>
            <w:tcW w:w="1689" w:type="dxa"/>
            <w:hideMark/>
          </w:tcPr>
          <w:p w14:paraId="3ABB3095" w14:textId="01E10243"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125</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053</w:t>
            </w:r>
            <w:r w:rsidRPr="00B97460">
              <w:rPr>
                <w:sz w:val="20"/>
                <w:lang w:val="es-ES"/>
              </w:rPr>
              <w:t>)</w:t>
            </w:r>
          </w:p>
        </w:tc>
        <w:tc>
          <w:tcPr>
            <w:tcW w:w="1947" w:type="dxa"/>
            <w:gridSpan w:val="2"/>
            <w:hideMark/>
          </w:tcPr>
          <w:p w14:paraId="3A438B16" w14:textId="5EED9A23"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073</w:t>
            </w:r>
            <w:r w:rsidRPr="00B97460">
              <w:rPr>
                <w:sz w:val="20"/>
                <w:lang w:val="es-ES"/>
              </w:rPr>
              <w:t xml:space="preserve"> (0.</w:t>
            </w:r>
            <w:r w:rsidRPr="00021C09">
              <w:rPr>
                <w:rFonts w:asciiTheme="minorHAnsi" w:hAnsiTheme="minorHAnsi" w:cstheme="minorHAnsi"/>
                <w:sz w:val="20"/>
                <w:szCs w:val="20"/>
                <w:lang w:val="es-ES"/>
              </w:rPr>
              <w:t>047</w:t>
            </w:r>
            <w:r w:rsidRPr="00B97460">
              <w:rPr>
                <w:sz w:val="20"/>
                <w:lang w:val="es-ES"/>
              </w:rPr>
              <w:t>)</w:t>
            </w:r>
          </w:p>
        </w:tc>
        <w:tc>
          <w:tcPr>
            <w:tcW w:w="1641" w:type="dxa"/>
            <w:hideMark/>
          </w:tcPr>
          <w:p w14:paraId="4C3BA55B" w14:textId="38B2C96B"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090</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049</w:t>
            </w:r>
            <w:r w:rsidRPr="00B97460">
              <w:rPr>
                <w:sz w:val="20"/>
                <w:lang w:val="es-ES"/>
              </w:rPr>
              <w:t>)</w:t>
            </w:r>
          </w:p>
        </w:tc>
      </w:tr>
      <w:tr w:rsidR="003B4240" w:rsidRPr="00021C09" w14:paraId="17A02858"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61321E58" w14:textId="18260EEB" w:rsidR="003B4240" w:rsidRPr="00B97460" w:rsidRDefault="003B4240" w:rsidP="003B4240">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s-ES"/>
              </w:rPr>
              <w:t>GNV</w:t>
            </w:r>
          </w:p>
        </w:tc>
        <w:tc>
          <w:tcPr>
            <w:tcW w:w="1519" w:type="dxa"/>
            <w:hideMark/>
          </w:tcPr>
          <w:p w14:paraId="5AC30D2E" w14:textId="3DE5EFCE"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127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(0.053)</w:t>
            </w:r>
          </w:p>
        </w:tc>
        <w:tc>
          <w:tcPr>
            <w:tcW w:w="1689" w:type="dxa"/>
            <w:hideMark/>
          </w:tcPr>
          <w:p w14:paraId="07DD772E" w14:textId="56DB9022"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 xml:space="preserve">042 </w:t>
            </w:r>
            <w:r w:rsidRPr="00B97460">
              <w:rPr>
                <w:sz w:val="20"/>
                <w:lang w:val="es-ES"/>
              </w:rPr>
              <w:t>(0.</w:t>
            </w:r>
            <w:r w:rsidRPr="00021C09">
              <w:rPr>
                <w:rFonts w:asciiTheme="minorHAnsi" w:hAnsiTheme="minorHAnsi" w:cstheme="minorHAnsi"/>
                <w:sz w:val="20"/>
                <w:szCs w:val="20"/>
                <w:lang w:val="es-ES"/>
              </w:rPr>
              <w:t>054</w:t>
            </w:r>
            <w:r w:rsidRPr="00B97460">
              <w:rPr>
                <w:sz w:val="20"/>
                <w:lang w:val="es-ES"/>
              </w:rPr>
              <w:t>)</w:t>
            </w:r>
          </w:p>
        </w:tc>
        <w:tc>
          <w:tcPr>
            <w:tcW w:w="1947" w:type="dxa"/>
            <w:gridSpan w:val="2"/>
            <w:hideMark/>
          </w:tcPr>
          <w:p w14:paraId="5631CE8A" w14:textId="59D999B3"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074</w:t>
            </w:r>
            <w:r w:rsidRPr="00B97460">
              <w:rPr>
                <w:sz w:val="20"/>
                <w:lang w:val="es-ES"/>
              </w:rPr>
              <w:t xml:space="preserve"> (0.</w:t>
            </w:r>
            <w:r w:rsidRPr="00021C09">
              <w:rPr>
                <w:rFonts w:asciiTheme="minorHAnsi" w:hAnsiTheme="minorHAnsi" w:cstheme="minorHAnsi"/>
                <w:sz w:val="20"/>
                <w:szCs w:val="20"/>
                <w:lang w:val="es-ES"/>
              </w:rPr>
              <w:t>048</w:t>
            </w:r>
            <w:r w:rsidRPr="00B97460">
              <w:rPr>
                <w:sz w:val="20"/>
                <w:lang w:val="es-ES"/>
              </w:rPr>
              <w:t>)</w:t>
            </w:r>
          </w:p>
        </w:tc>
        <w:tc>
          <w:tcPr>
            <w:tcW w:w="1641" w:type="dxa"/>
            <w:hideMark/>
          </w:tcPr>
          <w:p w14:paraId="4FCD7220" w14:textId="4D00CBE3"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 xml:space="preserve">051 </w:t>
            </w:r>
            <w:r w:rsidRPr="00B97460">
              <w:rPr>
                <w:sz w:val="20"/>
                <w:lang w:val="es-ES"/>
              </w:rPr>
              <w:t>(0.050)</w:t>
            </w:r>
          </w:p>
        </w:tc>
      </w:tr>
      <w:tr w:rsidR="003B4240" w:rsidRPr="00021C09" w14:paraId="7457081C"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76386EF7" w14:textId="329AA326" w:rsidR="003B4240" w:rsidRPr="00B97460" w:rsidRDefault="003B4240" w:rsidP="003B4240">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s-ES"/>
              </w:rPr>
              <w:t>GLP</w:t>
            </w:r>
          </w:p>
        </w:tc>
        <w:tc>
          <w:tcPr>
            <w:tcW w:w="1519" w:type="dxa"/>
            <w:hideMark/>
          </w:tcPr>
          <w:p w14:paraId="6E05E001" w14:textId="4B9D9C08"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 xml:space="preserve">001 </w:t>
            </w:r>
            <w:r w:rsidRPr="00B97460">
              <w:rPr>
                <w:sz w:val="20"/>
                <w:lang w:val="es-ES"/>
              </w:rPr>
              <w:t>(0.</w:t>
            </w:r>
            <w:r w:rsidRPr="00021C09">
              <w:rPr>
                <w:rFonts w:asciiTheme="minorHAnsi" w:hAnsiTheme="minorHAnsi" w:cstheme="minorHAnsi"/>
                <w:sz w:val="20"/>
                <w:szCs w:val="20"/>
                <w:lang w:val="es-ES"/>
              </w:rPr>
              <w:t>052</w:t>
            </w:r>
            <w:r w:rsidRPr="00B97460">
              <w:rPr>
                <w:sz w:val="20"/>
                <w:lang w:val="es-ES"/>
              </w:rPr>
              <w:t>)</w:t>
            </w:r>
          </w:p>
        </w:tc>
        <w:tc>
          <w:tcPr>
            <w:tcW w:w="1689" w:type="dxa"/>
            <w:hideMark/>
          </w:tcPr>
          <w:p w14:paraId="726F8451" w14:textId="21E660DB"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019</w:t>
            </w:r>
            <w:r w:rsidRPr="00B97460">
              <w:rPr>
                <w:sz w:val="20"/>
                <w:lang w:val="es-ES"/>
              </w:rPr>
              <w:t xml:space="preserve"> (0.</w:t>
            </w:r>
            <w:r w:rsidRPr="00021C09">
              <w:rPr>
                <w:rFonts w:asciiTheme="minorHAnsi" w:hAnsiTheme="minorHAnsi" w:cstheme="minorHAnsi"/>
                <w:sz w:val="20"/>
                <w:szCs w:val="20"/>
                <w:lang w:val="es-ES"/>
              </w:rPr>
              <w:t>053</w:t>
            </w:r>
            <w:r w:rsidRPr="00B97460">
              <w:rPr>
                <w:sz w:val="20"/>
                <w:lang w:val="es-ES"/>
              </w:rPr>
              <w:t>)</w:t>
            </w:r>
          </w:p>
        </w:tc>
        <w:tc>
          <w:tcPr>
            <w:tcW w:w="1947" w:type="dxa"/>
            <w:gridSpan w:val="2"/>
            <w:hideMark/>
          </w:tcPr>
          <w:p w14:paraId="3B33FE4E" w14:textId="137229C4"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028</w:t>
            </w:r>
            <w:r w:rsidRPr="00B97460">
              <w:rPr>
                <w:sz w:val="20"/>
                <w:lang w:val="es-ES"/>
              </w:rPr>
              <w:t xml:space="preserve"> (0.</w:t>
            </w:r>
            <w:r w:rsidRPr="00021C09">
              <w:rPr>
                <w:rFonts w:asciiTheme="minorHAnsi" w:hAnsiTheme="minorHAnsi" w:cstheme="minorHAnsi"/>
                <w:sz w:val="20"/>
                <w:szCs w:val="20"/>
                <w:lang w:val="es-ES"/>
              </w:rPr>
              <w:t>047</w:t>
            </w:r>
            <w:r w:rsidRPr="00B97460">
              <w:rPr>
                <w:sz w:val="20"/>
                <w:lang w:val="es-ES"/>
              </w:rPr>
              <w:t>)</w:t>
            </w:r>
          </w:p>
        </w:tc>
        <w:tc>
          <w:tcPr>
            <w:tcW w:w="1641" w:type="dxa"/>
            <w:hideMark/>
          </w:tcPr>
          <w:p w14:paraId="54AFB8F2" w14:textId="41CD8209"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007</w:t>
            </w:r>
            <w:r w:rsidRPr="00B97460">
              <w:rPr>
                <w:sz w:val="20"/>
                <w:lang w:val="es-ES"/>
              </w:rPr>
              <w:t xml:space="preserve"> (0.</w:t>
            </w:r>
            <w:r w:rsidRPr="00021C09">
              <w:rPr>
                <w:rFonts w:asciiTheme="minorHAnsi" w:hAnsiTheme="minorHAnsi" w:cstheme="minorHAnsi"/>
                <w:sz w:val="20"/>
                <w:szCs w:val="20"/>
                <w:lang w:val="es-ES"/>
              </w:rPr>
              <w:t>050</w:t>
            </w:r>
            <w:r w:rsidRPr="00B97460">
              <w:rPr>
                <w:sz w:val="20"/>
                <w:lang w:val="es-ES"/>
              </w:rPr>
              <w:t>)</w:t>
            </w:r>
          </w:p>
        </w:tc>
      </w:tr>
      <w:tr w:rsidR="003B4240" w:rsidRPr="00021C09" w14:paraId="7ABF954D"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9DEFF1A" w14:textId="6CE4140C" w:rsidR="003B4240" w:rsidRPr="00B97460" w:rsidRDefault="003B4240" w:rsidP="003B4240">
            <w:pPr>
              <w:spacing w:after="0" w:line="240" w:lineRule="auto"/>
              <w:jc w:val="left"/>
              <w:rPr>
                <w:rFonts w:asciiTheme="minorHAnsi" w:hAnsiTheme="minorHAnsi"/>
                <w:sz w:val="20"/>
                <w:lang w:val="es-ES"/>
              </w:rPr>
            </w:pPr>
            <w:r w:rsidRPr="00B97460">
              <w:rPr>
                <w:sz w:val="20"/>
                <w:lang w:val="es-ES"/>
              </w:rPr>
              <w:t>INGRESO</w:t>
            </w:r>
          </w:p>
        </w:tc>
        <w:tc>
          <w:tcPr>
            <w:tcW w:w="1519" w:type="dxa"/>
            <w:hideMark/>
          </w:tcPr>
          <w:p w14:paraId="0AED55B3" w14:textId="6DD08B02"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1.259</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167</w:t>
            </w:r>
            <w:r w:rsidRPr="00B97460">
              <w:rPr>
                <w:sz w:val="20"/>
                <w:lang w:val="es-ES"/>
              </w:rPr>
              <w:t>)</w:t>
            </w:r>
          </w:p>
        </w:tc>
        <w:tc>
          <w:tcPr>
            <w:tcW w:w="1689" w:type="dxa"/>
            <w:hideMark/>
          </w:tcPr>
          <w:p w14:paraId="4DFD71EB" w14:textId="4A33B774"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1.104</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169</w:t>
            </w:r>
            <w:r w:rsidRPr="00B97460">
              <w:rPr>
                <w:sz w:val="20"/>
                <w:lang w:val="es-ES"/>
              </w:rPr>
              <w:t>)</w:t>
            </w:r>
          </w:p>
        </w:tc>
        <w:tc>
          <w:tcPr>
            <w:tcW w:w="1947" w:type="dxa"/>
            <w:gridSpan w:val="2"/>
            <w:hideMark/>
          </w:tcPr>
          <w:p w14:paraId="0F081F90" w14:textId="6E9C6AB6"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1.167</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153</w:t>
            </w:r>
            <w:r w:rsidRPr="00B97460">
              <w:rPr>
                <w:sz w:val="20"/>
                <w:lang w:val="es-ES"/>
              </w:rPr>
              <w:t>)</w:t>
            </w:r>
          </w:p>
        </w:tc>
        <w:tc>
          <w:tcPr>
            <w:tcW w:w="1641" w:type="dxa"/>
            <w:hideMark/>
          </w:tcPr>
          <w:p w14:paraId="45AF8CF6" w14:textId="01B6BA16"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1.236</w:t>
            </w:r>
            <w:r w:rsidRPr="00021C09">
              <w:rPr>
                <w:rFonts w:asciiTheme="minorHAnsi" w:hAnsiTheme="minorHAnsi" w:cstheme="minorHAnsi"/>
                <w:sz w:val="20"/>
                <w:szCs w:val="20"/>
                <w:vertAlign w:val="superscript"/>
                <w:lang w:val="es-ES"/>
              </w:rPr>
              <w:t>***</w:t>
            </w:r>
            <w:r w:rsidRPr="00021C09">
              <w:rPr>
                <w:rFonts w:asciiTheme="minorHAnsi" w:hAnsiTheme="minorHAnsi" w:cstheme="minorHAnsi"/>
                <w:sz w:val="20"/>
                <w:szCs w:val="20"/>
                <w:lang w:val="es-ES"/>
              </w:rPr>
              <w:t> (</w:t>
            </w:r>
            <w:r w:rsidRPr="00B97460">
              <w:rPr>
                <w:sz w:val="20"/>
                <w:lang w:val="es-ES"/>
              </w:rPr>
              <w:t>0.</w:t>
            </w:r>
            <w:r w:rsidRPr="00021C09">
              <w:rPr>
                <w:rFonts w:asciiTheme="minorHAnsi" w:hAnsiTheme="minorHAnsi" w:cstheme="minorHAnsi"/>
                <w:sz w:val="20"/>
                <w:szCs w:val="20"/>
                <w:lang w:val="es-ES"/>
              </w:rPr>
              <w:t>162</w:t>
            </w:r>
            <w:r w:rsidRPr="00B97460">
              <w:rPr>
                <w:sz w:val="20"/>
                <w:lang w:val="es-ES"/>
              </w:rPr>
              <w:t>)</w:t>
            </w:r>
          </w:p>
        </w:tc>
      </w:tr>
      <w:tr w:rsidR="003B4240" w:rsidRPr="00021C09" w14:paraId="0A332B7D"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22CFA64F" w14:textId="04027235" w:rsidR="003B4240" w:rsidRPr="00B97460" w:rsidRDefault="003B4240" w:rsidP="003B4240">
            <w:pPr>
              <w:spacing w:after="0" w:line="240" w:lineRule="auto"/>
              <w:jc w:val="left"/>
              <w:rPr>
                <w:rFonts w:asciiTheme="minorHAnsi" w:hAnsiTheme="minorHAnsi"/>
                <w:sz w:val="20"/>
                <w:lang w:val="es-ES"/>
              </w:rPr>
            </w:pPr>
            <w:r w:rsidRPr="00B97460">
              <w:rPr>
                <w:sz w:val="20"/>
                <w:lang w:val="es-ES"/>
              </w:rPr>
              <w:t>DENPOB</w:t>
            </w:r>
          </w:p>
        </w:tc>
        <w:tc>
          <w:tcPr>
            <w:tcW w:w="1519" w:type="dxa"/>
            <w:hideMark/>
          </w:tcPr>
          <w:p w14:paraId="132BD794" w14:textId="3197CC80"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010 (0.044</w:t>
            </w:r>
            <w:r w:rsidRPr="00B97460">
              <w:rPr>
                <w:sz w:val="20"/>
                <w:lang w:val="es-ES"/>
              </w:rPr>
              <w:t>)</w:t>
            </w:r>
          </w:p>
        </w:tc>
        <w:tc>
          <w:tcPr>
            <w:tcW w:w="1689" w:type="dxa"/>
            <w:hideMark/>
          </w:tcPr>
          <w:p w14:paraId="13FA090F" w14:textId="3B72679B"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058 (0.045</w:t>
            </w:r>
            <w:r w:rsidRPr="00B97460">
              <w:rPr>
                <w:sz w:val="20"/>
                <w:lang w:val="es-ES"/>
              </w:rPr>
              <w:t>)</w:t>
            </w:r>
          </w:p>
        </w:tc>
        <w:tc>
          <w:tcPr>
            <w:tcW w:w="1947" w:type="dxa"/>
            <w:gridSpan w:val="2"/>
            <w:hideMark/>
          </w:tcPr>
          <w:p w14:paraId="7A3A3214" w14:textId="251212B3"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065</w:t>
            </w:r>
            <w:r w:rsidRPr="00021C09">
              <w:rPr>
                <w:rFonts w:asciiTheme="minorHAnsi" w:hAnsiTheme="minorHAnsi" w:cstheme="minorHAnsi"/>
                <w:sz w:val="20"/>
                <w:szCs w:val="20"/>
                <w:vertAlign w:val="superscript"/>
                <w:lang w:val="es-ES"/>
              </w:rPr>
              <w:t>*</w:t>
            </w:r>
            <w:r w:rsidRPr="00B97460">
              <w:rPr>
                <w:sz w:val="20"/>
                <w:lang w:val="es-ES"/>
              </w:rPr>
              <w:t> (0.</w:t>
            </w:r>
            <w:r w:rsidRPr="00021C09">
              <w:rPr>
                <w:rFonts w:asciiTheme="minorHAnsi" w:hAnsiTheme="minorHAnsi" w:cstheme="minorHAnsi"/>
                <w:sz w:val="20"/>
                <w:szCs w:val="20"/>
                <w:lang w:val="es-ES"/>
              </w:rPr>
              <w:t>040</w:t>
            </w:r>
            <w:r w:rsidRPr="00B97460">
              <w:rPr>
                <w:sz w:val="20"/>
                <w:lang w:val="es-ES"/>
              </w:rPr>
              <w:t>)</w:t>
            </w:r>
          </w:p>
        </w:tc>
        <w:tc>
          <w:tcPr>
            <w:tcW w:w="1641" w:type="dxa"/>
            <w:hideMark/>
          </w:tcPr>
          <w:p w14:paraId="25A01ADC" w14:textId="36B12188"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w:t>
            </w:r>
            <w:r w:rsidRPr="00B97460">
              <w:rPr>
                <w:sz w:val="20"/>
                <w:lang w:val="es-ES"/>
              </w:rPr>
              <w:t>0.</w:t>
            </w:r>
            <w:r w:rsidRPr="00021C09">
              <w:rPr>
                <w:rFonts w:asciiTheme="minorHAnsi" w:hAnsiTheme="minorHAnsi" w:cstheme="minorHAnsi"/>
                <w:sz w:val="20"/>
                <w:szCs w:val="20"/>
                <w:lang w:val="es-ES"/>
              </w:rPr>
              <w:t xml:space="preserve">047 </w:t>
            </w:r>
            <w:r w:rsidRPr="00B97460">
              <w:rPr>
                <w:sz w:val="20"/>
                <w:lang w:val="es-ES"/>
              </w:rPr>
              <w:t>(0.</w:t>
            </w:r>
            <w:r w:rsidRPr="00021C09">
              <w:rPr>
                <w:rFonts w:asciiTheme="minorHAnsi" w:hAnsiTheme="minorHAnsi" w:cstheme="minorHAnsi"/>
                <w:sz w:val="20"/>
                <w:szCs w:val="20"/>
                <w:lang w:val="es-ES"/>
              </w:rPr>
              <w:t>042</w:t>
            </w:r>
            <w:r w:rsidRPr="00B97460">
              <w:rPr>
                <w:sz w:val="20"/>
                <w:lang w:val="es-ES"/>
              </w:rPr>
              <w:t>)</w:t>
            </w:r>
          </w:p>
        </w:tc>
      </w:tr>
      <w:tr w:rsidR="003B4240" w:rsidRPr="00021C09" w14:paraId="23EEE43F"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68180B69" w14:textId="5A0D9C1B" w:rsidR="003B4240" w:rsidRPr="00B97460" w:rsidRDefault="003B4240" w:rsidP="003B4240">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s-ES"/>
              </w:rPr>
              <w:t>LOGVIAJES</w:t>
            </w:r>
          </w:p>
        </w:tc>
        <w:tc>
          <w:tcPr>
            <w:tcW w:w="1519" w:type="dxa"/>
            <w:hideMark/>
          </w:tcPr>
          <w:p w14:paraId="7D7AB367" w14:textId="38D68C05"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072</w:t>
            </w:r>
            <w:r w:rsidRPr="00B97460">
              <w:rPr>
                <w:sz w:val="20"/>
                <w:lang w:val="es-ES"/>
              </w:rPr>
              <w:t xml:space="preserve"> (0.</w:t>
            </w:r>
            <w:r w:rsidRPr="00021C09">
              <w:rPr>
                <w:rFonts w:asciiTheme="minorHAnsi" w:hAnsiTheme="minorHAnsi" w:cstheme="minorHAnsi"/>
                <w:sz w:val="20"/>
                <w:szCs w:val="20"/>
                <w:lang w:val="es-ES"/>
              </w:rPr>
              <w:t>044</w:t>
            </w:r>
            <w:r w:rsidRPr="00B97460">
              <w:rPr>
                <w:sz w:val="20"/>
                <w:lang w:val="es-ES"/>
              </w:rPr>
              <w:t>)</w:t>
            </w:r>
          </w:p>
        </w:tc>
        <w:tc>
          <w:tcPr>
            <w:tcW w:w="1689" w:type="dxa"/>
            <w:hideMark/>
          </w:tcPr>
          <w:p w14:paraId="674164B6" w14:textId="3A120051"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060</w:t>
            </w:r>
            <w:r w:rsidRPr="00B97460">
              <w:rPr>
                <w:sz w:val="20"/>
                <w:lang w:val="es-ES"/>
              </w:rPr>
              <w:t xml:space="preserve"> (0.</w:t>
            </w:r>
            <w:r w:rsidRPr="00021C09">
              <w:rPr>
                <w:rFonts w:asciiTheme="minorHAnsi" w:hAnsiTheme="minorHAnsi" w:cstheme="minorHAnsi"/>
                <w:sz w:val="20"/>
                <w:szCs w:val="20"/>
                <w:lang w:val="es-ES"/>
              </w:rPr>
              <w:t>045</w:t>
            </w:r>
            <w:r w:rsidRPr="00B97460">
              <w:rPr>
                <w:sz w:val="20"/>
                <w:lang w:val="es-ES"/>
              </w:rPr>
              <w:t>)</w:t>
            </w:r>
          </w:p>
        </w:tc>
        <w:tc>
          <w:tcPr>
            <w:tcW w:w="1947" w:type="dxa"/>
            <w:gridSpan w:val="2"/>
            <w:hideMark/>
          </w:tcPr>
          <w:p w14:paraId="52C18257" w14:textId="486C0AF4"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079</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040</w:t>
            </w:r>
            <w:r w:rsidRPr="00B97460">
              <w:rPr>
                <w:sz w:val="20"/>
                <w:lang w:val="es-ES"/>
              </w:rPr>
              <w:t>)</w:t>
            </w:r>
          </w:p>
        </w:tc>
        <w:tc>
          <w:tcPr>
            <w:tcW w:w="1641" w:type="dxa"/>
            <w:hideMark/>
          </w:tcPr>
          <w:p w14:paraId="64B236D8" w14:textId="3F04EF7F" w:rsidR="003B4240" w:rsidRPr="00B97460" w:rsidRDefault="003B4240" w:rsidP="003B4240">
            <w:pPr>
              <w:spacing w:after="0" w:line="240" w:lineRule="auto"/>
              <w:jc w:val="center"/>
              <w:rPr>
                <w:rFonts w:asciiTheme="minorHAnsi" w:hAnsiTheme="minorHAnsi"/>
                <w:sz w:val="20"/>
                <w:lang w:val="es-ES"/>
              </w:rPr>
            </w:pPr>
            <w:r w:rsidRPr="00B97460">
              <w:rPr>
                <w:sz w:val="20"/>
                <w:lang w:val="es-ES"/>
              </w:rPr>
              <w:t>0.</w:t>
            </w:r>
            <w:r w:rsidRPr="00021C09">
              <w:rPr>
                <w:rFonts w:asciiTheme="minorHAnsi" w:hAnsiTheme="minorHAnsi" w:cstheme="minorHAnsi"/>
                <w:sz w:val="20"/>
                <w:szCs w:val="20"/>
                <w:lang w:val="es-ES"/>
              </w:rPr>
              <w:t>112</w:t>
            </w:r>
            <w:r w:rsidRPr="00021C09">
              <w:rPr>
                <w:rFonts w:asciiTheme="minorHAnsi" w:hAnsiTheme="minorHAnsi" w:cstheme="minorHAnsi"/>
                <w:sz w:val="20"/>
                <w:szCs w:val="20"/>
                <w:vertAlign w:val="superscript"/>
                <w:lang w:val="es-ES"/>
              </w:rPr>
              <w:t>***</w:t>
            </w:r>
            <w:r w:rsidRPr="00B97460">
              <w:rPr>
                <w:sz w:val="20"/>
                <w:lang w:val="es-ES"/>
              </w:rPr>
              <w:t> (0.</w:t>
            </w:r>
            <w:r w:rsidRPr="00021C09">
              <w:rPr>
                <w:rFonts w:asciiTheme="minorHAnsi" w:hAnsiTheme="minorHAnsi" w:cstheme="minorHAnsi"/>
                <w:sz w:val="20"/>
                <w:szCs w:val="20"/>
                <w:lang w:val="es-ES"/>
              </w:rPr>
              <w:t>042</w:t>
            </w:r>
            <w:r w:rsidRPr="00B97460">
              <w:rPr>
                <w:sz w:val="20"/>
                <w:lang w:val="es-ES"/>
              </w:rPr>
              <w:t>)</w:t>
            </w:r>
          </w:p>
        </w:tc>
      </w:tr>
      <w:tr w:rsidR="003B4240" w:rsidRPr="00021C09" w14:paraId="50F19678"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1EB70E52" w14:textId="1F92A784" w:rsidR="003B4240" w:rsidRPr="00B97460" w:rsidRDefault="003B4240" w:rsidP="003B4240">
            <w:pPr>
              <w:spacing w:after="0" w:line="240" w:lineRule="auto"/>
              <w:jc w:val="left"/>
              <w:rPr>
                <w:rFonts w:asciiTheme="minorHAnsi" w:hAnsiTheme="minorHAnsi"/>
                <w:sz w:val="20"/>
                <w:lang w:val="es-ES"/>
              </w:rPr>
            </w:pPr>
            <w:r w:rsidRPr="00B97460">
              <w:rPr>
                <w:sz w:val="20"/>
                <w:lang w:val="es-ES"/>
              </w:rPr>
              <w:t>Constante</w:t>
            </w:r>
          </w:p>
        </w:tc>
        <w:tc>
          <w:tcPr>
            <w:tcW w:w="1519" w:type="dxa"/>
            <w:hideMark/>
          </w:tcPr>
          <w:p w14:paraId="6FAD1390" w14:textId="20C7B4C5"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7.563</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819</w:t>
            </w:r>
            <w:r w:rsidRPr="00B97460">
              <w:rPr>
                <w:sz w:val="20"/>
                <w:lang w:val="es-ES"/>
              </w:rPr>
              <w:t>)</w:t>
            </w:r>
          </w:p>
        </w:tc>
        <w:tc>
          <w:tcPr>
            <w:tcW w:w="1689" w:type="dxa"/>
            <w:hideMark/>
          </w:tcPr>
          <w:p w14:paraId="5DD468DB" w14:textId="3B820782"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8.733</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833</w:t>
            </w:r>
            <w:r w:rsidRPr="00B97460">
              <w:rPr>
                <w:sz w:val="20"/>
                <w:lang w:val="es-ES"/>
              </w:rPr>
              <w:t>)</w:t>
            </w:r>
          </w:p>
        </w:tc>
        <w:tc>
          <w:tcPr>
            <w:tcW w:w="1947" w:type="dxa"/>
            <w:gridSpan w:val="2"/>
            <w:hideMark/>
          </w:tcPr>
          <w:p w14:paraId="38C788FA" w14:textId="30DA5E70"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8.677</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740</w:t>
            </w:r>
            <w:r w:rsidRPr="00B97460">
              <w:rPr>
                <w:sz w:val="20"/>
                <w:lang w:val="es-ES"/>
              </w:rPr>
              <w:t>)</w:t>
            </w:r>
          </w:p>
        </w:tc>
        <w:tc>
          <w:tcPr>
            <w:tcW w:w="1641" w:type="dxa"/>
            <w:hideMark/>
          </w:tcPr>
          <w:p w14:paraId="59DEBC7B" w14:textId="1020F0D7" w:rsidR="003B4240" w:rsidRPr="00B97460" w:rsidRDefault="003B4240" w:rsidP="003B4240">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8.914</w:t>
            </w:r>
            <w:r w:rsidRPr="00B97460">
              <w:rPr>
                <w:sz w:val="20"/>
                <w:vertAlign w:val="superscript"/>
                <w:lang w:val="es-ES"/>
              </w:rPr>
              <w:t>***</w:t>
            </w:r>
            <w:r w:rsidRPr="00B97460">
              <w:rPr>
                <w:sz w:val="20"/>
                <w:lang w:val="es-ES"/>
              </w:rPr>
              <w:t> (0.</w:t>
            </w:r>
            <w:r w:rsidRPr="00021C09">
              <w:rPr>
                <w:rFonts w:asciiTheme="minorHAnsi" w:hAnsiTheme="minorHAnsi" w:cstheme="minorHAnsi"/>
                <w:sz w:val="20"/>
                <w:szCs w:val="20"/>
                <w:lang w:val="es-ES"/>
              </w:rPr>
              <w:t>784</w:t>
            </w:r>
            <w:r w:rsidRPr="00B97460">
              <w:rPr>
                <w:sz w:val="20"/>
                <w:lang w:val="es-ES"/>
              </w:rPr>
              <w:t>)</w:t>
            </w:r>
          </w:p>
        </w:tc>
      </w:tr>
      <w:tr w:rsidR="003B4240" w:rsidRPr="00021C09" w14:paraId="014F9372"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2F1FF77E" w14:textId="69BD6580" w:rsidR="003B4240" w:rsidRPr="00B97460" w:rsidRDefault="003B4240" w:rsidP="00B97460">
            <w:pPr>
              <w:spacing w:after="0" w:line="240" w:lineRule="auto"/>
              <w:jc w:val="left"/>
              <w:rPr>
                <w:rFonts w:asciiTheme="minorHAnsi" w:hAnsiTheme="minorHAnsi"/>
                <w:sz w:val="20"/>
                <w:lang w:val="es-ES"/>
              </w:rPr>
            </w:pPr>
            <w:r w:rsidRPr="00B97460">
              <w:rPr>
                <w:sz w:val="20"/>
                <w:lang w:val="es-ES"/>
              </w:rPr>
              <w:t>Observaciones</w:t>
            </w:r>
          </w:p>
        </w:tc>
        <w:tc>
          <w:tcPr>
            <w:tcW w:w="1519" w:type="dxa"/>
            <w:hideMark/>
          </w:tcPr>
          <w:p w14:paraId="786659B0"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430</w:t>
            </w:r>
          </w:p>
        </w:tc>
        <w:tc>
          <w:tcPr>
            <w:tcW w:w="1689" w:type="dxa"/>
            <w:hideMark/>
          </w:tcPr>
          <w:p w14:paraId="098BA8A1"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433</w:t>
            </w:r>
          </w:p>
        </w:tc>
        <w:tc>
          <w:tcPr>
            <w:tcW w:w="1947" w:type="dxa"/>
            <w:gridSpan w:val="2"/>
            <w:hideMark/>
          </w:tcPr>
          <w:p w14:paraId="4DD0ED59"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434</w:t>
            </w:r>
          </w:p>
        </w:tc>
        <w:tc>
          <w:tcPr>
            <w:tcW w:w="1641" w:type="dxa"/>
            <w:hideMark/>
          </w:tcPr>
          <w:p w14:paraId="632E4666" w14:textId="77777777" w:rsidR="003B4240" w:rsidRPr="00021C09" w:rsidRDefault="003B4240" w:rsidP="003B4240">
            <w:pPr>
              <w:spacing w:after="0" w:line="240" w:lineRule="auto"/>
              <w:jc w:val="center"/>
              <w:rPr>
                <w:rFonts w:asciiTheme="minorHAnsi" w:hAnsiTheme="minorHAnsi" w:cstheme="minorHAnsi"/>
                <w:sz w:val="20"/>
                <w:szCs w:val="20"/>
                <w:lang w:val="es-ES"/>
              </w:rPr>
            </w:pPr>
            <w:r w:rsidRPr="00021C09">
              <w:rPr>
                <w:rFonts w:asciiTheme="minorHAnsi" w:hAnsiTheme="minorHAnsi" w:cstheme="minorHAnsi"/>
                <w:sz w:val="20"/>
                <w:szCs w:val="20"/>
                <w:lang w:val="es-ES"/>
              </w:rPr>
              <w:t>436</w:t>
            </w:r>
          </w:p>
        </w:tc>
      </w:tr>
      <w:tr w:rsidR="003B4240" w:rsidRPr="00021C09" w14:paraId="06A8B2E3"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64D82E77" w14:textId="5AC41297" w:rsidR="003B4240" w:rsidRPr="00B97460" w:rsidRDefault="003B4240" w:rsidP="003B4240">
            <w:pPr>
              <w:spacing w:after="0" w:line="240" w:lineRule="auto"/>
              <w:jc w:val="left"/>
              <w:rPr>
                <w:rFonts w:asciiTheme="minorHAnsi" w:hAnsiTheme="minorHAnsi"/>
                <w:sz w:val="20"/>
                <w:lang w:val="es-ES"/>
              </w:rPr>
            </w:pPr>
            <w:r w:rsidRPr="00B97460">
              <w:rPr>
                <w:sz w:val="20"/>
                <w:lang w:val="es-ES"/>
              </w:rPr>
              <w:t>R</w:t>
            </w:r>
            <w:r w:rsidRPr="00B97460">
              <w:rPr>
                <w:sz w:val="20"/>
                <w:vertAlign w:val="superscript"/>
                <w:lang w:val="es-ES"/>
              </w:rPr>
              <w:t xml:space="preserve">2 </w:t>
            </w:r>
            <w:r w:rsidRPr="00B97460">
              <w:rPr>
                <w:sz w:val="20"/>
                <w:lang w:val="es-ES"/>
              </w:rPr>
              <w:t>ajustado</w:t>
            </w:r>
          </w:p>
        </w:tc>
        <w:tc>
          <w:tcPr>
            <w:tcW w:w="1519" w:type="dxa"/>
            <w:hideMark/>
          </w:tcPr>
          <w:p w14:paraId="547B71F5" w14:textId="2E5492FC" w:rsidR="003B4240" w:rsidRPr="00B97460" w:rsidRDefault="003B4240"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0.358</w:t>
            </w:r>
          </w:p>
        </w:tc>
        <w:tc>
          <w:tcPr>
            <w:tcW w:w="1689" w:type="dxa"/>
            <w:hideMark/>
          </w:tcPr>
          <w:p w14:paraId="1ECFAA6F" w14:textId="7D97952D" w:rsidR="003B4240" w:rsidRPr="00B97460" w:rsidRDefault="003B4240"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0.396</w:t>
            </w:r>
          </w:p>
        </w:tc>
        <w:tc>
          <w:tcPr>
            <w:tcW w:w="1947" w:type="dxa"/>
            <w:gridSpan w:val="2"/>
            <w:hideMark/>
          </w:tcPr>
          <w:p w14:paraId="1FCA236B" w14:textId="3B42D210" w:rsidR="003B4240" w:rsidRPr="00B97460" w:rsidRDefault="003B4240"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0.441</w:t>
            </w:r>
          </w:p>
        </w:tc>
        <w:tc>
          <w:tcPr>
            <w:tcW w:w="1641" w:type="dxa"/>
            <w:hideMark/>
          </w:tcPr>
          <w:p w14:paraId="28BD711A" w14:textId="0D818D40" w:rsidR="003B4240" w:rsidRPr="00B97460" w:rsidRDefault="003B4240"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s-ES"/>
              </w:rPr>
              <w:t>0.461</w:t>
            </w:r>
          </w:p>
        </w:tc>
      </w:tr>
      <w:tr w:rsidR="003416D5" w:rsidRPr="00021C09" w14:paraId="3BF2286E"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5EE0E5AE" w14:textId="36F6C6BF" w:rsidR="003416D5" w:rsidRPr="00B97460" w:rsidRDefault="003416D5" w:rsidP="003416D5">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n-US"/>
              </w:rPr>
              <w:t>Test LM SEM</w:t>
            </w:r>
          </w:p>
        </w:tc>
        <w:tc>
          <w:tcPr>
            <w:tcW w:w="1519" w:type="dxa"/>
            <w:vAlign w:val="center"/>
          </w:tcPr>
          <w:p w14:paraId="74D83BF2" w14:textId="34336D98"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88.53 [</w:t>
            </w:r>
            <w:r w:rsidRPr="00B97460">
              <w:rPr>
                <w:sz w:val="20"/>
                <w:lang w:val="en-US"/>
              </w:rPr>
              <w:t>0.</w:t>
            </w:r>
            <w:r w:rsidRPr="00021C09">
              <w:rPr>
                <w:rFonts w:asciiTheme="minorHAnsi" w:hAnsiTheme="minorHAnsi" w:cstheme="minorHAnsi"/>
                <w:sz w:val="20"/>
                <w:szCs w:val="20"/>
                <w:lang w:val="en-US"/>
              </w:rPr>
              <w:t>0000]</w:t>
            </w:r>
          </w:p>
        </w:tc>
        <w:tc>
          <w:tcPr>
            <w:tcW w:w="1689" w:type="dxa"/>
            <w:vAlign w:val="center"/>
          </w:tcPr>
          <w:p w14:paraId="268096CC" w14:textId="340042C0"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89.08 [</w:t>
            </w:r>
            <w:r w:rsidRPr="00B97460">
              <w:rPr>
                <w:sz w:val="20"/>
                <w:lang w:val="en-US"/>
              </w:rPr>
              <w:t>0.</w:t>
            </w:r>
            <w:r w:rsidRPr="00021C09">
              <w:rPr>
                <w:rFonts w:asciiTheme="minorHAnsi" w:hAnsiTheme="minorHAnsi" w:cstheme="minorHAnsi"/>
                <w:sz w:val="20"/>
                <w:szCs w:val="20"/>
                <w:lang w:val="en-US"/>
              </w:rPr>
              <w:t>0000]</w:t>
            </w:r>
          </w:p>
        </w:tc>
        <w:tc>
          <w:tcPr>
            <w:tcW w:w="1947" w:type="dxa"/>
            <w:gridSpan w:val="2"/>
            <w:vAlign w:val="center"/>
          </w:tcPr>
          <w:p w14:paraId="2E25C888" w14:textId="090D941F"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90.10 [</w:t>
            </w:r>
            <w:r w:rsidRPr="00B97460">
              <w:rPr>
                <w:sz w:val="20"/>
                <w:lang w:val="en-US"/>
              </w:rPr>
              <w:t>0.</w:t>
            </w:r>
            <w:r w:rsidRPr="00021C09">
              <w:rPr>
                <w:rFonts w:asciiTheme="minorHAnsi" w:hAnsiTheme="minorHAnsi" w:cstheme="minorHAnsi"/>
                <w:sz w:val="20"/>
                <w:szCs w:val="20"/>
                <w:lang w:val="en-US"/>
              </w:rPr>
              <w:t>0000]</w:t>
            </w:r>
          </w:p>
        </w:tc>
        <w:tc>
          <w:tcPr>
            <w:tcW w:w="1641" w:type="dxa"/>
            <w:vAlign w:val="center"/>
          </w:tcPr>
          <w:p w14:paraId="7A8ADAA0" w14:textId="68F830F7"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51.16 [</w:t>
            </w:r>
            <w:r w:rsidRPr="00B97460">
              <w:rPr>
                <w:sz w:val="20"/>
                <w:lang w:val="en-US"/>
              </w:rPr>
              <w:t>0.</w:t>
            </w:r>
            <w:r w:rsidRPr="00021C09">
              <w:rPr>
                <w:rFonts w:asciiTheme="minorHAnsi" w:hAnsiTheme="minorHAnsi" w:cstheme="minorHAnsi"/>
                <w:sz w:val="20"/>
                <w:szCs w:val="20"/>
                <w:lang w:val="en-US"/>
              </w:rPr>
              <w:t>0000]</w:t>
            </w:r>
          </w:p>
        </w:tc>
      </w:tr>
      <w:tr w:rsidR="003416D5" w:rsidRPr="00021C09" w14:paraId="0D898013"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5473C306" w14:textId="2F0A0452" w:rsidR="003416D5" w:rsidRPr="00B97460" w:rsidRDefault="003416D5" w:rsidP="003416D5">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n-US"/>
              </w:rPr>
              <w:t>Test LM SAR</w:t>
            </w:r>
          </w:p>
        </w:tc>
        <w:tc>
          <w:tcPr>
            <w:tcW w:w="1519" w:type="dxa"/>
            <w:vAlign w:val="center"/>
          </w:tcPr>
          <w:p w14:paraId="780D8D5A" w14:textId="147B6D6B"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118.53 [</w:t>
            </w:r>
            <w:r w:rsidRPr="00B97460">
              <w:rPr>
                <w:sz w:val="20"/>
                <w:lang w:val="en-US"/>
              </w:rPr>
              <w:t>0.</w:t>
            </w:r>
            <w:r w:rsidRPr="00021C09">
              <w:rPr>
                <w:rFonts w:asciiTheme="minorHAnsi" w:hAnsiTheme="minorHAnsi" w:cstheme="minorHAnsi"/>
                <w:sz w:val="20"/>
                <w:szCs w:val="20"/>
                <w:lang w:val="en-US"/>
              </w:rPr>
              <w:t>0000]</w:t>
            </w:r>
          </w:p>
        </w:tc>
        <w:tc>
          <w:tcPr>
            <w:tcW w:w="1689" w:type="dxa"/>
            <w:vAlign w:val="center"/>
          </w:tcPr>
          <w:p w14:paraId="3AF49D2C" w14:textId="5E2154BF"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117.24 [</w:t>
            </w:r>
            <w:r w:rsidRPr="00B97460">
              <w:rPr>
                <w:sz w:val="20"/>
                <w:lang w:val="en-US"/>
              </w:rPr>
              <w:t>0.</w:t>
            </w:r>
            <w:r w:rsidRPr="00021C09">
              <w:rPr>
                <w:rFonts w:asciiTheme="minorHAnsi" w:hAnsiTheme="minorHAnsi" w:cstheme="minorHAnsi"/>
                <w:sz w:val="20"/>
                <w:szCs w:val="20"/>
                <w:lang w:val="en-US"/>
              </w:rPr>
              <w:t>0000]</w:t>
            </w:r>
          </w:p>
        </w:tc>
        <w:tc>
          <w:tcPr>
            <w:tcW w:w="1947" w:type="dxa"/>
            <w:gridSpan w:val="2"/>
            <w:vAlign w:val="center"/>
          </w:tcPr>
          <w:p w14:paraId="553E74FA" w14:textId="3FBD0A0A"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123.35 [</w:t>
            </w:r>
            <w:r w:rsidRPr="00B97460">
              <w:rPr>
                <w:sz w:val="20"/>
                <w:lang w:val="en-US"/>
              </w:rPr>
              <w:t>0.</w:t>
            </w:r>
            <w:r w:rsidRPr="00021C09">
              <w:rPr>
                <w:rFonts w:asciiTheme="minorHAnsi" w:hAnsiTheme="minorHAnsi" w:cstheme="minorHAnsi"/>
                <w:sz w:val="20"/>
                <w:szCs w:val="20"/>
                <w:lang w:val="en-US"/>
              </w:rPr>
              <w:t>0000]</w:t>
            </w:r>
          </w:p>
        </w:tc>
        <w:tc>
          <w:tcPr>
            <w:tcW w:w="1641" w:type="dxa"/>
            <w:vAlign w:val="center"/>
          </w:tcPr>
          <w:p w14:paraId="581A8C69" w14:textId="2179ECB8"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71.63 [</w:t>
            </w:r>
            <w:r w:rsidRPr="00B97460">
              <w:rPr>
                <w:sz w:val="20"/>
                <w:lang w:val="en-US"/>
              </w:rPr>
              <w:t>0.</w:t>
            </w:r>
            <w:r w:rsidRPr="00021C09">
              <w:rPr>
                <w:rFonts w:asciiTheme="minorHAnsi" w:hAnsiTheme="minorHAnsi" w:cstheme="minorHAnsi"/>
                <w:sz w:val="20"/>
                <w:szCs w:val="20"/>
                <w:lang w:val="en-US"/>
              </w:rPr>
              <w:t>0000]</w:t>
            </w:r>
          </w:p>
        </w:tc>
      </w:tr>
      <w:tr w:rsidR="003416D5" w:rsidRPr="00021C09" w14:paraId="3E325D11"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vAlign w:val="center"/>
          </w:tcPr>
          <w:p w14:paraId="307E7348" w14:textId="55313D26" w:rsidR="003416D5" w:rsidRPr="00B97460" w:rsidRDefault="003416D5" w:rsidP="003416D5">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n-US"/>
              </w:rPr>
              <w:t>Test LM Robusto SEM</w:t>
            </w:r>
          </w:p>
        </w:tc>
        <w:tc>
          <w:tcPr>
            <w:tcW w:w="1519" w:type="dxa"/>
            <w:vAlign w:val="center"/>
          </w:tcPr>
          <w:p w14:paraId="7E1952DD" w14:textId="710E5B03"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0.00 [0.9438]</w:t>
            </w:r>
          </w:p>
        </w:tc>
        <w:tc>
          <w:tcPr>
            <w:tcW w:w="1689" w:type="dxa"/>
            <w:vAlign w:val="center"/>
          </w:tcPr>
          <w:p w14:paraId="2C8CF3F4" w14:textId="538AF370"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0.17 [0.6783]</w:t>
            </w:r>
          </w:p>
        </w:tc>
        <w:tc>
          <w:tcPr>
            <w:tcW w:w="1947" w:type="dxa"/>
            <w:gridSpan w:val="2"/>
            <w:vAlign w:val="center"/>
          </w:tcPr>
          <w:p w14:paraId="3677A14C" w14:textId="0EB78BE7"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1.97 [0.1601]</w:t>
            </w:r>
          </w:p>
        </w:tc>
        <w:tc>
          <w:tcPr>
            <w:tcW w:w="1641" w:type="dxa"/>
            <w:vAlign w:val="center"/>
          </w:tcPr>
          <w:p w14:paraId="2673A94B" w14:textId="448A454A"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0.54 [0.4605]</w:t>
            </w:r>
          </w:p>
        </w:tc>
      </w:tr>
      <w:tr w:rsidR="003416D5" w:rsidRPr="00021C09" w14:paraId="0B4766AF"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tcBorders>
              <w:bottom w:val="single" w:sz="12" w:space="0" w:color="auto"/>
            </w:tcBorders>
            <w:vAlign w:val="center"/>
          </w:tcPr>
          <w:p w14:paraId="0B3491E9" w14:textId="734BC5B9" w:rsidR="003416D5" w:rsidRPr="00B97460" w:rsidRDefault="003416D5" w:rsidP="003416D5">
            <w:pPr>
              <w:spacing w:after="0" w:line="240" w:lineRule="auto"/>
              <w:jc w:val="left"/>
              <w:rPr>
                <w:rFonts w:asciiTheme="minorHAnsi" w:hAnsiTheme="minorHAnsi"/>
                <w:sz w:val="20"/>
                <w:lang w:val="es-ES"/>
              </w:rPr>
            </w:pPr>
            <w:r w:rsidRPr="00B97460">
              <w:rPr>
                <w:sz w:val="20"/>
                <w:lang w:val="en-US"/>
              </w:rPr>
              <w:t xml:space="preserve">Test LM Robusto </w:t>
            </w:r>
            <w:r w:rsidRPr="00021C09">
              <w:rPr>
                <w:rFonts w:asciiTheme="minorHAnsi" w:hAnsiTheme="minorHAnsi" w:cstheme="minorHAnsi"/>
                <w:sz w:val="20"/>
                <w:szCs w:val="20"/>
                <w:lang w:val="en-US"/>
              </w:rPr>
              <w:t>SAR</w:t>
            </w:r>
          </w:p>
        </w:tc>
        <w:tc>
          <w:tcPr>
            <w:tcW w:w="1519" w:type="dxa"/>
            <w:tcBorders>
              <w:bottom w:val="single" w:sz="12" w:space="0" w:color="auto"/>
            </w:tcBorders>
            <w:vAlign w:val="center"/>
          </w:tcPr>
          <w:p w14:paraId="7ACE5F33" w14:textId="28EA5E3E"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30.00</w:t>
            </w:r>
            <w:r w:rsidRPr="00B97460">
              <w:rPr>
                <w:sz w:val="20"/>
                <w:lang w:val="en-US"/>
              </w:rPr>
              <w:t xml:space="preserve"> [0.</w:t>
            </w:r>
            <w:r w:rsidRPr="00021C09">
              <w:rPr>
                <w:rFonts w:asciiTheme="minorHAnsi" w:hAnsiTheme="minorHAnsi" w:cstheme="minorHAnsi"/>
                <w:sz w:val="20"/>
                <w:szCs w:val="20"/>
                <w:lang w:val="en-US"/>
              </w:rPr>
              <w:t>0000</w:t>
            </w:r>
            <w:r w:rsidRPr="00B97460">
              <w:rPr>
                <w:sz w:val="20"/>
                <w:lang w:val="en-US"/>
              </w:rPr>
              <w:t>]</w:t>
            </w:r>
          </w:p>
        </w:tc>
        <w:tc>
          <w:tcPr>
            <w:tcW w:w="1689" w:type="dxa"/>
            <w:tcBorders>
              <w:bottom w:val="single" w:sz="12" w:space="0" w:color="auto"/>
            </w:tcBorders>
            <w:vAlign w:val="center"/>
          </w:tcPr>
          <w:p w14:paraId="5A271346" w14:textId="01B74831"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28.33 [</w:t>
            </w:r>
            <w:r w:rsidRPr="00B97460">
              <w:rPr>
                <w:sz w:val="20"/>
                <w:lang w:val="en-US"/>
              </w:rPr>
              <w:t>0.</w:t>
            </w:r>
            <w:r w:rsidRPr="00021C09">
              <w:rPr>
                <w:rFonts w:asciiTheme="minorHAnsi" w:hAnsiTheme="minorHAnsi" w:cstheme="minorHAnsi"/>
                <w:sz w:val="20"/>
                <w:szCs w:val="20"/>
                <w:lang w:val="en-US"/>
              </w:rPr>
              <w:t>0000]</w:t>
            </w:r>
          </w:p>
        </w:tc>
        <w:tc>
          <w:tcPr>
            <w:tcW w:w="1947" w:type="dxa"/>
            <w:gridSpan w:val="2"/>
            <w:tcBorders>
              <w:bottom w:val="single" w:sz="12" w:space="0" w:color="auto"/>
            </w:tcBorders>
            <w:vAlign w:val="center"/>
          </w:tcPr>
          <w:p w14:paraId="281B4610" w14:textId="1FBB99E9"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35.23 [</w:t>
            </w:r>
            <w:r w:rsidRPr="00B97460">
              <w:rPr>
                <w:sz w:val="20"/>
                <w:lang w:val="en-US"/>
              </w:rPr>
              <w:t>0.</w:t>
            </w:r>
            <w:r w:rsidRPr="00021C09">
              <w:rPr>
                <w:rFonts w:asciiTheme="minorHAnsi" w:hAnsiTheme="minorHAnsi" w:cstheme="minorHAnsi"/>
                <w:sz w:val="20"/>
                <w:szCs w:val="20"/>
                <w:lang w:val="en-US"/>
              </w:rPr>
              <w:t>0000]</w:t>
            </w:r>
          </w:p>
        </w:tc>
        <w:tc>
          <w:tcPr>
            <w:tcW w:w="1641" w:type="dxa"/>
            <w:tcBorders>
              <w:bottom w:val="single" w:sz="12" w:space="0" w:color="auto"/>
            </w:tcBorders>
            <w:vAlign w:val="center"/>
          </w:tcPr>
          <w:p w14:paraId="395BA14A" w14:textId="1EC715CA" w:rsidR="003416D5" w:rsidRPr="00B97460" w:rsidRDefault="003416D5" w:rsidP="003416D5">
            <w:pPr>
              <w:spacing w:after="0" w:line="240" w:lineRule="auto"/>
              <w:jc w:val="center"/>
              <w:rPr>
                <w:rFonts w:asciiTheme="minorHAnsi" w:hAnsiTheme="minorHAnsi"/>
                <w:sz w:val="20"/>
                <w:lang w:val="es-ES"/>
              </w:rPr>
            </w:pPr>
            <w:r w:rsidRPr="00021C09">
              <w:rPr>
                <w:rFonts w:asciiTheme="minorHAnsi" w:hAnsiTheme="minorHAnsi" w:cstheme="minorHAnsi"/>
                <w:sz w:val="20"/>
                <w:szCs w:val="20"/>
                <w:lang w:val="en-US"/>
              </w:rPr>
              <w:t>21.01 [</w:t>
            </w:r>
            <w:r w:rsidRPr="00B97460">
              <w:rPr>
                <w:sz w:val="20"/>
                <w:lang w:val="en-US"/>
              </w:rPr>
              <w:t>0.</w:t>
            </w:r>
            <w:r w:rsidRPr="00021C09">
              <w:rPr>
                <w:rFonts w:asciiTheme="minorHAnsi" w:hAnsiTheme="minorHAnsi" w:cstheme="minorHAnsi"/>
                <w:sz w:val="20"/>
                <w:szCs w:val="20"/>
                <w:lang w:val="en-US"/>
              </w:rPr>
              <w:t>0000]</w:t>
            </w:r>
          </w:p>
        </w:tc>
      </w:tr>
      <w:tr w:rsidR="009705DE" w:rsidRPr="00021C09" w14:paraId="42C26419" w14:textId="77777777" w:rsidTr="009705DE">
        <w:trPr>
          <w:cnfStyle w:val="100000000000" w:firstRow="1" w:lastRow="0" w:firstColumn="0" w:lastColumn="0" w:oddVBand="0" w:evenVBand="0" w:oddHBand="0" w:evenHBand="0" w:firstRowFirstColumn="0" w:firstRowLastColumn="0" w:lastRowFirstColumn="0" w:lastRowLastColumn="0"/>
        </w:trPr>
        <w:tc>
          <w:tcPr>
            <w:tcW w:w="1481" w:type="dxa"/>
            <w:gridSpan w:val="6"/>
            <w:tcBorders>
              <w:top w:val="single" w:sz="12" w:space="0" w:color="auto"/>
            </w:tcBorders>
            <w:hideMark/>
          </w:tcPr>
          <w:p w14:paraId="4EC3A5F4" w14:textId="77777777" w:rsidR="009705DE" w:rsidRPr="00B97460" w:rsidRDefault="009705DE" w:rsidP="00B97460">
            <w:pPr>
              <w:spacing w:after="0" w:line="240" w:lineRule="auto"/>
              <w:jc w:val="center"/>
              <w:rPr>
                <w:rFonts w:asciiTheme="minorHAnsi" w:hAnsiTheme="minorHAnsi"/>
                <w:sz w:val="20"/>
                <w:lang w:val="es-ES"/>
              </w:rPr>
            </w:pPr>
          </w:p>
        </w:tc>
      </w:tr>
      <w:tr w:rsidR="003B4240" w:rsidRPr="00021C09" w14:paraId="00DCF72E" w14:textId="77777777" w:rsidTr="009705DE">
        <w:trPr>
          <w:cnfStyle w:val="100000000000" w:firstRow="1" w:lastRow="0" w:firstColumn="0" w:lastColumn="0" w:oddVBand="0" w:evenVBand="0" w:oddHBand="0" w:evenHBand="0" w:firstRowFirstColumn="0" w:firstRowLastColumn="0" w:lastRowFirstColumn="0" w:lastRowLastColumn="0"/>
        </w:trPr>
        <w:tc>
          <w:tcPr>
            <w:tcW w:w="1697" w:type="dxa"/>
            <w:hideMark/>
          </w:tcPr>
          <w:p w14:paraId="452F0C4A" w14:textId="3686E07C" w:rsidR="003B4240" w:rsidRPr="00B97460" w:rsidRDefault="003B4240" w:rsidP="003B4240">
            <w:pPr>
              <w:spacing w:after="0" w:line="240" w:lineRule="auto"/>
              <w:jc w:val="left"/>
              <w:rPr>
                <w:rFonts w:asciiTheme="minorHAnsi" w:hAnsiTheme="minorHAnsi"/>
                <w:sz w:val="20"/>
                <w:lang w:val="es-ES"/>
              </w:rPr>
            </w:pPr>
            <w:r w:rsidRPr="00021C09">
              <w:rPr>
                <w:rFonts w:asciiTheme="minorHAnsi" w:hAnsiTheme="minorHAnsi" w:cstheme="minorHAnsi"/>
                <w:sz w:val="20"/>
                <w:szCs w:val="20"/>
                <w:lang w:val="es-ES"/>
              </w:rPr>
              <w:t>Nota</w:t>
            </w:r>
            <w:r w:rsidR="003416D5" w:rsidRPr="00021C09">
              <w:rPr>
                <w:rFonts w:asciiTheme="minorHAnsi" w:hAnsiTheme="minorHAnsi" w:cstheme="minorHAnsi"/>
                <w:sz w:val="20"/>
                <w:szCs w:val="20"/>
                <w:lang w:val="es-ES"/>
              </w:rPr>
              <w:t>s</w:t>
            </w:r>
            <w:r w:rsidRPr="00B97460">
              <w:rPr>
                <w:sz w:val="20"/>
                <w:lang w:val="es-ES"/>
              </w:rPr>
              <w:t>:</w:t>
            </w:r>
          </w:p>
        </w:tc>
        <w:tc>
          <w:tcPr>
            <w:tcW w:w="6796" w:type="dxa"/>
            <w:gridSpan w:val="5"/>
            <w:hideMark/>
          </w:tcPr>
          <w:p w14:paraId="1CAA0821" w14:textId="77777777" w:rsidR="003B4240" w:rsidRPr="00B97460" w:rsidRDefault="003B4240" w:rsidP="003B4240">
            <w:pPr>
              <w:spacing w:after="0" w:line="240" w:lineRule="auto"/>
              <w:jc w:val="right"/>
              <w:rPr>
                <w:rFonts w:asciiTheme="minorHAnsi" w:hAnsiTheme="minorHAnsi"/>
                <w:sz w:val="20"/>
                <w:lang w:val="es-ES"/>
              </w:rPr>
            </w:pPr>
            <w:r w:rsidRPr="00B97460">
              <w:rPr>
                <w:rFonts w:asciiTheme="minorHAnsi" w:hAnsiTheme="minorHAnsi"/>
                <w:sz w:val="20"/>
                <w:vertAlign w:val="superscript"/>
                <w:lang w:val="es-ES"/>
              </w:rPr>
              <w:t>*</w:t>
            </w:r>
            <w:r w:rsidRPr="00B97460">
              <w:rPr>
                <w:rFonts w:asciiTheme="minorHAnsi" w:hAnsiTheme="minorHAnsi"/>
                <w:sz w:val="20"/>
                <w:lang w:val="es-ES"/>
              </w:rPr>
              <w:t>p&lt;0.1; </w:t>
            </w:r>
            <w:r w:rsidRPr="00B97460">
              <w:rPr>
                <w:rFonts w:asciiTheme="minorHAnsi" w:hAnsiTheme="minorHAnsi"/>
                <w:sz w:val="20"/>
                <w:vertAlign w:val="superscript"/>
                <w:lang w:val="es-ES"/>
              </w:rPr>
              <w:t>**</w:t>
            </w:r>
            <w:r w:rsidRPr="00B97460">
              <w:rPr>
                <w:rFonts w:asciiTheme="minorHAnsi" w:hAnsiTheme="minorHAnsi"/>
                <w:sz w:val="20"/>
                <w:lang w:val="es-ES"/>
              </w:rPr>
              <w:t>p&lt;0.05; </w:t>
            </w:r>
            <w:r w:rsidRPr="00B97460">
              <w:rPr>
                <w:rFonts w:asciiTheme="minorHAnsi" w:hAnsiTheme="minorHAnsi"/>
                <w:sz w:val="20"/>
                <w:vertAlign w:val="superscript"/>
                <w:lang w:val="es-ES"/>
              </w:rPr>
              <w:t>***</w:t>
            </w:r>
            <w:r w:rsidRPr="00B97460">
              <w:rPr>
                <w:rFonts w:asciiTheme="minorHAnsi" w:hAnsiTheme="minorHAnsi"/>
                <w:sz w:val="20"/>
                <w:lang w:val="es-ES"/>
              </w:rPr>
              <w:t>p&lt;0.01</w:t>
            </w:r>
          </w:p>
          <w:p w14:paraId="38F74348" w14:textId="5EA1A2E9" w:rsidR="003416D5" w:rsidRPr="00B97460" w:rsidRDefault="003416D5" w:rsidP="003416D5">
            <w:pPr>
              <w:spacing w:after="0" w:line="240" w:lineRule="auto"/>
              <w:jc w:val="right"/>
              <w:rPr>
                <w:rFonts w:asciiTheme="minorHAnsi" w:hAnsiTheme="minorHAnsi"/>
                <w:sz w:val="20"/>
                <w:lang w:val="es-ES"/>
              </w:rPr>
            </w:pPr>
            <w:r w:rsidRPr="00021C09">
              <w:rPr>
                <w:rFonts w:asciiTheme="minorHAnsi" w:hAnsiTheme="minorHAnsi" w:cstheme="minorHAnsi"/>
                <w:sz w:val="20"/>
                <w:szCs w:val="20"/>
                <w:lang w:val="es-ES"/>
              </w:rPr>
              <w:t>Para Test LM, valor p en [ ]</w:t>
            </w:r>
          </w:p>
        </w:tc>
      </w:tr>
    </w:tbl>
    <w:p w14:paraId="7C97A04C" w14:textId="6EA99CB1" w:rsidR="00244ACD" w:rsidRDefault="00CC64D9" w:rsidP="003416D5">
      <w:pPr>
        <w:pStyle w:val="Fuente"/>
        <w:rPr>
          <w:lang w:val="es-ES"/>
        </w:rPr>
      </w:pPr>
      <w:r w:rsidRPr="00CC64D9">
        <w:rPr>
          <w:lang w:val="es-ES"/>
        </w:rPr>
        <w:t xml:space="preserve">Fuente: </w:t>
      </w:r>
      <w:r w:rsidRPr="00244ACD">
        <w:t>Elaboración</w:t>
      </w:r>
      <w:r w:rsidRPr="00CC64D9">
        <w:rPr>
          <w:lang w:val="es-ES"/>
        </w:rPr>
        <w:t xml:space="preserve"> propia, 2019</w:t>
      </w:r>
    </w:p>
    <w:p w14:paraId="4CADFA7E" w14:textId="5952386D" w:rsidR="00021C09" w:rsidRDefault="00021C09" w:rsidP="00021C09">
      <w:pPr>
        <w:pStyle w:val="Descripcin"/>
        <w:keepNext/>
      </w:pPr>
      <w:bookmarkStart w:id="1233" w:name="_Toc8395786"/>
      <w:r>
        <w:lastRenderedPageBreak/>
        <w:t xml:space="preserve">Tabla </w:t>
      </w:r>
      <w:r>
        <w:fldChar w:fldCharType="begin"/>
      </w:r>
      <w:r>
        <w:instrText xml:space="preserve"> SEQ Tabla \* ARABIC </w:instrText>
      </w:r>
      <w:r>
        <w:fldChar w:fldCharType="separate"/>
      </w:r>
      <w:r w:rsidR="008C0ABB">
        <w:rPr>
          <w:noProof/>
        </w:rPr>
        <w:t>5</w:t>
      </w:r>
      <w:r>
        <w:fldChar w:fldCharType="end"/>
      </w:r>
      <w:r>
        <w:t xml:space="preserve">: </w:t>
      </w:r>
      <w:r w:rsidRPr="00656617">
        <w:t xml:space="preserve">Resultados de regresión lineal por MCO - Combustible </w:t>
      </w:r>
      <w:r>
        <w:t>Gasohol 90 octanos</w:t>
      </w:r>
      <w:bookmarkEnd w:id="1233"/>
    </w:p>
    <w:tbl>
      <w:tblPr>
        <w:tblStyle w:val="tesis"/>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1561"/>
        <w:gridCol w:w="1561"/>
        <w:gridCol w:w="1561"/>
        <w:gridCol w:w="1561"/>
      </w:tblGrid>
      <w:tr w:rsidR="00615770" w:rsidRPr="009705DE" w14:paraId="34810109"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tcBorders>
              <w:top w:val="single" w:sz="12" w:space="0" w:color="auto"/>
            </w:tcBorders>
            <w:hideMark/>
          </w:tcPr>
          <w:p w14:paraId="155F9369" w14:textId="77777777" w:rsidR="00615770" w:rsidRPr="009705DE" w:rsidRDefault="00615770" w:rsidP="00615770">
            <w:pPr>
              <w:spacing w:after="0" w:line="240" w:lineRule="auto"/>
              <w:jc w:val="center"/>
              <w:rPr>
                <w:rFonts w:asciiTheme="minorHAnsi" w:hAnsiTheme="minorHAnsi" w:cstheme="minorHAnsi"/>
                <w:sz w:val="20"/>
                <w:szCs w:val="20"/>
                <w:lang w:val="es-ES"/>
              </w:rPr>
            </w:pPr>
          </w:p>
        </w:tc>
        <w:tc>
          <w:tcPr>
            <w:tcW w:w="0" w:type="auto"/>
            <w:gridSpan w:val="4"/>
            <w:tcBorders>
              <w:top w:val="single" w:sz="12" w:space="0" w:color="auto"/>
            </w:tcBorders>
            <w:hideMark/>
          </w:tcPr>
          <w:p w14:paraId="0EA6EA8E"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Precio de venta - Gasohol 90 (soles/galón)</w:t>
            </w:r>
          </w:p>
        </w:tc>
      </w:tr>
      <w:tr w:rsidR="00615770" w:rsidRPr="009705DE" w14:paraId="4EA4871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6" w:space="0" w:color="auto"/>
            </w:tcBorders>
            <w:hideMark/>
          </w:tcPr>
          <w:p w14:paraId="541179A1" w14:textId="77777777" w:rsidR="00615770" w:rsidRPr="009705DE" w:rsidRDefault="00615770" w:rsidP="00615770">
            <w:pPr>
              <w:spacing w:after="0" w:line="240" w:lineRule="auto"/>
              <w:jc w:val="center"/>
              <w:rPr>
                <w:rFonts w:asciiTheme="minorHAnsi" w:hAnsiTheme="minorHAnsi" w:cstheme="minorHAnsi"/>
                <w:sz w:val="20"/>
                <w:szCs w:val="20"/>
                <w:lang w:val="es-ES"/>
              </w:rPr>
            </w:pPr>
          </w:p>
        </w:tc>
        <w:tc>
          <w:tcPr>
            <w:tcW w:w="0" w:type="auto"/>
            <w:tcBorders>
              <w:bottom w:val="single" w:sz="6" w:space="0" w:color="auto"/>
            </w:tcBorders>
            <w:hideMark/>
          </w:tcPr>
          <w:p w14:paraId="3D73FAA4"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Ago-17</w:t>
            </w:r>
          </w:p>
        </w:tc>
        <w:tc>
          <w:tcPr>
            <w:tcW w:w="0" w:type="auto"/>
            <w:tcBorders>
              <w:bottom w:val="single" w:sz="6" w:space="0" w:color="auto"/>
            </w:tcBorders>
            <w:hideMark/>
          </w:tcPr>
          <w:p w14:paraId="256347A9"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Dic-17</w:t>
            </w:r>
          </w:p>
        </w:tc>
        <w:tc>
          <w:tcPr>
            <w:tcW w:w="0" w:type="auto"/>
            <w:tcBorders>
              <w:bottom w:val="single" w:sz="6" w:space="0" w:color="auto"/>
            </w:tcBorders>
            <w:hideMark/>
          </w:tcPr>
          <w:p w14:paraId="6CC0EF51"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Mar-18</w:t>
            </w:r>
          </w:p>
        </w:tc>
        <w:tc>
          <w:tcPr>
            <w:tcW w:w="0" w:type="auto"/>
            <w:tcBorders>
              <w:bottom w:val="single" w:sz="6" w:space="0" w:color="auto"/>
            </w:tcBorders>
            <w:hideMark/>
          </w:tcPr>
          <w:p w14:paraId="40A9D6DC"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Jul-18</w:t>
            </w:r>
          </w:p>
        </w:tc>
      </w:tr>
      <w:tr w:rsidR="00615770" w:rsidRPr="009705DE" w14:paraId="4A8B756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tcBorders>
              <w:top w:val="single" w:sz="6" w:space="0" w:color="auto"/>
            </w:tcBorders>
            <w:hideMark/>
          </w:tcPr>
          <w:p w14:paraId="12D90AE4" w14:textId="2BB69DC9"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 xml:space="preserve">Abanderada </w:t>
            </w:r>
            <w:r w:rsidR="009705DE" w:rsidRPr="009705DE">
              <w:rPr>
                <w:rFonts w:asciiTheme="minorHAnsi" w:hAnsiTheme="minorHAnsi" w:cstheme="minorHAnsi"/>
                <w:sz w:val="20"/>
                <w:szCs w:val="20"/>
                <w:lang w:val="es-ES"/>
              </w:rPr>
              <w:t>Petroperú</w:t>
            </w:r>
          </w:p>
        </w:tc>
        <w:tc>
          <w:tcPr>
            <w:tcW w:w="0" w:type="auto"/>
            <w:tcBorders>
              <w:top w:val="single" w:sz="6" w:space="0" w:color="auto"/>
            </w:tcBorders>
            <w:hideMark/>
          </w:tcPr>
          <w:p w14:paraId="2B838B18"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0.144 (0.094)</w:t>
            </w:r>
          </w:p>
        </w:tc>
        <w:tc>
          <w:tcPr>
            <w:tcW w:w="0" w:type="auto"/>
            <w:tcBorders>
              <w:top w:val="single" w:sz="6" w:space="0" w:color="auto"/>
            </w:tcBorders>
            <w:hideMark/>
          </w:tcPr>
          <w:p w14:paraId="707BEF62"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0.079 (0.098)</w:t>
            </w:r>
          </w:p>
        </w:tc>
        <w:tc>
          <w:tcPr>
            <w:tcW w:w="0" w:type="auto"/>
            <w:tcBorders>
              <w:top w:val="single" w:sz="6" w:space="0" w:color="auto"/>
            </w:tcBorders>
            <w:hideMark/>
          </w:tcPr>
          <w:p w14:paraId="5D9B705F"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0.024 (0.090)</w:t>
            </w:r>
          </w:p>
        </w:tc>
        <w:tc>
          <w:tcPr>
            <w:tcW w:w="0" w:type="auto"/>
            <w:tcBorders>
              <w:top w:val="single" w:sz="6" w:space="0" w:color="auto"/>
            </w:tcBorders>
            <w:hideMark/>
          </w:tcPr>
          <w:p w14:paraId="2F32CA66"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0.112 (0.095)</w:t>
            </w:r>
          </w:p>
        </w:tc>
      </w:tr>
      <w:tr w:rsidR="00615770" w:rsidRPr="009705DE" w14:paraId="509EB2A3"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632311A2"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Abanderada Pecsa</w:t>
            </w:r>
          </w:p>
        </w:tc>
        <w:tc>
          <w:tcPr>
            <w:tcW w:w="0" w:type="auto"/>
            <w:hideMark/>
          </w:tcPr>
          <w:p w14:paraId="5368564E"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0.310</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(0.109)</w:t>
            </w:r>
          </w:p>
        </w:tc>
        <w:tc>
          <w:tcPr>
            <w:tcW w:w="0" w:type="auto"/>
            <w:hideMark/>
          </w:tcPr>
          <w:p w14:paraId="64C3E219"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0.307</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(0.112)</w:t>
            </w:r>
          </w:p>
        </w:tc>
        <w:tc>
          <w:tcPr>
            <w:tcW w:w="0" w:type="auto"/>
            <w:hideMark/>
          </w:tcPr>
          <w:p w14:paraId="49C5CB46"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0.236</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(0.104)</w:t>
            </w:r>
          </w:p>
        </w:tc>
        <w:tc>
          <w:tcPr>
            <w:tcW w:w="0" w:type="auto"/>
            <w:hideMark/>
          </w:tcPr>
          <w:p w14:paraId="44140F60"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0.312</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(0.109)</w:t>
            </w:r>
          </w:p>
        </w:tc>
      </w:tr>
      <w:tr w:rsidR="00615770" w:rsidRPr="009705DE" w14:paraId="58532724"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7337EC1B"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Abanderada Primax</w:t>
            </w:r>
          </w:p>
        </w:tc>
        <w:tc>
          <w:tcPr>
            <w:tcW w:w="0" w:type="auto"/>
            <w:hideMark/>
          </w:tcPr>
          <w:p w14:paraId="4369C04B"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0.586</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(0.081)</w:t>
            </w:r>
          </w:p>
        </w:tc>
        <w:tc>
          <w:tcPr>
            <w:tcW w:w="0" w:type="auto"/>
            <w:hideMark/>
          </w:tcPr>
          <w:p w14:paraId="4B02DA15"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0.582</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(0.084)</w:t>
            </w:r>
          </w:p>
        </w:tc>
        <w:tc>
          <w:tcPr>
            <w:tcW w:w="0" w:type="auto"/>
            <w:hideMark/>
          </w:tcPr>
          <w:p w14:paraId="4775337E"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0.450</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(0.078)</w:t>
            </w:r>
          </w:p>
        </w:tc>
        <w:tc>
          <w:tcPr>
            <w:tcW w:w="0" w:type="auto"/>
            <w:hideMark/>
          </w:tcPr>
          <w:p w14:paraId="764536C5"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0.575</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(0.082)</w:t>
            </w:r>
          </w:p>
        </w:tc>
      </w:tr>
      <w:tr w:rsidR="00615770" w:rsidRPr="009705DE" w14:paraId="7B46C75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911686C"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Abanderada Repsol</w:t>
            </w:r>
          </w:p>
        </w:tc>
        <w:tc>
          <w:tcPr>
            <w:tcW w:w="0" w:type="auto"/>
            <w:hideMark/>
          </w:tcPr>
          <w:p w14:paraId="7BDFB0A0"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0.468</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(0.089)</w:t>
            </w:r>
          </w:p>
        </w:tc>
        <w:tc>
          <w:tcPr>
            <w:tcW w:w="0" w:type="auto"/>
            <w:hideMark/>
          </w:tcPr>
          <w:p w14:paraId="4F87EF92"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0.331</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(0.093)</w:t>
            </w:r>
          </w:p>
        </w:tc>
        <w:tc>
          <w:tcPr>
            <w:tcW w:w="0" w:type="auto"/>
            <w:hideMark/>
          </w:tcPr>
          <w:p w14:paraId="2CFEA136"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0.309</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(0.085)</w:t>
            </w:r>
          </w:p>
        </w:tc>
        <w:tc>
          <w:tcPr>
            <w:tcW w:w="0" w:type="auto"/>
            <w:hideMark/>
          </w:tcPr>
          <w:p w14:paraId="3F7B610B"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0.382</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(0.090)</w:t>
            </w:r>
          </w:p>
        </w:tc>
      </w:tr>
      <w:tr w:rsidR="00615770" w:rsidRPr="009705DE" w14:paraId="2EF4FD61"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65599D4E"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Propia Pecsa</w:t>
            </w:r>
          </w:p>
        </w:tc>
        <w:tc>
          <w:tcPr>
            <w:tcW w:w="0" w:type="auto"/>
            <w:hideMark/>
          </w:tcPr>
          <w:p w14:paraId="39F4B7BE"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-0.116 (0.118)</w:t>
            </w:r>
          </w:p>
        </w:tc>
        <w:tc>
          <w:tcPr>
            <w:tcW w:w="0" w:type="auto"/>
            <w:hideMark/>
          </w:tcPr>
          <w:p w14:paraId="7C39B7E8"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0.080 (0.122)</w:t>
            </w:r>
          </w:p>
        </w:tc>
        <w:tc>
          <w:tcPr>
            <w:tcW w:w="0" w:type="auto"/>
            <w:hideMark/>
          </w:tcPr>
          <w:p w14:paraId="4D512ED9"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0.158 (0.113)</w:t>
            </w:r>
          </w:p>
        </w:tc>
        <w:tc>
          <w:tcPr>
            <w:tcW w:w="0" w:type="auto"/>
            <w:hideMark/>
          </w:tcPr>
          <w:p w14:paraId="3E7F2681"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0.171 (0.119)</w:t>
            </w:r>
          </w:p>
        </w:tc>
      </w:tr>
      <w:tr w:rsidR="00615770" w:rsidRPr="009705DE" w14:paraId="5E0B634C"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7A935E7"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Propia Primax</w:t>
            </w:r>
          </w:p>
        </w:tc>
        <w:tc>
          <w:tcPr>
            <w:tcW w:w="0" w:type="auto"/>
            <w:hideMark/>
          </w:tcPr>
          <w:p w14:paraId="01859339"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0.257</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(0.105)</w:t>
            </w:r>
          </w:p>
        </w:tc>
        <w:tc>
          <w:tcPr>
            <w:tcW w:w="0" w:type="auto"/>
            <w:hideMark/>
          </w:tcPr>
          <w:p w14:paraId="7C6D9CF0"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0.297</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(0.109)</w:t>
            </w:r>
          </w:p>
        </w:tc>
        <w:tc>
          <w:tcPr>
            <w:tcW w:w="0" w:type="auto"/>
            <w:hideMark/>
          </w:tcPr>
          <w:p w14:paraId="142A9BFA"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0.311</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(0.101)</w:t>
            </w:r>
          </w:p>
        </w:tc>
        <w:tc>
          <w:tcPr>
            <w:tcW w:w="0" w:type="auto"/>
            <w:hideMark/>
          </w:tcPr>
          <w:p w14:paraId="41AE7D58"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0.599</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(0.106)</w:t>
            </w:r>
          </w:p>
        </w:tc>
      </w:tr>
      <w:tr w:rsidR="00615770" w:rsidRPr="009705DE" w14:paraId="4295AEE5"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75ED3BA3"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Propia Repsol</w:t>
            </w:r>
          </w:p>
        </w:tc>
        <w:tc>
          <w:tcPr>
            <w:tcW w:w="0" w:type="auto"/>
            <w:hideMark/>
          </w:tcPr>
          <w:p w14:paraId="2915E509"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0.399</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(0.092)</w:t>
            </w:r>
          </w:p>
        </w:tc>
        <w:tc>
          <w:tcPr>
            <w:tcW w:w="0" w:type="auto"/>
            <w:hideMark/>
          </w:tcPr>
          <w:p w14:paraId="480057D2"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0.273</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(0.096)</w:t>
            </w:r>
          </w:p>
        </w:tc>
        <w:tc>
          <w:tcPr>
            <w:tcW w:w="0" w:type="auto"/>
            <w:hideMark/>
          </w:tcPr>
          <w:p w14:paraId="5035ED0D"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0.169</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(0.089)</w:t>
            </w:r>
          </w:p>
        </w:tc>
        <w:tc>
          <w:tcPr>
            <w:tcW w:w="0" w:type="auto"/>
            <w:hideMark/>
          </w:tcPr>
          <w:p w14:paraId="3FD3FCCA"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0.509</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(0.093)</w:t>
            </w:r>
          </w:p>
        </w:tc>
      </w:tr>
      <w:tr w:rsidR="00615770" w:rsidRPr="009705DE" w14:paraId="3724D86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363550C"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SC</w:t>
            </w:r>
          </w:p>
        </w:tc>
        <w:tc>
          <w:tcPr>
            <w:tcW w:w="0" w:type="auto"/>
            <w:hideMark/>
          </w:tcPr>
          <w:p w14:paraId="14C25646"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0.251 (0.183)</w:t>
            </w:r>
          </w:p>
        </w:tc>
        <w:tc>
          <w:tcPr>
            <w:tcW w:w="0" w:type="auto"/>
            <w:hideMark/>
          </w:tcPr>
          <w:p w14:paraId="7E7475A5"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0.117 (0.191)</w:t>
            </w:r>
          </w:p>
        </w:tc>
        <w:tc>
          <w:tcPr>
            <w:tcW w:w="0" w:type="auto"/>
            <w:hideMark/>
          </w:tcPr>
          <w:p w14:paraId="54D24050"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-0.099 (0.106)</w:t>
            </w:r>
          </w:p>
        </w:tc>
        <w:tc>
          <w:tcPr>
            <w:tcW w:w="0" w:type="auto"/>
            <w:hideMark/>
          </w:tcPr>
          <w:p w14:paraId="20FA2331"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-0.034 (0.111)</w:t>
            </w:r>
          </w:p>
        </w:tc>
      </w:tr>
      <w:tr w:rsidR="00615770" w:rsidRPr="009705DE" w14:paraId="44101EBE"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1B8DE951"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DPROM</w:t>
            </w:r>
          </w:p>
        </w:tc>
        <w:tc>
          <w:tcPr>
            <w:tcW w:w="0" w:type="auto"/>
            <w:hideMark/>
          </w:tcPr>
          <w:p w14:paraId="2E3C875E"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-0.264 (0.188)</w:t>
            </w:r>
          </w:p>
        </w:tc>
        <w:tc>
          <w:tcPr>
            <w:tcW w:w="0" w:type="auto"/>
            <w:hideMark/>
          </w:tcPr>
          <w:p w14:paraId="6321EACD"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-0.175 (0.196)</w:t>
            </w:r>
          </w:p>
        </w:tc>
        <w:tc>
          <w:tcPr>
            <w:tcW w:w="0" w:type="auto"/>
            <w:hideMark/>
          </w:tcPr>
          <w:p w14:paraId="2739A985"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-0.124 (0.182)</w:t>
            </w:r>
          </w:p>
        </w:tc>
        <w:tc>
          <w:tcPr>
            <w:tcW w:w="0" w:type="auto"/>
            <w:hideMark/>
          </w:tcPr>
          <w:p w14:paraId="6A290E22"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-0.020 (0.191)</w:t>
            </w:r>
          </w:p>
        </w:tc>
      </w:tr>
      <w:tr w:rsidR="00615770" w:rsidRPr="009705DE" w14:paraId="5CE69385"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39784A8C"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DMIN</w:t>
            </w:r>
          </w:p>
        </w:tc>
        <w:tc>
          <w:tcPr>
            <w:tcW w:w="0" w:type="auto"/>
            <w:hideMark/>
          </w:tcPr>
          <w:p w14:paraId="56D0A96F"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0.161</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(0.078)</w:t>
            </w:r>
          </w:p>
        </w:tc>
        <w:tc>
          <w:tcPr>
            <w:tcW w:w="0" w:type="auto"/>
            <w:hideMark/>
          </w:tcPr>
          <w:p w14:paraId="1E00F998"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0.053 (0.081)</w:t>
            </w:r>
          </w:p>
        </w:tc>
        <w:tc>
          <w:tcPr>
            <w:tcW w:w="0" w:type="auto"/>
            <w:hideMark/>
          </w:tcPr>
          <w:p w14:paraId="2673EFC5"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0.029 (0.075)</w:t>
            </w:r>
          </w:p>
        </w:tc>
        <w:tc>
          <w:tcPr>
            <w:tcW w:w="0" w:type="auto"/>
            <w:hideMark/>
          </w:tcPr>
          <w:p w14:paraId="48C23135"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0.013 (0.079)</w:t>
            </w:r>
          </w:p>
        </w:tc>
      </w:tr>
      <w:tr w:rsidR="00615770" w:rsidRPr="009705DE" w14:paraId="6A71A6E1"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14B64A48"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NCERC</w:t>
            </w:r>
          </w:p>
        </w:tc>
        <w:tc>
          <w:tcPr>
            <w:tcW w:w="0" w:type="auto"/>
            <w:hideMark/>
          </w:tcPr>
          <w:p w14:paraId="304C7463"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-0.033</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(0.004)</w:t>
            </w:r>
          </w:p>
        </w:tc>
        <w:tc>
          <w:tcPr>
            <w:tcW w:w="0" w:type="auto"/>
            <w:hideMark/>
          </w:tcPr>
          <w:p w14:paraId="0019D7B4"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-0.030</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(0.005)</w:t>
            </w:r>
          </w:p>
        </w:tc>
        <w:tc>
          <w:tcPr>
            <w:tcW w:w="0" w:type="auto"/>
            <w:hideMark/>
          </w:tcPr>
          <w:p w14:paraId="7A74D0C8"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-0.028</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(0.004)</w:t>
            </w:r>
          </w:p>
        </w:tc>
        <w:tc>
          <w:tcPr>
            <w:tcW w:w="0" w:type="auto"/>
            <w:hideMark/>
          </w:tcPr>
          <w:p w14:paraId="6E7A71EE"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-0.030</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(0.004)</w:t>
            </w:r>
          </w:p>
        </w:tc>
      </w:tr>
      <w:tr w:rsidR="00615770" w:rsidRPr="009705DE" w14:paraId="6FB83827"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251BE37A"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MECANICO</w:t>
            </w:r>
          </w:p>
        </w:tc>
        <w:tc>
          <w:tcPr>
            <w:tcW w:w="0" w:type="auto"/>
            <w:hideMark/>
          </w:tcPr>
          <w:p w14:paraId="39F27BB7"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0.120</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(0.072)</w:t>
            </w:r>
          </w:p>
        </w:tc>
        <w:tc>
          <w:tcPr>
            <w:tcW w:w="0" w:type="auto"/>
            <w:hideMark/>
          </w:tcPr>
          <w:p w14:paraId="2680DE65"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0.160</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(0.075)</w:t>
            </w:r>
          </w:p>
        </w:tc>
        <w:tc>
          <w:tcPr>
            <w:tcW w:w="0" w:type="auto"/>
            <w:hideMark/>
          </w:tcPr>
          <w:p w14:paraId="38E08409"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0.061 (0.069)</w:t>
            </w:r>
          </w:p>
        </w:tc>
        <w:tc>
          <w:tcPr>
            <w:tcW w:w="0" w:type="auto"/>
            <w:hideMark/>
          </w:tcPr>
          <w:p w14:paraId="183621B7"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-0.040 (0.073)</w:t>
            </w:r>
          </w:p>
        </w:tc>
      </w:tr>
      <w:tr w:rsidR="00615770" w:rsidRPr="009705DE" w14:paraId="00AB3B9D"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94F25BC"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LAVADO</w:t>
            </w:r>
          </w:p>
        </w:tc>
        <w:tc>
          <w:tcPr>
            <w:tcW w:w="0" w:type="auto"/>
            <w:hideMark/>
          </w:tcPr>
          <w:p w14:paraId="3C6750A0"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-0.151</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(0.084)</w:t>
            </w:r>
          </w:p>
        </w:tc>
        <w:tc>
          <w:tcPr>
            <w:tcW w:w="0" w:type="auto"/>
            <w:hideMark/>
          </w:tcPr>
          <w:p w14:paraId="628CCDDC"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-0.129 (0.088)</w:t>
            </w:r>
          </w:p>
        </w:tc>
        <w:tc>
          <w:tcPr>
            <w:tcW w:w="0" w:type="auto"/>
            <w:hideMark/>
          </w:tcPr>
          <w:p w14:paraId="4EC2528E"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-0.108 (0.081)</w:t>
            </w:r>
          </w:p>
        </w:tc>
        <w:tc>
          <w:tcPr>
            <w:tcW w:w="0" w:type="auto"/>
            <w:hideMark/>
          </w:tcPr>
          <w:p w14:paraId="0FE5DF11"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-0.061 (0.085)</w:t>
            </w:r>
          </w:p>
        </w:tc>
      </w:tr>
      <w:tr w:rsidR="00615770" w:rsidRPr="009705DE" w14:paraId="5E749B2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441A9E7F"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CAJERO</w:t>
            </w:r>
          </w:p>
        </w:tc>
        <w:tc>
          <w:tcPr>
            <w:tcW w:w="0" w:type="auto"/>
            <w:hideMark/>
          </w:tcPr>
          <w:p w14:paraId="4C3F4B46"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0.058 (0.060)</w:t>
            </w:r>
          </w:p>
        </w:tc>
        <w:tc>
          <w:tcPr>
            <w:tcW w:w="0" w:type="auto"/>
            <w:hideMark/>
          </w:tcPr>
          <w:p w14:paraId="33379944"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0.036 (0.062)</w:t>
            </w:r>
          </w:p>
        </w:tc>
        <w:tc>
          <w:tcPr>
            <w:tcW w:w="0" w:type="auto"/>
            <w:hideMark/>
          </w:tcPr>
          <w:p w14:paraId="76FFA190"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0.048 (0.057)</w:t>
            </w:r>
          </w:p>
        </w:tc>
        <w:tc>
          <w:tcPr>
            <w:tcW w:w="0" w:type="auto"/>
            <w:hideMark/>
          </w:tcPr>
          <w:p w14:paraId="47E605AD"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0.039 (0.060)</w:t>
            </w:r>
          </w:p>
        </w:tc>
      </w:tr>
      <w:tr w:rsidR="00615770" w:rsidRPr="009705DE" w14:paraId="4EC746B5"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3A7046A9"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GNV</w:t>
            </w:r>
          </w:p>
        </w:tc>
        <w:tc>
          <w:tcPr>
            <w:tcW w:w="0" w:type="auto"/>
            <w:hideMark/>
          </w:tcPr>
          <w:p w14:paraId="00539D09"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-0.146</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(0.061)</w:t>
            </w:r>
          </w:p>
        </w:tc>
        <w:tc>
          <w:tcPr>
            <w:tcW w:w="0" w:type="auto"/>
            <w:hideMark/>
          </w:tcPr>
          <w:p w14:paraId="22BC1B5E"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-0.055 (0.064)</w:t>
            </w:r>
          </w:p>
        </w:tc>
        <w:tc>
          <w:tcPr>
            <w:tcW w:w="0" w:type="auto"/>
            <w:hideMark/>
          </w:tcPr>
          <w:p w14:paraId="2572A85D"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-0.087 (0.059)</w:t>
            </w:r>
          </w:p>
        </w:tc>
        <w:tc>
          <w:tcPr>
            <w:tcW w:w="0" w:type="auto"/>
            <w:hideMark/>
          </w:tcPr>
          <w:p w14:paraId="3AB1B706"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-0.005 (0.062)</w:t>
            </w:r>
          </w:p>
        </w:tc>
      </w:tr>
      <w:tr w:rsidR="00615770" w:rsidRPr="009705DE" w14:paraId="6379F3FA"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4DF06C50"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GLP</w:t>
            </w:r>
          </w:p>
        </w:tc>
        <w:tc>
          <w:tcPr>
            <w:tcW w:w="0" w:type="auto"/>
            <w:hideMark/>
          </w:tcPr>
          <w:p w14:paraId="1B781BBF"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0.046 (0.060)</w:t>
            </w:r>
          </w:p>
        </w:tc>
        <w:tc>
          <w:tcPr>
            <w:tcW w:w="0" w:type="auto"/>
            <w:hideMark/>
          </w:tcPr>
          <w:p w14:paraId="69CD2A54"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-0.026 (0.062)</w:t>
            </w:r>
          </w:p>
        </w:tc>
        <w:tc>
          <w:tcPr>
            <w:tcW w:w="0" w:type="auto"/>
            <w:hideMark/>
          </w:tcPr>
          <w:p w14:paraId="7EDDBE57"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-0.034 (0.058)</w:t>
            </w:r>
          </w:p>
        </w:tc>
        <w:tc>
          <w:tcPr>
            <w:tcW w:w="0" w:type="auto"/>
            <w:hideMark/>
          </w:tcPr>
          <w:p w14:paraId="1BDC0A0A"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-0.052 (0.061)</w:t>
            </w:r>
          </w:p>
        </w:tc>
      </w:tr>
      <w:tr w:rsidR="00615770" w:rsidRPr="009705DE" w14:paraId="7CD0D79D"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5891AF8F"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INGRESO</w:t>
            </w:r>
          </w:p>
        </w:tc>
        <w:tc>
          <w:tcPr>
            <w:tcW w:w="0" w:type="auto"/>
            <w:hideMark/>
          </w:tcPr>
          <w:p w14:paraId="6808F6CF"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0.247 (0.192)</w:t>
            </w:r>
          </w:p>
        </w:tc>
        <w:tc>
          <w:tcPr>
            <w:tcW w:w="0" w:type="auto"/>
            <w:hideMark/>
          </w:tcPr>
          <w:p w14:paraId="3AF158B0"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-0.061 (0.200)</w:t>
            </w:r>
          </w:p>
        </w:tc>
        <w:tc>
          <w:tcPr>
            <w:tcW w:w="0" w:type="auto"/>
            <w:hideMark/>
          </w:tcPr>
          <w:p w14:paraId="57E42A95"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-0.015 (0.189)</w:t>
            </w:r>
          </w:p>
        </w:tc>
        <w:tc>
          <w:tcPr>
            <w:tcW w:w="0" w:type="auto"/>
            <w:hideMark/>
          </w:tcPr>
          <w:p w14:paraId="67427D61"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0.556</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(0.199)</w:t>
            </w:r>
          </w:p>
        </w:tc>
      </w:tr>
      <w:tr w:rsidR="00615770" w:rsidRPr="009705DE" w14:paraId="7479883A"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72EC9905"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DENPOB</w:t>
            </w:r>
          </w:p>
        </w:tc>
        <w:tc>
          <w:tcPr>
            <w:tcW w:w="0" w:type="auto"/>
            <w:hideMark/>
          </w:tcPr>
          <w:p w14:paraId="79B73FBC"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-0.089</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(0.051)</w:t>
            </w:r>
          </w:p>
        </w:tc>
        <w:tc>
          <w:tcPr>
            <w:tcW w:w="0" w:type="auto"/>
            <w:hideMark/>
          </w:tcPr>
          <w:p w14:paraId="0615174C"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-0.061 (0.053)</w:t>
            </w:r>
          </w:p>
        </w:tc>
        <w:tc>
          <w:tcPr>
            <w:tcW w:w="0" w:type="auto"/>
            <w:hideMark/>
          </w:tcPr>
          <w:p w14:paraId="722B65CB"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-0.083</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(0.049)</w:t>
            </w:r>
          </w:p>
        </w:tc>
        <w:tc>
          <w:tcPr>
            <w:tcW w:w="0" w:type="auto"/>
            <w:hideMark/>
          </w:tcPr>
          <w:p w14:paraId="05ED1CE1"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-0.132</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 (0.051)</w:t>
            </w:r>
          </w:p>
        </w:tc>
      </w:tr>
      <w:tr w:rsidR="00615770" w:rsidRPr="009705DE" w14:paraId="227A5CBE"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756C0484"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LOGVIAJES</w:t>
            </w:r>
          </w:p>
        </w:tc>
        <w:tc>
          <w:tcPr>
            <w:tcW w:w="0" w:type="auto"/>
            <w:hideMark/>
          </w:tcPr>
          <w:p w14:paraId="4BF62813"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0.012 (0.051)</w:t>
            </w:r>
          </w:p>
        </w:tc>
        <w:tc>
          <w:tcPr>
            <w:tcW w:w="0" w:type="auto"/>
            <w:hideMark/>
          </w:tcPr>
          <w:p w14:paraId="3D6C3EF0"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-0.018 (0.053)</w:t>
            </w:r>
          </w:p>
        </w:tc>
        <w:tc>
          <w:tcPr>
            <w:tcW w:w="0" w:type="auto"/>
            <w:hideMark/>
          </w:tcPr>
          <w:p w14:paraId="7CB75573"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0.011 (0.049)</w:t>
            </w:r>
          </w:p>
        </w:tc>
        <w:tc>
          <w:tcPr>
            <w:tcW w:w="0" w:type="auto"/>
            <w:hideMark/>
          </w:tcPr>
          <w:p w14:paraId="20561BEF"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0.018 (0.052)</w:t>
            </w:r>
          </w:p>
        </w:tc>
      </w:tr>
      <w:tr w:rsidR="00615770" w:rsidRPr="009705DE" w14:paraId="1D0C8A95"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492B4BEC" w14:textId="77777777" w:rsidR="00615770" w:rsidRPr="009705DE" w:rsidRDefault="00615770" w:rsidP="00615770">
            <w:pPr>
              <w:spacing w:after="0" w:line="240" w:lineRule="auto"/>
              <w:jc w:val="center"/>
              <w:rPr>
                <w:rFonts w:asciiTheme="minorHAnsi" w:hAnsiTheme="minorHAnsi" w:cstheme="minorHAnsi"/>
                <w:sz w:val="20"/>
                <w:szCs w:val="20"/>
                <w:lang w:val="es-ES"/>
              </w:rPr>
            </w:pPr>
          </w:p>
        </w:tc>
      </w:tr>
      <w:tr w:rsidR="00615770" w:rsidRPr="009705DE" w14:paraId="509E8FE2"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24163E23" w14:textId="22BE0461"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Observaciones</w:t>
            </w:r>
          </w:p>
        </w:tc>
        <w:tc>
          <w:tcPr>
            <w:tcW w:w="0" w:type="auto"/>
            <w:hideMark/>
          </w:tcPr>
          <w:p w14:paraId="045A8263"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430</w:t>
            </w:r>
          </w:p>
        </w:tc>
        <w:tc>
          <w:tcPr>
            <w:tcW w:w="0" w:type="auto"/>
            <w:hideMark/>
          </w:tcPr>
          <w:p w14:paraId="1F48AFE3"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433</w:t>
            </w:r>
          </w:p>
        </w:tc>
        <w:tc>
          <w:tcPr>
            <w:tcW w:w="0" w:type="auto"/>
            <w:hideMark/>
          </w:tcPr>
          <w:p w14:paraId="4290597A"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434</w:t>
            </w:r>
          </w:p>
        </w:tc>
        <w:tc>
          <w:tcPr>
            <w:tcW w:w="0" w:type="auto"/>
            <w:hideMark/>
          </w:tcPr>
          <w:p w14:paraId="36C57822"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436</w:t>
            </w:r>
          </w:p>
        </w:tc>
      </w:tr>
      <w:tr w:rsidR="00615770" w:rsidRPr="009705DE" w14:paraId="2EC9FCBC"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6E02C1A4" w14:textId="02181B2F"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R</w:t>
            </w:r>
            <w:r w:rsidRPr="009705DE">
              <w:rPr>
                <w:rFonts w:asciiTheme="minorHAnsi" w:hAnsiTheme="minorHAnsi" w:cstheme="minorHAnsi"/>
                <w:sz w:val="20"/>
                <w:szCs w:val="20"/>
                <w:vertAlign w:val="superscript"/>
                <w:lang w:val="es-ES"/>
              </w:rPr>
              <w:t xml:space="preserve">2 </w:t>
            </w:r>
            <w:r w:rsidRPr="009705DE">
              <w:rPr>
                <w:rFonts w:asciiTheme="minorHAnsi" w:hAnsiTheme="minorHAnsi" w:cstheme="minorHAnsi"/>
                <w:sz w:val="20"/>
                <w:szCs w:val="20"/>
                <w:lang w:val="es-ES"/>
              </w:rPr>
              <w:t>ajustado</w:t>
            </w:r>
          </w:p>
        </w:tc>
        <w:tc>
          <w:tcPr>
            <w:tcW w:w="0" w:type="auto"/>
            <w:hideMark/>
          </w:tcPr>
          <w:p w14:paraId="7ACBAA09"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0.363</w:t>
            </w:r>
          </w:p>
        </w:tc>
        <w:tc>
          <w:tcPr>
            <w:tcW w:w="0" w:type="auto"/>
            <w:hideMark/>
          </w:tcPr>
          <w:p w14:paraId="7247060A"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0.266</w:t>
            </w:r>
          </w:p>
        </w:tc>
        <w:tc>
          <w:tcPr>
            <w:tcW w:w="0" w:type="auto"/>
            <w:hideMark/>
          </w:tcPr>
          <w:p w14:paraId="29BFA7B1"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0.245</w:t>
            </w:r>
          </w:p>
        </w:tc>
        <w:tc>
          <w:tcPr>
            <w:tcW w:w="0" w:type="auto"/>
            <w:hideMark/>
          </w:tcPr>
          <w:p w14:paraId="38910718" w14:textId="77777777"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heme="minorHAnsi" w:hAnsiTheme="minorHAnsi" w:cstheme="minorHAnsi"/>
                <w:sz w:val="20"/>
                <w:szCs w:val="20"/>
                <w:lang w:val="es-ES"/>
              </w:rPr>
              <w:t>0.320</w:t>
            </w:r>
          </w:p>
        </w:tc>
      </w:tr>
      <w:tr w:rsidR="00615770" w:rsidRPr="009705DE" w14:paraId="3F6575D7"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52D348C"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Test LM SEM</w:t>
            </w:r>
          </w:p>
        </w:tc>
        <w:tc>
          <w:tcPr>
            <w:tcW w:w="0" w:type="auto"/>
            <w:vAlign w:val="center"/>
            <w:hideMark/>
          </w:tcPr>
          <w:p w14:paraId="32459E1A" w14:textId="0FC02D9F"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61.55 [0.0000]</w:t>
            </w:r>
          </w:p>
        </w:tc>
        <w:tc>
          <w:tcPr>
            <w:tcW w:w="0" w:type="auto"/>
            <w:vAlign w:val="center"/>
            <w:hideMark/>
          </w:tcPr>
          <w:p w14:paraId="33CF0A9C" w14:textId="3710E3DB"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102.89 [0.0000]</w:t>
            </w:r>
          </w:p>
        </w:tc>
        <w:tc>
          <w:tcPr>
            <w:tcW w:w="0" w:type="auto"/>
            <w:vAlign w:val="center"/>
            <w:hideMark/>
          </w:tcPr>
          <w:p w14:paraId="28D6E13C" w14:textId="5341D0FA"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40.19 [0.0000]</w:t>
            </w:r>
          </w:p>
        </w:tc>
        <w:tc>
          <w:tcPr>
            <w:tcW w:w="0" w:type="auto"/>
            <w:vAlign w:val="center"/>
            <w:hideMark/>
          </w:tcPr>
          <w:p w14:paraId="568B771D" w14:textId="18CEAD7A"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46.43 [0.0000]</w:t>
            </w:r>
          </w:p>
        </w:tc>
      </w:tr>
      <w:tr w:rsidR="00615770" w:rsidRPr="009705DE" w14:paraId="6CA18826"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32669EEF"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Test LM SAR</w:t>
            </w:r>
          </w:p>
        </w:tc>
        <w:tc>
          <w:tcPr>
            <w:tcW w:w="0" w:type="auto"/>
            <w:vAlign w:val="center"/>
            <w:hideMark/>
          </w:tcPr>
          <w:p w14:paraId="25EC0AE5" w14:textId="318249B9"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78.10 [0.0000]</w:t>
            </w:r>
          </w:p>
        </w:tc>
        <w:tc>
          <w:tcPr>
            <w:tcW w:w="0" w:type="auto"/>
            <w:vAlign w:val="center"/>
            <w:hideMark/>
          </w:tcPr>
          <w:p w14:paraId="6B6AC563" w14:textId="0281108C"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118.62 [0.0000]</w:t>
            </w:r>
          </w:p>
        </w:tc>
        <w:tc>
          <w:tcPr>
            <w:tcW w:w="0" w:type="auto"/>
            <w:vAlign w:val="center"/>
            <w:hideMark/>
          </w:tcPr>
          <w:p w14:paraId="7A234AC4" w14:textId="2660BA24"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59.48 [0.0000]</w:t>
            </w:r>
          </w:p>
        </w:tc>
        <w:tc>
          <w:tcPr>
            <w:tcW w:w="0" w:type="auto"/>
            <w:vAlign w:val="center"/>
            <w:hideMark/>
          </w:tcPr>
          <w:p w14:paraId="36F83F4F" w14:textId="76F53CCA"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64.26 [0.0000]</w:t>
            </w:r>
          </w:p>
        </w:tc>
      </w:tr>
      <w:tr w:rsidR="00615770" w:rsidRPr="009705DE" w14:paraId="271C27FC"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0BF0FA77"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Test LM Robusto SEM</w:t>
            </w:r>
          </w:p>
        </w:tc>
        <w:tc>
          <w:tcPr>
            <w:tcW w:w="0" w:type="auto"/>
            <w:vAlign w:val="center"/>
            <w:hideMark/>
          </w:tcPr>
          <w:p w14:paraId="36C566FF" w14:textId="1F0F6BF1"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 xml:space="preserve">  2.29 [0.1302]</w:t>
            </w:r>
          </w:p>
        </w:tc>
        <w:tc>
          <w:tcPr>
            <w:tcW w:w="0" w:type="auto"/>
            <w:vAlign w:val="center"/>
            <w:hideMark/>
          </w:tcPr>
          <w:p w14:paraId="4E0D0E37" w14:textId="0617E616"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 xml:space="preserve">    0.27 [0.6058]</w:t>
            </w:r>
          </w:p>
        </w:tc>
        <w:tc>
          <w:tcPr>
            <w:tcW w:w="0" w:type="auto"/>
            <w:vAlign w:val="center"/>
            <w:hideMark/>
          </w:tcPr>
          <w:p w14:paraId="65E73C0E" w14:textId="35583EEA"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1.96 [0.1613]</w:t>
            </w:r>
          </w:p>
        </w:tc>
        <w:tc>
          <w:tcPr>
            <w:tcW w:w="0" w:type="auto"/>
            <w:vAlign w:val="center"/>
            <w:hideMark/>
          </w:tcPr>
          <w:p w14:paraId="72F7CA63" w14:textId="610FB5A2"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3.65 [0.0562]</w:t>
            </w:r>
          </w:p>
        </w:tc>
      </w:tr>
      <w:tr w:rsidR="00615770" w:rsidRPr="009705DE" w14:paraId="530B3678"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12" w:space="0" w:color="auto"/>
            </w:tcBorders>
            <w:hideMark/>
          </w:tcPr>
          <w:p w14:paraId="7E36B74C"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Test LM Robusto SAR</w:t>
            </w:r>
          </w:p>
        </w:tc>
        <w:tc>
          <w:tcPr>
            <w:tcW w:w="0" w:type="auto"/>
            <w:tcBorders>
              <w:bottom w:val="single" w:sz="12" w:space="0" w:color="auto"/>
            </w:tcBorders>
            <w:vAlign w:val="center"/>
            <w:hideMark/>
          </w:tcPr>
          <w:p w14:paraId="1422ED20" w14:textId="568D501D"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18.84 [0.0000]</w:t>
            </w:r>
          </w:p>
        </w:tc>
        <w:tc>
          <w:tcPr>
            <w:tcW w:w="0" w:type="auto"/>
            <w:tcBorders>
              <w:bottom w:val="single" w:sz="12" w:space="0" w:color="auto"/>
            </w:tcBorders>
            <w:vAlign w:val="center"/>
            <w:hideMark/>
          </w:tcPr>
          <w:p w14:paraId="1AEFAAAF" w14:textId="339CBDC3"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 xml:space="preserve">  15.99 [0.0001]</w:t>
            </w:r>
          </w:p>
        </w:tc>
        <w:tc>
          <w:tcPr>
            <w:tcW w:w="0" w:type="auto"/>
            <w:tcBorders>
              <w:bottom w:val="single" w:sz="12" w:space="0" w:color="auto"/>
            </w:tcBorders>
            <w:vAlign w:val="center"/>
            <w:hideMark/>
          </w:tcPr>
          <w:p w14:paraId="7773CF0B" w14:textId="4C7C5E34"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21.25 [0.0000]</w:t>
            </w:r>
          </w:p>
        </w:tc>
        <w:tc>
          <w:tcPr>
            <w:tcW w:w="0" w:type="auto"/>
            <w:tcBorders>
              <w:bottom w:val="single" w:sz="12" w:space="0" w:color="auto"/>
            </w:tcBorders>
            <w:vAlign w:val="center"/>
            <w:hideMark/>
          </w:tcPr>
          <w:p w14:paraId="30DAC02C" w14:textId="039ED304" w:rsidR="00615770" w:rsidRPr="009705DE" w:rsidRDefault="00615770" w:rsidP="00615770">
            <w:pPr>
              <w:spacing w:after="0" w:line="240" w:lineRule="auto"/>
              <w:jc w:val="center"/>
              <w:rPr>
                <w:rFonts w:asciiTheme="minorHAnsi" w:hAnsiTheme="minorHAnsi" w:cstheme="minorHAnsi"/>
                <w:sz w:val="20"/>
                <w:szCs w:val="20"/>
                <w:lang w:val="es-ES"/>
              </w:rPr>
            </w:pPr>
            <w:r w:rsidRPr="009705DE">
              <w:rPr>
                <w:rFonts w:ascii="Times New Roman" w:hAnsi="Times New Roman"/>
                <w:sz w:val="20"/>
                <w:szCs w:val="24"/>
                <w:lang w:val="es-ES"/>
              </w:rPr>
              <w:t>21.48 [0.0000]</w:t>
            </w:r>
          </w:p>
        </w:tc>
      </w:tr>
      <w:tr w:rsidR="00615770" w:rsidRPr="009705DE" w14:paraId="3436C3BE"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gridSpan w:val="5"/>
            <w:tcBorders>
              <w:top w:val="single" w:sz="12" w:space="0" w:color="auto"/>
            </w:tcBorders>
            <w:hideMark/>
          </w:tcPr>
          <w:p w14:paraId="2EF626AF" w14:textId="77777777" w:rsidR="00615770" w:rsidRPr="009705DE" w:rsidRDefault="00615770" w:rsidP="00615770">
            <w:pPr>
              <w:spacing w:after="0" w:line="240" w:lineRule="auto"/>
              <w:jc w:val="center"/>
              <w:rPr>
                <w:rFonts w:asciiTheme="minorHAnsi" w:hAnsiTheme="minorHAnsi" w:cstheme="minorHAnsi"/>
                <w:sz w:val="20"/>
                <w:szCs w:val="20"/>
                <w:lang w:val="es-ES"/>
              </w:rPr>
            </w:pPr>
          </w:p>
        </w:tc>
      </w:tr>
      <w:tr w:rsidR="00615770" w:rsidRPr="009705DE" w14:paraId="63AC6260" w14:textId="77777777" w:rsidTr="009705DE">
        <w:trPr>
          <w:cnfStyle w:val="100000000000" w:firstRow="1" w:lastRow="0" w:firstColumn="0" w:lastColumn="0" w:oddVBand="0" w:evenVBand="0" w:oddHBand="0" w:evenHBand="0" w:firstRowFirstColumn="0" w:firstRowLastColumn="0" w:lastRowFirstColumn="0" w:lastRowLastColumn="0"/>
        </w:trPr>
        <w:tc>
          <w:tcPr>
            <w:tcW w:w="0" w:type="auto"/>
            <w:hideMark/>
          </w:tcPr>
          <w:p w14:paraId="34002465" w14:textId="77777777" w:rsidR="00615770" w:rsidRPr="009705DE" w:rsidRDefault="00615770" w:rsidP="00615770">
            <w:pPr>
              <w:spacing w:after="0" w:line="240" w:lineRule="auto"/>
              <w:jc w:val="left"/>
              <w:rPr>
                <w:rFonts w:asciiTheme="minorHAnsi" w:hAnsiTheme="minorHAnsi" w:cstheme="minorHAnsi"/>
                <w:sz w:val="20"/>
                <w:szCs w:val="20"/>
                <w:lang w:val="es-ES"/>
              </w:rPr>
            </w:pPr>
            <w:r w:rsidRPr="009705DE">
              <w:rPr>
                <w:rFonts w:asciiTheme="minorHAnsi" w:hAnsiTheme="minorHAnsi" w:cstheme="minorHAnsi"/>
                <w:sz w:val="20"/>
                <w:szCs w:val="20"/>
                <w:lang w:val="es-ES"/>
              </w:rPr>
              <w:t>Nota:</w:t>
            </w:r>
          </w:p>
        </w:tc>
        <w:tc>
          <w:tcPr>
            <w:tcW w:w="0" w:type="auto"/>
            <w:gridSpan w:val="4"/>
            <w:hideMark/>
          </w:tcPr>
          <w:p w14:paraId="0480FE67" w14:textId="77777777" w:rsidR="00615770" w:rsidRPr="009705DE" w:rsidRDefault="00615770" w:rsidP="00615770">
            <w:pPr>
              <w:spacing w:after="0" w:line="240" w:lineRule="auto"/>
              <w:jc w:val="right"/>
              <w:rPr>
                <w:rFonts w:asciiTheme="minorHAnsi" w:hAnsiTheme="minorHAnsi" w:cstheme="minorHAnsi"/>
                <w:sz w:val="20"/>
                <w:szCs w:val="20"/>
                <w:lang w:val="es-ES"/>
              </w:rPr>
            </w:pP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p&lt;0.1; </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p&lt;0.05; </w:t>
            </w:r>
            <w:r w:rsidRPr="009705DE">
              <w:rPr>
                <w:rFonts w:asciiTheme="minorHAnsi" w:hAnsiTheme="minorHAnsi" w:cstheme="minorHAnsi"/>
                <w:sz w:val="20"/>
                <w:szCs w:val="20"/>
                <w:vertAlign w:val="superscript"/>
                <w:lang w:val="es-ES"/>
              </w:rPr>
              <w:t>***</w:t>
            </w:r>
            <w:r w:rsidRPr="009705DE">
              <w:rPr>
                <w:rFonts w:asciiTheme="minorHAnsi" w:hAnsiTheme="minorHAnsi" w:cstheme="minorHAnsi"/>
                <w:sz w:val="20"/>
                <w:szCs w:val="20"/>
                <w:lang w:val="es-ES"/>
              </w:rPr>
              <w:t>p&lt;0.01</w:t>
            </w:r>
          </w:p>
        </w:tc>
      </w:tr>
    </w:tbl>
    <w:p w14:paraId="308E0E1E" w14:textId="77777777" w:rsidR="00021C09" w:rsidRPr="005B24F0" w:rsidRDefault="00021C09" w:rsidP="00B97460">
      <w:pPr>
        <w:pStyle w:val="Fuente"/>
        <w:rPr>
          <w:lang w:val="es-ES"/>
        </w:rPr>
      </w:pPr>
      <w:r w:rsidRPr="005B24F0">
        <w:rPr>
          <w:lang w:val="es-ES"/>
        </w:rPr>
        <w:t xml:space="preserve">Fuente: </w:t>
      </w:r>
      <w:r w:rsidRPr="00B97460">
        <w:t>Elaboración</w:t>
      </w:r>
      <w:r w:rsidRPr="005B24F0">
        <w:rPr>
          <w:lang w:val="es-ES"/>
        </w:rPr>
        <w:t xml:space="preserve"> propia, 2019</w:t>
      </w:r>
    </w:p>
    <w:p w14:paraId="64D3AFAA" w14:textId="3B1A1E38" w:rsidR="00CC64D9" w:rsidRDefault="00021C09" w:rsidP="007558B0">
      <w:pPr>
        <w:rPr>
          <w:lang w:val="es-ES"/>
        </w:rPr>
      </w:pPr>
      <w:r>
        <w:rPr>
          <w:lang w:val="es-ES"/>
        </w:rPr>
        <w:t xml:space="preserve">A </w:t>
      </w:r>
      <w:r w:rsidR="00CC64D9">
        <w:rPr>
          <w:lang w:val="es-ES"/>
        </w:rPr>
        <w:t xml:space="preserve">lo largo de los cuatro cortes transversales </w:t>
      </w:r>
      <w:r w:rsidR="00E11291">
        <w:rPr>
          <w:lang w:val="es-ES"/>
        </w:rPr>
        <w:t>se observan que las estaciones Primax son las que report</w:t>
      </w:r>
      <w:r w:rsidR="00AC5CFF">
        <w:rPr>
          <w:lang w:val="es-ES"/>
        </w:rPr>
        <w:t xml:space="preserve">an un mayor precio en promedio, entre 50 centavos a 80 centavos de sol con respecto al nivel base (estación independiente). En las estaciones abanderadas, las que cobran los mayores precios son las estaciones que abandera Repsol. Por otra parte, las estaciones propias de Pecsa reportan un efecto que no es significativo. </w:t>
      </w:r>
    </w:p>
    <w:p w14:paraId="103DF839" w14:textId="795F18DE" w:rsidR="00AC5CFF" w:rsidRDefault="00AC5CFF" w:rsidP="00CC64D9">
      <w:pPr>
        <w:rPr>
          <w:lang w:val="es-ES"/>
        </w:rPr>
      </w:pPr>
      <w:r>
        <w:rPr>
          <w:lang w:val="es-ES"/>
        </w:rPr>
        <w:t>El número de estaciones vecinas y el ingreso per cápita en el distrito de ubicación del grifo son las otras dos variables que son significativas y ambas se reportan con los signos esperados, es decir, el incremento en una estación vecina se relaciona con un descenso del precio de 1 centavo, en tanto que el incremento del ingreso per cápita en el distrito en 100 soles se relaciona con un aumento del precio en 10 centavos.</w:t>
      </w:r>
    </w:p>
    <w:p w14:paraId="5049F62F" w14:textId="3D693322" w:rsidR="00AC5CFF" w:rsidRDefault="00AC5CFF" w:rsidP="00CC64D9">
      <w:pPr>
        <w:rPr>
          <w:lang w:val="es-ES"/>
        </w:rPr>
      </w:pPr>
      <w:r>
        <w:rPr>
          <w:lang w:val="es-ES"/>
        </w:rPr>
        <w:lastRenderedPageBreak/>
        <w:t>Finalmente, ninguno de los servicios adicionales ofrecidos por las estaciones reportan efectos significativos de manera consistente en los cuatro cortes. Realizando la misma regresión sin controlar por marcas de estaciones, solo la variable CAJERO se vuelve significativa al 1%</w:t>
      </w:r>
      <w:r w:rsidR="000E1B51">
        <w:rPr>
          <w:lang w:val="es-ES"/>
        </w:rPr>
        <w:t>. Podemos notar que los servicios adicionales tienen en general signo negativo (aunque no significativo). En general, estos servicios son ingresos adicionales al dueño de la estación (ya que representan un alquiler, raramente los opera el mismo dueño), y permiten ofrecer precios algo menores. Sin embargo, estos efectos no llegan a ser estadísticamente significativos.</w:t>
      </w:r>
    </w:p>
    <w:p w14:paraId="07DB6603" w14:textId="248B1229" w:rsidR="000E1B51" w:rsidRPr="00CC64D9" w:rsidRDefault="000E1B51" w:rsidP="007558B0">
      <w:pPr>
        <w:rPr>
          <w:lang w:val="es-ES"/>
        </w:rPr>
      </w:pPr>
      <w:r>
        <w:rPr>
          <w:lang w:val="es-ES"/>
        </w:rPr>
        <w:t xml:space="preserve">Siguiendo lo discutido en el apartado </w:t>
      </w:r>
      <w:r>
        <w:rPr>
          <w:lang w:val="es-ES"/>
        </w:rPr>
        <w:fldChar w:fldCharType="begin"/>
      </w:r>
      <w:r>
        <w:rPr>
          <w:lang w:val="es-ES"/>
        </w:rPr>
        <w:instrText xml:space="preserve"> REF _Ref6340956 \n \h </w:instrText>
      </w:r>
      <w:r>
        <w:rPr>
          <w:lang w:val="es-ES"/>
        </w:rPr>
      </w:r>
      <w:r>
        <w:rPr>
          <w:lang w:val="es-ES"/>
        </w:rPr>
        <w:fldChar w:fldCharType="separate"/>
      </w:r>
      <w:r w:rsidR="00560D5E">
        <w:rPr>
          <w:lang w:val="es-ES"/>
        </w:rPr>
        <w:t>4.1</w:t>
      </w:r>
      <w:r>
        <w:rPr>
          <w:lang w:val="es-ES"/>
        </w:rPr>
        <w:fldChar w:fldCharType="end"/>
      </w:r>
      <w:r>
        <w:rPr>
          <w:lang w:val="es-ES"/>
        </w:rPr>
        <w:t xml:space="preserve"> de este capítulo, la </w:t>
      </w:r>
      <w:r>
        <w:rPr>
          <w:lang w:val="es-ES"/>
        </w:rPr>
        <w:fldChar w:fldCharType="begin"/>
      </w:r>
      <w:r>
        <w:rPr>
          <w:lang w:val="es-ES"/>
        </w:rPr>
        <w:instrText xml:space="preserve"> REF _Ref6331822 \h </w:instrText>
      </w:r>
      <w:r>
        <w:rPr>
          <w:lang w:val="es-ES"/>
        </w:rPr>
      </w:r>
      <w:r>
        <w:rPr>
          <w:lang w:val="es-ES"/>
        </w:rPr>
        <w:fldChar w:fldCharType="separate"/>
      </w:r>
      <w:r w:rsidR="00560D5E">
        <w:t xml:space="preserve">Tabla </w:t>
      </w:r>
      <w:r w:rsidR="00560D5E">
        <w:rPr>
          <w:noProof/>
        </w:rPr>
        <w:t>4</w:t>
      </w:r>
      <w:r>
        <w:rPr>
          <w:lang w:val="es-ES"/>
        </w:rPr>
        <w:fldChar w:fldCharType="end"/>
      </w:r>
      <w:r>
        <w:rPr>
          <w:lang w:val="es-ES"/>
        </w:rPr>
        <w:t xml:space="preserve"> reporta los resultados de las pruebas robustas de Anselin para determinar si el modelo de rezagos espaciales o el modelo de errores espaciales permite explicar mejor los datos. En este caso, el test LM Robusto para el modelo autoregresivo espacial es significativo para todos los cortes, en tanto que el test del modelo espacial de errores no lo es. Siguiendo lo sugerido por Elhorst </w:t>
      </w:r>
      <w:r>
        <w:rPr>
          <w:lang w:val="es-ES"/>
        </w:rPr>
        <w:fldChar w:fldCharType="begin"/>
      </w:r>
      <w:r>
        <w:rPr>
          <w:lang w:val="es-ES"/>
        </w:rPr>
        <w:instrText xml:space="preserve"> ADDIN ZOTERO_ITEM CSL_CITATION {"citationID":"lxzlL4QV","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libro.","URL":"https://doi.org/10.1080/17421770903541772","DOI":"10.1080/17421770903541772","ISSN":"1742-1772","title-short":"Applied Spatial Econometrics","author":[{"family":"Elhorst","given":"J. Paul"}],"issued":{"date-parts":[["2010",3,1]]},"accessed":{"date-parts":[["2019",4,7]]}},"suppress-author":true}],"schema":"https://github.com/citation-style-language/schema/raw/master/csl-citation.json"} </w:instrText>
      </w:r>
      <w:r>
        <w:rPr>
          <w:lang w:val="es-ES"/>
        </w:rPr>
        <w:fldChar w:fldCharType="separate"/>
      </w:r>
      <w:r w:rsidRPr="000E1B51">
        <w:rPr>
          <w:rFonts w:ascii="Times New Roman" w:hAnsi="Times New Roman"/>
        </w:rPr>
        <w:t>(2010)</w:t>
      </w:r>
      <w:r>
        <w:rPr>
          <w:lang w:val="es-ES"/>
        </w:rPr>
        <w:fldChar w:fldCharType="end"/>
      </w:r>
      <w:r>
        <w:rPr>
          <w:lang w:val="es-ES"/>
        </w:rPr>
        <w:t xml:space="preserve">, se estima el modelo espacial de Durbin que incluye rezagos espaciales para la variable dependiente y las variables independientes. </w:t>
      </w:r>
      <w:r w:rsidR="001C4B13">
        <w:rPr>
          <w:lang w:val="es-ES"/>
        </w:rPr>
        <w:t xml:space="preserve">Luego, se restringen los modelos según lo indicado en el </w:t>
      </w:r>
      <w:r w:rsidR="001C4B13">
        <w:rPr>
          <w:lang w:val="es-ES"/>
        </w:rPr>
        <w:fldChar w:fldCharType="begin"/>
      </w:r>
      <w:r w:rsidR="001C4B13">
        <w:rPr>
          <w:lang w:val="es-ES"/>
        </w:rPr>
        <w:instrText xml:space="preserve"> REF _Ref6341414 \h </w:instrText>
      </w:r>
      <w:r w:rsidR="001C4B13">
        <w:rPr>
          <w:lang w:val="es-ES"/>
        </w:rPr>
      </w:r>
      <w:r w:rsidR="001C4B13">
        <w:rPr>
          <w:lang w:val="es-ES"/>
        </w:rPr>
        <w:fldChar w:fldCharType="separate"/>
      </w:r>
      <w:r w:rsidR="00560D5E" w:rsidRPr="00660EDE">
        <w:rPr>
          <w:i/>
          <w:color w:val="000000" w:themeColor="text1"/>
        </w:rPr>
        <w:t xml:space="preserve">Gráfico </w:t>
      </w:r>
      <w:r w:rsidR="00560D5E">
        <w:rPr>
          <w:i/>
          <w:noProof/>
          <w:color w:val="000000" w:themeColor="text1"/>
        </w:rPr>
        <w:t>1</w:t>
      </w:r>
      <w:r w:rsidR="001C4B13">
        <w:rPr>
          <w:lang w:val="es-ES"/>
        </w:rPr>
        <w:fldChar w:fldCharType="end"/>
      </w:r>
      <w:r w:rsidR="00F23085">
        <w:rPr>
          <w:lang w:val="es-ES"/>
        </w:rPr>
        <w:t xml:space="preserve"> para realizar las pruebas </w:t>
      </w:r>
      <w:r w:rsidR="001C4B13">
        <w:rPr>
          <w:lang w:val="es-ES"/>
        </w:rPr>
        <w:t xml:space="preserve">de ratio de verosimilitud LR. Los resultados se muestran en la </w:t>
      </w:r>
      <w:r w:rsidR="001C4B13">
        <w:rPr>
          <w:lang w:val="es-ES"/>
        </w:rPr>
        <w:fldChar w:fldCharType="begin"/>
      </w:r>
      <w:r w:rsidR="001C4B13">
        <w:rPr>
          <w:lang w:val="es-ES"/>
        </w:rPr>
        <w:instrText xml:space="preserve"> REF _Ref6341542 \h </w:instrText>
      </w:r>
      <w:r w:rsidR="001C4B13">
        <w:rPr>
          <w:lang w:val="es-ES"/>
        </w:rPr>
      </w:r>
      <w:r w:rsidR="001C4B13">
        <w:rPr>
          <w:lang w:val="es-ES"/>
        </w:rPr>
        <w:fldChar w:fldCharType="separate"/>
      </w:r>
      <w:r w:rsidR="00560D5E">
        <w:t xml:space="preserve">Tabla </w:t>
      </w:r>
      <w:r w:rsidR="00560D5E">
        <w:rPr>
          <w:noProof/>
        </w:rPr>
        <w:t>5</w:t>
      </w:r>
      <w:r w:rsidR="001C4B13">
        <w:rPr>
          <w:lang w:val="es-ES"/>
        </w:rPr>
        <w:fldChar w:fldCharType="end"/>
      </w:r>
      <w:r w:rsidR="001C4B13">
        <w:rPr>
          <w:lang w:val="es-ES"/>
        </w:rPr>
        <w:t xml:space="preserve"> e indican que se puede simplificar al modelo </w:t>
      </w:r>
      <w:r w:rsidR="001C4B13" w:rsidRPr="001C4B13">
        <w:rPr>
          <w:lang w:val="es-ES"/>
        </w:rPr>
        <w:t xml:space="preserve">autoregresivo espacial – no se rechaza la hipótesis </w:t>
      </w: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θ</m:t>
            </m:r>
          </m:e>
          <m:sub>
            <m:r>
              <w:rPr>
                <w:rFonts w:ascii="Cambria Math" w:hAnsi="Cambria Math"/>
                <w:lang w:val="es-ES"/>
              </w:rPr>
              <m:t>t</m:t>
            </m:r>
          </m:sub>
        </m:sSub>
        <m:r>
          <w:rPr>
            <w:rFonts w:ascii="Cambria Math" w:hAnsi="Cambria Math"/>
            <w:lang w:val="es-ES"/>
          </w:rPr>
          <m:t>=0</m:t>
        </m:r>
      </m:oMath>
      <w:r w:rsidR="001C4B13" w:rsidRPr="001C4B13">
        <w:rPr>
          <w:lang w:val="es-ES"/>
        </w:rPr>
        <w:t xml:space="preserve"> – en tanto que se rechaza la hipótesis </w:t>
      </w:r>
      <m:oMath>
        <m:sSub>
          <m:sSubPr>
            <m:ctrlPr>
              <w:rPr>
                <w:rFonts w:ascii="Cambria Math" w:hAnsi="Cambria Math" w:cstheme="minorHAnsi"/>
                <w:i/>
                <w:color w:val="333333"/>
              </w:rPr>
            </m:ctrlPr>
          </m:sSubPr>
          <m:e>
            <m:r>
              <w:rPr>
                <w:rFonts w:ascii="Cambria Math" w:hAnsi="Cambria Math" w:cstheme="minorHAnsi"/>
                <w:color w:val="333333"/>
              </w:rPr>
              <m:t>H</m:t>
            </m:r>
          </m:e>
          <m:sub>
            <m:r>
              <w:rPr>
                <w:rFonts w:ascii="Cambria Math" w:hAnsi="Cambria Math" w:cstheme="minorHAnsi"/>
                <w:color w:val="333333"/>
              </w:rPr>
              <m:t>0</m:t>
            </m:r>
          </m:sub>
        </m:sSub>
        <m:r>
          <w:rPr>
            <w:rFonts w:ascii="Cambria Math" w:hAnsi="Cambria Math" w:cstheme="minorHAnsi"/>
            <w:color w:val="333333"/>
          </w:rPr>
          <m:t xml:space="preserve">: </m:t>
        </m:r>
        <m:sSub>
          <m:sSubPr>
            <m:ctrlPr>
              <w:rPr>
                <w:rFonts w:ascii="Cambria Math" w:hAnsi="Cambria Math" w:cstheme="minorHAnsi"/>
                <w:i/>
                <w:color w:val="333333"/>
              </w:rPr>
            </m:ctrlPr>
          </m:sSubPr>
          <m:e>
            <m:r>
              <w:rPr>
                <w:rFonts w:ascii="Cambria Math" w:hAnsi="Cambria Math" w:cstheme="minorHAnsi"/>
                <w:color w:val="333333"/>
              </w:rPr>
              <m:t>θ</m:t>
            </m:r>
          </m:e>
          <m:sub>
            <m:r>
              <w:rPr>
                <w:rFonts w:ascii="Cambria Math" w:hAnsi="Cambria Math" w:cstheme="minorHAnsi"/>
                <w:color w:val="333333"/>
              </w:rPr>
              <m:t>t</m:t>
            </m:r>
          </m:sub>
        </m:sSub>
        <m:r>
          <w:rPr>
            <w:rFonts w:ascii="Cambria Math" w:hAnsi="Cambria Math" w:cstheme="minorHAnsi"/>
            <w:color w:val="333333"/>
          </w:rPr>
          <m:t>+ρ</m:t>
        </m:r>
        <m:sSub>
          <m:sSubPr>
            <m:ctrlPr>
              <w:rPr>
                <w:rFonts w:ascii="Cambria Math" w:hAnsi="Cambria Math" w:cstheme="minorHAnsi"/>
                <w:i/>
                <w:color w:val="333333"/>
              </w:rPr>
            </m:ctrlPr>
          </m:sSubPr>
          <m:e>
            <m:r>
              <w:rPr>
                <w:rFonts w:ascii="Cambria Math" w:hAnsi="Cambria Math" w:cstheme="minorHAnsi"/>
                <w:color w:val="333333"/>
              </w:rPr>
              <m:t>β</m:t>
            </m:r>
          </m:e>
          <m:sub>
            <m:r>
              <w:rPr>
                <w:rFonts w:ascii="Cambria Math" w:hAnsi="Cambria Math" w:cstheme="minorHAnsi"/>
                <w:color w:val="333333"/>
              </w:rPr>
              <m:t>t</m:t>
            </m:r>
          </m:sub>
        </m:sSub>
        <m:r>
          <w:rPr>
            <w:rFonts w:ascii="Cambria Math" w:hAnsi="Cambria Math" w:cstheme="minorHAnsi"/>
            <w:color w:val="333333"/>
          </w:rPr>
          <m:t>=0</m:t>
        </m:r>
      </m:oMath>
      <w:r w:rsidR="001C4B13" w:rsidRPr="001C4B13">
        <w:rPr>
          <w:color w:val="333333"/>
        </w:rPr>
        <w:t>, es decir, no se puede simplificar al modelo espacial de errores.</w:t>
      </w:r>
    </w:p>
    <w:p w14:paraId="1B16A67D" w14:textId="61CFC3FC" w:rsidR="00C5153F" w:rsidRPr="00B97460" w:rsidRDefault="001C4B13" w:rsidP="00B97460">
      <w:pPr>
        <w:pStyle w:val="Descripcin"/>
        <w:keepNext/>
      </w:pPr>
      <w:bookmarkStart w:id="1234" w:name="_Ref6341542"/>
      <w:bookmarkStart w:id="1235" w:name="_Toc6348800"/>
      <w:bookmarkStart w:id="1236" w:name="_Toc8395787"/>
      <w:r>
        <w:t xml:space="preserve">Tabla </w:t>
      </w:r>
      <w:r>
        <w:fldChar w:fldCharType="begin"/>
      </w:r>
      <w:r>
        <w:instrText xml:space="preserve"> SEQ Tabla \* ARABIC </w:instrText>
      </w:r>
      <w:r>
        <w:fldChar w:fldCharType="separate"/>
      </w:r>
      <w:r w:rsidR="005B24F0">
        <w:rPr>
          <w:noProof/>
        </w:rPr>
        <w:t>6</w:t>
      </w:r>
      <w:r>
        <w:fldChar w:fldCharType="end"/>
      </w:r>
      <w:bookmarkEnd w:id="1234"/>
      <w:r>
        <w:t>: Pruebas de LR para simplificar el modelo espacial de Durbin</w:t>
      </w:r>
      <w:bookmarkEnd w:id="1235"/>
      <w:bookmarkEnd w:id="1236"/>
    </w:p>
    <w:tbl>
      <w:tblPr>
        <w:tblStyle w:val="tesis"/>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4"/>
        <w:gridCol w:w="1304"/>
        <w:gridCol w:w="1304"/>
        <w:gridCol w:w="1304"/>
        <w:gridCol w:w="1304"/>
      </w:tblGrid>
      <w:tr w:rsidR="00653FDC" w:rsidRPr="00EA66A7" w14:paraId="69411712"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tcBorders>
              <w:top w:val="single" w:sz="12" w:space="0" w:color="auto"/>
            </w:tcBorders>
            <w:hideMark/>
          </w:tcPr>
          <w:p w14:paraId="356233E4" w14:textId="77777777" w:rsidR="00653FDC" w:rsidRPr="00EA66A7" w:rsidRDefault="00653FDC" w:rsidP="00653FDC">
            <w:pPr>
              <w:spacing w:after="0" w:line="240" w:lineRule="auto"/>
              <w:rPr>
                <w:rFonts w:asciiTheme="minorHAnsi" w:hAnsiTheme="minorHAnsi" w:cstheme="minorHAnsi"/>
                <w:sz w:val="20"/>
                <w:szCs w:val="20"/>
              </w:rPr>
            </w:pPr>
          </w:p>
        </w:tc>
        <w:tc>
          <w:tcPr>
            <w:tcW w:w="0" w:type="auto"/>
            <w:gridSpan w:val="4"/>
            <w:tcBorders>
              <w:top w:val="single" w:sz="12" w:space="0" w:color="auto"/>
            </w:tcBorders>
            <w:hideMark/>
          </w:tcPr>
          <w:p w14:paraId="136D757E"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Estadístico [valor p]</w:t>
            </w:r>
          </w:p>
        </w:tc>
      </w:tr>
      <w:tr w:rsidR="00653FDC" w:rsidRPr="00EA66A7" w14:paraId="4D9D847A"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4" w:space="0" w:color="auto"/>
            </w:tcBorders>
            <w:hideMark/>
          </w:tcPr>
          <w:p w14:paraId="011F0581"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Hipótesis Nula</w:t>
            </w:r>
          </w:p>
        </w:tc>
        <w:tc>
          <w:tcPr>
            <w:tcW w:w="0" w:type="auto"/>
            <w:tcBorders>
              <w:bottom w:val="single" w:sz="4" w:space="0" w:color="auto"/>
            </w:tcBorders>
            <w:hideMark/>
          </w:tcPr>
          <w:p w14:paraId="1E22D1EC"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Ago-17</w:t>
            </w:r>
          </w:p>
        </w:tc>
        <w:tc>
          <w:tcPr>
            <w:tcW w:w="0" w:type="auto"/>
            <w:tcBorders>
              <w:bottom w:val="single" w:sz="4" w:space="0" w:color="auto"/>
            </w:tcBorders>
            <w:hideMark/>
          </w:tcPr>
          <w:p w14:paraId="38DC1D15"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Dic-17</w:t>
            </w:r>
          </w:p>
        </w:tc>
        <w:tc>
          <w:tcPr>
            <w:tcW w:w="0" w:type="auto"/>
            <w:tcBorders>
              <w:bottom w:val="single" w:sz="4" w:space="0" w:color="auto"/>
            </w:tcBorders>
            <w:hideMark/>
          </w:tcPr>
          <w:p w14:paraId="6F548581"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Jul-18</w:t>
            </w:r>
          </w:p>
        </w:tc>
        <w:tc>
          <w:tcPr>
            <w:tcW w:w="0" w:type="auto"/>
            <w:tcBorders>
              <w:bottom w:val="single" w:sz="4" w:space="0" w:color="auto"/>
            </w:tcBorders>
            <w:hideMark/>
          </w:tcPr>
          <w:p w14:paraId="1892AA57" w14:textId="77777777" w:rsidR="00653FDC" w:rsidRPr="00EA66A7" w:rsidRDefault="00653FDC" w:rsidP="00EA66A7">
            <w:pPr>
              <w:spacing w:after="0" w:line="240" w:lineRule="auto"/>
              <w:jc w:val="center"/>
              <w:rPr>
                <w:rFonts w:asciiTheme="minorHAnsi" w:hAnsiTheme="minorHAnsi" w:cstheme="minorHAnsi"/>
                <w:sz w:val="20"/>
                <w:szCs w:val="20"/>
              </w:rPr>
            </w:pPr>
            <w:r w:rsidRPr="00EA66A7">
              <w:rPr>
                <w:rFonts w:asciiTheme="minorHAnsi" w:hAnsiTheme="minorHAnsi" w:cstheme="minorHAnsi"/>
                <w:sz w:val="20"/>
                <w:szCs w:val="20"/>
              </w:rPr>
              <w:t>Mar-18</w:t>
            </w:r>
          </w:p>
        </w:tc>
      </w:tr>
      <w:tr w:rsidR="00653FDC" w:rsidRPr="00EA66A7" w14:paraId="4AC89D7D"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gridSpan w:val="5"/>
            <w:tcBorders>
              <w:top w:val="single" w:sz="4" w:space="0" w:color="auto"/>
            </w:tcBorders>
            <w:hideMark/>
          </w:tcPr>
          <w:p w14:paraId="2EF010FE"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Diésel</w:t>
            </w:r>
          </w:p>
        </w:tc>
      </w:tr>
      <w:tr w:rsidR="00653FDC" w:rsidRPr="00EA66A7" w14:paraId="34C1E9F2"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hideMark/>
          </w:tcPr>
          <w:p w14:paraId="0D4EAD9D" w14:textId="7BC4E72F" w:rsidR="00653FDC" w:rsidRPr="00EA66A7" w:rsidRDefault="00D934E7" w:rsidP="00EA66A7">
            <w:pPr>
              <w:spacing w:after="0" w:line="240" w:lineRule="auto"/>
              <w:rPr>
                <w:rFonts w:asciiTheme="minorHAnsi" w:hAnsiTheme="minorHAnsi" w:cstheme="minorHAnsi"/>
                <w:sz w:val="20"/>
                <w:szCs w:val="20"/>
              </w:rPr>
            </w:pPr>
            <m:oMath>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H</m:t>
                  </m:r>
                </m:e>
                <m:sub>
                  <m:r>
                    <w:rPr>
                      <w:rFonts w:ascii="Cambria Math" w:hAnsi="Cambria Math" w:cstheme="minorHAnsi"/>
                      <w:color w:val="333333"/>
                      <w:sz w:val="20"/>
                      <w:szCs w:val="20"/>
                    </w:rPr>
                    <m:t>0</m:t>
                  </m:r>
                </m:sub>
              </m:sSub>
              <m:r>
                <w:rPr>
                  <w:rFonts w:ascii="Cambria Math" w:hAnsi="Cambria Math" w:cstheme="minorHAnsi"/>
                  <w:color w:val="333333"/>
                  <w:sz w:val="20"/>
                  <w:szCs w:val="20"/>
                </w:rPr>
                <m:t xml:space="preserve">: </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θ</m:t>
                  </m:r>
                </m:e>
                <m:sub>
                  <m:r>
                    <w:rPr>
                      <w:rFonts w:ascii="Cambria Math" w:hAnsi="Cambria Math" w:cstheme="minorHAnsi"/>
                      <w:color w:val="333333"/>
                      <w:sz w:val="20"/>
                      <w:szCs w:val="20"/>
                    </w:rPr>
                    <m:t>t</m:t>
                  </m:r>
                </m:sub>
              </m:sSub>
              <m:r>
                <w:rPr>
                  <w:rFonts w:ascii="Cambria Math" w:hAnsi="Cambria Math" w:cstheme="minorHAnsi"/>
                  <w:color w:val="333333"/>
                  <w:sz w:val="20"/>
                  <w:szCs w:val="20"/>
                </w:rPr>
                <m:t>+ρ</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β</m:t>
                  </m:r>
                </m:e>
                <m:sub>
                  <m:r>
                    <w:rPr>
                      <w:rFonts w:ascii="Cambria Math" w:hAnsi="Cambria Math" w:cstheme="minorHAnsi"/>
                      <w:color w:val="333333"/>
                      <w:sz w:val="20"/>
                      <w:szCs w:val="20"/>
                    </w:rPr>
                    <m:t>t</m:t>
                  </m:r>
                </m:sub>
              </m:sSub>
              <m:r>
                <w:rPr>
                  <w:rFonts w:ascii="Cambria Math" w:hAnsi="Cambria Math" w:cstheme="minorHAnsi"/>
                  <w:color w:val="333333"/>
                  <w:sz w:val="20"/>
                  <w:szCs w:val="20"/>
                </w:rPr>
                <m:t>=0</m:t>
              </m:r>
            </m:oMath>
            <w:r w:rsidR="00EA66A7" w:rsidRPr="00EA66A7">
              <w:rPr>
                <w:rFonts w:asciiTheme="minorHAnsi" w:hAnsiTheme="minorHAnsi" w:cstheme="minorHAnsi"/>
                <w:color w:val="333333"/>
                <w:sz w:val="20"/>
                <w:szCs w:val="20"/>
              </w:rPr>
              <w:t xml:space="preserve"> (SEM)</w:t>
            </w:r>
          </w:p>
        </w:tc>
        <w:tc>
          <w:tcPr>
            <w:tcW w:w="0" w:type="auto"/>
            <w:hideMark/>
          </w:tcPr>
          <w:p w14:paraId="1E67146A"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39.3 [0.0040]</w:t>
            </w:r>
          </w:p>
        </w:tc>
        <w:tc>
          <w:tcPr>
            <w:tcW w:w="0" w:type="auto"/>
            <w:hideMark/>
          </w:tcPr>
          <w:p w14:paraId="7386D8B5"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27.1 [0.1030]</w:t>
            </w:r>
          </w:p>
        </w:tc>
        <w:tc>
          <w:tcPr>
            <w:tcW w:w="0" w:type="auto"/>
            <w:hideMark/>
          </w:tcPr>
          <w:p w14:paraId="17348C6C"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35.5 [0.0120]</w:t>
            </w:r>
          </w:p>
        </w:tc>
        <w:tc>
          <w:tcPr>
            <w:tcW w:w="0" w:type="auto"/>
            <w:hideMark/>
          </w:tcPr>
          <w:p w14:paraId="55FBB7AA"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29.0 [0.0660]</w:t>
            </w:r>
          </w:p>
        </w:tc>
      </w:tr>
      <w:tr w:rsidR="00EA66A7" w:rsidRPr="00EA66A7" w14:paraId="08AF7D91"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hideMark/>
          </w:tcPr>
          <w:p w14:paraId="0E38C60E" w14:textId="22FDAE77" w:rsidR="00653FDC" w:rsidRPr="00EA66A7" w:rsidRDefault="00D934E7" w:rsidP="00EA66A7">
            <w:pPr>
              <w:spacing w:after="0" w:line="240" w:lineRule="auto"/>
              <w:rPr>
                <w:rFonts w:asciiTheme="minorHAnsi" w:hAnsiTheme="minorHAnsi" w:cstheme="minorHAnsi"/>
                <w:sz w:val="20"/>
                <w:szCs w:val="20"/>
              </w:rPr>
            </w:pPr>
            <m:oMath>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H</m:t>
                  </m:r>
                </m:e>
                <m:sub>
                  <m:r>
                    <w:rPr>
                      <w:rFonts w:ascii="Cambria Math" w:hAnsi="Cambria Math" w:cstheme="minorHAnsi"/>
                      <w:color w:val="333333"/>
                      <w:sz w:val="20"/>
                      <w:szCs w:val="20"/>
                    </w:rPr>
                    <m:t>0</m:t>
                  </m:r>
                </m:sub>
              </m:sSub>
              <m:r>
                <w:rPr>
                  <w:rFonts w:ascii="Cambria Math" w:hAnsi="Cambria Math" w:cstheme="minorHAnsi"/>
                  <w:color w:val="333333"/>
                  <w:sz w:val="20"/>
                  <w:szCs w:val="20"/>
                </w:rPr>
                <m:t xml:space="preserve">: </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θ</m:t>
                  </m:r>
                </m:e>
                <m:sub>
                  <m:r>
                    <w:rPr>
                      <w:rFonts w:ascii="Cambria Math" w:hAnsi="Cambria Math" w:cstheme="minorHAnsi"/>
                      <w:color w:val="333333"/>
                      <w:sz w:val="20"/>
                      <w:szCs w:val="20"/>
                    </w:rPr>
                    <m:t>t</m:t>
                  </m:r>
                </m:sub>
              </m:sSub>
              <m:r>
                <w:rPr>
                  <w:rFonts w:ascii="Cambria Math" w:hAnsi="Cambria Math" w:cstheme="minorHAnsi"/>
                  <w:color w:val="333333"/>
                  <w:sz w:val="20"/>
                  <w:szCs w:val="20"/>
                </w:rPr>
                <m:t>=0</m:t>
              </m:r>
            </m:oMath>
            <w:r w:rsidR="00EA66A7" w:rsidRPr="00EA66A7">
              <w:rPr>
                <w:rFonts w:asciiTheme="minorHAnsi" w:hAnsiTheme="minorHAnsi" w:cstheme="minorHAnsi"/>
                <w:color w:val="333333"/>
                <w:sz w:val="20"/>
                <w:szCs w:val="20"/>
              </w:rPr>
              <w:t xml:space="preserve"> (SAR)</w:t>
            </w:r>
          </w:p>
        </w:tc>
        <w:tc>
          <w:tcPr>
            <w:tcW w:w="0" w:type="auto"/>
            <w:hideMark/>
          </w:tcPr>
          <w:p w14:paraId="3312B219"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22.3 [0.2680]</w:t>
            </w:r>
          </w:p>
        </w:tc>
        <w:tc>
          <w:tcPr>
            <w:tcW w:w="0" w:type="auto"/>
            <w:hideMark/>
          </w:tcPr>
          <w:p w14:paraId="6F472698"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14.9 [0.7260]</w:t>
            </w:r>
          </w:p>
        </w:tc>
        <w:tc>
          <w:tcPr>
            <w:tcW w:w="0" w:type="auto"/>
            <w:hideMark/>
          </w:tcPr>
          <w:p w14:paraId="17A09A4B"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21.3 [0.3200]</w:t>
            </w:r>
          </w:p>
        </w:tc>
        <w:tc>
          <w:tcPr>
            <w:tcW w:w="0" w:type="auto"/>
            <w:hideMark/>
          </w:tcPr>
          <w:p w14:paraId="074BF981"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12.9 [0.8450]</w:t>
            </w:r>
          </w:p>
        </w:tc>
      </w:tr>
      <w:tr w:rsidR="00653FDC" w:rsidRPr="00EA66A7" w14:paraId="38E36EDB"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gridSpan w:val="5"/>
            <w:hideMark/>
          </w:tcPr>
          <w:p w14:paraId="4F70E3E4"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Gasohol 90</w:t>
            </w:r>
          </w:p>
        </w:tc>
      </w:tr>
      <w:tr w:rsidR="00EA66A7" w:rsidRPr="00EA66A7" w14:paraId="5B7FB19B"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hideMark/>
          </w:tcPr>
          <w:p w14:paraId="082096E9" w14:textId="44FAE701" w:rsidR="00653FDC" w:rsidRPr="00EA66A7" w:rsidRDefault="00D934E7" w:rsidP="00653FDC">
            <w:pPr>
              <w:spacing w:after="0" w:line="240" w:lineRule="auto"/>
              <w:rPr>
                <w:rFonts w:asciiTheme="minorHAnsi" w:hAnsiTheme="minorHAnsi" w:cstheme="minorHAnsi"/>
                <w:sz w:val="20"/>
                <w:szCs w:val="20"/>
              </w:rPr>
            </w:pPr>
            <m:oMath>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H</m:t>
                  </m:r>
                </m:e>
                <m:sub>
                  <m:r>
                    <w:rPr>
                      <w:rFonts w:ascii="Cambria Math" w:hAnsi="Cambria Math" w:cstheme="minorHAnsi"/>
                      <w:color w:val="333333"/>
                      <w:sz w:val="20"/>
                      <w:szCs w:val="20"/>
                    </w:rPr>
                    <m:t>0</m:t>
                  </m:r>
                </m:sub>
              </m:sSub>
              <m:r>
                <w:rPr>
                  <w:rFonts w:ascii="Cambria Math" w:hAnsi="Cambria Math" w:cstheme="minorHAnsi"/>
                  <w:color w:val="333333"/>
                  <w:sz w:val="20"/>
                  <w:szCs w:val="20"/>
                </w:rPr>
                <m:t xml:space="preserve">: </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θ</m:t>
                  </m:r>
                </m:e>
                <m:sub>
                  <m:r>
                    <w:rPr>
                      <w:rFonts w:ascii="Cambria Math" w:hAnsi="Cambria Math" w:cstheme="minorHAnsi"/>
                      <w:color w:val="333333"/>
                      <w:sz w:val="20"/>
                      <w:szCs w:val="20"/>
                    </w:rPr>
                    <m:t>t</m:t>
                  </m:r>
                </m:sub>
              </m:sSub>
              <m:r>
                <w:rPr>
                  <w:rFonts w:ascii="Cambria Math" w:hAnsi="Cambria Math" w:cstheme="minorHAnsi"/>
                  <w:color w:val="333333"/>
                  <w:sz w:val="20"/>
                  <w:szCs w:val="20"/>
                </w:rPr>
                <m:t>+ρ</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β</m:t>
                  </m:r>
                </m:e>
                <m:sub>
                  <m:r>
                    <w:rPr>
                      <w:rFonts w:ascii="Cambria Math" w:hAnsi="Cambria Math" w:cstheme="minorHAnsi"/>
                      <w:color w:val="333333"/>
                      <w:sz w:val="20"/>
                      <w:szCs w:val="20"/>
                    </w:rPr>
                    <m:t>t</m:t>
                  </m:r>
                </m:sub>
              </m:sSub>
              <m:r>
                <w:rPr>
                  <w:rFonts w:ascii="Cambria Math" w:hAnsi="Cambria Math" w:cstheme="minorHAnsi"/>
                  <w:color w:val="333333"/>
                  <w:sz w:val="20"/>
                  <w:szCs w:val="20"/>
                </w:rPr>
                <m:t>=0</m:t>
              </m:r>
            </m:oMath>
            <w:r w:rsidR="00EA66A7" w:rsidRPr="00EA66A7">
              <w:rPr>
                <w:rFonts w:asciiTheme="minorHAnsi" w:hAnsiTheme="minorHAnsi" w:cstheme="minorHAnsi"/>
                <w:color w:val="333333"/>
                <w:sz w:val="20"/>
                <w:szCs w:val="20"/>
              </w:rPr>
              <w:t xml:space="preserve"> (SEM)</w:t>
            </w:r>
          </w:p>
        </w:tc>
        <w:tc>
          <w:tcPr>
            <w:tcW w:w="0" w:type="auto"/>
            <w:hideMark/>
          </w:tcPr>
          <w:p w14:paraId="654A29D5"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36.9 [0.0080]</w:t>
            </w:r>
          </w:p>
        </w:tc>
        <w:tc>
          <w:tcPr>
            <w:tcW w:w="0" w:type="auto"/>
            <w:hideMark/>
          </w:tcPr>
          <w:p w14:paraId="6933AB44"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40.9 [0.0020]</w:t>
            </w:r>
          </w:p>
        </w:tc>
        <w:tc>
          <w:tcPr>
            <w:tcW w:w="0" w:type="auto"/>
            <w:hideMark/>
          </w:tcPr>
          <w:p w14:paraId="7E3E3634"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34.2 [0.0180]</w:t>
            </w:r>
          </w:p>
        </w:tc>
        <w:tc>
          <w:tcPr>
            <w:tcW w:w="0" w:type="auto"/>
            <w:hideMark/>
          </w:tcPr>
          <w:p w14:paraId="33B25550"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45.0 [0.0010]</w:t>
            </w:r>
          </w:p>
        </w:tc>
      </w:tr>
      <w:tr w:rsidR="00653FDC" w:rsidRPr="00EA66A7" w14:paraId="1EA36D0C"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12" w:space="0" w:color="auto"/>
            </w:tcBorders>
            <w:hideMark/>
          </w:tcPr>
          <w:p w14:paraId="4CCD7574" w14:textId="25549A8C" w:rsidR="00653FDC" w:rsidRPr="00EA66A7" w:rsidRDefault="00D934E7" w:rsidP="00653FDC">
            <w:pPr>
              <w:spacing w:after="0" w:line="240" w:lineRule="auto"/>
              <w:rPr>
                <w:rFonts w:asciiTheme="minorHAnsi" w:hAnsiTheme="minorHAnsi" w:cstheme="minorHAnsi"/>
                <w:sz w:val="20"/>
                <w:szCs w:val="20"/>
              </w:rPr>
            </w:pPr>
            <m:oMath>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H</m:t>
                  </m:r>
                </m:e>
                <m:sub>
                  <m:r>
                    <w:rPr>
                      <w:rFonts w:ascii="Cambria Math" w:hAnsi="Cambria Math" w:cstheme="minorHAnsi"/>
                      <w:color w:val="333333"/>
                      <w:sz w:val="20"/>
                      <w:szCs w:val="20"/>
                    </w:rPr>
                    <m:t>0</m:t>
                  </m:r>
                </m:sub>
              </m:sSub>
              <m:r>
                <w:rPr>
                  <w:rFonts w:ascii="Cambria Math" w:hAnsi="Cambria Math" w:cstheme="minorHAnsi"/>
                  <w:color w:val="333333"/>
                  <w:sz w:val="20"/>
                  <w:szCs w:val="20"/>
                </w:rPr>
                <m:t xml:space="preserve">: </m:t>
              </m:r>
              <m:sSub>
                <m:sSubPr>
                  <m:ctrlPr>
                    <w:rPr>
                      <w:rFonts w:ascii="Cambria Math" w:hAnsi="Cambria Math" w:cstheme="minorHAnsi"/>
                      <w:i/>
                      <w:color w:val="333333"/>
                      <w:sz w:val="20"/>
                      <w:szCs w:val="20"/>
                    </w:rPr>
                  </m:ctrlPr>
                </m:sSubPr>
                <m:e>
                  <m:r>
                    <w:rPr>
                      <w:rFonts w:ascii="Cambria Math" w:hAnsi="Cambria Math" w:cstheme="minorHAnsi"/>
                      <w:color w:val="333333"/>
                      <w:sz w:val="20"/>
                      <w:szCs w:val="20"/>
                    </w:rPr>
                    <m:t>θ</m:t>
                  </m:r>
                </m:e>
                <m:sub>
                  <m:r>
                    <w:rPr>
                      <w:rFonts w:ascii="Cambria Math" w:hAnsi="Cambria Math" w:cstheme="minorHAnsi"/>
                      <w:color w:val="333333"/>
                      <w:sz w:val="20"/>
                      <w:szCs w:val="20"/>
                    </w:rPr>
                    <m:t>t</m:t>
                  </m:r>
                </m:sub>
              </m:sSub>
              <m:r>
                <w:rPr>
                  <w:rFonts w:ascii="Cambria Math" w:hAnsi="Cambria Math" w:cstheme="minorHAnsi"/>
                  <w:color w:val="333333"/>
                  <w:sz w:val="20"/>
                  <w:szCs w:val="20"/>
                </w:rPr>
                <m:t>=0</m:t>
              </m:r>
            </m:oMath>
            <w:r w:rsidR="00EA66A7" w:rsidRPr="00EA66A7">
              <w:rPr>
                <w:rFonts w:asciiTheme="minorHAnsi" w:hAnsiTheme="minorHAnsi" w:cstheme="minorHAnsi"/>
                <w:color w:val="333333"/>
                <w:sz w:val="20"/>
                <w:szCs w:val="20"/>
              </w:rPr>
              <w:t xml:space="preserve"> (SAR)</w:t>
            </w:r>
          </w:p>
        </w:tc>
        <w:tc>
          <w:tcPr>
            <w:tcW w:w="0" w:type="auto"/>
            <w:tcBorders>
              <w:bottom w:val="single" w:sz="12" w:space="0" w:color="auto"/>
            </w:tcBorders>
            <w:hideMark/>
          </w:tcPr>
          <w:p w14:paraId="011FBD6F"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25.5 [0.1460]</w:t>
            </w:r>
          </w:p>
        </w:tc>
        <w:tc>
          <w:tcPr>
            <w:tcW w:w="0" w:type="auto"/>
            <w:tcBorders>
              <w:bottom w:val="single" w:sz="12" w:space="0" w:color="auto"/>
            </w:tcBorders>
            <w:hideMark/>
          </w:tcPr>
          <w:p w14:paraId="39B2FA15"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30.6 [0.0450]</w:t>
            </w:r>
          </w:p>
        </w:tc>
        <w:tc>
          <w:tcPr>
            <w:tcW w:w="0" w:type="auto"/>
            <w:tcBorders>
              <w:bottom w:val="single" w:sz="12" w:space="0" w:color="auto"/>
            </w:tcBorders>
            <w:hideMark/>
          </w:tcPr>
          <w:p w14:paraId="2230B84C"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32.5 [0.0270]</w:t>
            </w:r>
          </w:p>
        </w:tc>
        <w:tc>
          <w:tcPr>
            <w:tcW w:w="0" w:type="auto"/>
            <w:tcBorders>
              <w:bottom w:val="single" w:sz="12" w:space="0" w:color="auto"/>
            </w:tcBorders>
            <w:hideMark/>
          </w:tcPr>
          <w:p w14:paraId="421AF12F" w14:textId="77777777" w:rsidR="00653FDC" w:rsidRPr="00EA66A7" w:rsidRDefault="00653FDC" w:rsidP="00653FDC">
            <w:pPr>
              <w:spacing w:after="0" w:line="240" w:lineRule="auto"/>
              <w:rPr>
                <w:rFonts w:asciiTheme="minorHAnsi" w:hAnsiTheme="minorHAnsi" w:cstheme="minorHAnsi"/>
                <w:sz w:val="20"/>
                <w:szCs w:val="20"/>
              </w:rPr>
            </w:pPr>
            <w:r w:rsidRPr="00EA66A7">
              <w:rPr>
                <w:rFonts w:asciiTheme="minorHAnsi" w:hAnsiTheme="minorHAnsi" w:cstheme="minorHAnsi"/>
                <w:sz w:val="20"/>
                <w:szCs w:val="20"/>
              </w:rPr>
              <w:t>39.4 [0.0040]</w:t>
            </w:r>
          </w:p>
        </w:tc>
      </w:tr>
      <w:tr w:rsidR="00EA66A7" w:rsidRPr="00EA66A7" w14:paraId="5CA47E0E" w14:textId="77777777" w:rsidTr="00335839">
        <w:trPr>
          <w:cnfStyle w:val="100000000000" w:firstRow="1" w:lastRow="0" w:firstColumn="0" w:lastColumn="0" w:oddVBand="0" w:evenVBand="0" w:oddHBand="0" w:evenHBand="0" w:firstRowFirstColumn="0" w:firstRowLastColumn="0" w:lastRowFirstColumn="0" w:lastRowLastColumn="0"/>
        </w:trPr>
        <w:tc>
          <w:tcPr>
            <w:tcW w:w="0" w:type="auto"/>
            <w:gridSpan w:val="5"/>
            <w:tcBorders>
              <w:top w:val="single" w:sz="12" w:space="0" w:color="auto"/>
            </w:tcBorders>
            <w:hideMark/>
          </w:tcPr>
          <w:p w14:paraId="376945B8" w14:textId="6A647F61" w:rsidR="00EA66A7" w:rsidRPr="00EA66A7" w:rsidRDefault="00EA66A7" w:rsidP="00EA66A7">
            <w:pPr>
              <w:spacing w:after="0" w:line="240" w:lineRule="auto"/>
              <w:jc w:val="left"/>
              <w:rPr>
                <w:rFonts w:asciiTheme="minorHAnsi" w:hAnsiTheme="minorHAnsi" w:cstheme="minorHAnsi"/>
                <w:sz w:val="20"/>
                <w:szCs w:val="20"/>
              </w:rPr>
            </w:pPr>
            <w:r w:rsidRPr="00EA66A7">
              <w:rPr>
                <w:rFonts w:asciiTheme="minorHAnsi" w:hAnsiTheme="minorHAnsi" w:cstheme="minorHAnsi"/>
                <w:sz w:val="20"/>
                <w:szCs w:val="20"/>
              </w:rPr>
              <w:t xml:space="preserve">Nota: </w:t>
            </w:r>
            <w:r w:rsidRPr="00EA66A7">
              <w:rPr>
                <w:rFonts w:asciiTheme="minorHAnsi" w:hAnsiTheme="minorHAnsi" w:cstheme="minorHAnsi"/>
                <w:sz w:val="20"/>
                <w:szCs w:val="20"/>
              </w:rPr>
              <w:tab/>
            </w:r>
            <w:r w:rsidRPr="00EA66A7">
              <w:rPr>
                <w:rFonts w:asciiTheme="minorHAnsi" w:hAnsiTheme="minorHAnsi" w:cstheme="minorHAnsi"/>
                <w:sz w:val="20"/>
                <w:szCs w:val="20"/>
              </w:rPr>
              <w:tab/>
            </w:r>
            <w:r w:rsidRPr="00EA66A7">
              <w:rPr>
                <w:rFonts w:asciiTheme="minorHAnsi" w:hAnsiTheme="minorHAnsi" w:cstheme="minorHAnsi"/>
                <w:sz w:val="20"/>
                <w:szCs w:val="20"/>
              </w:rPr>
              <w:tab/>
            </w:r>
            <w:r w:rsidRPr="00EA66A7">
              <w:rPr>
                <w:rFonts w:asciiTheme="minorHAnsi" w:hAnsiTheme="minorHAnsi" w:cstheme="minorHAnsi"/>
                <w:sz w:val="20"/>
                <w:szCs w:val="20"/>
              </w:rPr>
              <w:tab/>
              <w:t>N. grados de libertad igual a 19 para todos las pruebas.</w:t>
            </w:r>
          </w:p>
        </w:tc>
      </w:tr>
    </w:tbl>
    <w:p w14:paraId="2135BEAB" w14:textId="43A47FC4" w:rsidR="00653FDC" w:rsidRPr="001C4B13" w:rsidRDefault="00EA66A7" w:rsidP="001C4B13">
      <w:pPr>
        <w:spacing w:before="120" w:after="360"/>
        <w:rPr>
          <w:sz w:val="18"/>
          <w:lang w:val="es-ES"/>
        </w:rPr>
      </w:pPr>
      <w:r w:rsidRPr="001C4B13">
        <w:rPr>
          <w:sz w:val="18"/>
          <w:lang w:val="es-ES"/>
        </w:rPr>
        <w:t>Fuente: Elaboración propia, 2019.</w:t>
      </w:r>
    </w:p>
    <w:p w14:paraId="008703DB" w14:textId="34500499" w:rsidR="00C14D1B" w:rsidRDefault="00EE471F" w:rsidP="00C14D1B">
      <w:pPr>
        <w:spacing w:after="240"/>
        <w:rPr>
          <w:lang w:val="es-ES"/>
        </w:rPr>
      </w:pPr>
      <w:r>
        <w:rPr>
          <w:lang w:val="es-ES"/>
        </w:rPr>
        <w:t xml:space="preserve">Debido a los resultados anteriores, re-estimamos el modelo </w:t>
      </w:r>
      <w:r w:rsidR="00C14D1B">
        <w:rPr>
          <w:lang w:val="es-ES"/>
        </w:rPr>
        <w:t xml:space="preserve">por máxima verosimilitud </w:t>
      </w:r>
      <w:r>
        <w:rPr>
          <w:lang w:val="es-ES"/>
        </w:rPr>
        <w:t>considerando un rezago espacial de la variable dependiente</w:t>
      </w:r>
      <w:r w:rsidR="00C14D1B">
        <w:rPr>
          <w:lang w:val="es-ES"/>
        </w:rPr>
        <w:t xml:space="preserve"> con la ecuación:</w:t>
      </w:r>
    </w:p>
    <w:p w14:paraId="679CFEC4" w14:textId="7934975C" w:rsidR="00C14D1B" w:rsidRPr="006C037F" w:rsidRDefault="00D934E7" w:rsidP="00C14D1B">
      <w:pPr>
        <w:spacing w:after="120"/>
      </w:pPr>
      <m:oMathPara>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b/>
                  <w:i/>
                </w:rPr>
              </m:ctrlPr>
            </m:sSubPr>
            <m:e>
              <m:r>
                <m:rPr>
                  <m:sty m:val="bi"/>
                </m:rPr>
                <w:rPr>
                  <w:rFonts w:ascii="Cambria Math" w:hAnsi="Cambria Math"/>
                </w:rPr>
                <m:t>1</m:t>
              </m:r>
            </m:e>
            <m:sub>
              <m:r>
                <m:rPr>
                  <m:sty m:val="bi"/>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t</m:t>
              </m:r>
            </m:sub>
          </m:sSub>
          <m:r>
            <w:rPr>
              <w:rFonts w:ascii="Cambria Math" w:hAnsi="Cambria Math"/>
            </w:rPr>
            <m:t>W</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t</m:t>
              </m:r>
            </m:sub>
          </m:sSub>
          <m:r>
            <w:rPr>
              <w:rFonts w:ascii="Cambria Math" w:hAnsi="Cambria Math"/>
            </w:rPr>
            <m:t>+X</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t</m:t>
              </m:r>
            </m:sub>
          </m:sSub>
          <m:r>
            <m:rPr>
              <m:sty m:val="bi"/>
            </m:rPr>
            <w:rPr>
              <w:rFonts w:ascii="Cambria Math" w:hAnsi="Cambria Math"/>
            </w:rPr>
            <m:t>+</m:t>
          </m:r>
          <m:r>
            <w:rPr>
              <w:rFonts w:ascii="Cambria Math" w:hAnsi="Cambria Math"/>
            </w:rPr>
            <m:t>W</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oMath>
      </m:oMathPara>
    </w:p>
    <w:p w14:paraId="2A596720" w14:textId="625B1546" w:rsidR="00F2093F" w:rsidRPr="00EE471F" w:rsidRDefault="00EE471F" w:rsidP="00B97460">
      <w:pPr>
        <w:rPr>
          <w:lang w:val="es-ES"/>
        </w:rPr>
      </w:pPr>
      <w:r>
        <w:rPr>
          <w:lang w:val="es-ES"/>
        </w:rPr>
        <w:lastRenderedPageBreak/>
        <w:t>Los coeficientes que se reportan no pueden ser comparados directamente con los obtenidos en el modelo lineal</w:t>
      </w:r>
      <w:r w:rsidR="0097621E">
        <w:rPr>
          <w:lang w:val="es-ES"/>
        </w:rPr>
        <w:t>.</w:t>
      </w:r>
      <w:r>
        <w:rPr>
          <w:lang w:val="es-ES"/>
        </w:rPr>
        <w:t xml:space="preserve"> </w:t>
      </w:r>
      <w:r w:rsidR="00F7260E">
        <w:rPr>
          <w:lang w:val="es-ES"/>
        </w:rPr>
        <w:t xml:space="preserve">Utilizando las definiciones de Lesage y Pace </w:t>
      </w:r>
      <w:r w:rsidR="00F7260E">
        <w:rPr>
          <w:lang w:val="es-ES"/>
        </w:rPr>
        <w:fldChar w:fldCharType="begin"/>
      </w:r>
      <w:r w:rsidR="00F7260E">
        <w:rPr>
          <w:lang w:val="es-ES"/>
        </w:rPr>
        <w:instrText xml:space="preserve"> ADDIN ZOTERO_ITEM CSL_CITATION {"citationID":"1XggujoX","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F7260E">
        <w:rPr>
          <w:lang w:val="es-ES"/>
        </w:rPr>
        <w:fldChar w:fldCharType="separate"/>
      </w:r>
      <w:r w:rsidR="00F7260E" w:rsidRPr="00F7260E">
        <w:rPr>
          <w:rFonts w:ascii="Times New Roman" w:hAnsi="Times New Roman"/>
        </w:rPr>
        <w:t>(2009)</w:t>
      </w:r>
      <w:r w:rsidR="00F7260E">
        <w:rPr>
          <w:lang w:val="es-ES"/>
        </w:rPr>
        <w:fldChar w:fldCharType="end"/>
      </w:r>
      <w:r w:rsidR="002031DD">
        <w:rPr>
          <w:lang w:val="es-ES"/>
        </w:rPr>
        <w:t>, se calcula</w:t>
      </w:r>
      <w:r w:rsidR="00F23085">
        <w:rPr>
          <w:lang w:val="es-ES"/>
        </w:rPr>
        <w:t>n</w:t>
      </w:r>
      <w:r w:rsidR="002031DD">
        <w:rPr>
          <w:lang w:val="es-ES"/>
        </w:rPr>
        <w:t xml:space="preserve"> los efectos directos, indirectos y totales asociados a cada regresor. De esta manera, se puede obtener una comparación entre los efectos directos del modelo SAR y el obtenido por el modelo lineal sin dependencia espacial.</w:t>
      </w:r>
    </w:p>
    <w:p w14:paraId="156A3636" w14:textId="5EF3494A" w:rsidR="00C0182C" w:rsidRDefault="00C0182C" w:rsidP="00C0182C">
      <w:pPr>
        <w:pStyle w:val="Descripcin"/>
        <w:keepNext/>
      </w:pPr>
      <w:bookmarkStart w:id="1237" w:name="_Ref6344719"/>
      <w:bookmarkStart w:id="1238" w:name="_Toc6348801"/>
      <w:bookmarkStart w:id="1239" w:name="_Toc8395788"/>
      <w:r>
        <w:t xml:space="preserve">Tabla </w:t>
      </w:r>
      <w:r>
        <w:fldChar w:fldCharType="begin"/>
      </w:r>
      <w:r>
        <w:instrText xml:space="preserve"> SEQ Tabla \* ARABIC </w:instrText>
      </w:r>
      <w:r>
        <w:fldChar w:fldCharType="separate"/>
      </w:r>
      <w:r w:rsidR="005B24F0">
        <w:rPr>
          <w:noProof/>
        </w:rPr>
        <w:t>7</w:t>
      </w:r>
      <w:r>
        <w:fldChar w:fldCharType="end"/>
      </w:r>
      <w:bookmarkEnd w:id="1237"/>
      <w:r>
        <w:t xml:space="preserve">: Resultados del modelo autoregresivo espacial </w:t>
      </w:r>
      <w:bookmarkEnd w:id="1238"/>
      <w:r w:rsidR="00244ACD">
        <w:t xml:space="preserve">y sus impactos </w:t>
      </w:r>
      <w:r w:rsidR="00F23085">
        <w:t>para combustible diésel en Marzo – 2018.</w:t>
      </w:r>
      <w:bookmarkEnd w:id="1239"/>
    </w:p>
    <w:tbl>
      <w:tblPr>
        <w:tblStyle w:val="tesis"/>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838"/>
        <w:gridCol w:w="1372"/>
        <w:gridCol w:w="1833"/>
        <w:gridCol w:w="1273"/>
        <w:gridCol w:w="1273"/>
        <w:gridCol w:w="911"/>
      </w:tblGrid>
      <w:tr w:rsidR="00653FDC" w:rsidRPr="009705DE" w14:paraId="08FF453D" w14:textId="77777777" w:rsidTr="009705DE">
        <w:trPr>
          <w:trHeight w:val="364"/>
        </w:trPr>
        <w:tc>
          <w:tcPr>
            <w:tcW w:w="1838" w:type="dxa"/>
            <w:tcBorders>
              <w:top w:val="single" w:sz="12" w:space="0" w:color="auto"/>
            </w:tcBorders>
            <w:hideMark/>
          </w:tcPr>
          <w:p w14:paraId="796A81AD" w14:textId="77777777" w:rsidR="00F23085" w:rsidRPr="009705DE" w:rsidRDefault="00F23085" w:rsidP="00B97460">
            <w:pPr>
              <w:spacing w:after="0" w:line="240" w:lineRule="auto"/>
              <w:jc w:val="left"/>
              <w:rPr>
                <w:rFonts w:asciiTheme="majorHAnsi" w:hAnsiTheme="majorHAnsi"/>
                <w:lang w:val="es-ES"/>
              </w:rPr>
            </w:pPr>
          </w:p>
        </w:tc>
        <w:tc>
          <w:tcPr>
            <w:tcW w:w="1372" w:type="dxa"/>
            <w:tcBorders>
              <w:top w:val="single" w:sz="12" w:space="0" w:color="auto"/>
            </w:tcBorders>
            <w:hideMark/>
          </w:tcPr>
          <w:p w14:paraId="05FDB5E6" w14:textId="739A23D7" w:rsidR="00F23085" w:rsidRPr="009705DE" w:rsidRDefault="00F23085" w:rsidP="00B97460">
            <w:pPr>
              <w:spacing w:after="0" w:line="240" w:lineRule="auto"/>
              <w:jc w:val="left"/>
              <w:textAlignment w:val="bottom"/>
              <w:rPr>
                <w:rFonts w:asciiTheme="majorHAnsi" w:hAnsiTheme="majorHAnsi"/>
                <w:lang w:val="es-ES"/>
              </w:rPr>
            </w:pPr>
            <w:r w:rsidRPr="009705DE">
              <w:rPr>
                <w:rFonts w:asciiTheme="majorHAnsi" w:hAnsiTheme="majorHAnsi" w:cstheme="majorHAnsi"/>
                <w:b/>
                <w:bCs/>
                <w:kern w:val="24"/>
                <w:lang w:val="es-ES"/>
              </w:rPr>
              <w:t>OLS</w:t>
            </w:r>
          </w:p>
        </w:tc>
        <w:tc>
          <w:tcPr>
            <w:tcW w:w="5290" w:type="dxa"/>
            <w:gridSpan w:val="4"/>
            <w:tcBorders>
              <w:top w:val="single" w:sz="12" w:space="0" w:color="auto"/>
            </w:tcBorders>
            <w:hideMark/>
          </w:tcPr>
          <w:p w14:paraId="7137E955" w14:textId="7B5DED82" w:rsidR="00F23085" w:rsidRPr="009705DE" w:rsidRDefault="00F23085" w:rsidP="00B97460">
            <w:pPr>
              <w:spacing w:after="0" w:line="240" w:lineRule="auto"/>
              <w:jc w:val="center"/>
              <w:textAlignment w:val="bottom"/>
              <w:rPr>
                <w:rFonts w:asciiTheme="majorHAnsi" w:hAnsiTheme="majorHAnsi"/>
                <w:lang w:val="es-ES"/>
              </w:rPr>
            </w:pPr>
            <w:r w:rsidRPr="009705DE">
              <w:rPr>
                <w:rFonts w:asciiTheme="majorHAnsi" w:hAnsiTheme="majorHAnsi"/>
                <w:b/>
                <w:kern w:val="24"/>
                <w:lang w:val="es-ES"/>
              </w:rPr>
              <w:t xml:space="preserve">Modelo </w:t>
            </w:r>
            <w:r w:rsidRPr="009705DE">
              <w:rPr>
                <w:rFonts w:asciiTheme="majorHAnsi" w:hAnsiTheme="majorHAnsi" w:cstheme="majorHAnsi"/>
                <w:b/>
                <w:bCs/>
                <w:kern w:val="24"/>
                <w:lang w:val="es-ES"/>
              </w:rPr>
              <w:t>Espacial Autoregresivo (SAR)</w:t>
            </w:r>
          </w:p>
        </w:tc>
      </w:tr>
      <w:tr w:rsidR="00653FDC" w:rsidRPr="009705DE" w14:paraId="613E250A" w14:textId="77777777" w:rsidTr="009705DE">
        <w:trPr>
          <w:trHeight w:val="20"/>
        </w:trPr>
        <w:tc>
          <w:tcPr>
            <w:tcW w:w="1838" w:type="dxa"/>
            <w:tcBorders>
              <w:bottom w:val="single" w:sz="4" w:space="0" w:color="auto"/>
            </w:tcBorders>
            <w:hideMark/>
          </w:tcPr>
          <w:p w14:paraId="440FE33E" w14:textId="301A4925" w:rsidR="00F23085" w:rsidRPr="009705DE" w:rsidRDefault="00F23085" w:rsidP="00B97460">
            <w:pPr>
              <w:spacing w:after="0" w:line="240" w:lineRule="auto"/>
              <w:jc w:val="left"/>
              <w:textAlignment w:val="bottom"/>
              <w:rPr>
                <w:lang w:val="es-ES"/>
              </w:rPr>
            </w:pPr>
            <w:r w:rsidRPr="009705DE">
              <w:rPr>
                <w:kern w:val="24"/>
                <w:lang w:val="es-ES"/>
              </w:rPr>
              <w:t>Variable</w:t>
            </w:r>
          </w:p>
        </w:tc>
        <w:tc>
          <w:tcPr>
            <w:tcW w:w="1372" w:type="dxa"/>
            <w:tcBorders>
              <w:bottom w:val="single" w:sz="4" w:space="0" w:color="auto"/>
            </w:tcBorders>
            <w:hideMark/>
          </w:tcPr>
          <w:p w14:paraId="308D9033" w14:textId="5D6D7E8C" w:rsidR="00F23085" w:rsidRPr="009705DE" w:rsidRDefault="00F23085" w:rsidP="00B97460">
            <w:pPr>
              <w:spacing w:after="0" w:line="240" w:lineRule="auto"/>
              <w:jc w:val="left"/>
              <w:rPr>
                <w:lang w:val="es-ES"/>
              </w:rPr>
            </w:pPr>
            <w:r w:rsidRPr="009705DE">
              <w:rPr>
                <w:rFonts w:cstheme="minorHAnsi"/>
                <w:szCs w:val="18"/>
                <w:lang w:val="es-ES"/>
              </w:rPr>
              <w:t>Parámetros</w:t>
            </w:r>
          </w:p>
        </w:tc>
        <w:tc>
          <w:tcPr>
            <w:tcW w:w="1833" w:type="dxa"/>
            <w:tcBorders>
              <w:bottom w:val="single" w:sz="4" w:space="0" w:color="auto"/>
            </w:tcBorders>
            <w:hideMark/>
          </w:tcPr>
          <w:p w14:paraId="41E1C3BA" w14:textId="178FAD88" w:rsidR="00F23085" w:rsidRPr="009705DE" w:rsidRDefault="00F23085" w:rsidP="009705DE">
            <w:pPr>
              <w:spacing w:after="0" w:line="240" w:lineRule="auto"/>
              <w:jc w:val="right"/>
              <w:textAlignment w:val="bottom"/>
              <w:rPr>
                <w:lang w:val="es-ES"/>
              </w:rPr>
            </w:pPr>
            <w:r w:rsidRPr="009705DE">
              <w:rPr>
                <w:rFonts w:cstheme="minorHAnsi"/>
                <w:kern w:val="24"/>
                <w:szCs w:val="18"/>
                <w:lang w:val="es-ES"/>
              </w:rPr>
              <w:t>Parámetros</w:t>
            </w:r>
          </w:p>
        </w:tc>
        <w:tc>
          <w:tcPr>
            <w:tcW w:w="1273" w:type="dxa"/>
            <w:tcBorders>
              <w:bottom w:val="single" w:sz="4" w:space="0" w:color="auto"/>
            </w:tcBorders>
            <w:hideMark/>
          </w:tcPr>
          <w:p w14:paraId="0D1E9030" w14:textId="515A4687" w:rsidR="00F23085" w:rsidRPr="009705DE" w:rsidRDefault="00F23085" w:rsidP="00B97460">
            <w:pPr>
              <w:spacing w:after="0" w:line="240" w:lineRule="auto"/>
              <w:jc w:val="center"/>
              <w:textAlignment w:val="bottom"/>
              <w:rPr>
                <w:lang w:val="es-ES"/>
              </w:rPr>
            </w:pPr>
            <w:r w:rsidRPr="009705DE">
              <w:rPr>
                <w:kern w:val="24"/>
                <w:lang w:val="es-ES"/>
              </w:rPr>
              <w:t>Directo</w:t>
            </w:r>
          </w:p>
        </w:tc>
        <w:tc>
          <w:tcPr>
            <w:tcW w:w="1273" w:type="dxa"/>
            <w:tcBorders>
              <w:bottom w:val="single" w:sz="4" w:space="0" w:color="auto"/>
            </w:tcBorders>
            <w:hideMark/>
          </w:tcPr>
          <w:p w14:paraId="688E3E34" w14:textId="60F24B8E" w:rsidR="00F23085" w:rsidRPr="009705DE" w:rsidRDefault="00F23085" w:rsidP="00B97460">
            <w:pPr>
              <w:spacing w:after="0" w:line="240" w:lineRule="auto"/>
              <w:jc w:val="center"/>
              <w:textAlignment w:val="bottom"/>
              <w:rPr>
                <w:lang w:val="es-ES"/>
              </w:rPr>
            </w:pPr>
            <w:r w:rsidRPr="009705DE">
              <w:rPr>
                <w:kern w:val="24"/>
                <w:lang w:val="es-ES"/>
              </w:rPr>
              <w:t>Indirecto</w:t>
            </w:r>
          </w:p>
        </w:tc>
        <w:tc>
          <w:tcPr>
            <w:tcW w:w="911" w:type="dxa"/>
            <w:tcBorders>
              <w:bottom w:val="single" w:sz="4" w:space="0" w:color="auto"/>
            </w:tcBorders>
            <w:hideMark/>
          </w:tcPr>
          <w:p w14:paraId="33F536A5" w14:textId="77777777" w:rsidR="00F23085" w:rsidRPr="009705DE" w:rsidRDefault="00F23085" w:rsidP="00B97460">
            <w:pPr>
              <w:spacing w:after="0" w:line="240" w:lineRule="auto"/>
              <w:jc w:val="center"/>
              <w:textAlignment w:val="bottom"/>
              <w:rPr>
                <w:lang w:val="es-ES"/>
              </w:rPr>
            </w:pPr>
            <w:r w:rsidRPr="009705DE">
              <w:rPr>
                <w:kern w:val="24"/>
                <w:lang w:val="es-ES"/>
              </w:rPr>
              <w:t>Total</w:t>
            </w:r>
          </w:p>
        </w:tc>
      </w:tr>
      <w:tr w:rsidR="00653FDC" w:rsidRPr="009705DE" w14:paraId="1F96D4A9" w14:textId="77777777" w:rsidTr="009705DE">
        <w:trPr>
          <w:trHeight w:val="20"/>
        </w:trPr>
        <w:tc>
          <w:tcPr>
            <w:tcW w:w="1838" w:type="dxa"/>
            <w:tcBorders>
              <w:top w:val="single" w:sz="4" w:space="0" w:color="auto"/>
            </w:tcBorders>
            <w:hideMark/>
          </w:tcPr>
          <w:p w14:paraId="281FED51" w14:textId="4057985A" w:rsidR="00F23085" w:rsidRPr="009705DE" w:rsidRDefault="00F23085" w:rsidP="00B97460">
            <w:pPr>
              <w:spacing w:after="0" w:line="240" w:lineRule="auto"/>
              <w:jc w:val="left"/>
              <w:textAlignment w:val="top"/>
              <w:rPr>
                <w:lang w:val="es-ES"/>
              </w:rPr>
            </w:pPr>
            <w:r w:rsidRPr="009705DE">
              <w:rPr>
                <w:kern w:val="24"/>
                <w:lang w:val="es-ES"/>
              </w:rPr>
              <w:t xml:space="preserve">Abanderada </w:t>
            </w:r>
            <w:r w:rsidR="009705DE" w:rsidRPr="009705DE">
              <w:rPr>
                <w:rFonts w:cstheme="minorHAnsi"/>
                <w:kern w:val="24"/>
                <w:szCs w:val="18"/>
                <w:lang w:val="es-ES"/>
              </w:rPr>
              <w:t>Petroperú</w:t>
            </w:r>
          </w:p>
        </w:tc>
        <w:tc>
          <w:tcPr>
            <w:tcW w:w="1372" w:type="dxa"/>
            <w:tcBorders>
              <w:top w:val="single" w:sz="4" w:space="0" w:color="auto"/>
            </w:tcBorders>
            <w:hideMark/>
          </w:tcPr>
          <w:p w14:paraId="6BDFF97D" w14:textId="0B0A1A4E"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094</w:t>
            </w:r>
          </w:p>
        </w:tc>
        <w:tc>
          <w:tcPr>
            <w:tcW w:w="1833" w:type="dxa"/>
            <w:tcBorders>
              <w:top w:val="single" w:sz="4" w:space="0" w:color="auto"/>
            </w:tcBorders>
            <w:hideMark/>
          </w:tcPr>
          <w:p w14:paraId="0A73320A" w14:textId="1D9FC987"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056 (0.063)</w:t>
            </w:r>
          </w:p>
        </w:tc>
        <w:tc>
          <w:tcPr>
            <w:tcW w:w="1273" w:type="dxa"/>
            <w:tcBorders>
              <w:top w:val="single" w:sz="4" w:space="0" w:color="auto"/>
            </w:tcBorders>
            <w:hideMark/>
          </w:tcPr>
          <w:p w14:paraId="00536667" w14:textId="1602F372"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06</w:t>
            </w:r>
          </w:p>
        </w:tc>
        <w:tc>
          <w:tcPr>
            <w:tcW w:w="1273" w:type="dxa"/>
            <w:tcBorders>
              <w:top w:val="single" w:sz="4" w:space="0" w:color="auto"/>
            </w:tcBorders>
            <w:hideMark/>
          </w:tcPr>
          <w:p w14:paraId="1A8C3CCF" w14:textId="0A42271F"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056</w:t>
            </w:r>
          </w:p>
        </w:tc>
        <w:tc>
          <w:tcPr>
            <w:tcW w:w="911" w:type="dxa"/>
            <w:tcBorders>
              <w:top w:val="single" w:sz="4" w:space="0" w:color="auto"/>
            </w:tcBorders>
            <w:hideMark/>
          </w:tcPr>
          <w:p w14:paraId="11059E4E" w14:textId="26E38769"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115</w:t>
            </w:r>
          </w:p>
        </w:tc>
      </w:tr>
      <w:tr w:rsidR="00653FDC" w:rsidRPr="009705DE" w14:paraId="1818D305" w14:textId="77777777" w:rsidTr="009705DE">
        <w:trPr>
          <w:trHeight w:val="20"/>
        </w:trPr>
        <w:tc>
          <w:tcPr>
            <w:tcW w:w="1838" w:type="dxa"/>
            <w:hideMark/>
          </w:tcPr>
          <w:p w14:paraId="78691783" w14:textId="77777777" w:rsidR="00F23085" w:rsidRPr="009705DE" w:rsidRDefault="00F23085" w:rsidP="00B97460">
            <w:pPr>
              <w:spacing w:after="0" w:line="240" w:lineRule="auto"/>
              <w:jc w:val="left"/>
              <w:textAlignment w:val="top"/>
              <w:rPr>
                <w:lang w:val="es-ES"/>
              </w:rPr>
            </w:pPr>
            <w:r w:rsidRPr="009705DE">
              <w:rPr>
                <w:kern w:val="24"/>
                <w:lang w:val="es-ES"/>
              </w:rPr>
              <w:t>Abanderada Pecsa</w:t>
            </w:r>
          </w:p>
        </w:tc>
        <w:tc>
          <w:tcPr>
            <w:tcW w:w="1372" w:type="dxa"/>
            <w:hideMark/>
          </w:tcPr>
          <w:p w14:paraId="72B7F0E0" w14:textId="69ECD03A"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162 </w:t>
            </w:r>
            <w:r w:rsidRPr="009705DE">
              <w:rPr>
                <w:rFonts w:cstheme="minorHAnsi"/>
                <w:kern w:val="24"/>
                <w:position w:val="7"/>
                <w:szCs w:val="18"/>
                <w:vertAlign w:val="superscript"/>
                <w:lang w:val="es-ES"/>
              </w:rPr>
              <w:t>*</w:t>
            </w:r>
          </w:p>
        </w:tc>
        <w:tc>
          <w:tcPr>
            <w:tcW w:w="1833" w:type="dxa"/>
            <w:hideMark/>
          </w:tcPr>
          <w:p w14:paraId="15A0BDFC" w14:textId="5936FDB0"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152</w:t>
            </w:r>
            <w:r w:rsidR="00021C09" w:rsidRPr="009705DE">
              <w:rPr>
                <w:rFonts w:eastAsiaTheme="minorEastAsia" w:cstheme="minorHAnsi"/>
                <w:kern w:val="24"/>
                <w:position w:val="7"/>
                <w:szCs w:val="18"/>
                <w:vertAlign w:val="superscript"/>
                <w:lang w:val="es-ES"/>
              </w:rPr>
              <w:t>**</w:t>
            </w:r>
            <w:r w:rsidRPr="009705DE">
              <w:rPr>
                <w:rFonts w:eastAsiaTheme="minorEastAsia" w:cstheme="minorHAnsi"/>
                <w:kern w:val="24"/>
                <w:szCs w:val="18"/>
                <w:lang w:val="es-ES"/>
              </w:rPr>
              <w:t> (0.072)</w:t>
            </w:r>
          </w:p>
        </w:tc>
        <w:tc>
          <w:tcPr>
            <w:tcW w:w="1273" w:type="dxa"/>
            <w:hideMark/>
          </w:tcPr>
          <w:p w14:paraId="52A522B8" w14:textId="36459664"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161 </w:t>
            </w:r>
            <w:r w:rsidRPr="009705DE">
              <w:rPr>
                <w:rFonts w:cstheme="minorHAnsi"/>
                <w:kern w:val="24"/>
                <w:position w:val="7"/>
                <w:szCs w:val="18"/>
                <w:vertAlign w:val="superscript"/>
                <w:lang w:val="es-ES"/>
              </w:rPr>
              <w:t>**</w:t>
            </w:r>
          </w:p>
        </w:tc>
        <w:tc>
          <w:tcPr>
            <w:tcW w:w="1273" w:type="dxa"/>
            <w:hideMark/>
          </w:tcPr>
          <w:p w14:paraId="2431D333" w14:textId="7D013F88"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15</w:t>
            </w:r>
            <w:r w:rsidRPr="009705DE">
              <w:rPr>
                <w:rFonts w:cstheme="minorHAnsi"/>
                <w:kern w:val="24"/>
                <w:position w:val="7"/>
                <w:szCs w:val="18"/>
                <w:vertAlign w:val="superscript"/>
                <w:lang w:val="es-ES"/>
              </w:rPr>
              <w:t>**</w:t>
            </w:r>
          </w:p>
        </w:tc>
        <w:tc>
          <w:tcPr>
            <w:tcW w:w="911" w:type="dxa"/>
            <w:hideMark/>
          </w:tcPr>
          <w:p w14:paraId="268003A7" w14:textId="3262ACD1"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311 </w:t>
            </w:r>
            <w:r w:rsidRPr="009705DE">
              <w:rPr>
                <w:rFonts w:cstheme="minorHAnsi"/>
                <w:kern w:val="24"/>
                <w:position w:val="7"/>
                <w:szCs w:val="18"/>
                <w:vertAlign w:val="superscript"/>
                <w:lang w:val="es-ES"/>
              </w:rPr>
              <w:t>**</w:t>
            </w:r>
          </w:p>
        </w:tc>
      </w:tr>
      <w:tr w:rsidR="00653FDC" w:rsidRPr="009705DE" w14:paraId="508BA385" w14:textId="77777777" w:rsidTr="009705DE">
        <w:trPr>
          <w:trHeight w:val="20"/>
        </w:trPr>
        <w:tc>
          <w:tcPr>
            <w:tcW w:w="1838" w:type="dxa"/>
            <w:hideMark/>
          </w:tcPr>
          <w:p w14:paraId="0B6426E2" w14:textId="77777777" w:rsidR="00F23085" w:rsidRPr="009705DE" w:rsidRDefault="00F23085" w:rsidP="00B97460">
            <w:pPr>
              <w:spacing w:after="0" w:line="240" w:lineRule="auto"/>
              <w:jc w:val="left"/>
              <w:textAlignment w:val="top"/>
              <w:rPr>
                <w:lang w:val="es-ES"/>
              </w:rPr>
            </w:pPr>
            <w:r w:rsidRPr="009705DE">
              <w:rPr>
                <w:kern w:val="24"/>
                <w:lang w:val="es-ES"/>
              </w:rPr>
              <w:t>Abanderada Primax</w:t>
            </w:r>
          </w:p>
        </w:tc>
        <w:tc>
          <w:tcPr>
            <w:tcW w:w="1372" w:type="dxa"/>
            <w:hideMark/>
          </w:tcPr>
          <w:p w14:paraId="1C346B32" w14:textId="3F70B8B0"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341 </w:t>
            </w:r>
            <w:r w:rsidRPr="009705DE">
              <w:rPr>
                <w:rFonts w:cstheme="minorHAnsi"/>
                <w:kern w:val="24"/>
                <w:position w:val="7"/>
                <w:szCs w:val="18"/>
                <w:vertAlign w:val="superscript"/>
                <w:lang w:val="es-ES"/>
              </w:rPr>
              <w:t>***</w:t>
            </w:r>
          </w:p>
        </w:tc>
        <w:tc>
          <w:tcPr>
            <w:tcW w:w="1833" w:type="dxa"/>
            <w:hideMark/>
          </w:tcPr>
          <w:p w14:paraId="22010E65" w14:textId="1B7DA25B"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295</w:t>
            </w:r>
            <w:r w:rsidR="00021C09" w:rsidRPr="009705DE">
              <w:rPr>
                <w:rFonts w:eastAsiaTheme="minorEastAsia" w:cstheme="minorHAnsi"/>
                <w:kern w:val="24"/>
                <w:szCs w:val="18"/>
                <w:vertAlign w:val="superscript"/>
                <w:lang w:val="es-ES"/>
              </w:rPr>
              <w:t xml:space="preserve">*** </w:t>
            </w:r>
            <w:r w:rsidRPr="009705DE">
              <w:rPr>
                <w:rFonts w:eastAsiaTheme="minorEastAsia" w:cstheme="minorHAnsi"/>
                <w:kern w:val="24"/>
                <w:szCs w:val="18"/>
                <w:lang w:val="es-ES"/>
              </w:rPr>
              <w:t> (0.054)</w:t>
            </w:r>
          </w:p>
        </w:tc>
        <w:tc>
          <w:tcPr>
            <w:tcW w:w="1273" w:type="dxa"/>
            <w:hideMark/>
          </w:tcPr>
          <w:p w14:paraId="1D91F922" w14:textId="3DCA2AC4"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313 </w:t>
            </w:r>
            <w:r w:rsidRPr="009705DE">
              <w:rPr>
                <w:kern w:val="24"/>
                <w:position w:val="7"/>
                <w:vertAlign w:val="superscript"/>
                <w:lang w:val="es-ES"/>
              </w:rPr>
              <w:t>***</w:t>
            </w:r>
          </w:p>
        </w:tc>
        <w:tc>
          <w:tcPr>
            <w:tcW w:w="1273" w:type="dxa"/>
            <w:hideMark/>
          </w:tcPr>
          <w:p w14:paraId="040F48EC" w14:textId="0FD77367"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292</w:t>
            </w:r>
            <w:r w:rsidRPr="009705DE">
              <w:rPr>
                <w:kern w:val="24"/>
                <w:position w:val="7"/>
                <w:vertAlign w:val="superscript"/>
                <w:lang w:val="es-ES"/>
              </w:rPr>
              <w:t>***</w:t>
            </w:r>
          </w:p>
        </w:tc>
        <w:tc>
          <w:tcPr>
            <w:tcW w:w="911" w:type="dxa"/>
            <w:hideMark/>
          </w:tcPr>
          <w:p w14:paraId="596D48B8" w14:textId="0C8B6032"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605 </w:t>
            </w:r>
            <w:r w:rsidRPr="009705DE">
              <w:rPr>
                <w:rFonts w:cstheme="minorHAnsi"/>
                <w:kern w:val="24"/>
                <w:position w:val="7"/>
                <w:szCs w:val="18"/>
                <w:vertAlign w:val="superscript"/>
                <w:lang w:val="es-ES"/>
              </w:rPr>
              <w:t>***</w:t>
            </w:r>
          </w:p>
        </w:tc>
      </w:tr>
      <w:tr w:rsidR="00653FDC" w:rsidRPr="009705DE" w14:paraId="74E52B26" w14:textId="77777777" w:rsidTr="009705DE">
        <w:trPr>
          <w:trHeight w:val="20"/>
        </w:trPr>
        <w:tc>
          <w:tcPr>
            <w:tcW w:w="1838" w:type="dxa"/>
            <w:hideMark/>
          </w:tcPr>
          <w:p w14:paraId="180CF5A4" w14:textId="77777777" w:rsidR="00F23085" w:rsidRPr="009705DE" w:rsidRDefault="00F23085" w:rsidP="00B97460">
            <w:pPr>
              <w:spacing w:after="0" w:line="240" w:lineRule="auto"/>
              <w:jc w:val="left"/>
              <w:textAlignment w:val="top"/>
              <w:rPr>
                <w:lang w:val="es-ES"/>
              </w:rPr>
            </w:pPr>
            <w:r w:rsidRPr="009705DE">
              <w:rPr>
                <w:kern w:val="24"/>
                <w:lang w:val="es-ES"/>
              </w:rPr>
              <w:t>Abanderada Repsol</w:t>
            </w:r>
          </w:p>
        </w:tc>
        <w:tc>
          <w:tcPr>
            <w:tcW w:w="1372" w:type="dxa"/>
            <w:hideMark/>
          </w:tcPr>
          <w:p w14:paraId="443863A1" w14:textId="0C6F6490"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303 </w:t>
            </w:r>
            <w:r w:rsidRPr="009705DE">
              <w:rPr>
                <w:rFonts w:cstheme="minorHAnsi"/>
                <w:kern w:val="24"/>
                <w:position w:val="7"/>
                <w:szCs w:val="18"/>
                <w:vertAlign w:val="superscript"/>
                <w:lang w:val="es-ES"/>
              </w:rPr>
              <w:t>***</w:t>
            </w:r>
          </w:p>
        </w:tc>
        <w:tc>
          <w:tcPr>
            <w:tcW w:w="1833" w:type="dxa"/>
            <w:hideMark/>
          </w:tcPr>
          <w:p w14:paraId="4252E32B" w14:textId="2755FE5F"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253</w:t>
            </w:r>
            <w:r w:rsidR="00021C09" w:rsidRPr="009705DE">
              <w:rPr>
                <w:rFonts w:eastAsiaTheme="minorEastAsia" w:cstheme="minorHAnsi"/>
                <w:kern w:val="24"/>
                <w:szCs w:val="18"/>
                <w:vertAlign w:val="superscript"/>
                <w:lang w:val="es-ES"/>
              </w:rPr>
              <w:t xml:space="preserve">*** </w:t>
            </w:r>
            <w:r w:rsidRPr="009705DE">
              <w:rPr>
                <w:rFonts w:eastAsiaTheme="minorEastAsia" w:cstheme="minorHAnsi"/>
                <w:kern w:val="24"/>
                <w:szCs w:val="18"/>
                <w:lang w:val="es-ES"/>
              </w:rPr>
              <w:t> (0.060)</w:t>
            </w:r>
          </w:p>
        </w:tc>
        <w:tc>
          <w:tcPr>
            <w:tcW w:w="1273" w:type="dxa"/>
            <w:hideMark/>
          </w:tcPr>
          <w:p w14:paraId="00E1ADA2" w14:textId="558E306D"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268 </w:t>
            </w:r>
            <w:r w:rsidR="00021C09" w:rsidRPr="009705DE">
              <w:rPr>
                <w:rFonts w:cstheme="minorHAnsi"/>
                <w:kern w:val="24"/>
                <w:position w:val="7"/>
                <w:szCs w:val="18"/>
                <w:vertAlign w:val="superscript"/>
                <w:lang w:val="es-ES"/>
              </w:rPr>
              <w:t xml:space="preserve">*** </w:t>
            </w:r>
          </w:p>
        </w:tc>
        <w:tc>
          <w:tcPr>
            <w:tcW w:w="1273" w:type="dxa"/>
            <w:hideMark/>
          </w:tcPr>
          <w:p w14:paraId="6CCEDE7D" w14:textId="3F24649A"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25</w:t>
            </w:r>
            <w:r w:rsidR="00021C09" w:rsidRPr="009705DE">
              <w:rPr>
                <w:rFonts w:cstheme="minorHAnsi"/>
                <w:kern w:val="24"/>
                <w:position w:val="7"/>
                <w:szCs w:val="18"/>
                <w:vertAlign w:val="superscript"/>
                <w:lang w:val="es-ES"/>
              </w:rPr>
              <w:t xml:space="preserve">*** </w:t>
            </w:r>
          </w:p>
        </w:tc>
        <w:tc>
          <w:tcPr>
            <w:tcW w:w="911" w:type="dxa"/>
            <w:hideMark/>
          </w:tcPr>
          <w:p w14:paraId="573A5BEB" w14:textId="73F16C78"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518 </w:t>
            </w:r>
            <w:r w:rsidR="00021C09" w:rsidRPr="009705DE">
              <w:rPr>
                <w:rFonts w:cstheme="minorHAnsi"/>
                <w:kern w:val="24"/>
                <w:position w:val="7"/>
                <w:szCs w:val="18"/>
                <w:vertAlign w:val="superscript"/>
                <w:lang w:val="es-ES"/>
              </w:rPr>
              <w:t xml:space="preserve">*** </w:t>
            </w:r>
          </w:p>
        </w:tc>
      </w:tr>
      <w:tr w:rsidR="00653FDC" w:rsidRPr="009705DE" w14:paraId="359D1A9C" w14:textId="77777777" w:rsidTr="009705DE">
        <w:trPr>
          <w:trHeight w:val="20"/>
        </w:trPr>
        <w:tc>
          <w:tcPr>
            <w:tcW w:w="1838" w:type="dxa"/>
            <w:hideMark/>
          </w:tcPr>
          <w:p w14:paraId="16B53669" w14:textId="77777777" w:rsidR="00F23085" w:rsidRPr="009705DE" w:rsidRDefault="00F23085" w:rsidP="00B97460">
            <w:pPr>
              <w:spacing w:after="0" w:line="240" w:lineRule="auto"/>
              <w:jc w:val="left"/>
              <w:textAlignment w:val="top"/>
              <w:rPr>
                <w:lang w:val="es-ES"/>
              </w:rPr>
            </w:pPr>
            <w:r w:rsidRPr="009705DE">
              <w:rPr>
                <w:kern w:val="24"/>
                <w:lang w:val="es-ES"/>
              </w:rPr>
              <w:t>Propia Pecsa</w:t>
            </w:r>
          </w:p>
        </w:tc>
        <w:tc>
          <w:tcPr>
            <w:tcW w:w="1372" w:type="dxa"/>
            <w:hideMark/>
          </w:tcPr>
          <w:p w14:paraId="40F5194F" w14:textId="0FDB2CEF"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006</w:t>
            </w:r>
          </w:p>
        </w:tc>
        <w:tc>
          <w:tcPr>
            <w:tcW w:w="1833" w:type="dxa"/>
            <w:hideMark/>
          </w:tcPr>
          <w:p w14:paraId="15D8CA43" w14:textId="665791AE" w:rsidR="00F23085" w:rsidRPr="009705DE" w:rsidRDefault="00F23085" w:rsidP="009705DE">
            <w:pPr>
              <w:spacing w:after="0" w:line="240" w:lineRule="auto"/>
              <w:jc w:val="right"/>
              <w:textAlignment w:val="top"/>
              <w:rPr>
                <w:lang w:val="es-ES"/>
              </w:rPr>
            </w:pPr>
            <w:r w:rsidRPr="009705DE">
              <w:rPr>
                <w:rFonts w:eastAsiaTheme="minorEastAsia" w:cstheme="minorHAnsi"/>
                <w:kern w:val="24"/>
                <w:szCs w:val="18"/>
                <w:lang w:val="es-ES"/>
              </w:rPr>
              <w:t>-</w:t>
            </w:r>
            <w:r w:rsidRPr="009705DE">
              <w:rPr>
                <w:rFonts w:eastAsiaTheme="minorEastAsia"/>
                <w:kern w:val="24"/>
                <w:lang w:val="es-ES"/>
              </w:rPr>
              <w:t>0.</w:t>
            </w:r>
            <w:r w:rsidRPr="009705DE">
              <w:rPr>
                <w:rFonts w:eastAsiaTheme="minorEastAsia" w:cstheme="minorHAnsi"/>
                <w:kern w:val="24"/>
                <w:szCs w:val="18"/>
                <w:lang w:val="es-ES"/>
              </w:rPr>
              <w:t>018 (0.079)</w:t>
            </w:r>
          </w:p>
        </w:tc>
        <w:tc>
          <w:tcPr>
            <w:tcW w:w="1273" w:type="dxa"/>
            <w:hideMark/>
          </w:tcPr>
          <w:p w14:paraId="38D428A8" w14:textId="487CBDA4"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019</w:t>
            </w:r>
          </w:p>
        </w:tc>
        <w:tc>
          <w:tcPr>
            <w:tcW w:w="1273" w:type="dxa"/>
            <w:hideMark/>
          </w:tcPr>
          <w:p w14:paraId="3E289756" w14:textId="748418F6"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018</w:t>
            </w:r>
          </w:p>
        </w:tc>
        <w:tc>
          <w:tcPr>
            <w:tcW w:w="911" w:type="dxa"/>
            <w:hideMark/>
          </w:tcPr>
          <w:p w14:paraId="3642A412" w14:textId="0ABE9426"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037</w:t>
            </w:r>
          </w:p>
        </w:tc>
      </w:tr>
      <w:tr w:rsidR="00653FDC" w:rsidRPr="009705DE" w14:paraId="629DA127" w14:textId="77777777" w:rsidTr="009705DE">
        <w:trPr>
          <w:trHeight w:val="20"/>
        </w:trPr>
        <w:tc>
          <w:tcPr>
            <w:tcW w:w="1838" w:type="dxa"/>
            <w:hideMark/>
          </w:tcPr>
          <w:p w14:paraId="6712A4DE" w14:textId="77777777" w:rsidR="00F23085" w:rsidRPr="009705DE" w:rsidRDefault="00F23085" w:rsidP="00B97460">
            <w:pPr>
              <w:spacing w:after="0" w:line="240" w:lineRule="auto"/>
              <w:jc w:val="left"/>
              <w:textAlignment w:val="top"/>
              <w:rPr>
                <w:lang w:val="es-ES"/>
              </w:rPr>
            </w:pPr>
            <w:r w:rsidRPr="009705DE">
              <w:rPr>
                <w:kern w:val="24"/>
                <w:lang w:val="es-ES"/>
              </w:rPr>
              <w:t>Propia Primax</w:t>
            </w:r>
          </w:p>
        </w:tc>
        <w:tc>
          <w:tcPr>
            <w:tcW w:w="1372" w:type="dxa"/>
            <w:hideMark/>
          </w:tcPr>
          <w:p w14:paraId="514BBC74" w14:textId="516C4399"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618 </w:t>
            </w:r>
            <w:r w:rsidR="00021C09" w:rsidRPr="009705DE">
              <w:rPr>
                <w:rFonts w:cstheme="minorHAnsi"/>
                <w:kern w:val="24"/>
                <w:position w:val="7"/>
                <w:szCs w:val="18"/>
                <w:vertAlign w:val="superscript"/>
                <w:lang w:val="es-ES"/>
              </w:rPr>
              <w:t xml:space="preserve">*** </w:t>
            </w:r>
          </w:p>
        </w:tc>
        <w:tc>
          <w:tcPr>
            <w:tcW w:w="1833" w:type="dxa"/>
            <w:hideMark/>
          </w:tcPr>
          <w:p w14:paraId="618985E1" w14:textId="2148ADF3"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531</w:t>
            </w:r>
            <w:r w:rsidR="00021C09" w:rsidRPr="009705DE">
              <w:rPr>
                <w:rFonts w:eastAsiaTheme="minorEastAsia" w:cstheme="minorHAnsi"/>
                <w:kern w:val="24"/>
                <w:szCs w:val="18"/>
                <w:vertAlign w:val="superscript"/>
                <w:lang w:val="es-ES"/>
              </w:rPr>
              <w:t xml:space="preserve">***  </w:t>
            </w:r>
            <w:r w:rsidRPr="009705DE">
              <w:rPr>
                <w:rFonts w:eastAsiaTheme="minorEastAsia" w:cstheme="minorHAnsi"/>
                <w:kern w:val="24"/>
                <w:szCs w:val="18"/>
                <w:lang w:val="es-ES"/>
              </w:rPr>
              <w:t> (0.071)</w:t>
            </w:r>
          </w:p>
        </w:tc>
        <w:tc>
          <w:tcPr>
            <w:tcW w:w="1273" w:type="dxa"/>
            <w:hideMark/>
          </w:tcPr>
          <w:p w14:paraId="73E1FD79" w14:textId="2490AAD8"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562 </w:t>
            </w:r>
            <w:r w:rsidR="00021C09" w:rsidRPr="009705DE">
              <w:rPr>
                <w:rFonts w:cstheme="minorHAnsi"/>
                <w:kern w:val="24"/>
                <w:position w:val="7"/>
                <w:szCs w:val="18"/>
                <w:vertAlign w:val="superscript"/>
                <w:lang w:val="es-ES"/>
              </w:rPr>
              <w:t xml:space="preserve">*** </w:t>
            </w:r>
          </w:p>
        </w:tc>
        <w:tc>
          <w:tcPr>
            <w:tcW w:w="1273" w:type="dxa"/>
            <w:hideMark/>
          </w:tcPr>
          <w:p w14:paraId="3FC60B03" w14:textId="0974BFCE"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0.526</w:t>
            </w:r>
            <w:r w:rsidR="00021C09" w:rsidRPr="009705DE">
              <w:rPr>
                <w:rFonts w:cstheme="minorHAnsi"/>
                <w:kern w:val="24"/>
                <w:position w:val="7"/>
                <w:szCs w:val="18"/>
                <w:vertAlign w:val="superscript"/>
                <w:lang w:val="es-ES"/>
              </w:rPr>
              <w:t xml:space="preserve">*** </w:t>
            </w:r>
          </w:p>
        </w:tc>
        <w:tc>
          <w:tcPr>
            <w:tcW w:w="911" w:type="dxa"/>
            <w:hideMark/>
          </w:tcPr>
          <w:p w14:paraId="2BA135E7" w14:textId="27A91CB3"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1.088 </w:t>
            </w:r>
            <w:r w:rsidR="00021C09" w:rsidRPr="009705DE">
              <w:rPr>
                <w:rFonts w:cstheme="minorHAnsi"/>
                <w:kern w:val="24"/>
                <w:position w:val="7"/>
                <w:szCs w:val="18"/>
                <w:vertAlign w:val="superscript"/>
                <w:lang w:val="es-ES"/>
              </w:rPr>
              <w:t xml:space="preserve">*** </w:t>
            </w:r>
          </w:p>
        </w:tc>
      </w:tr>
      <w:tr w:rsidR="00653FDC" w:rsidRPr="009705DE" w14:paraId="339A6C8B" w14:textId="77777777" w:rsidTr="009705DE">
        <w:trPr>
          <w:trHeight w:val="20"/>
        </w:trPr>
        <w:tc>
          <w:tcPr>
            <w:tcW w:w="1838" w:type="dxa"/>
            <w:hideMark/>
          </w:tcPr>
          <w:p w14:paraId="543C44E3" w14:textId="77777777" w:rsidR="00F23085" w:rsidRPr="009705DE" w:rsidRDefault="00F23085" w:rsidP="00B97460">
            <w:pPr>
              <w:spacing w:after="0" w:line="240" w:lineRule="auto"/>
              <w:jc w:val="left"/>
              <w:textAlignment w:val="top"/>
              <w:rPr>
                <w:lang w:val="es-ES"/>
              </w:rPr>
            </w:pPr>
            <w:r w:rsidRPr="009705DE">
              <w:rPr>
                <w:kern w:val="24"/>
                <w:lang w:val="es-ES"/>
              </w:rPr>
              <w:t>Propia Repsol</w:t>
            </w:r>
          </w:p>
        </w:tc>
        <w:tc>
          <w:tcPr>
            <w:tcW w:w="1372" w:type="dxa"/>
            <w:hideMark/>
          </w:tcPr>
          <w:p w14:paraId="272B8BA3" w14:textId="2F5EB81E"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405 </w:t>
            </w:r>
            <w:r w:rsidR="00021C09" w:rsidRPr="009705DE">
              <w:rPr>
                <w:rFonts w:cstheme="minorHAnsi"/>
                <w:kern w:val="24"/>
                <w:position w:val="7"/>
                <w:szCs w:val="18"/>
                <w:vertAlign w:val="superscript"/>
                <w:lang w:val="es-ES"/>
              </w:rPr>
              <w:t xml:space="preserve">*** </w:t>
            </w:r>
          </w:p>
        </w:tc>
        <w:tc>
          <w:tcPr>
            <w:tcW w:w="1833" w:type="dxa"/>
            <w:hideMark/>
          </w:tcPr>
          <w:p w14:paraId="4C98B784" w14:textId="68EAE948"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343</w:t>
            </w:r>
            <w:r w:rsidR="00021C09" w:rsidRPr="009705DE">
              <w:rPr>
                <w:rFonts w:eastAsiaTheme="minorEastAsia" w:cstheme="minorHAnsi"/>
                <w:kern w:val="24"/>
                <w:szCs w:val="18"/>
                <w:vertAlign w:val="superscript"/>
                <w:lang w:val="es-ES"/>
              </w:rPr>
              <w:t xml:space="preserve">***  </w:t>
            </w:r>
            <w:r w:rsidRPr="009705DE">
              <w:rPr>
                <w:rFonts w:eastAsiaTheme="minorEastAsia" w:cstheme="minorHAnsi"/>
                <w:kern w:val="24"/>
                <w:szCs w:val="18"/>
                <w:lang w:val="es-ES"/>
              </w:rPr>
              <w:t> (0.062)</w:t>
            </w:r>
          </w:p>
        </w:tc>
        <w:tc>
          <w:tcPr>
            <w:tcW w:w="1273" w:type="dxa"/>
            <w:hideMark/>
          </w:tcPr>
          <w:p w14:paraId="19C531DA" w14:textId="1CB01672"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364 </w:t>
            </w:r>
            <w:r w:rsidR="00021C09" w:rsidRPr="009705DE">
              <w:rPr>
                <w:rFonts w:cstheme="minorHAnsi"/>
                <w:kern w:val="24"/>
                <w:position w:val="7"/>
                <w:szCs w:val="18"/>
                <w:vertAlign w:val="superscript"/>
                <w:lang w:val="es-ES"/>
              </w:rPr>
              <w:t xml:space="preserve">*** </w:t>
            </w:r>
          </w:p>
        </w:tc>
        <w:tc>
          <w:tcPr>
            <w:tcW w:w="1273" w:type="dxa"/>
            <w:hideMark/>
          </w:tcPr>
          <w:p w14:paraId="3D162514" w14:textId="54158922"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34</w:t>
            </w:r>
            <w:r w:rsidR="00021C09" w:rsidRPr="009705DE">
              <w:rPr>
                <w:rFonts w:cstheme="minorHAnsi"/>
                <w:kern w:val="24"/>
                <w:position w:val="7"/>
                <w:szCs w:val="18"/>
                <w:vertAlign w:val="superscript"/>
                <w:lang w:val="es-ES"/>
              </w:rPr>
              <w:t xml:space="preserve">*** </w:t>
            </w:r>
          </w:p>
        </w:tc>
        <w:tc>
          <w:tcPr>
            <w:tcW w:w="911" w:type="dxa"/>
            <w:hideMark/>
          </w:tcPr>
          <w:p w14:paraId="1599428A" w14:textId="2F3E780A"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704 </w:t>
            </w:r>
            <w:r w:rsidR="00021C09" w:rsidRPr="009705DE">
              <w:rPr>
                <w:rFonts w:cstheme="minorHAnsi"/>
                <w:kern w:val="24"/>
                <w:position w:val="7"/>
                <w:szCs w:val="18"/>
                <w:vertAlign w:val="superscript"/>
                <w:lang w:val="es-ES"/>
              </w:rPr>
              <w:t xml:space="preserve">*** </w:t>
            </w:r>
          </w:p>
        </w:tc>
      </w:tr>
      <w:tr w:rsidR="00653FDC" w:rsidRPr="009705DE" w14:paraId="45B57DD3" w14:textId="77777777" w:rsidTr="009705DE">
        <w:trPr>
          <w:trHeight w:val="20"/>
        </w:trPr>
        <w:tc>
          <w:tcPr>
            <w:tcW w:w="1838" w:type="dxa"/>
            <w:hideMark/>
          </w:tcPr>
          <w:p w14:paraId="4642E41E" w14:textId="77777777" w:rsidR="00F23085" w:rsidRPr="009705DE" w:rsidRDefault="00F23085" w:rsidP="00B97460">
            <w:pPr>
              <w:spacing w:after="0" w:line="240" w:lineRule="auto"/>
              <w:jc w:val="left"/>
              <w:textAlignment w:val="top"/>
              <w:rPr>
                <w:lang w:val="es-ES"/>
              </w:rPr>
            </w:pPr>
            <w:r w:rsidRPr="009705DE">
              <w:rPr>
                <w:kern w:val="24"/>
                <w:lang w:val="es-ES"/>
              </w:rPr>
              <w:t>SC</w:t>
            </w:r>
          </w:p>
        </w:tc>
        <w:tc>
          <w:tcPr>
            <w:tcW w:w="1372" w:type="dxa"/>
            <w:hideMark/>
          </w:tcPr>
          <w:p w14:paraId="0F3621A7" w14:textId="237A2046"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061</w:t>
            </w:r>
          </w:p>
        </w:tc>
        <w:tc>
          <w:tcPr>
            <w:tcW w:w="1833" w:type="dxa"/>
            <w:hideMark/>
          </w:tcPr>
          <w:p w14:paraId="2AB5B379" w14:textId="1F34D1A8"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117 (0.074)</w:t>
            </w:r>
          </w:p>
        </w:tc>
        <w:tc>
          <w:tcPr>
            <w:tcW w:w="1273" w:type="dxa"/>
            <w:hideMark/>
          </w:tcPr>
          <w:p w14:paraId="17B2FE74" w14:textId="485BE4A9"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 xml:space="preserve">124              </w:t>
            </w:r>
          </w:p>
        </w:tc>
        <w:tc>
          <w:tcPr>
            <w:tcW w:w="1273" w:type="dxa"/>
            <w:hideMark/>
          </w:tcPr>
          <w:p w14:paraId="48D86548" w14:textId="085FFDF1"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116</w:t>
            </w:r>
          </w:p>
        </w:tc>
        <w:tc>
          <w:tcPr>
            <w:tcW w:w="911" w:type="dxa"/>
            <w:hideMark/>
          </w:tcPr>
          <w:p w14:paraId="30B25D63" w14:textId="659DB228"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24</w:t>
            </w:r>
          </w:p>
        </w:tc>
      </w:tr>
      <w:tr w:rsidR="00653FDC" w:rsidRPr="009705DE" w14:paraId="1C34EA28" w14:textId="77777777" w:rsidTr="009705DE">
        <w:trPr>
          <w:trHeight w:val="20"/>
        </w:trPr>
        <w:tc>
          <w:tcPr>
            <w:tcW w:w="1838" w:type="dxa"/>
            <w:hideMark/>
          </w:tcPr>
          <w:p w14:paraId="5EA8DFD7" w14:textId="77777777" w:rsidR="00F23085" w:rsidRPr="009705DE" w:rsidRDefault="00F23085" w:rsidP="00B97460">
            <w:pPr>
              <w:spacing w:after="0" w:line="240" w:lineRule="auto"/>
              <w:jc w:val="left"/>
              <w:textAlignment w:val="top"/>
              <w:rPr>
                <w:lang w:val="es-ES"/>
              </w:rPr>
            </w:pPr>
            <w:r w:rsidRPr="009705DE">
              <w:rPr>
                <w:kern w:val="24"/>
                <w:lang w:val="es-ES"/>
              </w:rPr>
              <w:t>DPROM</w:t>
            </w:r>
          </w:p>
        </w:tc>
        <w:tc>
          <w:tcPr>
            <w:tcW w:w="1372" w:type="dxa"/>
            <w:hideMark/>
          </w:tcPr>
          <w:p w14:paraId="0FA0334B" w14:textId="6DC89DCB"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189</w:t>
            </w:r>
          </w:p>
        </w:tc>
        <w:tc>
          <w:tcPr>
            <w:tcW w:w="1833" w:type="dxa"/>
            <w:hideMark/>
          </w:tcPr>
          <w:p w14:paraId="0FDC8536" w14:textId="590F7072"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190 (0.127)</w:t>
            </w:r>
          </w:p>
        </w:tc>
        <w:tc>
          <w:tcPr>
            <w:tcW w:w="1273" w:type="dxa"/>
            <w:hideMark/>
          </w:tcPr>
          <w:p w14:paraId="19EF2E9A" w14:textId="4ACEE04F"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201</w:t>
            </w:r>
          </w:p>
        </w:tc>
        <w:tc>
          <w:tcPr>
            <w:tcW w:w="1273" w:type="dxa"/>
            <w:hideMark/>
          </w:tcPr>
          <w:p w14:paraId="07DB9673" w14:textId="355AAC0E"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188</w:t>
            </w:r>
          </w:p>
        </w:tc>
        <w:tc>
          <w:tcPr>
            <w:tcW w:w="911" w:type="dxa"/>
            <w:hideMark/>
          </w:tcPr>
          <w:p w14:paraId="0E277EB7" w14:textId="72876A20"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389</w:t>
            </w:r>
          </w:p>
        </w:tc>
      </w:tr>
      <w:tr w:rsidR="00653FDC" w:rsidRPr="009705DE" w14:paraId="5E9C75A1" w14:textId="77777777" w:rsidTr="009705DE">
        <w:trPr>
          <w:trHeight w:val="20"/>
        </w:trPr>
        <w:tc>
          <w:tcPr>
            <w:tcW w:w="1838" w:type="dxa"/>
            <w:hideMark/>
          </w:tcPr>
          <w:p w14:paraId="3507B26F" w14:textId="77777777" w:rsidR="00F23085" w:rsidRPr="009705DE" w:rsidRDefault="00F23085" w:rsidP="00B97460">
            <w:pPr>
              <w:spacing w:after="0" w:line="240" w:lineRule="auto"/>
              <w:jc w:val="left"/>
              <w:textAlignment w:val="top"/>
              <w:rPr>
                <w:lang w:val="es-ES"/>
              </w:rPr>
            </w:pPr>
            <w:r w:rsidRPr="009705DE">
              <w:rPr>
                <w:kern w:val="24"/>
                <w:lang w:val="es-ES"/>
              </w:rPr>
              <w:t>DMIN</w:t>
            </w:r>
          </w:p>
        </w:tc>
        <w:tc>
          <w:tcPr>
            <w:tcW w:w="1372" w:type="dxa"/>
            <w:hideMark/>
          </w:tcPr>
          <w:p w14:paraId="0355251E" w14:textId="17C440FF"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085</w:t>
            </w:r>
          </w:p>
        </w:tc>
        <w:tc>
          <w:tcPr>
            <w:tcW w:w="1833" w:type="dxa"/>
            <w:hideMark/>
          </w:tcPr>
          <w:p w14:paraId="747DACBD" w14:textId="595198CF"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078 (0.052)</w:t>
            </w:r>
          </w:p>
        </w:tc>
        <w:tc>
          <w:tcPr>
            <w:tcW w:w="1273" w:type="dxa"/>
            <w:hideMark/>
          </w:tcPr>
          <w:p w14:paraId="1458BB63" w14:textId="42A8B495"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082</w:t>
            </w:r>
          </w:p>
        </w:tc>
        <w:tc>
          <w:tcPr>
            <w:tcW w:w="1273" w:type="dxa"/>
            <w:hideMark/>
          </w:tcPr>
          <w:p w14:paraId="2B197E96" w14:textId="5E3771D1"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077</w:t>
            </w:r>
          </w:p>
        </w:tc>
        <w:tc>
          <w:tcPr>
            <w:tcW w:w="911" w:type="dxa"/>
            <w:hideMark/>
          </w:tcPr>
          <w:p w14:paraId="0C1A0E1F" w14:textId="0CEF5E57"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159</w:t>
            </w:r>
          </w:p>
        </w:tc>
      </w:tr>
      <w:tr w:rsidR="00653FDC" w:rsidRPr="009705DE" w14:paraId="0013BAD7" w14:textId="77777777" w:rsidTr="009705DE">
        <w:trPr>
          <w:trHeight w:val="20"/>
        </w:trPr>
        <w:tc>
          <w:tcPr>
            <w:tcW w:w="1838" w:type="dxa"/>
            <w:hideMark/>
          </w:tcPr>
          <w:p w14:paraId="33598E6F" w14:textId="5602EC26" w:rsidR="00F23085" w:rsidRPr="009705DE" w:rsidRDefault="00F23085" w:rsidP="00B97460">
            <w:pPr>
              <w:spacing w:after="0" w:line="240" w:lineRule="auto"/>
              <w:jc w:val="left"/>
              <w:textAlignment w:val="top"/>
              <w:rPr>
                <w:lang w:val="es-ES"/>
              </w:rPr>
            </w:pPr>
            <w:r w:rsidRPr="009705DE">
              <w:rPr>
                <w:rFonts w:cstheme="minorHAnsi"/>
                <w:kern w:val="24"/>
                <w:szCs w:val="18"/>
                <w:lang w:val="es-ES"/>
              </w:rPr>
              <w:t>NCER</w:t>
            </w:r>
          </w:p>
        </w:tc>
        <w:tc>
          <w:tcPr>
            <w:tcW w:w="1372" w:type="dxa"/>
            <w:hideMark/>
          </w:tcPr>
          <w:p w14:paraId="0DBA1636" w14:textId="7B04FB8B"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014 </w:t>
            </w:r>
            <w:r w:rsidRPr="009705DE">
              <w:rPr>
                <w:rFonts w:cstheme="minorHAnsi"/>
                <w:kern w:val="24"/>
                <w:position w:val="7"/>
                <w:szCs w:val="18"/>
                <w:vertAlign w:val="superscript"/>
                <w:lang w:val="es-ES"/>
              </w:rPr>
              <w:t>***</w:t>
            </w:r>
          </w:p>
        </w:tc>
        <w:tc>
          <w:tcPr>
            <w:tcW w:w="1833" w:type="dxa"/>
            <w:hideMark/>
          </w:tcPr>
          <w:p w14:paraId="36F2DFF2" w14:textId="026A1B13"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007</w:t>
            </w:r>
            <w:r w:rsidR="00021C09" w:rsidRPr="009705DE">
              <w:rPr>
                <w:rFonts w:eastAsiaTheme="minorEastAsia" w:cstheme="minorHAnsi"/>
                <w:kern w:val="24"/>
                <w:szCs w:val="18"/>
                <w:vertAlign w:val="superscript"/>
                <w:lang w:val="es-ES"/>
              </w:rPr>
              <w:t>**</w:t>
            </w:r>
            <w:r w:rsidRPr="009705DE">
              <w:rPr>
                <w:rFonts w:eastAsiaTheme="minorEastAsia" w:cstheme="minorHAnsi"/>
                <w:kern w:val="24"/>
                <w:szCs w:val="18"/>
                <w:lang w:val="es-ES"/>
              </w:rPr>
              <w:t> (0.003)</w:t>
            </w:r>
          </w:p>
        </w:tc>
        <w:tc>
          <w:tcPr>
            <w:tcW w:w="1273" w:type="dxa"/>
            <w:hideMark/>
          </w:tcPr>
          <w:p w14:paraId="1E8627F3" w14:textId="3B9D61BF" w:rsidR="00F23085" w:rsidRPr="009705DE" w:rsidRDefault="00F23085" w:rsidP="00B97460">
            <w:pPr>
              <w:spacing w:after="0" w:line="240" w:lineRule="auto"/>
              <w:jc w:val="right"/>
              <w:textAlignment w:val="top"/>
              <w:rPr>
                <w:lang w:val="es-ES"/>
              </w:rPr>
            </w:pPr>
            <w:r w:rsidRPr="009705DE">
              <w:rPr>
                <w:kern w:val="24"/>
                <w:lang w:val="es-ES"/>
              </w:rPr>
              <w:t>-0.007</w:t>
            </w:r>
            <w:r w:rsidRPr="009705DE">
              <w:rPr>
                <w:rFonts w:cstheme="minorHAnsi"/>
                <w:kern w:val="24"/>
                <w:szCs w:val="18"/>
                <w:lang w:val="es-ES"/>
              </w:rPr>
              <w:t> </w:t>
            </w:r>
            <w:r w:rsidRPr="009705DE">
              <w:rPr>
                <w:rFonts w:cstheme="minorHAnsi"/>
                <w:kern w:val="24"/>
                <w:position w:val="7"/>
                <w:szCs w:val="18"/>
                <w:vertAlign w:val="superscript"/>
                <w:lang w:val="es-ES"/>
              </w:rPr>
              <w:t>**</w:t>
            </w:r>
          </w:p>
        </w:tc>
        <w:tc>
          <w:tcPr>
            <w:tcW w:w="1273" w:type="dxa"/>
            <w:hideMark/>
          </w:tcPr>
          <w:p w14:paraId="1BB7515F" w14:textId="009828BF"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007</w:t>
            </w:r>
            <w:r w:rsidRPr="009705DE">
              <w:rPr>
                <w:rFonts w:cstheme="minorHAnsi"/>
                <w:kern w:val="24"/>
                <w:position w:val="7"/>
                <w:szCs w:val="18"/>
                <w:vertAlign w:val="superscript"/>
                <w:lang w:val="es-ES"/>
              </w:rPr>
              <w:t>**</w:t>
            </w:r>
          </w:p>
        </w:tc>
        <w:tc>
          <w:tcPr>
            <w:tcW w:w="911" w:type="dxa"/>
            <w:hideMark/>
          </w:tcPr>
          <w:p w14:paraId="62B976E9" w14:textId="588B3A91"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014 </w:t>
            </w:r>
            <w:r w:rsidRPr="009705DE">
              <w:rPr>
                <w:rFonts w:cstheme="minorHAnsi"/>
                <w:kern w:val="24"/>
                <w:position w:val="7"/>
                <w:szCs w:val="18"/>
                <w:vertAlign w:val="superscript"/>
                <w:lang w:val="es-ES"/>
              </w:rPr>
              <w:t>**</w:t>
            </w:r>
          </w:p>
        </w:tc>
      </w:tr>
      <w:tr w:rsidR="00653FDC" w:rsidRPr="009705DE" w14:paraId="4797E89E" w14:textId="77777777" w:rsidTr="009705DE">
        <w:trPr>
          <w:trHeight w:val="20"/>
        </w:trPr>
        <w:tc>
          <w:tcPr>
            <w:tcW w:w="1838" w:type="dxa"/>
            <w:hideMark/>
          </w:tcPr>
          <w:p w14:paraId="0FF376B1" w14:textId="77777777" w:rsidR="00F23085" w:rsidRPr="009705DE" w:rsidRDefault="00F23085" w:rsidP="00B97460">
            <w:pPr>
              <w:spacing w:after="0" w:line="240" w:lineRule="auto"/>
              <w:jc w:val="left"/>
              <w:textAlignment w:val="top"/>
              <w:rPr>
                <w:lang w:val="es-ES"/>
              </w:rPr>
            </w:pPr>
            <w:r w:rsidRPr="009705DE">
              <w:rPr>
                <w:kern w:val="24"/>
                <w:lang w:val="es-ES"/>
              </w:rPr>
              <w:t>MECANICO</w:t>
            </w:r>
          </w:p>
        </w:tc>
        <w:tc>
          <w:tcPr>
            <w:tcW w:w="1372" w:type="dxa"/>
            <w:hideMark/>
          </w:tcPr>
          <w:p w14:paraId="0A1D1AB4" w14:textId="7052A457"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074</w:t>
            </w:r>
          </w:p>
        </w:tc>
        <w:tc>
          <w:tcPr>
            <w:tcW w:w="1833" w:type="dxa"/>
            <w:hideMark/>
          </w:tcPr>
          <w:p w14:paraId="19962794" w14:textId="2D778B60"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074 (0.048)</w:t>
            </w:r>
          </w:p>
        </w:tc>
        <w:tc>
          <w:tcPr>
            <w:tcW w:w="1273" w:type="dxa"/>
            <w:hideMark/>
          </w:tcPr>
          <w:p w14:paraId="3079254A" w14:textId="5E2ABFC2"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079</w:t>
            </w:r>
          </w:p>
        </w:tc>
        <w:tc>
          <w:tcPr>
            <w:tcW w:w="1273" w:type="dxa"/>
            <w:hideMark/>
          </w:tcPr>
          <w:p w14:paraId="329844F8" w14:textId="290B662C"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074</w:t>
            </w:r>
          </w:p>
        </w:tc>
        <w:tc>
          <w:tcPr>
            <w:tcW w:w="911" w:type="dxa"/>
            <w:hideMark/>
          </w:tcPr>
          <w:p w14:paraId="169AB17E" w14:textId="355B60A7"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152</w:t>
            </w:r>
          </w:p>
        </w:tc>
      </w:tr>
      <w:tr w:rsidR="00653FDC" w:rsidRPr="009705DE" w14:paraId="646BE71E" w14:textId="77777777" w:rsidTr="009705DE">
        <w:trPr>
          <w:trHeight w:val="20"/>
        </w:trPr>
        <w:tc>
          <w:tcPr>
            <w:tcW w:w="1838" w:type="dxa"/>
            <w:hideMark/>
          </w:tcPr>
          <w:p w14:paraId="29C3D7EE" w14:textId="77777777" w:rsidR="00F23085" w:rsidRPr="009705DE" w:rsidRDefault="00F23085" w:rsidP="00B97460">
            <w:pPr>
              <w:spacing w:after="0" w:line="240" w:lineRule="auto"/>
              <w:jc w:val="left"/>
              <w:textAlignment w:val="top"/>
              <w:rPr>
                <w:lang w:val="es-ES"/>
              </w:rPr>
            </w:pPr>
            <w:r w:rsidRPr="009705DE">
              <w:rPr>
                <w:kern w:val="24"/>
                <w:lang w:val="es-ES"/>
              </w:rPr>
              <w:t>LAVADO</w:t>
            </w:r>
          </w:p>
        </w:tc>
        <w:tc>
          <w:tcPr>
            <w:tcW w:w="1372" w:type="dxa"/>
            <w:hideMark/>
          </w:tcPr>
          <w:p w14:paraId="593F99D4" w14:textId="0D97C921"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066</w:t>
            </w:r>
          </w:p>
        </w:tc>
        <w:tc>
          <w:tcPr>
            <w:tcW w:w="1833" w:type="dxa"/>
            <w:hideMark/>
          </w:tcPr>
          <w:p w14:paraId="77FD4815" w14:textId="130B9E07"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063 (0.056)</w:t>
            </w:r>
          </w:p>
        </w:tc>
        <w:tc>
          <w:tcPr>
            <w:tcW w:w="1273" w:type="dxa"/>
            <w:hideMark/>
          </w:tcPr>
          <w:p w14:paraId="4AC34750" w14:textId="3FBA3E5F"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066</w:t>
            </w:r>
          </w:p>
        </w:tc>
        <w:tc>
          <w:tcPr>
            <w:tcW w:w="1273" w:type="dxa"/>
            <w:hideMark/>
          </w:tcPr>
          <w:p w14:paraId="4093A14D" w14:textId="66F79575"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062</w:t>
            </w:r>
          </w:p>
        </w:tc>
        <w:tc>
          <w:tcPr>
            <w:tcW w:w="911" w:type="dxa"/>
            <w:hideMark/>
          </w:tcPr>
          <w:p w14:paraId="7A9FED9F" w14:textId="432D8644"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128</w:t>
            </w:r>
          </w:p>
        </w:tc>
      </w:tr>
      <w:tr w:rsidR="00653FDC" w:rsidRPr="009705DE" w14:paraId="6845BA99" w14:textId="77777777" w:rsidTr="009705DE">
        <w:trPr>
          <w:trHeight w:val="20"/>
        </w:trPr>
        <w:tc>
          <w:tcPr>
            <w:tcW w:w="1838" w:type="dxa"/>
            <w:hideMark/>
          </w:tcPr>
          <w:p w14:paraId="1A8E5B91" w14:textId="77777777" w:rsidR="00F23085" w:rsidRPr="009705DE" w:rsidRDefault="00F23085" w:rsidP="00F23085">
            <w:pPr>
              <w:spacing w:after="0" w:line="240" w:lineRule="auto"/>
              <w:jc w:val="left"/>
              <w:textAlignment w:val="top"/>
              <w:rPr>
                <w:rFonts w:cstheme="minorHAnsi"/>
                <w:szCs w:val="18"/>
                <w:lang w:val="es-ES"/>
              </w:rPr>
            </w:pPr>
            <w:r w:rsidRPr="009705DE">
              <w:rPr>
                <w:rFonts w:cstheme="minorHAnsi"/>
                <w:kern w:val="24"/>
                <w:szCs w:val="18"/>
                <w:lang w:val="es-ES"/>
              </w:rPr>
              <w:t>CAJERO</w:t>
            </w:r>
          </w:p>
        </w:tc>
        <w:tc>
          <w:tcPr>
            <w:tcW w:w="1372" w:type="dxa"/>
            <w:hideMark/>
          </w:tcPr>
          <w:p w14:paraId="625B9234" w14:textId="77777777" w:rsidR="00F23085" w:rsidRPr="009705DE" w:rsidRDefault="00F23085" w:rsidP="00F23085">
            <w:pPr>
              <w:spacing w:after="0" w:line="240" w:lineRule="auto"/>
              <w:jc w:val="left"/>
              <w:textAlignment w:val="top"/>
              <w:rPr>
                <w:rFonts w:cstheme="minorHAnsi"/>
                <w:szCs w:val="18"/>
                <w:lang w:val="es-ES"/>
              </w:rPr>
            </w:pPr>
            <w:r w:rsidRPr="009705DE">
              <w:rPr>
                <w:rFonts w:cstheme="minorHAnsi"/>
                <w:kern w:val="24"/>
                <w:szCs w:val="18"/>
                <w:lang w:val="es-ES"/>
              </w:rPr>
              <w:t>0.073</w:t>
            </w:r>
          </w:p>
        </w:tc>
        <w:tc>
          <w:tcPr>
            <w:tcW w:w="1833" w:type="dxa"/>
            <w:hideMark/>
          </w:tcPr>
          <w:p w14:paraId="6E04CE7F" w14:textId="2A622B14" w:rsidR="00F23085" w:rsidRPr="009705DE" w:rsidRDefault="00F23085" w:rsidP="009705DE">
            <w:pPr>
              <w:spacing w:after="0" w:line="240" w:lineRule="auto"/>
              <w:jc w:val="right"/>
              <w:textAlignment w:val="top"/>
              <w:rPr>
                <w:rFonts w:cstheme="minorHAnsi"/>
                <w:szCs w:val="18"/>
                <w:lang w:val="es-ES"/>
              </w:rPr>
            </w:pPr>
            <w:r w:rsidRPr="009705DE">
              <w:rPr>
                <w:rFonts w:eastAsiaTheme="minorEastAsia" w:cstheme="minorHAnsi"/>
                <w:kern w:val="24"/>
                <w:szCs w:val="18"/>
                <w:lang w:val="es-ES"/>
              </w:rPr>
              <w:t>0.074</w:t>
            </w:r>
            <w:r w:rsidR="00021C09" w:rsidRPr="009705DE">
              <w:rPr>
                <w:rFonts w:eastAsiaTheme="minorEastAsia" w:cstheme="minorHAnsi"/>
                <w:kern w:val="24"/>
                <w:szCs w:val="18"/>
                <w:vertAlign w:val="superscript"/>
                <w:lang w:val="es-ES"/>
              </w:rPr>
              <w:t>*</w:t>
            </w:r>
            <w:r w:rsidRPr="009705DE">
              <w:rPr>
                <w:rFonts w:eastAsiaTheme="minorEastAsia" w:cstheme="minorHAnsi"/>
                <w:kern w:val="24"/>
                <w:szCs w:val="18"/>
                <w:lang w:val="es-ES"/>
              </w:rPr>
              <w:t> (0.040)</w:t>
            </w:r>
          </w:p>
        </w:tc>
        <w:tc>
          <w:tcPr>
            <w:tcW w:w="1273" w:type="dxa"/>
            <w:hideMark/>
          </w:tcPr>
          <w:p w14:paraId="4972D6C5" w14:textId="77777777" w:rsidR="00F23085" w:rsidRPr="009705DE" w:rsidRDefault="00F23085" w:rsidP="00F23085">
            <w:pPr>
              <w:spacing w:after="0" w:line="240" w:lineRule="auto"/>
              <w:jc w:val="right"/>
              <w:textAlignment w:val="top"/>
              <w:rPr>
                <w:rFonts w:cstheme="minorHAnsi"/>
                <w:szCs w:val="18"/>
                <w:lang w:val="es-ES"/>
              </w:rPr>
            </w:pPr>
            <w:r w:rsidRPr="009705DE">
              <w:rPr>
                <w:rFonts w:cstheme="minorHAnsi"/>
                <w:kern w:val="24"/>
                <w:szCs w:val="18"/>
                <w:lang w:val="es-ES"/>
              </w:rPr>
              <w:t>0.078 </w:t>
            </w:r>
            <w:r w:rsidRPr="009705DE">
              <w:rPr>
                <w:rFonts w:cstheme="minorHAnsi"/>
                <w:kern w:val="24"/>
                <w:position w:val="7"/>
                <w:szCs w:val="18"/>
                <w:vertAlign w:val="superscript"/>
                <w:lang w:val="es-ES"/>
              </w:rPr>
              <w:t>*</w:t>
            </w:r>
          </w:p>
        </w:tc>
        <w:tc>
          <w:tcPr>
            <w:tcW w:w="1273" w:type="dxa"/>
            <w:hideMark/>
          </w:tcPr>
          <w:p w14:paraId="55A62E7D" w14:textId="77777777" w:rsidR="00F23085" w:rsidRPr="009705DE" w:rsidRDefault="00F23085" w:rsidP="00F23085">
            <w:pPr>
              <w:spacing w:after="0" w:line="240" w:lineRule="auto"/>
              <w:jc w:val="right"/>
              <w:textAlignment w:val="top"/>
              <w:rPr>
                <w:rFonts w:cstheme="minorHAnsi"/>
                <w:szCs w:val="18"/>
                <w:lang w:val="es-ES"/>
              </w:rPr>
            </w:pPr>
            <w:r w:rsidRPr="009705DE">
              <w:rPr>
                <w:rFonts w:cstheme="minorHAnsi"/>
                <w:kern w:val="24"/>
                <w:szCs w:val="18"/>
                <w:lang w:val="es-ES"/>
              </w:rPr>
              <w:t>0.073</w:t>
            </w:r>
            <w:r w:rsidRPr="009705DE">
              <w:rPr>
                <w:rFonts w:cstheme="minorHAnsi"/>
                <w:kern w:val="24"/>
                <w:position w:val="7"/>
                <w:szCs w:val="18"/>
                <w:vertAlign w:val="superscript"/>
                <w:lang w:val="es-ES"/>
              </w:rPr>
              <w:t>*</w:t>
            </w:r>
          </w:p>
        </w:tc>
        <w:tc>
          <w:tcPr>
            <w:tcW w:w="911" w:type="dxa"/>
            <w:hideMark/>
          </w:tcPr>
          <w:p w14:paraId="635252F7" w14:textId="77777777" w:rsidR="00F23085" w:rsidRPr="009705DE" w:rsidRDefault="00F23085" w:rsidP="00F23085">
            <w:pPr>
              <w:spacing w:after="0" w:line="240" w:lineRule="auto"/>
              <w:jc w:val="right"/>
              <w:textAlignment w:val="top"/>
              <w:rPr>
                <w:rFonts w:cstheme="minorHAnsi"/>
                <w:szCs w:val="18"/>
                <w:lang w:val="es-ES"/>
              </w:rPr>
            </w:pPr>
            <w:r w:rsidRPr="009705DE">
              <w:rPr>
                <w:rFonts w:cstheme="minorHAnsi"/>
                <w:kern w:val="24"/>
                <w:szCs w:val="18"/>
                <w:lang w:val="es-ES"/>
              </w:rPr>
              <w:t>0.151 </w:t>
            </w:r>
            <w:r w:rsidRPr="009705DE">
              <w:rPr>
                <w:rFonts w:cstheme="minorHAnsi"/>
                <w:kern w:val="24"/>
                <w:position w:val="7"/>
                <w:szCs w:val="18"/>
                <w:vertAlign w:val="superscript"/>
                <w:lang w:val="es-ES"/>
              </w:rPr>
              <w:t>*</w:t>
            </w:r>
          </w:p>
        </w:tc>
      </w:tr>
      <w:tr w:rsidR="00653FDC" w:rsidRPr="009705DE" w14:paraId="11832D42" w14:textId="77777777" w:rsidTr="009705DE">
        <w:trPr>
          <w:trHeight w:val="20"/>
        </w:trPr>
        <w:tc>
          <w:tcPr>
            <w:tcW w:w="1838" w:type="dxa"/>
            <w:hideMark/>
          </w:tcPr>
          <w:p w14:paraId="56147CDC" w14:textId="4484B399" w:rsidR="00F23085" w:rsidRPr="009705DE" w:rsidRDefault="00F23085" w:rsidP="00B97460">
            <w:pPr>
              <w:spacing w:after="0" w:line="240" w:lineRule="auto"/>
              <w:jc w:val="left"/>
              <w:textAlignment w:val="top"/>
              <w:rPr>
                <w:lang w:val="es-ES"/>
              </w:rPr>
            </w:pPr>
            <w:r w:rsidRPr="009705DE">
              <w:rPr>
                <w:rFonts w:cstheme="minorHAnsi"/>
                <w:kern w:val="24"/>
                <w:szCs w:val="18"/>
                <w:lang w:val="es-ES"/>
              </w:rPr>
              <w:t>GNV</w:t>
            </w:r>
          </w:p>
        </w:tc>
        <w:tc>
          <w:tcPr>
            <w:tcW w:w="1372" w:type="dxa"/>
            <w:hideMark/>
          </w:tcPr>
          <w:p w14:paraId="6B06F8BC" w14:textId="21D5C0EF" w:rsidR="00F23085" w:rsidRPr="009705DE" w:rsidRDefault="00F23085" w:rsidP="00B97460">
            <w:pPr>
              <w:spacing w:after="0" w:line="240" w:lineRule="auto"/>
              <w:jc w:val="lef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074</w:t>
            </w:r>
          </w:p>
        </w:tc>
        <w:tc>
          <w:tcPr>
            <w:tcW w:w="1833" w:type="dxa"/>
            <w:hideMark/>
          </w:tcPr>
          <w:p w14:paraId="058124F5" w14:textId="52DDA1DD" w:rsidR="00F23085" w:rsidRPr="009705DE" w:rsidRDefault="00F23085" w:rsidP="009705DE">
            <w:pPr>
              <w:spacing w:after="0" w:line="240" w:lineRule="auto"/>
              <w:jc w:val="right"/>
              <w:textAlignment w:val="top"/>
              <w:rPr>
                <w:lang w:val="es-ES"/>
              </w:rPr>
            </w:pPr>
            <w:r w:rsidRPr="009705DE">
              <w:rPr>
                <w:rFonts w:eastAsiaTheme="minorEastAsia" w:cstheme="minorHAnsi"/>
                <w:kern w:val="24"/>
                <w:szCs w:val="18"/>
                <w:lang w:val="es-ES"/>
              </w:rPr>
              <w:t>-</w:t>
            </w:r>
            <w:r w:rsidRPr="009705DE">
              <w:rPr>
                <w:rFonts w:eastAsiaTheme="minorEastAsia"/>
                <w:kern w:val="24"/>
                <w:lang w:val="es-ES"/>
              </w:rPr>
              <w:t>0.</w:t>
            </w:r>
            <w:r w:rsidRPr="009705DE">
              <w:rPr>
                <w:rFonts w:eastAsiaTheme="minorEastAsia" w:cstheme="minorHAnsi"/>
                <w:kern w:val="24"/>
                <w:szCs w:val="18"/>
                <w:lang w:val="es-ES"/>
              </w:rPr>
              <w:t>086</w:t>
            </w:r>
            <w:r w:rsidR="00021C09" w:rsidRPr="009705DE">
              <w:rPr>
                <w:rFonts w:eastAsiaTheme="minorEastAsia" w:cstheme="minorHAnsi"/>
                <w:kern w:val="24"/>
                <w:szCs w:val="18"/>
                <w:vertAlign w:val="superscript"/>
                <w:lang w:val="es-ES"/>
              </w:rPr>
              <w:t>**</w:t>
            </w:r>
            <w:r w:rsidRPr="009705DE">
              <w:rPr>
                <w:rFonts w:eastAsiaTheme="minorEastAsia" w:cstheme="minorHAnsi"/>
                <w:kern w:val="24"/>
                <w:szCs w:val="18"/>
                <w:lang w:val="es-ES"/>
              </w:rPr>
              <w:t> (0.041)</w:t>
            </w:r>
          </w:p>
        </w:tc>
        <w:tc>
          <w:tcPr>
            <w:tcW w:w="1273" w:type="dxa"/>
            <w:hideMark/>
          </w:tcPr>
          <w:p w14:paraId="46738AC5" w14:textId="1B9773A1"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091 </w:t>
            </w:r>
            <w:r w:rsidRPr="009705DE">
              <w:rPr>
                <w:kern w:val="24"/>
                <w:position w:val="7"/>
                <w:vertAlign w:val="superscript"/>
                <w:lang w:val="es-ES"/>
              </w:rPr>
              <w:t>**</w:t>
            </w:r>
          </w:p>
        </w:tc>
        <w:tc>
          <w:tcPr>
            <w:tcW w:w="1273" w:type="dxa"/>
            <w:hideMark/>
          </w:tcPr>
          <w:p w14:paraId="599F7125" w14:textId="3697DD30"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085</w:t>
            </w:r>
            <w:r w:rsidRPr="009705DE">
              <w:rPr>
                <w:rFonts w:cstheme="minorHAnsi"/>
                <w:kern w:val="24"/>
                <w:position w:val="7"/>
                <w:szCs w:val="18"/>
                <w:vertAlign w:val="superscript"/>
                <w:lang w:val="es-ES"/>
              </w:rPr>
              <w:t>*</w:t>
            </w:r>
          </w:p>
        </w:tc>
        <w:tc>
          <w:tcPr>
            <w:tcW w:w="911" w:type="dxa"/>
            <w:hideMark/>
          </w:tcPr>
          <w:p w14:paraId="54C48084" w14:textId="3659A994"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177 </w:t>
            </w:r>
            <w:r w:rsidRPr="009705DE">
              <w:rPr>
                <w:rFonts w:cstheme="minorHAnsi"/>
                <w:kern w:val="24"/>
                <w:position w:val="7"/>
                <w:szCs w:val="18"/>
                <w:vertAlign w:val="superscript"/>
                <w:lang w:val="es-ES"/>
              </w:rPr>
              <w:t>**</w:t>
            </w:r>
          </w:p>
        </w:tc>
      </w:tr>
      <w:tr w:rsidR="00653FDC" w:rsidRPr="009705DE" w14:paraId="04D25A21" w14:textId="77777777" w:rsidTr="009705DE">
        <w:trPr>
          <w:trHeight w:val="20"/>
        </w:trPr>
        <w:tc>
          <w:tcPr>
            <w:tcW w:w="1838" w:type="dxa"/>
            <w:hideMark/>
          </w:tcPr>
          <w:p w14:paraId="706C06A1" w14:textId="77777777" w:rsidR="00F23085" w:rsidRPr="009705DE" w:rsidRDefault="00F23085" w:rsidP="00B97460">
            <w:pPr>
              <w:spacing w:after="0" w:line="240" w:lineRule="auto"/>
              <w:jc w:val="left"/>
              <w:textAlignment w:val="top"/>
              <w:rPr>
                <w:lang w:val="es-ES"/>
              </w:rPr>
            </w:pPr>
            <w:r w:rsidRPr="009705DE">
              <w:rPr>
                <w:kern w:val="24"/>
                <w:lang w:val="es-ES"/>
              </w:rPr>
              <w:t>GLP</w:t>
            </w:r>
          </w:p>
        </w:tc>
        <w:tc>
          <w:tcPr>
            <w:tcW w:w="1372" w:type="dxa"/>
            <w:hideMark/>
          </w:tcPr>
          <w:p w14:paraId="7B473D87" w14:textId="51661CF7" w:rsidR="00F23085" w:rsidRPr="009705DE" w:rsidRDefault="00F23085" w:rsidP="00B97460">
            <w:pPr>
              <w:spacing w:after="0" w:line="240" w:lineRule="auto"/>
              <w:jc w:val="left"/>
              <w:textAlignment w:val="top"/>
              <w:rPr>
                <w:lang w:val="es-ES"/>
              </w:rPr>
            </w:pPr>
            <w:ins w:id="1240" w:author="Diego Uriarte" w:date="2019-05-10T15:49:00Z">
              <w:r w:rsidRPr="009705DE">
                <w:rPr>
                  <w:rFonts w:cstheme="minorHAnsi"/>
                  <w:kern w:val="24"/>
                  <w:szCs w:val="18"/>
                  <w:lang w:val="es-ES"/>
                </w:rPr>
                <w:t>-</w:t>
              </w:r>
            </w:ins>
            <w:r w:rsidRPr="009705DE">
              <w:rPr>
                <w:kern w:val="24"/>
                <w:lang w:val="es-ES"/>
              </w:rPr>
              <w:t>0.</w:t>
            </w:r>
            <w:r w:rsidRPr="009705DE">
              <w:rPr>
                <w:rFonts w:cstheme="minorHAnsi"/>
                <w:kern w:val="24"/>
                <w:szCs w:val="18"/>
                <w:lang w:val="es-ES"/>
              </w:rPr>
              <w:t>028</w:t>
            </w:r>
          </w:p>
        </w:tc>
        <w:tc>
          <w:tcPr>
            <w:tcW w:w="1833" w:type="dxa"/>
            <w:hideMark/>
          </w:tcPr>
          <w:p w14:paraId="77106BBC" w14:textId="7B487150" w:rsidR="00F23085" w:rsidRPr="009705DE" w:rsidRDefault="00F23085" w:rsidP="009705DE">
            <w:pPr>
              <w:spacing w:after="0" w:line="240" w:lineRule="auto"/>
              <w:jc w:val="right"/>
              <w:textAlignment w:val="top"/>
              <w:rPr>
                <w:lang w:val="es-ES"/>
              </w:rPr>
            </w:pPr>
            <w:r w:rsidRPr="009705DE">
              <w:rPr>
                <w:rFonts w:eastAsiaTheme="minorEastAsia" w:cstheme="minorHAnsi"/>
                <w:kern w:val="24"/>
                <w:szCs w:val="18"/>
                <w:lang w:val="es-ES"/>
              </w:rPr>
              <w:t>-</w:t>
            </w:r>
            <w:r w:rsidRPr="009705DE">
              <w:rPr>
                <w:rFonts w:eastAsiaTheme="minorEastAsia"/>
                <w:kern w:val="24"/>
                <w:lang w:val="es-ES"/>
              </w:rPr>
              <w:t>0.</w:t>
            </w:r>
            <w:r w:rsidRPr="009705DE">
              <w:rPr>
                <w:rFonts w:eastAsiaTheme="minorEastAsia" w:cstheme="minorHAnsi"/>
                <w:kern w:val="24"/>
                <w:szCs w:val="18"/>
                <w:lang w:val="es-ES"/>
              </w:rPr>
              <w:t>013 (0.040)</w:t>
            </w:r>
          </w:p>
        </w:tc>
        <w:tc>
          <w:tcPr>
            <w:tcW w:w="1273" w:type="dxa"/>
            <w:hideMark/>
          </w:tcPr>
          <w:p w14:paraId="4C0209B3" w14:textId="3C00DEF4"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014</w:t>
            </w:r>
          </w:p>
        </w:tc>
        <w:tc>
          <w:tcPr>
            <w:tcW w:w="1273" w:type="dxa"/>
            <w:hideMark/>
          </w:tcPr>
          <w:p w14:paraId="053B025B" w14:textId="349CE936"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013</w:t>
            </w:r>
          </w:p>
        </w:tc>
        <w:tc>
          <w:tcPr>
            <w:tcW w:w="911" w:type="dxa"/>
            <w:hideMark/>
          </w:tcPr>
          <w:p w14:paraId="43D606DE" w14:textId="448EB59F"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026</w:t>
            </w:r>
          </w:p>
        </w:tc>
      </w:tr>
      <w:tr w:rsidR="00653FDC" w:rsidRPr="009705DE" w14:paraId="33B6608E" w14:textId="77777777" w:rsidTr="009705DE">
        <w:trPr>
          <w:trHeight w:val="20"/>
        </w:trPr>
        <w:tc>
          <w:tcPr>
            <w:tcW w:w="1838" w:type="dxa"/>
            <w:hideMark/>
          </w:tcPr>
          <w:p w14:paraId="14D8518C" w14:textId="77777777" w:rsidR="00F23085" w:rsidRPr="009705DE" w:rsidRDefault="00F23085" w:rsidP="00B97460">
            <w:pPr>
              <w:spacing w:after="0" w:line="240" w:lineRule="auto"/>
              <w:jc w:val="left"/>
              <w:textAlignment w:val="top"/>
              <w:rPr>
                <w:lang w:val="es-ES"/>
              </w:rPr>
            </w:pPr>
            <w:r w:rsidRPr="009705DE">
              <w:rPr>
                <w:kern w:val="24"/>
                <w:lang w:val="es-ES"/>
              </w:rPr>
              <w:t>INGRESO</w:t>
            </w:r>
          </w:p>
        </w:tc>
        <w:tc>
          <w:tcPr>
            <w:tcW w:w="1372" w:type="dxa"/>
            <w:hideMark/>
          </w:tcPr>
          <w:p w14:paraId="49BD2C1E" w14:textId="05B50009" w:rsidR="00F23085" w:rsidRPr="009705DE" w:rsidRDefault="00F23085" w:rsidP="00B97460">
            <w:pPr>
              <w:spacing w:after="0" w:line="240" w:lineRule="auto"/>
              <w:jc w:val="left"/>
              <w:textAlignment w:val="top"/>
              <w:rPr>
                <w:lang w:val="es-ES"/>
              </w:rPr>
            </w:pPr>
            <w:r w:rsidRPr="009705DE">
              <w:rPr>
                <w:rFonts w:cstheme="minorHAnsi"/>
                <w:kern w:val="24"/>
                <w:szCs w:val="18"/>
                <w:lang w:val="es-ES"/>
              </w:rPr>
              <w:t>1.167 </w:t>
            </w:r>
            <w:r w:rsidRPr="009705DE">
              <w:rPr>
                <w:rFonts w:cstheme="minorHAnsi"/>
                <w:kern w:val="24"/>
                <w:position w:val="7"/>
                <w:szCs w:val="18"/>
                <w:vertAlign w:val="superscript"/>
                <w:lang w:val="es-ES"/>
              </w:rPr>
              <w:t>***</w:t>
            </w:r>
          </w:p>
        </w:tc>
        <w:tc>
          <w:tcPr>
            <w:tcW w:w="1833" w:type="dxa"/>
            <w:hideMark/>
          </w:tcPr>
          <w:p w14:paraId="795266F1" w14:textId="2203433B" w:rsidR="00F23085" w:rsidRPr="009705DE" w:rsidRDefault="00F23085" w:rsidP="009705DE">
            <w:pPr>
              <w:spacing w:after="0" w:line="240" w:lineRule="auto"/>
              <w:jc w:val="right"/>
              <w:textAlignment w:val="top"/>
              <w:rPr>
                <w:lang w:val="es-ES"/>
              </w:rPr>
            </w:pPr>
            <w:r w:rsidRPr="009705DE">
              <w:rPr>
                <w:rFonts w:eastAsiaTheme="minorEastAsia"/>
                <w:kern w:val="24"/>
                <w:lang w:val="es-ES"/>
              </w:rPr>
              <w:t>0.</w:t>
            </w:r>
            <w:r w:rsidRPr="009705DE">
              <w:rPr>
                <w:rFonts w:eastAsiaTheme="minorEastAsia" w:cstheme="minorHAnsi"/>
                <w:kern w:val="24"/>
                <w:szCs w:val="18"/>
                <w:lang w:val="es-ES"/>
              </w:rPr>
              <w:t>549</w:t>
            </w:r>
            <w:r w:rsidR="00021C09" w:rsidRPr="009705DE">
              <w:rPr>
                <w:rFonts w:eastAsiaTheme="minorEastAsia" w:cstheme="minorHAnsi"/>
                <w:kern w:val="24"/>
                <w:szCs w:val="18"/>
                <w:vertAlign w:val="superscript"/>
                <w:lang w:val="es-ES"/>
              </w:rPr>
              <w:t xml:space="preserve">*** </w:t>
            </w:r>
            <w:r w:rsidRPr="009705DE">
              <w:rPr>
                <w:rFonts w:eastAsiaTheme="minorEastAsia" w:cstheme="minorHAnsi"/>
                <w:kern w:val="24"/>
                <w:szCs w:val="18"/>
                <w:lang w:val="es-ES"/>
              </w:rPr>
              <w:t> (0.143)</w:t>
            </w:r>
          </w:p>
        </w:tc>
        <w:tc>
          <w:tcPr>
            <w:tcW w:w="1273" w:type="dxa"/>
            <w:hideMark/>
          </w:tcPr>
          <w:p w14:paraId="694428E7" w14:textId="72370187"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582 </w:t>
            </w:r>
            <w:r w:rsidRPr="009705DE">
              <w:rPr>
                <w:kern w:val="24"/>
                <w:position w:val="7"/>
                <w:vertAlign w:val="superscript"/>
                <w:lang w:val="es-ES"/>
              </w:rPr>
              <w:t>***</w:t>
            </w:r>
          </w:p>
        </w:tc>
        <w:tc>
          <w:tcPr>
            <w:tcW w:w="1273" w:type="dxa"/>
            <w:hideMark/>
          </w:tcPr>
          <w:p w14:paraId="76E221C5" w14:textId="434282BE"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544</w:t>
            </w:r>
            <w:r w:rsidRPr="009705DE">
              <w:rPr>
                <w:kern w:val="24"/>
                <w:position w:val="7"/>
                <w:vertAlign w:val="superscript"/>
                <w:lang w:val="es-ES"/>
              </w:rPr>
              <w:t>***</w:t>
            </w:r>
          </w:p>
        </w:tc>
        <w:tc>
          <w:tcPr>
            <w:tcW w:w="911" w:type="dxa"/>
            <w:hideMark/>
          </w:tcPr>
          <w:p w14:paraId="5C368C6F" w14:textId="6ACA82A2"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1.126 </w:t>
            </w:r>
            <w:r w:rsidRPr="009705DE">
              <w:rPr>
                <w:rFonts w:cstheme="minorHAnsi"/>
                <w:kern w:val="24"/>
                <w:position w:val="7"/>
                <w:szCs w:val="18"/>
                <w:vertAlign w:val="superscript"/>
                <w:lang w:val="es-ES"/>
              </w:rPr>
              <w:t>***</w:t>
            </w:r>
          </w:p>
        </w:tc>
      </w:tr>
      <w:tr w:rsidR="00653FDC" w:rsidRPr="009705DE" w14:paraId="0996DD9D" w14:textId="77777777" w:rsidTr="009705DE">
        <w:trPr>
          <w:trHeight w:val="20"/>
        </w:trPr>
        <w:tc>
          <w:tcPr>
            <w:tcW w:w="1838" w:type="dxa"/>
            <w:hideMark/>
          </w:tcPr>
          <w:p w14:paraId="76A30671" w14:textId="77777777" w:rsidR="00F23085" w:rsidRPr="009705DE" w:rsidRDefault="00F23085" w:rsidP="00B97460">
            <w:pPr>
              <w:spacing w:after="0" w:line="240" w:lineRule="auto"/>
              <w:jc w:val="left"/>
              <w:textAlignment w:val="top"/>
              <w:rPr>
                <w:lang w:val="es-ES"/>
              </w:rPr>
            </w:pPr>
            <w:r w:rsidRPr="009705DE">
              <w:rPr>
                <w:kern w:val="24"/>
                <w:lang w:val="es-ES"/>
              </w:rPr>
              <w:t>DENPOB</w:t>
            </w:r>
          </w:p>
        </w:tc>
        <w:tc>
          <w:tcPr>
            <w:tcW w:w="1372" w:type="dxa"/>
            <w:hideMark/>
          </w:tcPr>
          <w:p w14:paraId="673B1B9A" w14:textId="7602803A"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065 </w:t>
            </w:r>
            <w:r w:rsidRPr="009705DE">
              <w:rPr>
                <w:rFonts w:cstheme="minorHAnsi"/>
                <w:kern w:val="24"/>
                <w:position w:val="7"/>
                <w:szCs w:val="18"/>
                <w:vertAlign w:val="superscript"/>
                <w:lang w:val="es-ES"/>
              </w:rPr>
              <w:t>*</w:t>
            </w:r>
          </w:p>
        </w:tc>
        <w:tc>
          <w:tcPr>
            <w:tcW w:w="1833" w:type="dxa"/>
            <w:hideMark/>
          </w:tcPr>
          <w:p w14:paraId="619EDB34" w14:textId="58FE34B8" w:rsidR="00F23085" w:rsidRPr="009705DE" w:rsidRDefault="00F23085" w:rsidP="009705DE">
            <w:pPr>
              <w:spacing w:after="0" w:line="240" w:lineRule="auto"/>
              <w:jc w:val="right"/>
              <w:textAlignment w:val="top"/>
              <w:rPr>
                <w:lang w:val="es-ES"/>
              </w:rPr>
            </w:pPr>
            <w:r w:rsidRPr="009705DE">
              <w:rPr>
                <w:rFonts w:eastAsiaTheme="minorEastAsia" w:cstheme="minorHAnsi"/>
                <w:kern w:val="24"/>
                <w:szCs w:val="18"/>
                <w:lang w:val="es-ES"/>
              </w:rPr>
              <w:t>-</w:t>
            </w:r>
            <w:r w:rsidRPr="009705DE">
              <w:rPr>
                <w:rFonts w:eastAsiaTheme="minorEastAsia"/>
                <w:kern w:val="24"/>
                <w:lang w:val="es-ES"/>
              </w:rPr>
              <w:t>0.</w:t>
            </w:r>
            <w:r w:rsidRPr="009705DE">
              <w:rPr>
                <w:rFonts w:eastAsiaTheme="minorEastAsia" w:cstheme="minorHAnsi"/>
                <w:kern w:val="24"/>
                <w:szCs w:val="18"/>
                <w:lang w:val="es-ES"/>
              </w:rPr>
              <w:t>028 (0.034)</w:t>
            </w:r>
          </w:p>
        </w:tc>
        <w:tc>
          <w:tcPr>
            <w:tcW w:w="1273" w:type="dxa"/>
            <w:hideMark/>
          </w:tcPr>
          <w:p w14:paraId="264C4830" w14:textId="2B39563B"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03</w:t>
            </w:r>
          </w:p>
        </w:tc>
        <w:tc>
          <w:tcPr>
            <w:tcW w:w="1273" w:type="dxa"/>
            <w:hideMark/>
          </w:tcPr>
          <w:p w14:paraId="577A1B4C" w14:textId="51ADD1AD"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w:t>
            </w:r>
            <w:r w:rsidRPr="009705DE">
              <w:rPr>
                <w:kern w:val="24"/>
                <w:lang w:val="es-ES"/>
              </w:rPr>
              <w:t>0.</w:t>
            </w:r>
            <w:r w:rsidRPr="009705DE">
              <w:rPr>
                <w:rFonts w:cstheme="minorHAnsi"/>
                <w:kern w:val="24"/>
                <w:szCs w:val="18"/>
                <w:lang w:val="es-ES"/>
              </w:rPr>
              <w:t>028</w:t>
            </w:r>
          </w:p>
        </w:tc>
        <w:tc>
          <w:tcPr>
            <w:tcW w:w="911" w:type="dxa"/>
            <w:hideMark/>
          </w:tcPr>
          <w:p w14:paraId="027625DA" w14:textId="3973D7E0" w:rsidR="00F23085" w:rsidRPr="009705DE" w:rsidRDefault="00F23085" w:rsidP="00B97460">
            <w:pPr>
              <w:spacing w:after="0" w:line="240" w:lineRule="auto"/>
              <w:jc w:val="right"/>
              <w:textAlignment w:val="top"/>
              <w:rPr>
                <w:lang w:val="es-ES"/>
              </w:rPr>
            </w:pPr>
            <w:r w:rsidRPr="009705DE">
              <w:rPr>
                <w:kern w:val="24"/>
                <w:lang w:val="es-ES"/>
              </w:rPr>
              <w:t>-0.</w:t>
            </w:r>
            <w:r w:rsidRPr="009705DE">
              <w:rPr>
                <w:rFonts w:cstheme="minorHAnsi"/>
                <w:kern w:val="24"/>
                <w:szCs w:val="18"/>
                <w:lang w:val="es-ES"/>
              </w:rPr>
              <w:t>058</w:t>
            </w:r>
          </w:p>
        </w:tc>
      </w:tr>
      <w:tr w:rsidR="00653FDC" w:rsidRPr="009705DE" w14:paraId="09B093E3" w14:textId="77777777" w:rsidTr="009705DE">
        <w:trPr>
          <w:trHeight w:val="20"/>
        </w:trPr>
        <w:tc>
          <w:tcPr>
            <w:tcW w:w="1838" w:type="dxa"/>
            <w:hideMark/>
          </w:tcPr>
          <w:p w14:paraId="7BC0731A" w14:textId="2C2D8218" w:rsidR="00F23085" w:rsidRPr="009705DE" w:rsidRDefault="00F23085" w:rsidP="00B97460">
            <w:pPr>
              <w:spacing w:after="0" w:line="240" w:lineRule="auto"/>
              <w:jc w:val="left"/>
              <w:textAlignment w:val="top"/>
              <w:rPr>
                <w:lang w:val="es-ES"/>
              </w:rPr>
            </w:pPr>
            <w:r w:rsidRPr="009705DE">
              <w:rPr>
                <w:rFonts w:cstheme="minorHAnsi"/>
                <w:kern w:val="24"/>
                <w:szCs w:val="18"/>
                <w:lang w:val="es-ES"/>
              </w:rPr>
              <w:t>LOGVIAJES</w:t>
            </w:r>
          </w:p>
        </w:tc>
        <w:tc>
          <w:tcPr>
            <w:tcW w:w="1372" w:type="dxa"/>
            <w:hideMark/>
          </w:tcPr>
          <w:p w14:paraId="210C9D94" w14:textId="2050BD4F" w:rsidR="00F23085" w:rsidRPr="009705DE" w:rsidRDefault="00F23085" w:rsidP="00B97460">
            <w:pPr>
              <w:spacing w:after="0" w:line="240" w:lineRule="auto"/>
              <w:jc w:val="left"/>
              <w:textAlignment w:val="top"/>
              <w:rPr>
                <w:lang w:val="es-ES"/>
              </w:rPr>
            </w:pPr>
            <w:r w:rsidRPr="009705DE">
              <w:rPr>
                <w:kern w:val="24"/>
                <w:lang w:val="es-ES"/>
              </w:rPr>
              <w:t>0.</w:t>
            </w:r>
            <w:r w:rsidRPr="009705DE">
              <w:rPr>
                <w:rFonts w:cstheme="minorHAnsi"/>
                <w:kern w:val="24"/>
                <w:szCs w:val="18"/>
                <w:lang w:val="es-ES"/>
              </w:rPr>
              <w:t>079 </w:t>
            </w:r>
            <w:r w:rsidRPr="009705DE">
              <w:rPr>
                <w:rFonts w:cstheme="minorHAnsi"/>
                <w:kern w:val="24"/>
                <w:position w:val="7"/>
                <w:szCs w:val="18"/>
                <w:vertAlign w:val="superscript"/>
                <w:lang w:val="es-ES"/>
              </w:rPr>
              <w:t>**</w:t>
            </w:r>
          </w:p>
        </w:tc>
        <w:tc>
          <w:tcPr>
            <w:tcW w:w="1833" w:type="dxa"/>
            <w:hideMark/>
          </w:tcPr>
          <w:p w14:paraId="7C060C1B" w14:textId="77777777" w:rsidR="00F23085" w:rsidRPr="009705DE" w:rsidRDefault="00F23085" w:rsidP="009705DE">
            <w:pPr>
              <w:spacing w:after="0" w:line="240" w:lineRule="auto"/>
              <w:jc w:val="right"/>
              <w:textAlignment w:val="top"/>
              <w:rPr>
                <w:lang w:val="es-ES"/>
              </w:rPr>
            </w:pPr>
            <w:r w:rsidRPr="009705DE">
              <w:rPr>
                <w:rFonts w:eastAsiaTheme="minorEastAsia" w:cstheme="minorHAnsi"/>
                <w:kern w:val="24"/>
                <w:szCs w:val="18"/>
                <w:lang w:val="es-ES"/>
              </w:rPr>
              <w:t>0.044 (0.035)</w:t>
            </w:r>
          </w:p>
        </w:tc>
        <w:tc>
          <w:tcPr>
            <w:tcW w:w="1273" w:type="dxa"/>
            <w:hideMark/>
          </w:tcPr>
          <w:p w14:paraId="0F0B63BE" w14:textId="77777777"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0.047</w:t>
            </w:r>
          </w:p>
        </w:tc>
        <w:tc>
          <w:tcPr>
            <w:tcW w:w="1273" w:type="dxa"/>
            <w:hideMark/>
          </w:tcPr>
          <w:p w14:paraId="42FE3449" w14:textId="77777777"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0.044</w:t>
            </w:r>
          </w:p>
        </w:tc>
        <w:tc>
          <w:tcPr>
            <w:tcW w:w="911" w:type="dxa"/>
            <w:hideMark/>
          </w:tcPr>
          <w:p w14:paraId="2D289A34" w14:textId="77777777" w:rsidR="00F23085" w:rsidRPr="009705DE" w:rsidRDefault="00F23085" w:rsidP="00B97460">
            <w:pPr>
              <w:spacing w:after="0" w:line="240" w:lineRule="auto"/>
              <w:jc w:val="right"/>
              <w:textAlignment w:val="top"/>
              <w:rPr>
                <w:lang w:val="es-ES"/>
              </w:rPr>
            </w:pPr>
            <w:r w:rsidRPr="009705DE">
              <w:rPr>
                <w:rFonts w:cstheme="minorHAnsi"/>
                <w:kern w:val="24"/>
                <w:szCs w:val="18"/>
                <w:lang w:val="es-ES"/>
              </w:rPr>
              <w:t>0.09</w:t>
            </w:r>
          </w:p>
        </w:tc>
      </w:tr>
      <w:tr w:rsidR="00653FDC" w:rsidRPr="009705DE" w14:paraId="3E62FE8F" w14:textId="77777777" w:rsidTr="009705DE">
        <w:trPr>
          <w:trHeight w:val="20"/>
        </w:trPr>
        <w:tc>
          <w:tcPr>
            <w:tcW w:w="1838" w:type="dxa"/>
            <w:hideMark/>
          </w:tcPr>
          <w:p w14:paraId="56261A85" w14:textId="47556D0F" w:rsidR="00F23085" w:rsidRPr="009705DE" w:rsidRDefault="00C36A22" w:rsidP="00B97460">
            <w:pPr>
              <w:spacing w:after="0" w:line="240" w:lineRule="auto"/>
              <w:jc w:val="left"/>
              <w:textAlignment w:val="top"/>
              <w:rPr>
                <w:lang w:val="es-ES"/>
              </w:rPr>
            </w:pPr>
            <m:oMathPara>
              <m:oMath>
                <m:r>
                  <w:rPr>
                    <w:rFonts w:ascii="Cambria Math" w:hAnsi="Cambria Math" w:cstheme="minorHAnsi"/>
                    <w:szCs w:val="18"/>
                    <w:lang w:val="es-ES"/>
                  </w:rPr>
                  <m:t>ρ</m:t>
                </m:r>
              </m:oMath>
            </m:oMathPara>
          </w:p>
        </w:tc>
        <w:tc>
          <w:tcPr>
            <w:tcW w:w="1372" w:type="dxa"/>
            <w:hideMark/>
          </w:tcPr>
          <w:p w14:paraId="0ED43CDB" w14:textId="01BB8121" w:rsidR="00F23085" w:rsidRPr="009705DE" w:rsidRDefault="00F23085" w:rsidP="00B97460">
            <w:pPr>
              <w:spacing w:after="0" w:line="240" w:lineRule="auto"/>
              <w:jc w:val="left"/>
              <w:textAlignment w:val="top"/>
              <w:rPr>
                <w:lang w:val="es-ES"/>
              </w:rPr>
            </w:pPr>
            <w:r w:rsidRPr="009705DE">
              <w:rPr>
                <w:rFonts w:cstheme="minorHAnsi"/>
                <w:kern w:val="24"/>
                <w:szCs w:val="18"/>
                <w:lang w:val="es-ES"/>
              </w:rPr>
              <w:t>-</w:t>
            </w:r>
          </w:p>
        </w:tc>
        <w:tc>
          <w:tcPr>
            <w:tcW w:w="1833" w:type="dxa"/>
            <w:hideMark/>
          </w:tcPr>
          <w:p w14:paraId="7F2F5D8B" w14:textId="440B6126" w:rsidR="00F23085" w:rsidRPr="009705DE" w:rsidRDefault="00F23085" w:rsidP="009705DE">
            <w:pPr>
              <w:spacing w:after="0" w:line="240" w:lineRule="auto"/>
              <w:jc w:val="right"/>
              <w:textAlignment w:val="top"/>
              <w:rPr>
                <w:lang w:val="es-ES"/>
              </w:rPr>
            </w:pPr>
            <w:r w:rsidRPr="009705DE">
              <w:rPr>
                <w:rFonts w:cstheme="minorHAnsi"/>
                <w:kern w:val="24"/>
                <w:szCs w:val="18"/>
                <w:lang w:val="es-ES"/>
              </w:rPr>
              <w:t>0.512</w:t>
            </w:r>
            <w:r w:rsidR="00021C09" w:rsidRPr="009705DE">
              <w:rPr>
                <w:rFonts w:cstheme="minorHAnsi"/>
                <w:kern w:val="24"/>
                <w:position w:val="7"/>
                <w:szCs w:val="18"/>
                <w:vertAlign w:val="superscript"/>
                <w:lang w:val="es-ES"/>
              </w:rPr>
              <w:t xml:space="preserve">*** </w:t>
            </w:r>
            <w:r w:rsidRPr="009705DE">
              <w:rPr>
                <w:rFonts w:cstheme="minorHAnsi"/>
                <w:kern w:val="24"/>
                <w:szCs w:val="18"/>
                <w:lang w:val="es-ES"/>
              </w:rPr>
              <w:t> (0.051)</w:t>
            </w:r>
          </w:p>
        </w:tc>
        <w:tc>
          <w:tcPr>
            <w:tcW w:w="1273" w:type="dxa"/>
            <w:hideMark/>
          </w:tcPr>
          <w:p w14:paraId="5724A258" w14:textId="77777777" w:rsidR="00F23085" w:rsidRPr="009705DE" w:rsidRDefault="00F23085" w:rsidP="00B97460">
            <w:pPr>
              <w:spacing w:after="0" w:line="240" w:lineRule="auto"/>
              <w:jc w:val="center"/>
              <w:textAlignment w:val="top"/>
              <w:rPr>
                <w:lang w:val="es-ES"/>
              </w:rPr>
            </w:pPr>
            <w:r w:rsidRPr="009705DE">
              <w:rPr>
                <w:rFonts w:cstheme="minorHAnsi"/>
                <w:kern w:val="24"/>
                <w:szCs w:val="18"/>
                <w:lang w:val="es-ES"/>
              </w:rPr>
              <w:t>-</w:t>
            </w:r>
          </w:p>
        </w:tc>
        <w:tc>
          <w:tcPr>
            <w:tcW w:w="1273" w:type="dxa"/>
            <w:hideMark/>
          </w:tcPr>
          <w:p w14:paraId="3374E5C2" w14:textId="77777777" w:rsidR="00F23085" w:rsidRPr="009705DE" w:rsidRDefault="00F23085" w:rsidP="00B97460">
            <w:pPr>
              <w:spacing w:after="0" w:line="240" w:lineRule="auto"/>
              <w:jc w:val="center"/>
              <w:textAlignment w:val="top"/>
              <w:rPr>
                <w:lang w:val="es-ES"/>
              </w:rPr>
            </w:pPr>
            <w:r w:rsidRPr="009705DE">
              <w:rPr>
                <w:rFonts w:cstheme="minorHAnsi"/>
                <w:kern w:val="24"/>
                <w:szCs w:val="18"/>
                <w:lang w:val="es-ES"/>
              </w:rPr>
              <w:t>-</w:t>
            </w:r>
          </w:p>
        </w:tc>
        <w:tc>
          <w:tcPr>
            <w:tcW w:w="911" w:type="dxa"/>
            <w:hideMark/>
          </w:tcPr>
          <w:p w14:paraId="269F0A83" w14:textId="77777777" w:rsidR="00F23085" w:rsidRPr="009705DE" w:rsidRDefault="00F23085" w:rsidP="00B97460">
            <w:pPr>
              <w:spacing w:after="0" w:line="240" w:lineRule="auto"/>
              <w:jc w:val="center"/>
              <w:textAlignment w:val="top"/>
              <w:rPr>
                <w:lang w:val="es-ES"/>
              </w:rPr>
            </w:pPr>
            <w:r w:rsidRPr="009705DE">
              <w:rPr>
                <w:rFonts w:cstheme="minorHAnsi"/>
                <w:kern w:val="24"/>
                <w:szCs w:val="18"/>
                <w:lang w:val="es-ES"/>
              </w:rPr>
              <w:t>-</w:t>
            </w:r>
          </w:p>
        </w:tc>
      </w:tr>
    </w:tbl>
    <w:p w14:paraId="2B073F9E" w14:textId="5B96753D" w:rsidR="00F23085" w:rsidRDefault="00244ACD" w:rsidP="00244ACD">
      <w:pPr>
        <w:pStyle w:val="Fuente"/>
        <w:rPr>
          <w:lang w:val="es-ES"/>
        </w:rPr>
      </w:pPr>
      <w:r>
        <w:rPr>
          <w:lang w:val="es-ES"/>
        </w:rPr>
        <w:t>Fuente: Elaboración propia, 2019</w:t>
      </w:r>
    </w:p>
    <w:p w14:paraId="3544D19C" w14:textId="4B47A155" w:rsidR="008C0ABB" w:rsidRDefault="008C0ABB" w:rsidP="008C0ABB">
      <w:pPr>
        <w:pStyle w:val="Descripcin"/>
        <w:keepNext/>
      </w:pPr>
      <w:bookmarkStart w:id="1241" w:name="_Toc8395789"/>
      <w:r>
        <w:lastRenderedPageBreak/>
        <w:t xml:space="preserve">Tabla </w:t>
      </w:r>
      <w:r>
        <w:fldChar w:fldCharType="begin"/>
      </w:r>
      <w:r>
        <w:instrText xml:space="preserve"> SEQ Tabla \* ARABIC </w:instrText>
      </w:r>
      <w:r>
        <w:fldChar w:fldCharType="separate"/>
      </w:r>
      <w:r>
        <w:rPr>
          <w:noProof/>
        </w:rPr>
        <w:t>8</w:t>
      </w:r>
      <w:r>
        <w:fldChar w:fldCharType="end"/>
      </w:r>
      <w:r>
        <w:t xml:space="preserve">: </w:t>
      </w:r>
      <w:r w:rsidRPr="005F447A">
        <w:t xml:space="preserve">Resultados del modelo autoregresivo espacial y sus impactos para combustible </w:t>
      </w:r>
      <w:r>
        <w:t>gasohol</w:t>
      </w:r>
      <w:r w:rsidRPr="005F447A">
        <w:t xml:space="preserve"> en Marzo – 2018.</w:t>
      </w:r>
      <w:bookmarkEnd w:id="1241"/>
    </w:p>
    <w:tbl>
      <w:tblPr>
        <w:tblStyle w:val="tesis"/>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838"/>
        <w:gridCol w:w="1372"/>
        <w:gridCol w:w="1833"/>
        <w:gridCol w:w="1273"/>
        <w:gridCol w:w="1273"/>
        <w:gridCol w:w="911"/>
      </w:tblGrid>
      <w:tr w:rsidR="00653FDC" w:rsidRPr="00B7563D" w14:paraId="5B90938F" w14:textId="77777777" w:rsidTr="00B7563D">
        <w:trPr>
          <w:trHeight w:val="364"/>
        </w:trPr>
        <w:tc>
          <w:tcPr>
            <w:tcW w:w="1838" w:type="dxa"/>
            <w:tcBorders>
              <w:top w:val="single" w:sz="12" w:space="0" w:color="auto"/>
            </w:tcBorders>
            <w:hideMark/>
          </w:tcPr>
          <w:p w14:paraId="32628851" w14:textId="77777777" w:rsidR="008C0ABB" w:rsidRPr="00B7563D" w:rsidRDefault="008C0ABB" w:rsidP="009539C7">
            <w:pPr>
              <w:spacing w:after="0" w:line="240" w:lineRule="auto"/>
              <w:jc w:val="left"/>
              <w:rPr>
                <w:rFonts w:asciiTheme="majorHAnsi" w:hAnsiTheme="majorHAnsi" w:cstheme="majorHAnsi"/>
              </w:rPr>
            </w:pPr>
          </w:p>
        </w:tc>
        <w:tc>
          <w:tcPr>
            <w:tcW w:w="1372" w:type="dxa"/>
            <w:tcBorders>
              <w:top w:val="single" w:sz="12" w:space="0" w:color="auto"/>
            </w:tcBorders>
            <w:hideMark/>
          </w:tcPr>
          <w:p w14:paraId="091463B2" w14:textId="77777777" w:rsidR="008C0ABB" w:rsidRPr="00B7563D" w:rsidRDefault="008C0ABB" w:rsidP="009539C7">
            <w:pPr>
              <w:spacing w:after="0" w:line="240" w:lineRule="auto"/>
              <w:jc w:val="left"/>
              <w:textAlignment w:val="bottom"/>
              <w:rPr>
                <w:rFonts w:asciiTheme="majorHAnsi" w:hAnsiTheme="majorHAnsi" w:cstheme="majorHAnsi"/>
              </w:rPr>
            </w:pPr>
            <w:r w:rsidRPr="00B7563D">
              <w:rPr>
                <w:rFonts w:asciiTheme="majorHAnsi" w:hAnsiTheme="majorHAnsi" w:cstheme="majorHAnsi"/>
                <w:b/>
                <w:bCs/>
                <w:kern w:val="24"/>
              </w:rPr>
              <w:t>OLS</w:t>
            </w:r>
          </w:p>
        </w:tc>
        <w:tc>
          <w:tcPr>
            <w:tcW w:w="5290" w:type="dxa"/>
            <w:gridSpan w:val="4"/>
            <w:tcBorders>
              <w:top w:val="single" w:sz="12" w:space="0" w:color="auto"/>
            </w:tcBorders>
            <w:hideMark/>
          </w:tcPr>
          <w:p w14:paraId="6E415617" w14:textId="77777777" w:rsidR="008C0ABB" w:rsidRPr="00B7563D" w:rsidRDefault="008C0ABB" w:rsidP="009539C7">
            <w:pPr>
              <w:spacing w:after="0" w:line="240" w:lineRule="auto"/>
              <w:jc w:val="center"/>
              <w:textAlignment w:val="bottom"/>
              <w:rPr>
                <w:rFonts w:asciiTheme="majorHAnsi" w:hAnsiTheme="majorHAnsi" w:cstheme="majorHAnsi"/>
              </w:rPr>
            </w:pPr>
            <w:r w:rsidRPr="00B7563D">
              <w:rPr>
                <w:rFonts w:asciiTheme="majorHAnsi" w:hAnsiTheme="majorHAnsi" w:cstheme="majorHAnsi"/>
                <w:b/>
                <w:bCs/>
                <w:kern w:val="24"/>
              </w:rPr>
              <w:t>Modelo Espacial Autoregresivo (SAR)</w:t>
            </w:r>
          </w:p>
        </w:tc>
      </w:tr>
      <w:tr w:rsidR="00653FDC" w:rsidRPr="00B7563D" w14:paraId="391860E5" w14:textId="77777777" w:rsidTr="00B7563D">
        <w:trPr>
          <w:trHeight w:val="20"/>
        </w:trPr>
        <w:tc>
          <w:tcPr>
            <w:tcW w:w="1838" w:type="dxa"/>
            <w:tcBorders>
              <w:bottom w:val="single" w:sz="4" w:space="0" w:color="auto"/>
            </w:tcBorders>
            <w:hideMark/>
          </w:tcPr>
          <w:p w14:paraId="5479C1AB" w14:textId="77777777" w:rsidR="008C0ABB" w:rsidRPr="00B7563D" w:rsidRDefault="008C0ABB" w:rsidP="009539C7">
            <w:pPr>
              <w:spacing w:after="0" w:line="240" w:lineRule="auto"/>
              <w:jc w:val="left"/>
              <w:textAlignment w:val="bottom"/>
              <w:rPr>
                <w:rFonts w:cstheme="minorHAnsi"/>
                <w:szCs w:val="18"/>
              </w:rPr>
            </w:pPr>
            <w:r w:rsidRPr="00B7563D">
              <w:rPr>
                <w:rFonts w:cstheme="minorHAnsi"/>
                <w:kern w:val="24"/>
                <w:szCs w:val="18"/>
              </w:rPr>
              <w:t>Variable</w:t>
            </w:r>
          </w:p>
        </w:tc>
        <w:tc>
          <w:tcPr>
            <w:tcW w:w="1372" w:type="dxa"/>
            <w:tcBorders>
              <w:bottom w:val="single" w:sz="4" w:space="0" w:color="auto"/>
            </w:tcBorders>
            <w:hideMark/>
          </w:tcPr>
          <w:p w14:paraId="5E07AC77" w14:textId="77777777" w:rsidR="008C0ABB" w:rsidRPr="00B7563D" w:rsidRDefault="008C0ABB" w:rsidP="009539C7">
            <w:pPr>
              <w:spacing w:after="0" w:line="240" w:lineRule="auto"/>
              <w:jc w:val="left"/>
              <w:rPr>
                <w:rFonts w:cstheme="minorHAnsi"/>
                <w:szCs w:val="18"/>
              </w:rPr>
            </w:pPr>
            <w:r w:rsidRPr="00B7563D">
              <w:rPr>
                <w:rFonts w:cstheme="minorHAnsi"/>
                <w:szCs w:val="18"/>
              </w:rPr>
              <w:t>Parámetros</w:t>
            </w:r>
          </w:p>
        </w:tc>
        <w:tc>
          <w:tcPr>
            <w:tcW w:w="1833" w:type="dxa"/>
            <w:tcBorders>
              <w:bottom w:val="single" w:sz="4" w:space="0" w:color="auto"/>
            </w:tcBorders>
            <w:hideMark/>
          </w:tcPr>
          <w:p w14:paraId="677027EC" w14:textId="77777777" w:rsidR="008C0ABB" w:rsidRPr="00B7563D" w:rsidRDefault="008C0ABB" w:rsidP="009539C7">
            <w:pPr>
              <w:spacing w:after="0" w:line="240" w:lineRule="auto"/>
              <w:jc w:val="left"/>
              <w:textAlignment w:val="bottom"/>
              <w:rPr>
                <w:rFonts w:cstheme="minorHAnsi"/>
                <w:szCs w:val="18"/>
              </w:rPr>
            </w:pPr>
            <w:r w:rsidRPr="00B7563D">
              <w:rPr>
                <w:rFonts w:cstheme="minorHAnsi"/>
                <w:kern w:val="24"/>
                <w:szCs w:val="18"/>
              </w:rPr>
              <w:t>Parámetros</w:t>
            </w:r>
          </w:p>
        </w:tc>
        <w:tc>
          <w:tcPr>
            <w:tcW w:w="1273" w:type="dxa"/>
            <w:tcBorders>
              <w:bottom w:val="single" w:sz="4" w:space="0" w:color="auto"/>
            </w:tcBorders>
            <w:hideMark/>
          </w:tcPr>
          <w:p w14:paraId="54B868A4" w14:textId="77777777" w:rsidR="008C0ABB" w:rsidRPr="00B7563D" w:rsidRDefault="008C0ABB" w:rsidP="009539C7">
            <w:pPr>
              <w:spacing w:after="0" w:line="240" w:lineRule="auto"/>
              <w:jc w:val="center"/>
              <w:textAlignment w:val="bottom"/>
              <w:rPr>
                <w:rFonts w:cstheme="minorHAnsi"/>
                <w:szCs w:val="18"/>
              </w:rPr>
            </w:pPr>
            <w:r w:rsidRPr="00B7563D">
              <w:rPr>
                <w:rFonts w:cstheme="minorHAnsi"/>
                <w:kern w:val="24"/>
                <w:szCs w:val="18"/>
              </w:rPr>
              <w:t>Directo</w:t>
            </w:r>
          </w:p>
        </w:tc>
        <w:tc>
          <w:tcPr>
            <w:tcW w:w="1273" w:type="dxa"/>
            <w:tcBorders>
              <w:bottom w:val="single" w:sz="4" w:space="0" w:color="auto"/>
            </w:tcBorders>
            <w:hideMark/>
          </w:tcPr>
          <w:p w14:paraId="41934899" w14:textId="77777777" w:rsidR="008C0ABB" w:rsidRPr="00B7563D" w:rsidRDefault="008C0ABB" w:rsidP="009539C7">
            <w:pPr>
              <w:spacing w:after="0" w:line="240" w:lineRule="auto"/>
              <w:jc w:val="center"/>
              <w:textAlignment w:val="bottom"/>
              <w:rPr>
                <w:rFonts w:cstheme="minorHAnsi"/>
                <w:szCs w:val="18"/>
              </w:rPr>
            </w:pPr>
            <w:r w:rsidRPr="00B7563D">
              <w:rPr>
                <w:rFonts w:cstheme="minorHAnsi"/>
                <w:kern w:val="24"/>
                <w:szCs w:val="18"/>
              </w:rPr>
              <w:t>Indirecto</w:t>
            </w:r>
          </w:p>
        </w:tc>
        <w:tc>
          <w:tcPr>
            <w:tcW w:w="911" w:type="dxa"/>
            <w:tcBorders>
              <w:bottom w:val="single" w:sz="4" w:space="0" w:color="auto"/>
            </w:tcBorders>
            <w:hideMark/>
          </w:tcPr>
          <w:p w14:paraId="4A54FA6F" w14:textId="77777777" w:rsidR="008C0ABB" w:rsidRPr="00B7563D" w:rsidRDefault="008C0ABB" w:rsidP="009539C7">
            <w:pPr>
              <w:spacing w:after="0" w:line="240" w:lineRule="auto"/>
              <w:jc w:val="center"/>
              <w:textAlignment w:val="bottom"/>
              <w:rPr>
                <w:rFonts w:cstheme="minorHAnsi"/>
                <w:szCs w:val="18"/>
              </w:rPr>
            </w:pPr>
            <w:r w:rsidRPr="00B7563D">
              <w:rPr>
                <w:rFonts w:cstheme="minorHAnsi"/>
                <w:kern w:val="24"/>
                <w:szCs w:val="18"/>
              </w:rPr>
              <w:t>Total</w:t>
            </w:r>
          </w:p>
        </w:tc>
      </w:tr>
      <w:tr w:rsidR="00653FDC" w:rsidRPr="00B7563D" w14:paraId="2F499346" w14:textId="77777777" w:rsidTr="00B7563D">
        <w:trPr>
          <w:trHeight w:val="20"/>
        </w:trPr>
        <w:tc>
          <w:tcPr>
            <w:tcW w:w="1838" w:type="dxa"/>
            <w:tcBorders>
              <w:top w:val="single" w:sz="4" w:space="0" w:color="auto"/>
            </w:tcBorders>
            <w:hideMark/>
          </w:tcPr>
          <w:p w14:paraId="774A1298" w14:textId="716C5E91"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 xml:space="preserve">Abanderada </w:t>
            </w:r>
            <w:r w:rsidR="00B7563D" w:rsidRPr="00B7563D">
              <w:rPr>
                <w:rFonts w:cstheme="minorHAnsi"/>
                <w:kern w:val="24"/>
                <w:szCs w:val="18"/>
              </w:rPr>
              <w:t>Petroperú</w:t>
            </w:r>
          </w:p>
        </w:tc>
        <w:tc>
          <w:tcPr>
            <w:tcW w:w="1372" w:type="dxa"/>
            <w:tcBorders>
              <w:top w:val="single" w:sz="4" w:space="0" w:color="auto"/>
            </w:tcBorders>
            <w:hideMark/>
          </w:tcPr>
          <w:p w14:paraId="6FB85683" w14:textId="11C30F93"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0.024</w:t>
            </w:r>
          </w:p>
        </w:tc>
        <w:tc>
          <w:tcPr>
            <w:tcW w:w="1833" w:type="dxa"/>
            <w:tcBorders>
              <w:top w:val="single" w:sz="4" w:space="0" w:color="auto"/>
            </w:tcBorders>
            <w:hideMark/>
          </w:tcPr>
          <w:p w14:paraId="0DDBE531" w14:textId="43CFE057"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0.003 (0.079)</w:t>
            </w:r>
          </w:p>
        </w:tc>
        <w:tc>
          <w:tcPr>
            <w:tcW w:w="1273" w:type="dxa"/>
            <w:tcBorders>
              <w:top w:val="single" w:sz="4" w:space="0" w:color="auto"/>
            </w:tcBorders>
            <w:hideMark/>
          </w:tcPr>
          <w:p w14:paraId="47F4372E" w14:textId="235B033E"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0.005</w:t>
            </w:r>
          </w:p>
        </w:tc>
        <w:tc>
          <w:tcPr>
            <w:tcW w:w="1273" w:type="dxa"/>
            <w:tcBorders>
              <w:top w:val="single" w:sz="4" w:space="0" w:color="auto"/>
            </w:tcBorders>
            <w:hideMark/>
          </w:tcPr>
          <w:p w14:paraId="7EF5CA41" w14:textId="6BBFD53D"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0.03</w:t>
            </w:r>
          </w:p>
        </w:tc>
        <w:tc>
          <w:tcPr>
            <w:tcW w:w="911" w:type="dxa"/>
            <w:tcBorders>
              <w:top w:val="single" w:sz="4" w:space="0" w:color="auto"/>
            </w:tcBorders>
            <w:hideMark/>
          </w:tcPr>
          <w:p w14:paraId="365D2B0E" w14:textId="602954DC"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0.035</w:t>
            </w:r>
          </w:p>
        </w:tc>
      </w:tr>
      <w:tr w:rsidR="00653FDC" w:rsidRPr="00B7563D" w14:paraId="219B7177" w14:textId="77777777" w:rsidTr="00B7563D">
        <w:trPr>
          <w:trHeight w:val="20"/>
        </w:trPr>
        <w:tc>
          <w:tcPr>
            <w:tcW w:w="1838" w:type="dxa"/>
            <w:hideMark/>
          </w:tcPr>
          <w:p w14:paraId="34A3C071"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Abanderada Pecsa</w:t>
            </w:r>
          </w:p>
        </w:tc>
        <w:tc>
          <w:tcPr>
            <w:tcW w:w="1372" w:type="dxa"/>
            <w:hideMark/>
          </w:tcPr>
          <w:p w14:paraId="091A8AFE" w14:textId="65089E7F"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0.236 </w:t>
            </w:r>
            <w:r w:rsidRPr="00B7563D">
              <w:rPr>
                <w:rFonts w:cstheme="minorHAnsi"/>
                <w:sz w:val="20"/>
                <w:szCs w:val="20"/>
                <w:vertAlign w:val="superscript"/>
              </w:rPr>
              <w:t>**</w:t>
            </w:r>
          </w:p>
        </w:tc>
        <w:tc>
          <w:tcPr>
            <w:tcW w:w="1833" w:type="dxa"/>
            <w:hideMark/>
          </w:tcPr>
          <w:p w14:paraId="5A52E0E1" w14:textId="47A7A4AD"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0.159</w:t>
            </w:r>
            <w:r w:rsidRPr="00B7563D">
              <w:rPr>
                <w:rFonts w:cstheme="minorHAnsi"/>
                <w:sz w:val="20"/>
                <w:szCs w:val="20"/>
                <w:vertAlign w:val="superscript"/>
              </w:rPr>
              <w:t>*</w:t>
            </w:r>
            <w:r w:rsidRPr="00B7563D">
              <w:rPr>
                <w:rFonts w:cstheme="minorHAnsi"/>
                <w:sz w:val="20"/>
                <w:szCs w:val="20"/>
              </w:rPr>
              <w:t> (0.091)</w:t>
            </w:r>
          </w:p>
        </w:tc>
        <w:tc>
          <w:tcPr>
            <w:tcW w:w="1273" w:type="dxa"/>
            <w:hideMark/>
          </w:tcPr>
          <w:p w14:paraId="3889F0D4" w14:textId="385E3C5C"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0.146</w:t>
            </w:r>
          </w:p>
        </w:tc>
        <w:tc>
          <w:tcPr>
            <w:tcW w:w="1273" w:type="dxa"/>
            <w:hideMark/>
          </w:tcPr>
          <w:p w14:paraId="1EE8CDBC" w14:textId="7CBE575C"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-0.232</w:t>
            </w:r>
          </w:p>
        </w:tc>
        <w:tc>
          <w:tcPr>
            <w:tcW w:w="911" w:type="dxa"/>
            <w:hideMark/>
          </w:tcPr>
          <w:p w14:paraId="64295B2B" w14:textId="4B8900B8"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-0.086</w:t>
            </w:r>
          </w:p>
        </w:tc>
      </w:tr>
      <w:tr w:rsidR="00653FDC" w:rsidRPr="00B7563D" w14:paraId="34B1B2AF" w14:textId="77777777" w:rsidTr="00B7563D">
        <w:trPr>
          <w:trHeight w:val="20"/>
        </w:trPr>
        <w:tc>
          <w:tcPr>
            <w:tcW w:w="1838" w:type="dxa"/>
            <w:hideMark/>
          </w:tcPr>
          <w:p w14:paraId="635CAAD6"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Abanderada Primax</w:t>
            </w:r>
          </w:p>
        </w:tc>
        <w:tc>
          <w:tcPr>
            <w:tcW w:w="1372" w:type="dxa"/>
            <w:hideMark/>
          </w:tcPr>
          <w:p w14:paraId="7512ADF4" w14:textId="532FC114"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0.45 </w:t>
            </w:r>
            <w:r w:rsidRPr="00B7563D">
              <w:rPr>
                <w:rFonts w:cstheme="minorHAnsi"/>
                <w:sz w:val="20"/>
                <w:szCs w:val="20"/>
                <w:vertAlign w:val="superscript"/>
              </w:rPr>
              <w:t>***</w:t>
            </w:r>
          </w:p>
        </w:tc>
        <w:tc>
          <w:tcPr>
            <w:tcW w:w="1833" w:type="dxa"/>
            <w:hideMark/>
          </w:tcPr>
          <w:p w14:paraId="68A85E27" w14:textId="0292834A"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0.402</w:t>
            </w:r>
            <w:r w:rsidRPr="00B7563D">
              <w:rPr>
                <w:rFonts w:cstheme="minorHAnsi"/>
                <w:sz w:val="20"/>
                <w:szCs w:val="20"/>
                <w:vertAlign w:val="superscript"/>
              </w:rPr>
              <w:t>***</w:t>
            </w:r>
            <w:r w:rsidRPr="00B7563D">
              <w:rPr>
                <w:rFonts w:cstheme="minorHAnsi"/>
                <w:sz w:val="20"/>
                <w:szCs w:val="20"/>
              </w:rPr>
              <w:t> (0.068)</w:t>
            </w:r>
          </w:p>
        </w:tc>
        <w:tc>
          <w:tcPr>
            <w:tcW w:w="1273" w:type="dxa"/>
            <w:hideMark/>
          </w:tcPr>
          <w:p w14:paraId="1E30E965" w14:textId="52EA4973"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0.411 </w:t>
            </w:r>
            <w:r w:rsidRPr="00B7563D">
              <w:rPr>
                <w:rFonts w:cstheme="minorHAnsi"/>
                <w:sz w:val="20"/>
                <w:szCs w:val="20"/>
                <w:vertAlign w:val="superscript"/>
              </w:rPr>
              <w:t>***</w:t>
            </w:r>
          </w:p>
        </w:tc>
        <w:tc>
          <w:tcPr>
            <w:tcW w:w="1273" w:type="dxa"/>
            <w:hideMark/>
          </w:tcPr>
          <w:p w14:paraId="55767865" w14:textId="63FD0A87"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0.164</w:t>
            </w:r>
          </w:p>
        </w:tc>
        <w:tc>
          <w:tcPr>
            <w:tcW w:w="911" w:type="dxa"/>
            <w:hideMark/>
          </w:tcPr>
          <w:p w14:paraId="3CF59714" w14:textId="767E2041"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0.575 </w:t>
            </w:r>
            <w:r w:rsidRPr="00B7563D">
              <w:rPr>
                <w:rFonts w:cstheme="minorHAnsi"/>
                <w:sz w:val="20"/>
                <w:szCs w:val="20"/>
                <w:vertAlign w:val="superscript"/>
              </w:rPr>
              <w:t>*</w:t>
            </w:r>
          </w:p>
        </w:tc>
      </w:tr>
      <w:tr w:rsidR="00653FDC" w:rsidRPr="00B7563D" w14:paraId="516E7315" w14:textId="77777777" w:rsidTr="00B7563D">
        <w:trPr>
          <w:trHeight w:val="20"/>
        </w:trPr>
        <w:tc>
          <w:tcPr>
            <w:tcW w:w="1838" w:type="dxa"/>
            <w:hideMark/>
          </w:tcPr>
          <w:p w14:paraId="2020A3F1"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Abanderada Repsol</w:t>
            </w:r>
          </w:p>
        </w:tc>
        <w:tc>
          <w:tcPr>
            <w:tcW w:w="1372" w:type="dxa"/>
            <w:hideMark/>
          </w:tcPr>
          <w:p w14:paraId="1F3E0927" w14:textId="4E5EB46F"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0.309 </w:t>
            </w:r>
            <w:r w:rsidRPr="00B7563D">
              <w:rPr>
                <w:rFonts w:cstheme="minorHAnsi"/>
                <w:sz w:val="20"/>
                <w:szCs w:val="20"/>
                <w:vertAlign w:val="superscript"/>
              </w:rPr>
              <w:t>***</w:t>
            </w:r>
          </w:p>
        </w:tc>
        <w:tc>
          <w:tcPr>
            <w:tcW w:w="1833" w:type="dxa"/>
            <w:hideMark/>
          </w:tcPr>
          <w:p w14:paraId="29F1E447" w14:textId="3F91BC0E"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0.302</w:t>
            </w:r>
            <w:r w:rsidRPr="00B7563D">
              <w:rPr>
                <w:rFonts w:cstheme="minorHAnsi"/>
                <w:sz w:val="20"/>
                <w:szCs w:val="20"/>
                <w:vertAlign w:val="superscript"/>
              </w:rPr>
              <w:t>***</w:t>
            </w:r>
            <w:r w:rsidRPr="00B7563D">
              <w:rPr>
                <w:rFonts w:cstheme="minorHAnsi"/>
                <w:sz w:val="20"/>
                <w:szCs w:val="20"/>
              </w:rPr>
              <w:t> (0.075)</w:t>
            </w:r>
          </w:p>
        </w:tc>
        <w:tc>
          <w:tcPr>
            <w:tcW w:w="1273" w:type="dxa"/>
            <w:hideMark/>
          </w:tcPr>
          <w:p w14:paraId="3FCF39BB" w14:textId="29980EAF"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0.309 </w:t>
            </w:r>
            <w:r w:rsidRPr="00B7563D">
              <w:rPr>
                <w:rFonts w:cstheme="minorHAnsi"/>
                <w:sz w:val="20"/>
                <w:szCs w:val="20"/>
                <w:vertAlign w:val="superscript"/>
              </w:rPr>
              <w:t>***</w:t>
            </w:r>
          </w:p>
        </w:tc>
        <w:tc>
          <w:tcPr>
            <w:tcW w:w="1273" w:type="dxa"/>
            <w:hideMark/>
          </w:tcPr>
          <w:p w14:paraId="0BE68EC8" w14:textId="39C43076"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0.122</w:t>
            </w:r>
          </w:p>
        </w:tc>
        <w:tc>
          <w:tcPr>
            <w:tcW w:w="911" w:type="dxa"/>
            <w:hideMark/>
          </w:tcPr>
          <w:p w14:paraId="27004BF3" w14:textId="7CA1AF2F"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0.431</w:t>
            </w:r>
          </w:p>
        </w:tc>
      </w:tr>
      <w:tr w:rsidR="00653FDC" w:rsidRPr="00B7563D" w14:paraId="2EA30D37" w14:textId="77777777" w:rsidTr="00B7563D">
        <w:trPr>
          <w:trHeight w:val="20"/>
        </w:trPr>
        <w:tc>
          <w:tcPr>
            <w:tcW w:w="1838" w:type="dxa"/>
            <w:hideMark/>
          </w:tcPr>
          <w:p w14:paraId="1541C340"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Propia Pecsa</w:t>
            </w:r>
          </w:p>
        </w:tc>
        <w:tc>
          <w:tcPr>
            <w:tcW w:w="1372" w:type="dxa"/>
            <w:hideMark/>
          </w:tcPr>
          <w:p w14:paraId="16EC20D4" w14:textId="37320401"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0.158</w:t>
            </w:r>
          </w:p>
        </w:tc>
        <w:tc>
          <w:tcPr>
            <w:tcW w:w="1833" w:type="dxa"/>
            <w:hideMark/>
          </w:tcPr>
          <w:p w14:paraId="7BB42FCA" w14:textId="19D639C9"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0.061 (0.103)</w:t>
            </w:r>
          </w:p>
        </w:tc>
        <w:tc>
          <w:tcPr>
            <w:tcW w:w="1273" w:type="dxa"/>
            <w:hideMark/>
          </w:tcPr>
          <w:p w14:paraId="4A9A633A" w14:textId="4CC30913"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0.032</w:t>
            </w:r>
          </w:p>
        </w:tc>
        <w:tc>
          <w:tcPr>
            <w:tcW w:w="1273" w:type="dxa"/>
            <w:hideMark/>
          </w:tcPr>
          <w:p w14:paraId="1FDD71E1" w14:textId="4120C264"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-0.526</w:t>
            </w:r>
          </w:p>
        </w:tc>
        <w:tc>
          <w:tcPr>
            <w:tcW w:w="911" w:type="dxa"/>
            <w:hideMark/>
          </w:tcPr>
          <w:p w14:paraId="0D6674FF" w14:textId="23F7E98A"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-0.494</w:t>
            </w:r>
          </w:p>
        </w:tc>
      </w:tr>
      <w:tr w:rsidR="00653FDC" w:rsidRPr="00B7563D" w14:paraId="1BB5979A" w14:textId="77777777" w:rsidTr="00B7563D">
        <w:trPr>
          <w:trHeight w:val="20"/>
        </w:trPr>
        <w:tc>
          <w:tcPr>
            <w:tcW w:w="1838" w:type="dxa"/>
            <w:hideMark/>
          </w:tcPr>
          <w:p w14:paraId="403EC1C2"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Propia Primax</w:t>
            </w:r>
          </w:p>
        </w:tc>
        <w:tc>
          <w:tcPr>
            <w:tcW w:w="1372" w:type="dxa"/>
            <w:hideMark/>
          </w:tcPr>
          <w:p w14:paraId="429C13F5" w14:textId="56959918"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0.311 </w:t>
            </w:r>
            <w:r w:rsidRPr="00B7563D">
              <w:rPr>
                <w:rFonts w:cstheme="minorHAnsi"/>
                <w:sz w:val="20"/>
                <w:szCs w:val="20"/>
                <w:vertAlign w:val="superscript"/>
              </w:rPr>
              <w:t>***</w:t>
            </w:r>
          </w:p>
        </w:tc>
        <w:tc>
          <w:tcPr>
            <w:tcW w:w="1833" w:type="dxa"/>
            <w:hideMark/>
          </w:tcPr>
          <w:p w14:paraId="78B667BB" w14:textId="4B3CD64E"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0.294</w:t>
            </w:r>
            <w:r w:rsidRPr="00B7563D">
              <w:rPr>
                <w:rFonts w:cstheme="minorHAnsi"/>
                <w:sz w:val="20"/>
                <w:szCs w:val="20"/>
                <w:vertAlign w:val="superscript"/>
              </w:rPr>
              <w:t>***</w:t>
            </w:r>
            <w:r w:rsidRPr="00B7563D">
              <w:rPr>
                <w:rFonts w:cstheme="minorHAnsi"/>
                <w:sz w:val="20"/>
                <w:szCs w:val="20"/>
              </w:rPr>
              <w:t> (0.088)</w:t>
            </w:r>
          </w:p>
        </w:tc>
        <w:tc>
          <w:tcPr>
            <w:tcW w:w="1273" w:type="dxa"/>
            <w:hideMark/>
          </w:tcPr>
          <w:p w14:paraId="08B666F3" w14:textId="7AED76A0"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0.29 </w:t>
            </w:r>
            <w:r w:rsidRPr="00B7563D">
              <w:rPr>
                <w:rFonts w:cstheme="minorHAnsi"/>
                <w:sz w:val="20"/>
                <w:szCs w:val="20"/>
                <w:vertAlign w:val="superscript"/>
              </w:rPr>
              <w:t>***</w:t>
            </w:r>
          </w:p>
        </w:tc>
        <w:tc>
          <w:tcPr>
            <w:tcW w:w="1273" w:type="dxa"/>
            <w:hideMark/>
          </w:tcPr>
          <w:p w14:paraId="58982F0C" w14:textId="43531833"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-0.086</w:t>
            </w:r>
          </w:p>
        </w:tc>
        <w:tc>
          <w:tcPr>
            <w:tcW w:w="911" w:type="dxa"/>
            <w:hideMark/>
          </w:tcPr>
          <w:p w14:paraId="6151D718" w14:textId="17C9763F"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0.204</w:t>
            </w:r>
          </w:p>
        </w:tc>
      </w:tr>
      <w:tr w:rsidR="00653FDC" w:rsidRPr="00B7563D" w14:paraId="1F386ED6" w14:textId="77777777" w:rsidTr="00B7563D">
        <w:trPr>
          <w:trHeight w:val="20"/>
        </w:trPr>
        <w:tc>
          <w:tcPr>
            <w:tcW w:w="1838" w:type="dxa"/>
            <w:hideMark/>
          </w:tcPr>
          <w:p w14:paraId="2085A74B"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Propia Repsol</w:t>
            </w:r>
          </w:p>
        </w:tc>
        <w:tc>
          <w:tcPr>
            <w:tcW w:w="1372" w:type="dxa"/>
            <w:hideMark/>
          </w:tcPr>
          <w:p w14:paraId="426FB280" w14:textId="5436949F"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0.169 </w:t>
            </w:r>
            <w:r w:rsidRPr="00B7563D">
              <w:rPr>
                <w:rFonts w:cstheme="minorHAnsi"/>
                <w:sz w:val="20"/>
                <w:szCs w:val="20"/>
                <w:vertAlign w:val="superscript"/>
              </w:rPr>
              <w:t>*</w:t>
            </w:r>
          </w:p>
        </w:tc>
        <w:tc>
          <w:tcPr>
            <w:tcW w:w="1833" w:type="dxa"/>
            <w:hideMark/>
          </w:tcPr>
          <w:p w14:paraId="521FB290" w14:textId="4225C862"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0.152</w:t>
            </w:r>
            <w:r w:rsidRPr="00B7563D">
              <w:rPr>
                <w:rFonts w:cstheme="minorHAnsi"/>
                <w:sz w:val="20"/>
                <w:szCs w:val="20"/>
                <w:vertAlign w:val="superscript"/>
              </w:rPr>
              <w:t>*</w:t>
            </w:r>
            <w:r w:rsidRPr="00B7563D">
              <w:rPr>
                <w:rFonts w:cstheme="minorHAnsi"/>
                <w:sz w:val="20"/>
                <w:szCs w:val="20"/>
              </w:rPr>
              <w:t> (0.079)</w:t>
            </w:r>
          </w:p>
        </w:tc>
        <w:tc>
          <w:tcPr>
            <w:tcW w:w="1273" w:type="dxa"/>
            <w:hideMark/>
          </w:tcPr>
          <w:p w14:paraId="251224E4" w14:textId="179B4428"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0.144 </w:t>
            </w:r>
            <w:r w:rsidRPr="00B7563D">
              <w:rPr>
                <w:rFonts w:cstheme="minorHAnsi"/>
                <w:sz w:val="20"/>
                <w:szCs w:val="20"/>
                <w:vertAlign w:val="superscript"/>
              </w:rPr>
              <w:t>*</w:t>
            </w:r>
          </w:p>
        </w:tc>
        <w:tc>
          <w:tcPr>
            <w:tcW w:w="1273" w:type="dxa"/>
            <w:hideMark/>
          </w:tcPr>
          <w:p w14:paraId="441E0BDB" w14:textId="27844033"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-0.142</w:t>
            </w:r>
          </w:p>
        </w:tc>
        <w:tc>
          <w:tcPr>
            <w:tcW w:w="911" w:type="dxa"/>
            <w:hideMark/>
          </w:tcPr>
          <w:p w14:paraId="4FB99FE8" w14:textId="633AB1A4"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0.002</w:t>
            </w:r>
          </w:p>
        </w:tc>
      </w:tr>
      <w:tr w:rsidR="00653FDC" w:rsidRPr="00B7563D" w14:paraId="7E3D52E0" w14:textId="77777777" w:rsidTr="00B7563D">
        <w:trPr>
          <w:trHeight w:val="20"/>
        </w:trPr>
        <w:tc>
          <w:tcPr>
            <w:tcW w:w="1838" w:type="dxa"/>
            <w:hideMark/>
          </w:tcPr>
          <w:p w14:paraId="5300BC44"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SC</w:t>
            </w:r>
          </w:p>
        </w:tc>
        <w:tc>
          <w:tcPr>
            <w:tcW w:w="1372" w:type="dxa"/>
            <w:hideMark/>
          </w:tcPr>
          <w:p w14:paraId="5E436334" w14:textId="56EC9B45"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-0.099</w:t>
            </w:r>
          </w:p>
        </w:tc>
        <w:tc>
          <w:tcPr>
            <w:tcW w:w="1833" w:type="dxa"/>
            <w:hideMark/>
          </w:tcPr>
          <w:p w14:paraId="5A41AE50" w14:textId="7749D4F1"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-0.127 (0.134)</w:t>
            </w:r>
          </w:p>
        </w:tc>
        <w:tc>
          <w:tcPr>
            <w:tcW w:w="1273" w:type="dxa"/>
            <w:hideMark/>
          </w:tcPr>
          <w:p w14:paraId="24C90689" w14:textId="1AD3B16B"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-0.096</w:t>
            </w:r>
          </w:p>
        </w:tc>
        <w:tc>
          <w:tcPr>
            <w:tcW w:w="1273" w:type="dxa"/>
            <w:hideMark/>
          </w:tcPr>
          <w:p w14:paraId="4F0C7695" w14:textId="1D99A9D0"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0.552 </w:t>
            </w:r>
            <w:r w:rsidRPr="00B7563D">
              <w:rPr>
                <w:rFonts w:cstheme="minorHAnsi"/>
                <w:sz w:val="20"/>
                <w:szCs w:val="20"/>
                <w:vertAlign w:val="superscript"/>
              </w:rPr>
              <w:t>*</w:t>
            </w:r>
          </w:p>
        </w:tc>
        <w:tc>
          <w:tcPr>
            <w:tcW w:w="911" w:type="dxa"/>
            <w:hideMark/>
          </w:tcPr>
          <w:p w14:paraId="2C2E108A" w14:textId="1E6A340E"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0.456</w:t>
            </w:r>
          </w:p>
        </w:tc>
      </w:tr>
      <w:tr w:rsidR="00653FDC" w:rsidRPr="00B7563D" w14:paraId="27D97348" w14:textId="77777777" w:rsidTr="00B7563D">
        <w:trPr>
          <w:trHeight w:val="20"/>
        </w:trPr>
        <w:tc>
          <w:tcPr>
            <w:tcW w:w="1838" w:type="dxa"/>
            <w:hideMark/>
          </w:tcPr>
          <w:p w14:paraId="11A145ED"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DPROM</w:t>
            </w:r>
          </w:p>
        </w:tc>
        <w:tc>
          <w:tcPr>
            <w:tcW w:w="1372" w:type="dxa"/>
            <w:hideMark/>
          </w:tcPr>
          <w:p w14:paraId="730453F6" w14:textId="3B402B91"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-0.124</w:t>
            </w:r>
          </w:p>
        </w:tc>
        <w:tc>
          <w:tcPr>
            <w:tcW w:w="1833" w:type="dxa"/>
            <w:hideMark/>
          </w:tcPr>
          <w:p w14:paraId="0815ED6C" w14:textId="1164B0AA"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0.086 (0.176)</w:t>
            </w:r>
          </w:p>
        </w:tc>
        <w:tc>
          <w:tcPr>
            <w:tcW w:w="1273" w:type="dxa"/>
            <w:hideMark/>
          </w:tcPr>
          <w:p w14:paraId="4C41EED2" w14:textId="72668408"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0.035</w:t>
            </w:r>
          </w:p>
        </w:tc>
        <w:tc>
          <w:tcPr>
            <w:tcW w:w="1273" w:type="dxa"/>
            <w:hideMark/>
          </w:tcPr>
          <w:p w14:paraId="1873DD09" w14:textId="08D42DE3"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-0.92</w:t>
            </w:r>
          </w:p>
        </w:tc>
        <w:tc>
          <w:tcPr>
            <w:tcW w:w="911" w:type="dxa"/>
            <w:hideMark/>
          </w:tcPr>
          <w:p w14:paraId="2FF36794" w14:textId="12ECCAAA"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-0.885</w:t>
            </w:r>
          </w:p>
        </w:tc>
      </w:tr>
      <w:tr w:rsidR="00653FDC" w:rsidRPr="00B7563D" w14:paraId="7D317D6D" w14:textId="77777777" w:rsidTr="00B7563D">
        <w:trPr>
          <w:trHeight w:val="20"/>
        </w:trPr>
        <w:tc>
          <w:tcPr>
            <w:tcW w:w="1838" w:type="dxa"/>
            <w:hideMark/>
          </w:tcPr>
          <w:p w14:paraId="5C2854D1"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DMIN</w:t>
            </w:r>
          </w:p>
        </w:tc>
        <w:tc>
          <w:tcPr>
            <w:tcW w:w="1372" w:type="dxa"/>
            <w:hideMark/>
          </w:tcPr>
          <w:p w14:paraId="124AB098" w14:textId="0527A88D"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0.029</w:t>
            </w:r>
          </w:p>
        </w:tc>
        <w:tc>
          <w:tcPr>
            <w:tcW w:w="1833" w:type="dxa"/>
            <w:hideMark/>
          </w:tcPr>
          <w:p w14:paraId="56656274" w14:textId="274B2E3E"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0.003 (0.068)</w:t>
            </w:r>
          </w:p>
        </w:tc>
        <w:tc>
          <w:tcPr>
            <w:tcW w:w="1273" w:type="dxa"/>
            <w:hideMark/>
          </w:tcPr>
          <w:p w14:paraId="0A7ECE91" w14:textId="682D56F2"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0.007</w:t>
            </w:r>
          </w:p>
        </w:tc>
        <w:tc>
          <w:tcPr>
            <w:tcW w:w="1273" w:type="dxa"/>
            <w:hideMark/>
          </w:tcPr>
          <w:p w14:paraId="3DC73CA9" w14:textId="3981B1F1"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0.075</w:t>
            </w:r>
          </w:p>
        </w:tc>
        <w:tc>
          <w:tcPr>
            <w:tcW w:w="911" w:type="dxa"/>
            <w:hideMark/>
          </w:tcPr>
          <w:p w14:paraId="1F6EEAC6" w14:textId="36B45AA1"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0.082</w:t>
            </w:r>
          </w:p>
        </w:tc>
      </w:tr>
      <w:tr w:rsidR="00653FDC" w:rsidRPr="00B7563D" w14:paraId="6793BB8B" w14:textId="77777777" w:rsidTr="00B7563D">
        <w:trPr>
          <w:trHeight w:val="20"/>
        </w:trPr>
        <w:tc>
          <w:tcPr>
            <w:tcW w:w="1838" w:type="dxa"/>
            <w:hideMark/>
          </w:tcPr>
          <w:p w14:paraId="6EA5B415"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NCER</w:t>
            </w:r>
          </w:p>
        </w:tc>
        <w:tc>
          <w:tcPr>
            <w:tcW w:w="1372" w:type="dxa"/>
            <w:hideMark/>
          </w:tcPr>
          <w:p w14:paraId="65FA82A3" w14:textId="05A6AC09"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-0.028 </w:t>
            </w:r>
            <w:r w:rsidRPr="00B7563D">
              <w:rPr>
                <w:rFonts w:cstheme="minorHAnsi"/>
                <w:sz w:val="20"/>
                <w:szCs w:val="20"/>
                <w:vertAlign w:val="superscript"/>
              </w:rPr>
              <w:t>***</w:t>
            </w:r>
          </w:p>
        </w:tc>
        <w:tc>
          <w:tcPr>
            <w:tcW w:w="1833" w:type="dxa"/>
            <w:hideMark/>
          </w:tcPr>
          <w:p w14:paraId="56728E8A" w14:textId="1A959B41"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0.017 (0.011)</w:t>
            </w:r>
          </w:p>
        </w:tc>
        <w:tc>
          <w:tcPr>
            <w:tcW w:w="1273" w:type="dxa"/>
            <w:hideMark/>
          </w:tcPr>
          <w:p w14:paraId="03D3307C" w14:textId="3EB2263A"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0.014</w:t>
            </w:r>
          </w:p>
        </w:tc>
        <w:tc>
          <w:tcPr>
            <w:tcW w:w="1273" w:type="dxa"/>
            <w:hideMark/>
          </w:tcPr>
          <w:p w14:paraId="57F7AB2F" w14:textId="3D52DD39"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-0.044 </w:t>
            </w:r>
            <w:r w:rsidRPr="00B7563D">
              <w:rPr>
                <w:rFonts w:cstheme="minorHAnsi"/>
                <w:sz w:val="20"/>
                <w:szCs w:val="20"/>
                <w:vertAlign w:val="superscript"/>
              </w:rPr>
              <w:t>***</w:t>
            </w:r>
          </w:p>
        </w:tc>
        <w:tc>
          <w:tcPr>
            <w:tcW w:w="911" w:type="dxa"/>
            <w:hideMark/>
          </w:tcPr>
          <w:p w14:paraId="536F155F" w14:textId="38810D25"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-0.03 </w:t>
            </w:r>
            <w:r w:rsidRPr="00B7563D">
              <w:rPr>
                <w:rFonts w:cstheme="minorHAnsi"/>
                <w:sz w:val="20"/>
                <w:szCs w:val="20"/>
                <w:vertAlign w:val="superscript"/>
              </w:rPr>
              <w:t>***</w:t>
            </w:r>
          </w:p>
        </w:tc>
      </w:tr>
      <w:tr w:rsidR="00653FDC" w:rsidRPr="00B7563D" w14:paraId="7110D17B" w14:textId="77777777" w:rsidTr="00B7563D">
        <w:trPr>
          <w:trHeight w:val="20"/>
        </w:trPr>
        <w:tc>
          <w:tcPr>
            <w:tcW w:w="1838" w:type="dxa"/>
            <w:hideMark/>
          </w:tcPr>
          <w:p w14:paraId="298EC220"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MECANICO</w:t>
            </w:r>
          </w:p>
        </w:tc>
        <w:tc>
          <w:tcPr>
            <w:tcW w:w="1372" w:type="dxa"/>
            <w:hideMark/>
          </w:tcPr>
          <w:p w14:paraId="64BA1E6A" w14:textId="5C6D8F40"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0.061</w:t>
            </w:r>
          </w:p>
        </w:tc>
        <w:tc>
          <w:tcPr>
            <w:tcW w:w="1833" w:type="dxa"/>
            <w:hideMark/>
          </w:tcPr>
          <w:p w14:paraId="532DABB6" w14:textId="6C75F973"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0.028 (0.063)</w:t>
            </w:r>
          </w:p>
        </w:tc>
        <w:tc>
          <w:tcPr>
            <w:tcW w:w="1273" w:type="dxa"/>
            <w:hideMark/>
          </w:tcPr>
          <w:p w14:paraId="1A2151D7" w14:textId="75A295C3"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0.051</w:t>
            </w:r>
          </w:p>
        </w:tc>
        <w:tc>
          <w:tcPr>
            <w:tcW w:w="1273" w:type="dxa"/>
            <w:hideMark/>
          </w:tcPr>
          <w:p w14:paraId="0B4D6E17" w14:textId="03237CA9"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0.419 </w:t>
            </w:r>
            <w:r w:rsidRPr="00B7563D">
              <w:rPr>
                <w:rFonts w:cstheme="minorHAnsi"/>
                <w:sz w:val="20"/>
                <w:szCs w:val="20"/>
                <w:vertAlign w:val="superscript"/>
              </w:rPr>
              <w:t>*</w:t>
            </w:r>
          </w:p>
        </w:tc>
        <w:tc>
          <w:tcPr>
            <w:tcW w:w="911" w:type="dxa"/>
            <w:hideMark/>
          </w:tcPr>
          <w:p w14:paraId="348518AF" w14:textId="024B6E35"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0.47 </w:t>
            </w:r>
            <w:r w:rsidRPr="00B7563D">
              <w:rPr>
                <w:rFonts w:cstheme="minorHAnsi"/>
                <w:sz w:val="20"/>
                <w:szCs w:val="20"/>
                <w:vertAlign w:val="superscript"/>
              </w:rPr>
              <w:t>**</w:t>
            </w:r>
          </w:p>
        </w:tc>
      </w:tr>
      <w:tr w:rsidR="00653FDC" w:rsidRPr="00B7563D" w14:paraId="06728CDC" w14:textId="77777777" w:rsidTr="00B7563D">
        <w:trPr>
          <w:trHeight w:val="20"/>
        </w:trPr>
        <w:tc>
          <w:tcPr>
            <w:tcW w:w="1838" w:type="dxa"/>
            <w:hideMark/>
          </w:tcPr>
          <w:p w14:paraId="2D4148B5"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LAVADO</w:t>
            </w:r>
          </w:p>
        </w:tc>
        <w:tc>
          <w:tcPr>
            <w:tcW w:w="1372" w:type="dxa"/>
            <w:hideMark/>
          </w:tcPr>
          <w:p w14:paraId="3C8F0652" w14:textId="23637EC6"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-0.108</w:t>
            </w:r>
          </w:p>
        </w:tc>
        <w:tc>
          <w:tcPr>
            <w:tcW w:w="1833" w:type="dxa"/>
            <w:hideMark/>
          </w:tcPr>
          <w:p w14:paraId="55F244F7" w14:textId="036E3091"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-0.055 (0.070)</w:t>
            </w:r>
          </w:p>
        </w:tc>
        <w:tc>
          <w:tcPr>
            <w:tcW w:w="1273" w:type="dxa"/>
            <w:hideMark/>
          </w:tcPr>
          <w:p w14:paraId="4A4C9504" w14:textId="705D52FF"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-0.101</w:t>
            </w:r>
          </w:p>
        </w:tc>
        <w:tc>
          <w:tcPr>
            <w:tcW w:w="1273" w:type="dxa"/>
            <w:hideMark/>
          </w:tcPr>
          <w:p w14:paraId="76FD99C2" w14:textId="24F9906B"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-0.812 </w:t>
            </w:r>
            <w:r w:rsidRPr="00B7563D">
              <w:rPr>
                <w:rFonts w:cstheme="minorHAnsi"/>
                <w:sz w:val="20"/>
                <w:szCs w:val="20"/>
                <w:vertAlign w:val="superscript"/>
              </w:rPr>
              <w:t>***</w:t>
            </w:r>
          </w:p>
        </w:tc>
        <w:tc>
          <w:tcPr>
            <w:tcW w:w="911" w:type="dxa"/>
            <w:hideMark/>
          </w:tcPr>
          <w:p w14:paraId="7A00A979" w14:textId="47DD7CB8"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-0.912 </w:t>
            </w:r>
            <w:r w:rsidRPr="00B7563D">
              <w:rPr>
                <w:rFonts w:cstheme="minorHAnsi"/>
                <w:sz w:val="20"/>
                <w:szCs w:val="20"/>
                <w:vertAlign w:val="superscript"/>
              </w:rPr>
              <w:t>***</w:t>
            </w:r>
          </w:p>
        </w:tc>
      </w:tr>
      <w:tr w:rsidR="00653FDC" w:rsidRPr="00B7563D" w14:paraId="2F88AFD2" w14:textId="77777777" w:rsidTr="00B7563D">
        <w:trPr>
          <w:trHeight w:val="20"/>
        </w:trPr>
        <w:tc>
          <w:tcPr>
            <w:tcW w:w="1838" w:type="dxa"/>
            <w:hideMark/>
          </w:tcPr>
          <w:p w14:paraId="739277CF"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CAJERO</w:t>
            </w:r>
          </w:p>
        </w:tc>
        <w:tc>
          <w:tcPr>
            <w:tcW w:w="1372" w:type="dxa"/>
            <w:hideMark/>
          </w:tcPr>
          <w:p w14:paraId="550B40A0" w14:textId="39B51175"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0.048</w:t>
            </w:r>
          </w:p>
        </w:tc>
        <w:tc>
          <w:tcPr>
            <w:tcW w:w="1833" w:type="dxa"/>
            <w:hideMark/>
          </w:tcPr>
          <w:p w14:paraId="2BBB20DA" w14:textId="237B13BD"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0.042 (0.050)</w:t>
            </w:r>
          </w:p>
        </w:tc>
        <w:tc>
          <w:tcPr>
            <w:tcW w:w="1273" w:type="dxa"/>
            <w:hideMark/>
          </w:tcPr>
          <w:p w14:paraId="44E82629" w14:textId="76E4D99B"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0.05</w:t>
            </w:r>
          </w:p>
        </w:tc>
        <w:tc>
          <w:tcPr>
            <w:tcW w:w="1273" w:type="dxa"/>
            <w:hideMark/>
          </w:tcPr>
          <w:p w14:paraId="190CBA01" w14:textId="0C1C6E1A"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0.142</w:t>
            </w:r>
          </w:p>
        </w:tc>
        <w:tc>
          <w:tcPr>
            <w:tcW w:w="911" w:type="dxa"/>
            <w:hideMark/>
          </w:tcPr>
          <w:p w14:paraId="18487A4E" w14:textId="76197EE1"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0.192</w:t>
            </w:r>
          </w:p>
        </w:tc>
      </w:tr>
      <w:tr w:rsidR="00653FDC" w:rsidRPr="00B7563D" w14:paraId="3361FD5D" w14:textId="77777777" w:rsidTr="00B7563D">
        <w:trPr>
          <w:trHeight w:val="20"/>
        </w:trPr>
        <w:tc>
          <w:tcPr>
            <w:tcW w:w="1838" w:type="dxa"/>
            <w:hideMark/>
          </w:tcPr>
          <w:p w14:paraId="29CDC895"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GNV</w:t>
            </w:r>
          </w:p>
        </w:tc>
        <w:tc>
          <w:tcPr>
            <w:tcW w:w="1372" w:type="dxa"/>
            <w:hideMark/>
          </w:tcPr>
          <w:p w14:paraId="5694C5EF" w14:textId="793AAE43"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-0.087</w:t>
            </w:r>
          </w:p>
        </w:tc>
        <w:tc>
          <w:tcPr>
            <w:tcW w:w="1833" w:type="dxa"/>
            <w:hideMark/>
          </w:tcPr>
          <w:p w14:paraId="247A3871" w14:textId="2FE41912"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-0.082 (0.053)</w:t>
            </w:r>
          </w:p>
        </w:tc>
        <w:tc>
          <w:tcPr>
            <w:tcW w:w="1273" w:type="dxa"/>
            <w:hideMark/>
          </w:tcPr>
          <w:p w14:paraId="7FD41FFD" w14:textId="65AB7CB1"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-0.067</w:t>
            </w:r>
          </w:p>
        </w:tc>
        <w:tc>
          <w:tcPr>
            <w:tcW w:w="1273" w:type="dxa"/>
            <w:hideMark/>
          </w:tcPr>
          <w:p w14:paraId="07DC1E0E" w14:textId="485992FE"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0.271</w:t>
            </w:r>
          </w:p>
        </w:tc>
        <w:tc>
          <w:tcPr>
            <w:tcW w:w="911" w:type="dxa"/>
            <w:hideMark/>
          </w:tcPr>
          <w:p w14:paraId="2279BD5A" w14:textId="6897CC23"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0.204</w:t>
            </w:r>
          </w:p>
        </w:tc>
      </w:tr>
      <w:tr w:rsidR="00653FDC" w:rsidRPr="00B7563D" w14:paraId="038ED3E1" w14:textId="77777777" w:rsidTr="00B7563D">
        <w:trPr>
          <w:trHeight w:val="20"/>
        </w:trPr>
        <w:tc>
          <w:tcPr>
            <w:tcW w:w="1838" w:type="dxa"/>
            <w:hideMark/>
          </w:tcPr>
          <w:p w14:paraId="5141A031"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GLP</w:t>
            </w:r>
          </w:p>
        </w:tc>
        <w:tc>
          <w:tcPr>
            <w:tcW w:w="1372" w:type="dxa"/>
            <w:hideMark/>
          </w:tcPr>
          <w:p w14:paraId="5DAB559C" w14:textId="069CAB6A"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-0.034</w:t>
            </w:r>
          </w:p>
        </w:tc>
        <w:tc>
          <w:tcPr>
            <w:tcW w:w="1833" w:type="dxa"/>
            <w:hideMark/>
          </w:tcPr>
          <w:p w14:paraId="11002B66" w14:textId="23E56E5B"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-0.012 (0.050)</w:t>
            </w:r>
          </w:p>
        </w:tc>
        <w:tc>
          <w:tcPr>
            <w:tcW w:w="1273" w:type="dxa"/>
            <w:hideMark/>
          </w:tcPr>
          <w:p w14:paraId="4E8DA6D8" w14:textId="055BF58F"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-0.036</w:t>
            </w:r>
          </w:p>
        </w:tc>
        <w:tc>
          <w:tcPr>
            <w:tcW w:w="1273" w:type="dxa"/>
            <w:hideMark/>
          </w:tcPr>
          <w:p w14:paraId="2B468E8D" w14:textId="0D1807CC"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-0.427 </w:t>
            </w:r>
            <w:r w:rsidRPr="00B7563D">
              <w:rPr>
                <w:rFonts w:cstheme="minorHAnsi"/>
                <w:sz w:val="20"/>
                <w:szCs w:val="20"/>
                <w:vertAlign w:val="superscript"/>
              </w:rPr>
              <w:t>**</w:t>
            </w:r>
          </w:p>
        </w:tc>
        <w:tc>
          <w:tcPr>
            <w:tcW w:w="911" w:type="dxa"/>
            <w:hideMark/>
          </w:tcPr>
          <w:p w14:paraId="4CD78825" w14:textId="13A57AC6"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-0.463 </w:t>
            </w:r>
            <w:r w:rsidRPr="00B7563D">
              <w:rPr>
                <w:rFonts w:cstheme="minorHAnsi"/>
                <w:sz w:val="20"/>
                <w:szCs w:val="20"/>
                <w:vertAlign w:val="superscript"/>
              </w:rPr>
              <w:t>**</w:t>
            </w:r>
          </w:p>
        </w:tc>
      </w:tr>
      <w:tr w:rsidR="00653FDC" w:rsidRPr="00B7563D" w14:paraId="2F63AD8C" w14:textId="77777777" w:rsidTr="00B7563D">
        <w:trPr>
          <w:trHeight w:val="20"/>
        </w:trPr>
        <w:tc>
          <w:tcPr>
            <w:tcW w:w="1838" w:type="dxa"/>
            <w:hideMark/>
          </w:tcPr>
          <w:p w14:paraId="19630973"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INGRESO</w:t>
            </w:r>
          </w:p>
        </w:tc>
        <w:tc>
          <w:tcPr>
            <w:tcW w:w="1372" w:type="dxa"/>
            <w:hideMark/>
          </w:tcPr>
          <w:p w14:paraId="076E48CA" w14:textId="15EDD58D"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-0.015</w:t>
            </w:r>
          </w:p>
        </w:tc>
        <w:tc>
          <w:tcPr>
            <w:tcW w:w="1833" w:type="dxa"/>
            <w:hideMark/>
          </w:tcPr>
          <w:p w14:paraId="2CEB0FDA" w14:textId="364875CB"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0.039 (0.336)</w:t>
            </w:r>
          </w:p>
        </w:tc>
        <w:tc>
          <w:tcPr>
            <w:tcW w:w="1273" w:type="dxa"/>
            <w:hideMark/>
          </w:tcPr>
          <w:p w14:paraId="50CBE6F3" w14:textId="4D13A909"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0.033</w:t>
            </w:r>
          </w:p>
        </w:tc>
        <w:tc>
          <w:tcPr>
            <w:tcW w:w="1273" w:type="dxa"/>
            <w:hideMark/>
          </w:tcPr>
          <w:p w14:paraId="3967E06E" w14:textId="2BF74537"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-0.113</w:t>
            </w:r>
          </w:p>
        </w:tc>
        <w:tc>
          <w:tcPr>
            <w:tcW w:w="911" w:type="dxa"/>
            <w:hideMark/>
          </w:tcPr>
          <w:p w14:paraId="6119A1DE" w14:textId="1CACE7A2"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-0.081</w:t>
            </w:r>
          </w:p>
        </w:tc>
      </w:tr>
      <w:tr w:rsidR="00653FDC" w:rsidRPr="00B7563D" w14:paraId="67594C47" w14:textId="77777777" w:rsidTr="00B7563D">
        <w:trPr>
          <w:trHeight w:val="20"/>
        </w:trPr>
        <w:tc>
          <w:tcPr>
            <w:tcW w:w="1838" w:type="dxa"/>
            <w:hideMark/>
          </w:tcPr>
          <w:p w14:paraId="1E059CEB"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DENPOB</w:t>
            </w:r>
          </w:p>
        </w:tc>
        <w:tc>
          <w:tcPr>
            <w:tcW w:w="1372" w:type="dxa"/>
            <w:hideMark/>
          </w:tcPr>
          <w:p w14:paraId="58619AAB" w14:textId="612C795E"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-0.083 </w:t>
            </w:r>
            <w:r w:rsidRPr="00B7563D">
              <w:rPr>
                <w:rFonts w:cstheme="minorHAnsi"/>
                <w:sz w:val="20"/>
                <w:szCs w:val="20"/>
                <w:vertAlign w:val="superscript"/>
              </w:rPr>
              <w:t>*</w:t>
            </w:r>
          </w:p>
        </w:tc>
        <w:tc>
          <w:tcPr>
            <w:tcW w:w="1833" w:type="dxa"/>
            <w:hideMark/>
          </w:tcPr>
          <w:p w14:paraId="33776DE9" w14:textId="5C1D0AED"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-0.135</w:t>
            </w:r>
            <w:r w:rsidRPr="00B7563D">
              <w:rPr>
                <w:rFonts w:cstheme="minorHAnsi"/>
                <w:sz w:val="20"/>
                <w:szCs w:val="20"/>
                <w:vertAlign w:val="superscript"/>
              </w:rPr>
              <w:t>*</w:t>
            </w:r>
            <w:r w:rsidRPr="00B7563D">
              <w:rPr>
                <w:rFonts w:cstheme="minorHAnsi"/>
                <w:sz w:val="20"/>
                <w:szCs w:val="20"/>
              </w:rPr>
              <w:t> (0.075)</w:t>
            </w:r>
          </w:p>
        </w:tc>
        <w:tc>
          <w:tcPr>
            <w:tcW w:w="1273" w:type="dxa"/>
            <w:hideMark/>
          </w:tcPr>
          <w:p w14:paraId="07C04AAE" w14:textId="6371BAD8"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-0.128 </w:t>
            </w:r>
            <w:r w:rsidRPr="00B7563D">
              <w:rPr>
                <w:rFonts w:cstheme="minorHAnsi"/>
                <w:sz w:val="20"/>
                <w:szCs w:val="20"/>
                <w:vertAlign w:val="superscript"/>
              </w:rPr>
              <w:t>*</w:t>
            </w:r>
          </w:p>
        </w:tc>
        <w:tc>
          <w:tcPr>
            <w:tcW w:w="1273" w:type="dxa"/>
            <w:hideMark/>
          </w:tcPr>
          <w:p w14:paraId="76FDB02D" w14:textId="28AF79EC"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0.127</w:t>
            </w:r>
          </w:p>
        </w:tc>
        <w:tc>
          <w:tcPr>
            <w:tcW w:w="911" w:type="dxa"/>
            <w:hideMark/>
          </w:tcPr>
          <w:p w14:paraId="7D5CACAC" w14:textId="65767CE8"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-0.001</w:t>
            </w:r>
          </w:p>
        </w:tc>
      </w:tr>
      <w:tr w:rsidR="00653FDC" w:rsidRPr="00B7563D" w14:paraId="6AC50C06" w14:textId="77777777" w:rsidTr="00B7563D">
        <w:trPr>
          <w:trHeight w:val="20"/>
        </w:trPr>
        <w:tc>
          <w:tcPr>
            <w:tcW w:w="1838" w:type="dxa"/>
            <w:hideMark/>
          </w:tcPr>
          <w:p w14:paraId="67D01B21" w14:textId="77777777" w:rsidR="008C0ABB" w:rsidRPr="00B7563D" w:rsidRDefault="008C0ABB" w:rsidP="008C0ABB">
            <w:pPr>
              <w:spacing w:after="0" w:line="240" w:lineRule="auto"/>
              <w:jc w:val="left"/>
              <w:textAlignment w:val="top"/>
              <w:rPr>
                <w:rFonts w:cstheme="minorHAnsi"/>
                <w:szCs w:val="18"/>
              </w:rPr>
            </w:pPr>
            <w:r w:rsidRPr="00B7563D">
              <w:rPr>
                <w:rFonts w:cstheme="minorHAnsi"/>
                <w:kern w:val="24"/>
                <w:szCs w:val="18"/>
              </w:rPr>
              <w:t>LOGVIAJES</w:t>
            </w:r>
          </w:p>
        </w:tc>
        <w:tc>
          <w:tcPr>
            <w:tcW w:w="1372" w:type="dxa"/>
            <w:hideMark/>
          </w:tcPr>
          <w:p w14:paraId="35ADAAF0" w14:textId="34D833C3"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0.011</w:t>
            </w:r>
          </w:p>
        </w:tc>
        <w:tc>
          <w:tcPr>
            <w:tcW w:w="1833" w:type="dxa"/>
            <w:hideMark/>
          </w:tcPr>
          <w:p w14:paraId="62838CE1" w14:textId="01FA244C"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-0.129</w:t>
            </w:r>
            <w:r w:rsidRPr="00B7563D">
              <w:rPr>
                <w:rFonts w:cstheme="minorHAnsi"/>
                <w:sz w:val="20"/>
                <w:szCs w:val="20"/>
                <w:vertAlign w:val="superscript"/>
              </w:rPr>
              <w:t>*</w:t>
            </w:r>
            <w:r w:rsidRPr="00B7563D">
              <w:rPr>
                <w:rFonts w:cstheme="minorHAnsi"/>
                <w:sz w:val="20"/>
                <w:szCs w:val="20"/>
              </w:rPr>
              <w:t> (0.072)</w:t>
            </w:r>
          </w:p>
        </w:tc>
        <w:tc>
          <w:tcPr>
            <w:tcW w:w="1273" w:type="dxa"/>
            <w:hideMark/>
          </w:tcPr>
          <w:p w14:paraId="6BC08FD1" w14:textId="1BDBA0AE"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-0.114 </w:t>
            </w:r>
            <w:r w:rsidRPr="00B7563D">
              <w:rPr>
                <w:rFonts w:cstheme="minorHAnsi"/>
                <w:sz w:val="20"/>
                <w:szCs w:val="20"/>
                <w:vertAlign w:val="superscript"/>
              </w:rPr>
              <w:t>*</w:t>
            </w:r>
          </w:p>
        </w:tc>
        <w:tc>
          <w:tcPr>
            <w:tcW w:w="1273" w:type="dxa"/>
            <w:hideMark/>
          </w:tcPr>
          <w:p w14:paraId="555A3D56" w14:textId="3D611486"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0.26 </w:t>
            </w:r>
            <w:r w:rsidRPr="00B7563D">
              <w:rPr>
                <w:rFonts w:cstheme="minorHAnsi"/>
                <w:sz w:val="20"/>
                <w:szCs w:val="20"/>
                <w:vertAlign w:val="superscript"/>
              </w:rPr>
              <w:t>**</w:t>
            </w:r>
          </w:p>
        </w:tc>
        <w:tc>
          <w:tcPr>
            <w:tcW w:w="911" w:type="dxa"/>
            <w:hideMark/>
          </w:tcPr>
          <w:p w14:paraId="01EFE230" w14:textId="5A19210D" w:rsidR="008C0ABB" w:rsidRPr="00B7563D" w:rsidRDefault="008C0ABB" w:rsidP="008C0ABB">
            <w:pPr>
              <w:spacing w:after="0" w:line="240" w:lineRule="auto"/>
              <w:jc w:val="right"/>
              <w:textAlignment w:val="top"/>
              <w:rPr>
                <w:rFonts w:cstheme="minorHAnsi"/>
                <w:szCs w:val="18"/>
              </w:rPr>
            </w:pPr>
            <w:r w:rsidRPr="00B7563D">
              <w:rPr>
                <w:rFonts w:cstheme="minorHAnsi"/>
                <w:sz w:val="20"/>
                <w:szCs w:val="20"/>
              </w:rPr>
              <w:t>0.146</w:t>
            </w:r>
          </w:p>
        </w:tc>
      </w:tr>
      <w:tr w:rsidR="00653FDC" w:rsidRPr="00B7563D" w14:paraId="781CBE6B" w14:textId="77777777" w:rsidTr="00B7563D">
        <w:trPr>
          <w:trHeight w:val="20"/>
        </w:trPr>
        <w:tc>
          <w:tcPr>
            <w:tcW w:w="1838" w:type="dxa"/>
            <w:hideMark/>
          </w:tcPr>
          <w:p w14:paraId="246B320D" w14:textId="77777777" w:rsidR="008C0ABB" w:rsidRPr="00B7563D" w:rsidRDefault="008C0ABB" w:rsidP="008C0ABB">
            <w:pPr>
              <w:spacing w:after="0" w:line="240" w:lineRule="auto"/>
              <w:jc w:val="left"/>
              <w:textAlignment w:val="top"/>
              <w:rPr>
                <w:rFonts w:cstheme="minorHAnsi"/>
                <w:szCs w:val="18"/>
              </w:rPr>
            </w:pPr>
            <m:oMathPara>
              <m:oMathParaPr>
                <m:jc m:val="left"/>
              </m:oMathParaPr>
              <m:oMath>
                <m:r>
                  <w:rPr>
                    <w:rFonts w:ascii="Cambria Math" w:hAnsi="Cambria Math" w:cstheme="minorHAnsi"/>
                    <w:szCs w:val="18"/>
                  </w:rPr>
                  <m:t>ρ</m:t>
                </m:r>
              </m:oMath>
            </m:oMathPara>
          </w:p>
        </w:tc>
        <w:tc>
          <w:tcPr>
            <w:tcW w:w="1372" w:type="dxa"/>
            <w:hideMark/>
          </w:tcPr>
          <w:p w14:paraId="3F6BEE78" w14:textId="0BD40BA2"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w:t>
            </w:r>
          </w:p>
        </w:tc>
        <w:tc>
          <w:tcPr>
            <w:tcW w:w="1833" w:type="dxa"/>
            <w:hideMark/>
          </w:tcPr>
          <w:p w14:paraId="2AA851F4" w14:textId="377AECA6" w:rsidR="008C0ABB" w:rsidRPr="00B7563D" w:rsidRDefault="008C0ABB" w:rsidP="008C0ABB">
            <w:pPr>
              <w:spacing w:after="0" w:line="240" w:lineRule="auto"/>
              <w:jc w:val="left"/>
              <w:textAlignment w:val="top"/>
              <w:rPr>
                <w:rFonts w:cstheme="minorHAnsi"/>
                <w:szCs w:val="18"/>
              </w:rPr>
            </w:pPr>
            <w:r w:rsidRPr="00B7563D">
              <w:rPr>
                <w:rFonts w:cstheme="minorHAnsi"/>
                <w:sz w:val="20"/>
                <w:szCs w:val="20"/>
              </w:rPr>
              <w:t>0.452</w:t>
            </w:r>
            <w:r w:rsidRPr="00B7563D">
              <w:rPr>
                <w:rFonts w:cstheme="minorHAnsi"/>
                <w:sz w:val="20"/>
                <w:szCs w:val="20"/>
                <w:vertAlign w:val="superscript"/>
              </w:rPr>
              <w:t>***</w:t>
            </w:r>
            <w:r w:rsidRPr="00B7563D">
              <w:rPr>
                <w:rFonts w:cstheme="minorHAnsi"/>
                <w:sz w:val="20"/>
                <w:szCs w:val="20"/>
              </w:rPr>
              <w:t> (0.061)</w:t>
            </w:r>
          </w:p>
        </w:tc>
        <w:tc>
          <w:tcPr>
            <w:tcW w:w="1273" w:type="dxa"/>
            <w:hideMark/>
          </w:tcPr>
          <w:p w14:paraId="165CC7BF" w14:textId="546E00C9" w:rsidR="008C0ABB" w:rsidRPr="00B7563D" w:rsidRDefault="008C0ABB" w:rsidP="008C0ABB">
            <w:pPr>
              <w:spacing w:after="0" w:line="240" w:lineRule="auto"/>
              <w:jc w:val="center"/>
              <w:textAlignment w:val="top"/>
              <w:rPr>
                <w:rFonts w:cstheme="minorHAnsi"/>
                <w:szCs w:val="18"/>
              </w:rPr>
            </w:pPr>
            <w:r w:rsidRPr="00B7563D">
              <w:rPr>
                <w:rFonts w:cstheme="minorHAnsi"/>
                <w:sz w:val="20"/>
                <w:szCs w:val="20"/>
              </w:rPr>
              <w:t>-</w:t>
            </w:r>
          </w:p>
        </w:tc>
        <w:tc>
          <w:tcPr>
            <w:tcW w:w="1273" w:type="dxa"/>
            <w:hideMark/>
          </w:tcPr>
          <w:p w14:paraId="0067B685" w14:textId="5E113DE6" w:rsidR="008C0ABB" w:rsidRPr="00B7563D" w:rsidRDefault="008C0ABB" w:rsidP="008C0ABB">
            <w:pPr>
              <w:spacing w:after="0" w:line="240" w:lineRule="auto"/>
              <w:jc w:val="center"/>
              <w:textAlignment w:val="top"/>
              <w:rPr>
                <w:rFonts w:cstheme="minorHAnsi"/>
                <w:szCs w:val="18"/>
              </w:rPr>
            </w:pPr>
            <w:r w:rsidRPr="00B7563D">
              <w:rPr>
                <w:rFonts w:cstheme="minorHAnsi"/>
                <w:sz w:val="20"/>
                <w:szCs w:val="20"/>
              </w:rPr>
              <w:t>-</w:t>
            </w:r>
          </w:p>
        </w:tc>
        <w:tc>
          <w:tcPr>
            <w:tcW w:w="911" w:type="dxa"/>
            <w:hideMark/>
          </w:tcPr>
          <w:p w14:paraId="25D1AE69" w14:textId="1BD86FDD" w:rsidR="008C0ABB" w:rsidRPr="00B7563D" w:rsidRDefault="008C0ABB" w:rsidP="008C0ABB">
            <w:pPr>
              <w:spacing w:after="0" w:line="240" w:lineRule="auto"/>
              <w:jc w:val="center"/>
              <w:textAlignment w:val="top"/>
              <w:rPr>
                <w:rFonts w:cstheme="minorHAnsi"/>
                <w:szCs w:val="18"/>
              </w:rPr>
            </w:pPr>
            <w:r w:rsidRPr="00B7563D">
              <w:rPr>
                <w:rFonts w:cstheme="minorHAnsi"/>
                <w:sz w:val="20"/>
                <w:szCs w:val="20"/>
              </w:rPr>
              <w:t>-</w:t>
            </w:r>
          </w:p>
        </w:tc>
      </w:tr>
    </w:tbl>
    <w:p w14:paraId="7CBBE2C9" w14:textId="77777777" w:rsidR="008C0ABB" w:rsidRDefault="008C0ABB" w:rsidP="008C0ABB">
      <w:pPr>
        <w:pStyle w:val="Fuente"/>
        <w:rPr>
          <w:lang w:val="es-ES"/>
        </w:rPr>
      </w:pPr>
      <w:r>
        <w:rPr>
          <w:lang w:val="es-ES"/>
        </w:rPr>
        <w:t>Fuente: Elaboración propia, 2019</w:t>
      </w:r>
    </w:p>
    <w:p w14:paraId="1C50BDD4" w14:textId="154F80C7" w:rsidR="000924E9" w:rsidRDefault="00C14D1B" w:rsidP="007558B0">
      <w:pPr>
        <w:rPr>
          <w:lang w:val="es-ES"/>
        </w:rPr>
      </w:pPr>
      <w:commentRangeStart w:id="1242"/>
      <w:r>
        <w:rPr>
          <w:lang w:val="es-ES"/>
        </w:rPr>
        <w:t xml:space="preserve">La </w:t>
      </w:r>
      <w:r>
        <w:rPr>
          <w:lang w:val="es-ES"/>
        </w:rPr>
        <w:fldChar w:fldCharType="begin"/>
      </w:r>
      <w:r>
        <w:rPr>
          <w:lang w:val="es-ES"/>
        </w:rPr>
        <w:instrText xml:space="preserve"> REF _Ref6344719 \h </w:instrText>
      </w:r>
      <w:r>
        <w:rPr>
          <w:lang w:val="es-ES"/>
        </w:rPr>
      </w:r>
      <w:r>
        <w:rPr>
          <w:lang w:val="es-ES"/>
        </w:rPr>
        <w:fldChar w:fldCharType="separate"/>
      </w:r>
      <w:r w:rsidR="005B24F0">
        <w:t xml:space="preserve">Tabla </w:t>
      </w:r>
      <w:r w:rsidR="005B24F0">
        <w:rPr>
          <w:noProof/>
        </w:rPr>
        <w:t>7</w:t>
      </w:r>
      <w:r>
        <w:rPr>
          <w:lang w:val="es-ES"/>
        </w:rPr>
        <w:fldChar w:fldCharType="end"/>
      </w:r>
      <w:r>
        <w:rPr>
          <w:lang w:val="es-ES"/>
        </w:rPr>
        <w:t xml:space="preserve"> reporta los resultados del model</w:t>
      </w:r>
      <w:r w:rsidR="00F23085">
        <w:rPr>
          <w:lang w:val="es-ES"/>
        </w:rPr>
        <w:t>o autoregresivo espacial para marzo de 2018</w:t>
      </w:r>
      <w:r>
        <w:rPr>
          <w:lang w:val="es-ES"/>
        </w:rPr>
        <w:t xml:space="preserve">. El ponderador espacial de la variable </w:t>
      </w:r>
      <w:r w:rsidR="00F03D68">
        <w:rPr>
          <w:lang w:val="es-ES"/>
        </w:rPr>
        <w:t xml:space="preserve">espacial, </w:t>
      </w:r>
      <m:oMath>
        <m:r>
          <w:rPr>
            <w:rFonts w:ascii="Cambria Math" w:hAnsi="Cambria Math"/>
            <w:lang w:val="es-ES"/>
          </w:rPr>
          <m:t>ρ</m:t>
        </m:r>
      </m:oMath>
      <w:r w:rsidR="00F03D68">
        <w:rPr>
          <w:lang w:val="es-ES"/>
        </w:rPr>
        <w:t xml:space="preserve">, resulta significativo. </w:t>
      </w:r>
      <w:commentRangeEnd w:id="1242"/>
      <w:r w:rsidR="001508F9">
        <w:rPr>
          <w:rStyle w:val="Refdecomentario"/>
        </w:rPr>
        <w:commentReference w:id="1242"/>
      </w:r>
      <w:r w:rsidR="000924E9">
        <w:rPr>
          <w:lang w:val="es-ES"/>
        </w:rPr>
        <w:t xml:space="preserve">La significancia del parámetro autoregresivo espacial </w:t>
      </w:r>
      <m:oMath>
        <m:r>
          <w:rPr>
            <w:rFonts w:ascii="Cambria Math" w:hAnsi="Cambria Math"/>
            <w:lang w:val="es-ES"/>
          </w:rPr>
          <m:t>ρ</m:t>
        </m:r>
      </m:oMath>
      <w:r w:rsidR="000924E9">
        <w:rPr>
          <w:lang w:val="es-ES"/>
        </w:rPr>
        <w:t xml:space="preserve"> sugiere que las estaciones toman en cuenta el comportamiento de sus vecinas al tomar sus decisiones de precios. </w:t>
      </w:r>
    </w:p>
    <w:p w14:paraId="72D04C46" w14:textId="77777777" w:rsidR="00A62943" w:rsidRDefault="00E25C03" w:rsidP="007558B0">
      <w:pPr>
        <w:rPr>
          <w:lang w:val="es-ES"/>
        </w:rPr>
      </w:pPr>
      <w:r>
        <w:rPr>
          <w:lang w:val="es-ES"/>
        </w:rPr>
        <w:t xml:space="preserve">Nuevamente, las variables asociadas con la marca de las estaciones conducen a mayores precios de manera significativa, al menos para los consideradas como de mayor valor (Primax y Repsol). El coeficiente es menor para las estaciones de la misma marca abanderadas, por lo que la estructura integrada podría llegar a sostener mayores precios (a costa de un probable menor volumen de venta), gracias a tener costos operativos más bajos, es decir, obtener el combustible a un precio menor. Este efecto de la marca o </w:t>
      </w:r>
      <w:r>
        <w:rPr>
          <w:i/>
          <w:lang w:val="es-ES"/>
        </w:rPr>
        <w:t>branding</w:t>
      </w:r>
      <w:r>
        <w:rPr>
          <w:lang w:val="es-ES"/>
        </w:rPr>
        <w:t xml:space="preserve">, coincide con el reportado por Hastings </w:t>
      </w:r>
      <w:r>
        <w:rPr>
          <w:lang w:val="es-ES"/>
        </w:rPr>
        <w:fldChar w:fldCharType="begin"/>
      </w:r>
      <w:r>
        <w:rPr>
          <w:lang w:val="es-ES"/>
        </w:rPr>
        <w:instrText xml:space="preserve"> ADDIN ZOTERO_ITEM CSL_CITATION {"citationID":"swQNEoEh","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Review","page":"317-328","volume":"94","issue":"1","source":"JSTOR","URL":"https://www.jstor.org/stable/3592781","ISSN":"0002-8282","title-short":"Vertical Relationships and Competition in Retail Gasoline Markets","author":[{"family":"Hastings","given":"Justine S."}],"issued":{"date-parts":[["2004"]]},"accessed":{"date-parts":[["2019",3,3]]}},"suppress-author":true}],"schema":"https://github.com/citation-style-language/schema/raw/master/csl-citation.json"} </w:instrText>
      </w:r>
      <w:r>
        <w:rPr>
          <w:lang w:val="es-ES"/>
        </w:rPr>
        <w:fldChar w:fldCharType="separate"/>
      </w:r>
      <w:r w:rsidRPr="00E25C03">
        <w:rPr>
          <w:rFonts w:ascii="Times New Roman" w:hAnsi="Times New Roman"/>
        </w:rPr>
        <w:t>(2004)</w:t>
      </w:r>
      <w:r>
        <w:rPr>
          <w:lang w:val="es-ES"/>
        </w:rPr>
        <w:fldChar w:fldCharType="end"/>
      </w:r>
      <w:r>
        <w:rPr>
          <w:lang w:val="es-ES"/>
        </w:rPr>
        <w:t xml:space="preserve"> y Hogg et al. </w:t>
      </w:r>
      <w:r>
        <w:rPr>
          <w:lang w:val="es-ES"/>
        </w:rPr>
        <w:fldChar w:fldCharType="begin"/>
      </w:r>
      <w:r>
        <w:rPr>
          <w:lang w:val="es-ES"/>
        </w:rPr>
        <w:instrText xml:space="preserve"> ADDIN ZOTERO_ITEM CSL_CITATION {"citationID":"tHyIRJim","properties":{"formattedCitation":"(2012)","plainCitation":"(2012)","noteIndex":0},"citationItems":[{"id":1113,"uris":["http://zotero.org/groups/2269288/items/79Z2DJ3L"],"uri":["http://zotero.org/groups/2269288/items/79Z2DJ3L"],"itemData":{"id":1113,"type":"report","title":"A Spatial Econometric Analysis of the Eﬀect of Vertical Restraints and Branding on Retail Gasoline Pricing","collection-title":"NCER Working Paper Series","publisher":"National Centre for Econometric Research","source":"Zotero","abstract":"This paper builds an econometric model of retail gas competition to explain the pricing decisions of retail outlets in terms of vertical management structures, input costs and the characteristics of the local market they operate within. The model is estimated using price data from retail outlets from the South-Eastern Queensland region in Australia, but the generic nature of the model means that the results will be of general interest. The results indicate that when the cost of crude oil and demographic variations across diﬀerent localities are accounted for, branding (i.e. whether the retail outlet is aﬃliated with one of the major brand distributers - Shell, Caltex, Mobil or BP) has a statistically signiﬁcant positive eﬀect on prices at nearby retail outlets. Conversely, the presence of an independent (non-branded) retailer within a locality has the eﬀect of lowering retail prices. Furthermore, the results of this research show that service stations participating in discount coupon schemes with the two major retail supermarket chains have the eﬀect of largely oﬀ-setting the price increase derived from branding aﬃliation. While, branding eﬀects are not fully cancelled out, the overall eﬀect is that prices are still higher than if branding did not occur.","number":"86","language":"en","author":[{"family":"Hogg","given":"Stephen"},{"family":"Hurn","given":"Stan"},{"family":"McDonald","given":"Stuart"},{"family":"Rambaldi","given":"Alicia"}],"issued":{"date-parts":[["2012"]]}},"suppress-author":true}],"schema":"https://github.com/citation-style-language/schema/raw/master/csl-citation.json"} </w:instrText>
      </w:r>
      <w:r>
        <w:rPr>
          <w:lang w:val="es-ES"/>
        </w:rPr>
        <w:fldChar w:fldCharType="separate"/>
      </w:r>
      <w:r w:rsidRPr="00E25C03">
        <w:rPr>
          <w:rFonts w:ascii="Times New Roman" w:hAnsi="Times New Roman"/>
        </w:rPr>
        <w:t>(2012)</w:t>
      </w:r>
      <w:r>
        <w:rPr>
          <w:lang w:val="es-ES"/>
        </w:rPr>
        <w:fldChar w:fldCharType="end"/>
      </w:r>
      <w:r>
        <w:rPr>
          <w:lang w:val="es-ES"/>
        </w:rPr>
        <w:t>.</w:t>
      </w:r>
      <w:r w:rsidR="00A62943">
        <w:rPr>
          <w:lang w:val="es-ES"/>
        </w:rPr>
        <w:t xml:space="preserve"> </w:t>
      </w:r>
    </w:p>
    <w:p w14:paraId="412D8E8C" w14:textId="08729EBC" w:rsidR="00C14D1B" w:rsidRDefault="00A62943" w:rsidP="007558B0">
      <w:pPr>
        <w:rPr>
          <w:lang w:val="es-ES"/>
        </w:rPr>
      </w:pPr>
      <w:r>
        <w:rPr>
          <w:lang w:val="es-ES"/>
        </w:rPr>
        <w:t xml:space="preserve">La especificación del modelo SAR permite estimar los efectos sobre la variable dependiente de una estación debido al cambio de una variable independiente de sus vecinos. Estos efectos </w:t>
      </w:r>
      <w:r>
        <w:rPr>
          <w:lang w:val="es-ES"/>
        </w:rPr>
        <w:lastRenderedPageBreak/>
        <w:t xml:space="preserve">indirecto o </w:t>
      </w:r>
      <w:r>
        <w:rPr>
          <w:i/>
          <w:lang w:val="es-ES"/>
        </w:rPr>
        <w:t>spill-overs</w:t>
      </w:r>
      <w:r>
        <w:rPr>
          <w:lang w:val="es-ES"/>
        </w:rPr>
        <w:t xml:space="preserve">, son cero por construcción en el modelo lineal sin dependencia espacial. En la </w:t>
      </w:r>
      <w:r>
        <w:rPr>
          <w:lang w:val="es-ES"/>
        </w:rPr>
        <w:fldChar w:fldCharType="begin"/>
      </w:r>
      <w:r>
        <w:rPr>
          <w:lang w:val="es-ES"/>
        </w:rPr>
        <w:instrText xml:space="preserve"> REF _Ref6344719 \h </w:instrText>
      </w:r>
      <w:r>
        <w:rPr>
          <w:lang w:val="es-ES"/>
        </w:rPr>
      </w:r>
      <w:r>
        <w:rPr>
          <w:lang w:val="es-ES"/>
        </w:rPr>
        <w:fldChar w:fldCharType="separate"/>
      </w:r>
      <w:r w:rsidR="00EA66A7">
        <w:t xml:space="preserve">Tabla </w:t>
      </w:r>
      <w:r w:rsidR="00EA66A7">
        <w:rPr>
          <w:noProof/>
        </w:rPr>
        <w:t>7</w:t>
      </w:r>
      <w:r>
        <w:rPr>
          <w:lang w:val="es-ES"/>
        </w:rPr>
        <w:fldChar w:fldCharType="end"/>
      </w:r>
      <w:r>
        <w:rPr>
          <w:lang w:val="es-ES"/>
        </w:rPr>
        <w:t>, se puede notar que estos efectos para las variables de marca son positivos y significativos,  por lo que tener por vecinos a estaciones asociadas a marcas se correlaciona con mayores precios en la estación.</w:t>
      </w:r>
    </w:p>
    <w:p w14:paraId="3E9E747D" w14:textId="5DF11A1F" w:rsidR="00825C55" w:rsidRPr="00A62943" w:rsidRDefault="00825C55" w:rsidP="00825C55">
      <w:pPr>
        <w:spacing w:before="120"/>
        <w:rPr>
          <w:lang w:val="es-ES"/>
        </w:rPr>
      </w:pPr>
      <w:r w:rsidRPr="00AD71D4">
        <w:rPr>
          <w:lang w:val="es-ES"/>
        </w:rPr>
        <w:t xml:space="preserve">El valor de </w:t>
      </w:r>
      <w:r w:rsidR="00FC7756" w:rsidRPr="00AD71D4">
        <w:rPr>
          <w:lang w:val="es-ES"/>
        </w:rPr>
        <w:t xml:space="preserve">agrupamiento espacial, cuyo detalle de cálculo se encuentra en el anexo 1, no resulta significativo a diferencia de los resultados de </w:t>
      </w:r>
      <w:r w:rsidR="00FC7756" w:rsidRPr="00AD71D4">
        <w:t xml:space="preserve">Pennerstorfer y Weiss </w:t>
      </w:r>
      <w:r w:rsidR="00FC7756" w:rsidRPr="00AD71D4">
        <w:fldChar w:fldCharType="begin"/>
      </w:r>
      <w:r w:rsidR="003D517D">
        <w:instrText xml:space="preserve"> ADDIN ZOTERO_ITEM CSL_CITATION {"citationID":"ARGnJTic","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FC7756" w:rsidRPr="00AD71D4">
        <w:fldChar w:fldCharType="separate"/>
      </w:r>
      <w:r w:rsidR="00FC7756" w:rsidRPr="00AD71D4">
        <w:rPr>
          <w:rFonts w:ascii="Times New Roman" w:hAnsi="Times New Roman"/>
        </w:rPr>
        <w:t>(2013)</w:t>
      </w:r>
      <w:r w:rsidR="00FC7756" w:rsidRPr="00AD71D4">
        <w:fldChar w:fldCharType="end"/>
      </w:r>
      <w:r w:rsidR="00FC7756" w:rsidRPr="00AD71D4">
        <w:t xml:space="preserve">. </w:t>
      </w:r>
      <w:r w:rsidR="00077ED8" w:rsidRPr="00AD71D4">
        <w:t xml:space="preserve">Un mayor valor de agrupamiento espacial debería estar asociado a una disminución de la competencia y mayores precios. </w:t>
      </w:r>
      <w:r w:rsidR="00AD71D4" w:rsidRPr="00AD71D4">
        <w:t>La diferencia entre el mercado peruano y el austriaco analizado por Pennerstorfer y Weiss es la mayor atomización del primero. En el caso de Lima, solo un minorista (Repsol Comercial) alcanza una participación de 15% mientras que los otros dos (Primax y Pecsa) tienen participaciones de 10 y 5%, respectivamente. Por el contrario, en Austria existen tres minoristas importantes que agrupan al 50% de las estaciones, y un grupo de minoristas con varias locaciones que tienen el 30% del mercado, con solo 20% de estaciones independientes.</w:t>
      </w:r>
      <w:r w:rsidR="00AD71D4">
        <w:t xml:space="preserve"> </w:t>
      </w:r>
    </w:p>
    <w:p w14:paraId="6677CE50" w14:textId="33055492" w:rsidR="00E25C03" w:rsidRDefault="000924E9" w:rsidP="007558B0">
      <w:pPr>
        <w:rPr>
          <w:lang w:val="es-ES"/>
        </w:rPr>
      </w:pPr>
      <w:r>
        <w:rPr>
          <w:lang w:val="es-ES"/>
        </w:rPr>
        <w:t xml:space="preserve">Con respecto a las variables que controlan por las características del distrito, los efectos son más reducidos al considerar la interacción en la fijación de precios. De igual importancia, los efectos se vuelven menos significativos. Cabe resaltar que en otros estudios se utiliza datos a una extensión menor que distritos (tractos del censo en caso de los EE.UU.), sin embargo, esta información no se encuentra disponible para Lima. </w:t>
      </w:r>
    </w:p>
    <w:p w14:paraId="4906E229" w14:textId="78924FCD" w:rsidR="009A3452" w:rsidRDefault="009A3452" w:rsidP="009A3452">
      <w:pPr>
        <w:pStyle w:val="Ttulo2"/>
        <w:rPr>
          <w:lang w:val="es-ES"/>
        </w:rPr>
      </w:pPr>
      <w:bookmarkStart w:id="1243" w:name="_Toc6348730"/>
      <w:r>
        <w:rPr>
          <w:lang w:val="es-ES"/>
        </w:rPr>
        <w:t>Estimación por efectos fijos</w:t>
      </w:r>
      <w:bookmarkEnd w:id="1243"/>
    </w:p>
    <w:p w14:paraId="200C556C" w14:textId="5E4DA110" w:rsidR="009A3452" w:rsidRPr="009A3452" w:rsidRDefault="009A3452" w:rsidP="009A3452">
      <w:pPr>
        <w:rPr>
          <w:lang w:val="es-ES"/>
        </w:rPr>
      </w:pPr>
      <w:r>
        <w:rPr>
          <w:lang w:val="es-ES"/>
        </w:rPr>
        <w:t xml:space="preserve">Los resultados de la estimación por efectos fijos se muestran en la </w:t>
      </w:r>
      <w:r>
        <w:rPr>
          <w:lang w:val="es-ES"/>
        </w:rPr>
        <w:fldChar w:fldCharType="begin"/>
      </w:r>
      <w:r>
        <w:rPr>
          <w:lang w:val="es-ES"/>
        </w:rPr>
        <w:instrText xml:space="preserve"> REF _Ref6347319 \h </w:instrText>
      </w:r>
      <w:r>
        <w:rPr>
          <w:lang w:val="es-ES"/>
        </w:rPr>
      </w:r>
      <w:r>
        <w:rPr>
          <w:lang w:val="es-ES"/>
        </w:rPr>
        <w:fldChar w:fldCharType="separate"/>
      </w:r>
      <w:r w:rsidR="00560D5E">
        <w:t xml:space="preserve">Tabla </w:t>
      </w:r>
      <w:r w:rsidR="00560D5E">
        <w:rPr>
          <w:noProof/>
        </w:rPr>
        <w:t>7</w:t>
      </w:r>
      <w:r>
        <w:rPr>
          <w:lang w:val="es-ES"/>
        </w:rPr>
        <w:fldChar w:fldCharType="end"/>
      </w:r>
      <w:r>
        <w:rPr>
          <w:lang w:val="es-ES"/>
        </w:rPr>
        <w:t xml:space="preserve">. En el corto plazo, evaluando los datos tres meses antes y después de la compra, vemos que las estaciones de Pecsa cobraron </w:t>
      </w:r>
      <w:del w:id="1244" w:author="Diego Uriarte" w:date="2019-05-10T15:49:00Z">
        <w:r>
          <w:rPr>
            <w:lang w:val="es-ES"/>
          </w:rPr>
          <w:delText>7</w:delText>
        </w:r>
      </w:del>
      <w:ins w:id="1245" w:author="Diego Uriarte" w:date="2019-05-10T15:49:00Z">
        <w:r w:rsidR="003B2467">
          <w:rPr>
            <w:lang w:val="es-ES"/>
          </w:rPr>
          <w:t>9</w:t>
        </w:r>
      </w:ins>
      <w:r>
        <w:rPr>
          <w:lang w:val="es-ES"/>
        </w:rPr>
        <w:t xml:space="preserve"> centavos de sol </w:t>
      </w:r>
      <w:del w:id="1246" w:author="Diego Uriarte" w:date="2019-05-10T15:49:00Z">
        <w:r>
          <w:rPr>
            <w:lang w:val="es-ES"/>
          </w:rPr>
          <w:delText>menos</w:delText>
        </w:r>
      </w:del>
      <w:ins w:id="1247" w:author="Diego Uriarte" w:date="2019-05-10T15:49:00Z">
        <w:r w:rsidR="003B2467">
          <w:rPr>
            <w:lang w:val="es-ES"/>
          </w:rPr>
          <w:t>más</w:t>
        </w:r>
      </w:ins>
      <w:r>
        <w:rPr>
          <w:lang w:val="es-ES"/>
        </w:rPr>
        <w:t xml:space="preserve"> en promedio luego de la compra</w:t>
      </w:r>
      <w:del w:id="1248" w:author="Diego Uriarte" w:date="2019-05-10T15:49:00Z">
        <w:r>
          <w:rPr>
            <w:lang w:val="es-ES"/>
          </w:rPr>
          <w:delText>.</w:delText>
        </w:r>
      </w:del>
      <w:ins w:id="1249" w:author="Diego Uriarte" w:date="2019-05-10T15:49:00Z">
        <w:r w:rsidR="003B2467">
          <w:rPr>
            <w:lang w:val="es-ES"/>
          </w:rPr>
          <w:t xml:space="preserve"> en el caso del gasohol, en tanto que para el diésel el valor no es significativo</w:t>
        </w:r>
        <w:r>
          <w:rPr>
            <w:lang w:val="es-ES"/>
          </w:rPr>
          <w:t>.</w:t>
        </w:r>
      </w:ins>
      <w:r>
        <w:rPr>
          <w:lang w:val="es-ES"/>
        </w:rPr>
        <w:t xml:space="preserve"> </w:t>
      </w:r>
      <w:r w:rsidR="00A314E8">
        <w:rPr>
          <w:lang w:val="es-ES"/>
        </w:rPr>
        <w:t>Sin embargo, cuando se considera mayor tiempo luego de la adquisición, el efecto de la compra se vuelve positivo y significativo al 1</w:t>
      </w:r>
      <w:del w:id="1250" w:author="Diego Uriarte" w:date="2019-05-10T15:49:00Z">
        <w:r w:rsidR="00A314E8">
          <w:rPr>
            <w:lang w:val="es-ES"/>
          </w:rPr>
          <w:delText>%,</w:delText>
        </w:r>
      </w:del>
      <w:ins w:id="1251" w:author="Diego Uriarte" w:date="2019-05-10T15:49:00Z">
        <w:r w:rsidR="00A314E8">
          <w:rPr>
            <w:lang w:val="es-ES"/>
          </w:rPr>
          <w:t>%</w:t>
        </w:r>
        <w:r w:rsidR="003B2467">
          <w:rPr>
            <w:lang w:val="es-ES"/>
          </w:rPr>
          <w:t xml:space="preserve"> tanto para el diésel como para el gasohol</w:t>
        </w:r>
        <w:r w:rsidR="00A314E8">
          <w:rPr>
            <w:lang w:val="es-ES"/>
          </w:rPr>
          <w:t>,</w:t>
        </w:r>
      </w:ins>
      <w:r w:rsidR="00A314E8">
        <w:rPr>
          <w:lang w:val="es-ES"/>
        </w:rPr>
        <w:t xml:space="preserve"> con las estaciones compradas incrementando su precio en </w:t>
      </w:r>
      <w:r w:rsidR="003B2467">
        <w:rPr>
          <w:lang w:val="es-ES"/>
        </w:rPr>
        <w:t xml:space="preserve">9 centavos por galón </w:t>
      </w:r>
      <w:del w:id="1252" w:author="Diego Uriarte" w:date="2019-05-10T15:49:00Z">
        <w:r w:rsidR="00A314E8">
          <w:rPr>
            <w:lang w:val="es-ES"/>
          </w:rPr>
          <w:delText>en promedio</w:delText>
        </w:r>
      </w:del>
      <w:ins w:id="1253" w:author="Diego Uriarte" w:date="2019-05-10T15:49:00Z">
        <w:r w:rsidR="003B2467">
          <w:rPr>
            <w:lang w:val="es-ES"/>
          </w:rPr>
          <w:t>para el primer combustible y 12 centavos para el segundo</w:t>
        </w:r>
      </w:ins>
      <w:r w:rsidR="00A314E8">
        <w:rPr>
          <w:lang w:val="es-ES"/>
        </w:rPr>
        <w:t>.</w:t>
      </w:r>
    </w:p>
    <w:p w14:paraId="1792C4FC" w14:textId="5F4204AA" w:rsidR="009A3452" w:rsidRDefault="009A3452" w:rsidP="009A3452">
      <w:pPr>
        <w:pStyle w:val="Descripcin"/>
        <w:keepNext/>
      </w:pPr>
      <w:bookmarkStart w:id="1254" w:name="_Ref6347319"/>
      <w:bookmarkStart w:id="1255" w:name="_Toc6348802"/>
      <w:bookmarkStart w:id="1256" w:name="_Toc8395790"/>
      <w:r>
        <w:lastRenderedPageBreak/>
        <w:t xml:space="preserve">Tabla </w:t>
      </w:r>
      <w:r>
        <w:fldChar w:fldCharType="begin"/>
      </w:r>
      <w:r>
        <w:instrText xml:space="preserve"> SEQ Tabla \* ARABIC </w:instrText>
      </w:r>
      <w:r>
        <w:fldChar w:fldCharType="separate"/>
      </w:r>
      <w:r w:rsidR="005B24F0">
        <w:rPr>
          <w:noProof/>
        </w:rPr>
        <w:t>9</w:t>
      </w:r>
      <w:r>
        <w:fldChar w:fldCharType="end"/>
      </w:r>
      <w:bookmarkEnd w:id="1254"/>
      <w:r>
        <w:t>: Estimación por efectos fijos a nivel de estación y de tiempo</w:t>
      </w:r>
      <w:bookmarkEnd w:id="1255"/>
      <w:bookmarkEnd w:id="1256"/>
      <w:ins w:id="1257" w:author="Diego Uriarte" w:date="2019-05-10T15:49:00Z">
        <w:r w:rsidR="00D32E14">
          <w:t xml:space="preserve"> </w:t>
        </w:r>
      </w:ins>
    </w:p>
    <w:tbl>
      <w:tblPr>
        <w:tblStyle w:val="tesis"/>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701"/>
        <w:gridCol w:w="1594"/>
        <w:gridCol w:w="1595"/>
        <w:gridCol w:w="1595"/>
        <w:gridCol w:w="1595"/>
      </w:tblGrid>
      <w:tr w:rsidR="000F2A85" w:rsidRPr="00E61429" w14:paraId="214D2818" w14:textId="77777777" w:rsidTr="000F2A85">
        <w:trPr>
          <w:trHeight w:val="57"/>
        </w:trPr>
        <w:tc>
          <w:tcPr>
            <w:tcW w:w="1701" w:type="dxa"/>
            <w:vMerge w:val="restart"/>
            <w:tcBorders>
              <w:top w:val="single" w:sz="12" w:space="0" w:color="auto"/>
            </w:tcBorders>
            <w:hideMark/>
          </w:tcPr>
          <w:p w14:paraId="267D7C87" w14:textId="77777777" w:rsidR="000F2A85" w:rsidRPr="00B97460" w:rsidRDefault="000F2A85" w:rsidP="005B24F0">
            <w:pPr>
              <w:spacing w:after="0" w:line="240" w:lineRule="auto"/>
              <w:jc w:val="left"/>
              <w:rPr>
                <w:sz w:val="20"/>
                <w:lang w:val="es-ES"/>
              </w:rPr>
            </w:pPr>
          </w:p>
        </w:tc>
        <w:tc>
          <w:tcPr>
            <w:tcW w:w="3189" w:type="dxa"/>
            <w:gridSpan w:val="2"/>
            <w:tcBorders>
              <w:top w:val="single" w:sz="12" w:space="0" w:color="auto"/>
            </w:tcBorders>
            <w:hideMark/>
          </w:tcPr>
          <w:p w14:paraId="371F0DDA" w14:textId="77777777" w:rsidR="000F2A85" w:rsidRPr="00B97460" w:rsidRDefault="000F2A85" w:rsidP="00B97460">
            <w:pPr>
              <w:spacing w:after="0" w:line="240" w:lineRule="auto"/>
              <w:jc w:val="center"/>
              <w:rPr>
                <w:sz w:val="20"/>
                <w:lang w:val="es-ES"/>
              </w:rPr>
            </w:pPr>
            <w:r w:rsidRPr="00E61429">
              <w:rPr>
                <w:rFonts w:cstheme="minorHAnsi"/>
                <w:color w:val="000000" w:themeColor="text1"/>
                <w:kern w:val="24"/>
                <w:sz w:val="20"/>
                <w:szCs w:val="20"/>
                <w:lang w:val="es-ES"/>
              </w:rPr>
              <w:t>Diésel (soles/galón)</w:t>
            </w:r>
          </w:p>
        </w:tc>
        <w:tc>
          <w:tcPr>
            <w:tcW w:w="3190" w:type="dxa"/>
            <w:gridSpan w:val="2"/>
            <w:tcBorders>
              <w:top w:val="single" w:sz="12" w:space="0" w:color="auto"/>
            </w:tcBorders>
            <w:hideMark/>
          </w:tcPr>
          <w:p w14:paraId="3D63309F" w14:textId="77777777" w:rsidR="000F2A85" w:rsidRPr="00B97460" w:rsidRDefault="000F2A85" w:rsidP="00B97460">
            <w:pPr>
              <w:spacing w:after="0" w:line="240" w:lineRule="auto"/>
              <w:jc w:val="center"/>
              <w:rPr>
                <w:sz w:val="20"/>
                <w:lang w:val="es-ES"/>
              </w:rPr>
            </w:pPr>
            <w:r w:rsidRPr="00E61429">
              <w:rPr>
                <w:rFonts w:cstheme="minorHAnsi"/>
                <w:color w:val="000000" w:themeColor="text1"/>
                <w:kern w:val="24"/>
                <w:sz w:val="20"/>
                <w:szCs w:val="20"/>
                <w:lang w:val="es-ES"/>
              </w:rPr>
              <w:t>Gasohol 90 (soles/galón)</w:t>
            </w:r>
          </w:p>
        </w:tc>
      </w:tr>
      <w:tr w:rsidR="00197DD0" w:rsidRPr="00E61429" w14:paraId="58B04C09" w14:textId="77777777" w:rsidTr="000F2A85">
        <w:trPr>
          <w:trHeight w:val="57"/>
        </w:trPr>
        <w:tc>
          <w:tcPr>
            <w:tcW w:w="1701" w:type="dxa"/>
            <w:vMerge/>
            <w:tcBorders>
              <w:bottom w:val="single" w:sz="4" w:space="0" w:color="auto"/>
            </w:tcBorders>
            <w:hideMark/>
          </w:tcPr>
          <w:p w14:paraId="669680DE" w14:textId="77777777" w:rsidR="00197DD0" w:rsidRPr="00E61429" w:rsidRDefault="00197DD0" w:rsidP="00197DD0">
            <w:pPr>
              <w:spacing w:after="0" w:line="240" w:lineRule="auto"/>
              <w:jc w:val="left"/>
              <w:rPr>
                <w:rFonts w:cstheme="minorHAnsi"/>
                <w:sz w:val="20"/>
                <w:szCs w:val="20"/>
                <w:lang w:val="es-ES"/>
              </w:rPr>
            </w:pPr>
          </w:p>
        </w:tc>
        <w:tc>
          <w:tcPr>
            <w:tcW w:w="1594" w:type="dxa"/>
            <w:tcBorders>
              <w:bottom w:val="single" w:sz="4" w:space="0" w:color="auto"/>
            </w:tcBorders>
            <w:hideMark/>
          </w:tcPr>
          <w:p w14:paraId="36DAC05B" w14:textId="77777777" w:rsidR="00197DD0" w:rsidRPr="00E61429" w:rsidRDefault="00197DD0" w:rsidP="00197DD0">
            <w:pPr>
              <w:spacing w:after="0" w:line="240" w:lineRule="auto"/>
              <w:jc w:val="center"/>
              <w:rPr>
                <w:rFonts w:cstheme="minorHAnsi"/>
                <w:sz w:val="20"/>
                <w:szCs w:val="20"/>
                <w:lang w:val="es-ES"/>
              </w:rPr>
            </w:pPr>
            <w:r w:rsidRPr="00E61429">
              <w:rPr>
                <w:rFonts w:cstheme="minorHAnsi"/>
                <w:color w:val="000000" w:themeColor="text1"/>
                <w:kern w:val="24"/>
                <w:sz w:val="20"/>
                <w:szCs w:val="20"/>
                <w:lang w:val="es-ES"/>
              </w:rPr>
              <w:t>18 meses</w:t>
            </w:r>
          </w:p>
        </w:tc>
        <w:tc>
          <w:tcPr>
            <w:tcW w:w="1595" w:type="dxa"/>
            <w:tcBorders>
              <w:bottom w:val="single" w:sz="4" w:space="0" w:color="auto"/>
            </w:tcBorders>
            <w:hideMark/>
          </w:tcPr>
          <w:p w14:paraId="011238A2" w14:textId="77777777" w:rsidR="00197DD0" w:rsidRPr="00E61429" w:rsidRDefault="00197DD0" w:rsidP="00197DD0">
            <w:pPr>
              <w:spacing w:after="0" w:line="240" w:lineRule="auto"/>
              <w:jc w:val="center"/>
              <w:rPr>
                <w:rFonts w:cstheme="minorHAnsi"/>
                <w:sz w:val="20"/>
                <w:szCs w:val="20"/>
                <w:lang w:val="es-ES"/>
              </w:rPr>
            </w:pPr>
            <w:r w:rsidRPr="00E61429">
              <w:rPr>
                <w:rFonts w:cstheme="minorHAnsi"/>
                <w:color w:val="000000" w:themeColor="text1"/>
                <w:kern w:val="24"/>
                <w:sz w:val="20"/>
                <w:szCs w:val="20"/>
                <w:lang w:val="es-ES"/>
              </w:rPr>
              <w:t>6 meses</w:t>
            </w:r>
          </w:p>
        </w:tc>
        <w:tc>
          <w:tcPr>
            <w:tcW w:w="1595" w:type="dxa"/>
            <w:tcBorders>
              <w:bottom w:val="single" w:sz="4" w:space="0" w:color="auto"/>
            </w:tcBorders>
            <w:hideMark/>
          </w:tcPr>
          <w:p w14:paraId="33133C99" w14:textId="77777777" w:rsidR="00197DD0" w:rsidRPr="00E61429" w:rsidRDefault="00197DD0" w:rsidP="00197DD0">
            <w:pPr>
              <w:spacing w:after="0" w:line="240" w:lineRule="auto"/>
              <w:jc w:val="center"/>
              <w:rPr>
                <w:rFonts w:cstheme="minorHAnsi"/>
                <w:sz w:val="20"/>
                <w:szCs w:val="20"/>
                <w:lang w:val="es-ES"/>
              </w:rPr>
            </w:pPr>
            <w:r w:rsidRPr="00E61429">
              <w:rPr>
                <w:rFonts w:cstheme="minorHAnsi"/>
                <w:color w:val="000000" w:themeColor="text1"/>
                <w:kern w:val="24"/>
                <w:sz w:val="20"/>
                <w:szCs w:val="20"/>
                <w:lang w:val="es-ES"/>
              </w:rPr>
              <w:t>18 meses</w:t>
            </w:r>
          </w:p>
        </w:tc>
        <w:tc>
          <w:tcPr>
            <w:tcW w:w="1595" w:type="dxa"/>
            <w:tcBorders>
              <w:bottom w:val="single" w:sz="4" w:space="0" w:color="auto"/>
            </w:tcBorders>
            <w:hideMark/>
          </w:tcPr>
          <w:p w14:paraId="040897B2" w14:textId="77777777" w:rsidR="00197DD0" w:rsidRPr="00E61429" w:rsidRDefault="00197DD0" w:rsidP="00197DD0">
            <w:pPr>
              <w:spacing w:after="0" w:line="240" w:lineRule="auto"/>
              <w:jc w:val="center"/>
              <w:rPr>
                <w:rFonts w:cstheme="minorHAnsi"/>
                <w:sz w:val="20"/>
                <w:szCs w:val="20"/>
                <w:lang w:val="es-ES"/>
              </w:rPr>
            </w:pPr>
            <w:r w:rsidRPr="00E61429">
              <w:rPr>
                <w:rFonts w:cstheme="minorHAnsi"/>
                <w:color w:val="000000" w:themeColor="text1"/>
                <w:kern w:val="24"/>
                <w:sz w:val="20"/>
                <w:szCs w:val="20"/>
                <w:lang w:val="es-ES"/>
              </w:rPr>
              <w:t>6 meses</w:t>
            </w:r>
          </w:p>
        </w:tc>
      </w:tr>
      <w:tr w:rsidR="00197DD0" w:rsidRPr="00E61429" w14:paraId="5CD98650" w14:textId="77777777" w:rsidTr="000F2A85">
        <w:trPr>
          <w:trHeight w:val="57"/>
        </w:trPr>
        <w:tc>
          <w:tcPr>
            <w:tcW w:w="1701" w:type="dxa"/>
            <w:tcBorders>
              <w:top w:val="single" w:sz="4" w:space="0" w:color="auto"/>
            </w:tcBorders>
            <w:hideMark/>
          </w:tcPr>
          <w:p w14:paraId="7E61D895" w14:textId="2778FBFF" w:rsidR="00197DD0" w:rsidRPr="00B97460" w:rsidRDefault="00197DD0" w:rsidP="005B24F0">
            <w:pPr>
              <w:spacing w:after="0" w:line="240" w:lineRule="auto"/>
              <w:jc w:val="left"/>
              <w:rPr>
                <w:sz w:val="20"/>
                <w:lang w:val="es-ES"/>
              </w:rPr>
            </w:pPr>
            <w:r w:rsidRPr="00E61429">
              <w:rPr>
                <w:rFonts w:cstheme="minorHAnsi"/>
                <w:color w:val="000000" w:themeColor="text1"/>
                <w:kern w:val="24"/>
                <w:sz w:val="20"/>
                <w:szCs w:val="20"/>
                <w:lang w:val="es-ES"/>
              </w:rPr>
              <w:t>PRIMAX</w:t>
            </w:r>
          </w:p>
        </w:tc>
        <w:tc>
          <w:tcPr>
            <w:tcW w:w="1594" w:type="dxa"/>
            <w:tcBorders>
              <w:top w:val="single" w:sz="4" w:space="0" w:color="auto"/>
            </w:tcBorders>
            <w:hideMark/>
          </w:tcPr>
          <w:p w14:paraId="0ABED673" w14:textId="64F8B245"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r w:rsidRPr="00E61429">
              <w:rPr>
                <w:rFonts w:cstheme="minorHAnsi"/>
                <w:color w:val="000000" w:themeColor="text1"/>
                <w:kern w:val="24"/>
                <w:sz w:val="20"/>
                <w:szCs w:val="20"/>
                <w:lang w:val="es-ES"/>
              </w:rPr>
              <w:t>093</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(0.023)</w:t>
            </w:r>
          </w:p>
        </w:tc>
        <w:tc>
          <w:tcPr>
            <w:tcW w:w="1595" w:type="dxa"/>
            <w:tcBorders>
              <w:top w:val="single" w:sz="4" w:space="0" w:color="auto"/>
            </w:tcBorders>
            <w:hideMark/>
          </w:tcPr>
          <w:p w14:paraId="5635B93E" w14:textId="19AB0B6E" w:rsidR="00197DD0" w:rsidRPr="00B97460" w:rsidRDefault="00197DD0" w:rsidP="005B24F0">
            <w:pPr>
              <w:spacing w:after="0" w:line="240" w:lineRule="auto"/>
              <w:jc w:val="left"/>
              <w:rPr>
                <w:sz w:val="20"/>
                <w:lang w:val="es-ES"/>
              </w:rPr>
            </w:pPr>
            <w:r w:rsidRPr="00E61429">
              <w:rPr>
                <w:rFonts w:cstheme="minorHAnsi"/>
                <w:color w:val="000000" w:themeColor="text1"/>
                <w:kern w:val="24"/>
                <w:sz w:val="20"/>
                <w:szCs w:val="20"/>
                <w:lang w:val="es-ES"/>
              </w:rPr>
              <w:t>-</w:t>
            </w:r>
            <w:r w:rsidRPr="00B97460">
              <w:rPr>
                <w:color w:val="000000" w:themeColor="text1"/>
                <w:kern w:val="24"/>
                <w:sz w:val="20"/>
                <w:lang w:val="es-ES"/>
              </w:rPr>
              <w:t>0.</w:t>
            </w:r>
            <w:r w:rsidRPr="00E61429">
              <w:rPr>
                <w:rFonts w:cstheme="minorHAnsi"/>
                <w:color w:val="000000" w:themeColor="text1"/>
                <w:kern w:val="24"/>
                <w:sz w:val="20"/>
                <w:szCs w:val="20"/>
                <w:lang w:val="es-ES"/>
              </w:rPr>
              <w:t>025 (0.022</w:t>
            </w:r>
            <w:r w:rsidRPr="00B97460">
              <w:rPr>
                <w:color w:val="000000" w:themeColor="text1"/>
                <w:kern w:val="24"/>
                <w:sz w:val="20"/>
                <w:lang w:val="es-ES"/>
              </w:rPr>
              <w:t>)</w:t>
            </w:r>
          </w:p>
        </w:tc>
        <w:tc>
          <w:tcPr>
            <w:tcW w:w="1595" w:type="dxa"/>
            <w:tcBorders>
              <w:top w:val="single" w:sz="4" w:space="0" w:color="auto"/>
            </w:tcBorders>
            <w:hideMark/>
          </w:tcPr>
          <w:p w14:paraId="66105397" w14:textId="71386106"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r w:rsidRPr="00E61429">
              <w:rPr>
                <w:rFonts w:cstheme="minorHAnsi"/>
                <w:color w:val="000000" w:themeColor="text1"/>
                <w:kern w:val="24"/>
                <w:sz w:val="20"/>
                <w:szCs w:val="20"/>
                <w:lang w:val="es-ES"/>
              </w:rPr>
              <w:t>123</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(0.045)</w:t>
            </w:r>
          </w:p>
        </w:tc>
        <w:tc>
          <w:tcPr>
            <w:tcW w:w="1595" w:type="dxa"/>
            <w:tcBorders>
              <w:top w:val="single" w:sz="4" w:space="0" w:color="auto"/>
            </w:tcBorders>
            <w:hideMark/>
          </w:tcPr>
          <w:p w14:paraId="1B63C06B" w14:textId="614A4E13" w:rsidR="00197DD0" w:rsidRPr="00B97460" w:rsidRDefault="00197DD0" w:rsidP="005B24F0">
            <w:pPr>
              <w:spacing w:after="0" w:line="240" w:lineRule="auto"/>
              <w:jc w:val="left"/>
              <w:rPr>
                <w:sz w:val="20"/>
                <w:lang w:val="es-ES"/>
              </w:rPr>
            </w:pPr>
            <w:r w:rsidRPr="00B97460">
              <w:rPr>
                <w:color w:val="000000" w:themeColor="text1"/>
                <w:kern w:val="24"/>
                <w:sz w:val="20"/>
                <w:lang w:val="es-ES"/>
              </w:rPr>
              <w:t>0.</w:t>
            </w:r>
            <w:r w:rsidRPr="00E61429">
              <w:rPr>
                <w:rFonts w:cstheme="minorHAnsi"/>
                <w:color w:val="000000" w:themeColor="text1"/>
                <w:kern w:val="24"/>
                <w:sz w:val="20"/>
                <w:szCs w:val="20"/>
                <w:lang w:val="es-ES"/>
              </w:rPr>
              <w:t>093</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(0.047</w:t>
            </w:r>
            <w:r w:rsidRPr="00B97460">
              <w:rPr>
                <w:color w:val="000000" w:themeColor="text1"/>
                <w:kern w:val="24"/>
                <w:sz w:val="20"/>
                <w:lang w:val="es-ES"/>
              </w:rPr>
              <w:t>)</w:t>
            </w:r>
          </w:p>
        </w:tc>
      </w:tr>
      <w:tr w:rsidR="00197DD0" w:rsidRPr="00E61429" w14:paraId="6A1D518D" w14:textId="77777777" w:rsidTr="000F2A85">
        <w:trPr>
          <w:trHeight w:val="57"/>
        </w:trPr>
        <w:tc>
          <w:tcPr>
            <w:tcW w:w="1701" w:type="dxa"/>
            <w:hideMark/>
          </w:tcPr>
          <w:p w14:paraId="200282CE" w14:textId="36754457" w:rsidR="00197DD0" w:rsidRPr="00B97460" w:rsidRDefault="00197DD0" w:rsidP="005B24F0">
            <w:pPr>
              <w:spacing w:after="0" w:line="240" w:lineRule="auto"/>
              <w:jc w:val="left"/>
              <w:rPr>
                <w:sz w:val="20"/>
                <w:lang w:val="es-ES"/>
              </w:rPr>
            </w:pPr>
            <w:r w:rsidRPr="00E61429">
              <w:rPr>
                <w:rFonts w:cstheme="minorHAnsi"/>
                <w:color w:val="000000" w:themeColor="text1"/>
                <w:kern w:val="24"/>
                <w:sz w:val="20"/>
                <w:szCs w:val="20"/>
                <w:lang w:val="es-ES"/>
              </w:rPr>
              <w:t>CONTRATO</w:t>
            </w:r>
          </w:p>
        </w:tc>
        <w:tc>
          <w:tcPr>
            <w:tcW w:w="1594" w:type="dxa"/>
            <w:hideMark/>
          </w:tcPr>
          <w:p w14:paraId="1B60E737" w14:textId="5CDF7DB0"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r w:rsidRPr="00E61429">
              <w:rPr>
                <w:rFonts w:cstheme="minorHAnsi"/>
                <w:color w:val="000000" w:themeColor="text1"/>
                <w:kern w:val="24"/>
                <w:sz w:val="20"/>
                <w:szCs w:val="20"/>
                <w:lang w:val="es-ES"/>
              </w:rPr>
              <w:t xml:space="preserve">013 </w:t>
            </w:r>
            <w:r w:rsidR="00B55BE9" w:rsidRPr="00E61429">
              <w:rPr>
                <w:rFonts w:cstheme="minorHAnsi"/>
                <w:color w:val="000000" w:themeColor="text1"/>
                <w:kern w:val="24"/>
                <w:sz w:val="20"/>
                <w:szCs w:val="20"/>
                <w:lang w:val="es-ES"/>
              </w:rPr>
              <w:t xml:space="preserve"> </w:t>
            </w:r>
            <w:r w:rsidRPr="00E61429">
              <w:rPr>
                <w:rFonts w:cstheme="minorHAnsi"/>
                <w:color w:val="000000" w:themeColor="text1"/>
                <w:kern w:val="24"/>
                <w:sz w:val="20"/>
                <w:szCs w:val="20"/>
                <w:lang w:val="es-ES"/>
              </w:rPr>
              <w:t>(0.055)</w:t>
            </w:r>
          </w:p>
        </w:tc>
        <w:tc>
          <w:tcPr>
            <w:tcW w:w="1595" w:type="dxa"/>
            <w:hideMark/>
          </w:tcPr>
          <w:p w14:paraId="6F92DC4E" w14:textId="7A90E7B8" w:rsidR="00197DD0" w:rsidRPr="00B97460" w:rsidRDefault="00197DD0" w:rsidP="005B24F0">
            <w:pPr>
              <w:spacing w:after="0" w:line="240" w:lineRule="auto"/>
              <w:jc w:val="left"/>
              <w:rPr>
                <w:sz w:val="20"/>
                <w:lang w:val="es-ES"/>
              </w:rPr>
            </w:pPr>
            <w:r w:rsidRPr="00B97460">
              <w:rPr>
                <w:color w:val="000000" w:themeColor="text1"/>
                <w:kern w:val="24"/>
                <w:sz w:val="20"/>
                <w:lang w:val="es-ES"/>
              </w:rPr>
              <w:t>0.</w:t>
            </w:r>
            <w:r w:rsidRPr="00E61429">
              <w:rPr>
                <w:rFonts w:cstheme="minorHAnsi"/>
                <w:color w:val="000000" w:themeColor="text1"/>
                <w:kern w:val="24"/>
                <w:sz w:val="20"/>
                <w:szCs w:val="20"/>
                <w:lang w:val="es-ES"/>
              </w:rPr>
              <w:t>004 (0.028</w:t>
            </w:r>
            <w:r w:rsidRPr="00B97460">
              <w:rPr>
                <w:color w:val="000000" w:themeColor="text1"/>
                <w:kern w:val="24"/>
                <w:sz w:val="20"/>
                <w:lang w:val="es-ES"/>
              </w:rPr>
              <w:t>)</w:t>
            </w:r>
          </w:p>
        </w:tc>
        <w:tc>
          <w:tcPr>
            <w:tcW w:w="1595" w:type="dxa"/>
            <w:hideMark/>
          </w:tcPr>
          <w:p w14:paraId="701A866F" w14:textId="24166B51" w:rsidR="00197DD0" w:rsidRPr="00B97460" w:rsidRDefault="00197DD0" w:rsidP="00B97460">
            <w:pPr>
              <w:spacing w:after="0" w:line="240" w:lineRule="auto"/>
              <w:jc w:val="left"/>
              <w:rPr>
                <w:sz w:val="20"/>
                <w:lang w:val="es-ES"/>
              </w:rPr>
            </w:pPr>
            <w:r w:rsidRPr="00E61429">
              <w:rPr>
                <w:rFonts w:cstheme="minorHAnsi"/>
                <w:color w:val="000000" w:themeColor="text1"/>
                <w:kern w:val="24"/>
                <w:sz w:val="20"/>
                <w:szCs w:val="20"/>
                <w:lang w:val="es-ES"/>
              </w:rPr>
              <w:t>-</w:t>
            </w:r>
            <w:r w:rsidRPr="00B97460">
              <w:rPr>
                <w:color w:val="000000" w:themeColor="text1"/>
                <w:kern w:val="24"/>
                <w:sz w:val="20"/>
                <w:lang w:val="es-ES"/>
              </w:rPr>
              <w:t>0.</w:t>
            </w:r>
            <w:r w:rsidRPr="00E61429">
              <w:rPr>
                <w:rFonts w:cstheme="minorHAnsi"/>
                <w:color w:val="000000" w:themeColor="text1"/>
                <w:kern w:val="24"/>
                <w:sz w:val="20"/>
                <w:szCs w:val="20"/>
                <w:lang w:val="es-ES"/>
              </w:rPr>
              <w:t>064 (0.060)</w:t>
            </w:r>
          </w:p>
        </w:tc>
        <w:tc>
          <w:tcPr>
            <w:tcW w:w="1595" w:type="dxa"/>
            <w:hideMark/>
          </w:tcPr>
          <w:p w14:paraId="44A431F5" w14:textId="5CBFD780" w:rsidR="00197DD0" w:rsidRPr="00B97460" w:rsidRDefault="00197DD0" w:rsidP="005B24F0">
            <w:pPr>
              <w:spacing w:after="0" w:line="240" w:lineRule="auto"/>
              <w:jc w:val="left"/>
              <w:rPr>
                <w:sz w:val="20"/>
                <w:lang w:val="es-ES"/>
              </w:rPr>
            </w:pPr>
            <w:r w:rsidRPr="00E61429">
              <w:rPr>
                <w:rFonts w:cstheme="minorHAnsi"/>
                <w:color w:val="000000" w:themeColor="text1"/>
                <w:kern w:val="24"/>
                <w:sz w:val="20"/>
                <w:szCs w:val="20"/>
                <w:lang w:val="es-ES"/>
              </w:rPr>
              <w:t>-</w:t>
            </w:r>
            <w:r w:rsidRPr="00B97460">
              <w:rPr>
                <w:color w:val="000000" w:themeColor="text1"/>
                <w:kern w:val="24"/>
                <w:sz w:val="20"/>
                <w:lang w:val="es-ES"/>
              </w:rPr>
              <w:t>0.</w:t>
            </w:r>
            <w:r w:rsidRPr="00E61429">
              <w:rPr>
                <w:rFonts w:cstheme="minorHAnsi"/>
                <w:color w:val="000000" w:themeColor="text1"/>
                <w:kern w:val="24"/>
                <w:sz w:val="20"/>
                <w:szCs w:val="20"/>
                <w:lang w:val="es-ES"/>
              </w:rPr>
              <w:t>043 (0.040</w:t>
            </w:r>
            <w:r w:rsidRPr="00B97460">
              <w:rPr>
                <w:color w:val="000000" w:themeColor="text1"/>
                <w:kern w:val="24"/>
                <w:sz w:val="20"/>
                <w:lang w:val="es-ES"/>
              </w:rPr>
              <w:t>)</w:t>
            </w:r>
          </w:p>
        </w:tc>
      </w:tr>
      <w:tr w:rsidR="00197DD0" w:rsidRPr="00E61429" w14:paraId="1994FF56" w14:textId="77777777" w:rsidTr="000F2A85">
        <w:trPr>
          <w:trHeight w:val="57"/>
        </w:trPr>
        <w:tc>
          <w:tcPr>
            <w:tcW w:w="1701" w:type="dxa"/>
            <w:hideMark/>
          </w:tcPr>
          <w:p w14:paraId="01CE8E5B" w14:textId="15220874" w:rsidR="00197DD0" w:rsidRPr="00B97460" w:rsidRDefault="00197DD0" w:rsidP="005B24F0">
            <w:pPr>
              <w:spacing w:after="0" w:line="240" w:lineRule="auto"/>
              <w:jc w:val="left"/>
              <w:rPr>
                <w:sz w:val="20"/>
                <w:lang w:val="es-ES"/>
              </w:rPr>
            </w:pPr>
            <w:r w:rsidRPr="00E61429">
              <w:rPr>
                <w:rFonts w:cstheme="minorHAnsi"/>
                <w:color w:val="000000" w:themeColor="text1"/>
                <w:kern w:val="24"/>
                <w:sz w:val="20"/>
                <w:szCs w:val="20"/>
                <w:lang w:val="es-ES"/>
              </w:rPr>
              <w:t>VECINO</w:t>
            </w:r>
          </w:p>
        </w:tc>
        <w:tc>
          <w:tcPr>
            <w:tcW w:w="1594" w:type="dxa"/>
            <w:hideMark/>
          </w:tcPr>
          <w:p w14:paraId="6C37DD65" w14:textId="55AAF6DF"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r w:rsidRPr="00E61429">
              <w:rPr>
                <w:rFonts w:cstheme="minorHAnsi"/>
                <w:color w:val="000000" w:themeColor="text1"/>
                <w:kern w:val="24"/>
                <w:sz w:val="20"/>
                <w:szCs w:val="20"/>
                <w:lang w:val="es-ES"/>
              </w:rPr>
              <w:t>015 (0.028)</w:t>
            </w:r>
          </w:p>
        </w:tc>
        <w:tc>
          <w:tcPr>
            <w:tcW w:w="1595" w:type="dxa"/>
            <w:hideMark/>
          </w:tcPr>
          <w:p w14:paraId="36356F92" w14:textId="607419C4" w:rsidR="00197DD0" w:rsidRPr="00B97460" w:rsidRDefault="00197DD0" w:rsidP="005B24F0">
            <w:pPr>
              <w:spacing w:after="0" w:line="240" w:lineRule="auto"/>
              <w:jc w:val="left"/>
              <w:rPr>
                <w:sz w:val="20"/>
                <w:lang w:val="es-ES"/>
              </w:rPr>
            </w:pPr>
            <w:r w:rsidRPr="00E61429">
              <w:rPr>
                <w:rFonts w:cstheme="minorHAnsi"/>
                <w:color w:val="000000" w:themeColor="text1"/>
                <w:kern w:val="24"/>
                <w:sz w:val="20"/>
                <w:szCs w:val="20"/>
                <w:lang w:val="es-ES"/>
              </w:rPr>
              <w:t>-</w:t>
            </w:r>
            <w:r w:rsidRPr="00B97460">
              <w:rPr>
                <w:color w:val="000000" w:themeColor="text1"/>
                <w:kern w:val="24"/>
                <w:sz w:val="20"/>
                <w:lang w:val="es-ES"/>
              </w:rPr>
              <w:t>0.</w:t>
            </w:r>
            <w:r w:rsidRPr="00E61429">
              <w:rPr>
                <w:rFonts w:cstheme="minorHAnsi"/>
                <w:color w:val="000000" w:themeColor="text1"/>
                <w:kern w:val="24"/>
                <w:sz w:val="20"/>
                <w:szCs w:val="20"/>
                <w:lang w:val="es-ES"/>
              </w:rPr>
              <w:t>036</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(0.017</w:t>
            </w:r>
            <w:r w:rsidRPr="00B97460">
              <w:rPr>
                <w:color w:val="000000" w:themeColor="text1"/>
                <w:kern w:val="24"/>
                <w:sz w:val="20"/>
                <w:lang w:val="es-ES"/>
              </w:rPr>
              <w:t>)</w:t>
            </w:r>
          </w:p>
        </w:tc>
        <w:tc>
          <w:tcPr>
            <w:tcW w:w="1595" w:type="dxa"/>
            <w:hideMark/>
          </w:tcPr>
          <w:p w14:paraId="3B05F29B" w14:textId="5B2C377B"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r w:rsidRPr="00E61429">
              <w:rPr>
                <w:rFonts w:cstheme="minorHAnsi"/>
                <w:color w:val="000000" w:themeColor="text1"/>
                <w:kern w:val="24"/>
                <w:sz w:val="20"/>
                <w:szCs w:val="20"/>
                <w:lang w:val="es-ES"/>
              </w:rPr>
              <w:t>054</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(0.032)</w:t>
            </w:r>
          </w:p>
        </w:tc>
        <w:tc>
          <w:tcPr>
            <w:tcW w:w="1595" w:type="dxa"/>
            <w:hideMark/>
          </w:tcPr>
          <w:p w14:paraId="6E38F17B" w14:textId="5D609EC6" w:rsidR="00197DD0" w:rsidRPr="00B97460" w:rsidRDefault="00197DD0" w:rsidP="005B24F0">
            <w:pPr>
              <w:spacing w:after="0" w:line="240" w:lineRule="auto"/>
              <w:jc w:val="left"/>
              <w:rPr>
                <w:sz w:val="20"/>
                <w:lang w:val="es-ES"/>
              </w:rPr>
            </w:pPr>
            <w:r w:rsidRPr="00B97460">
              <w:rPr>
                <w:color w:val="000000" w:themeColor="text1"/>
                <w:kern w:val="24"/>
                <w:sz w:val="20"/>
                <w:lang w:val="es-ES"/>
              </w:rPr>
              <w:t>0.</w:t>
            </w:r>
            <w:r w:rsidRPr="00E61429">
              <w:rPr>
                <w:rFonts w:cstheme="minorHAnsi"/>
                <w:color w:val="000000" w:themeColor="text1"/>
                <w:kern w:val="24"/>
                <w:sz w:val="20"/>
                <w:szCs w:val="20"/>
                <w:lang w:val="es-ES"/>
              </w:rPr>
              <w:t>027 (0.030</w:t>
            </w:r>
            <w:r w:rsidRPr="00B97460">
              <w:rPr>
                <w:color w:val="000000" w:themeColor="text1"/>
                <w:kern w:val="24"/>
                <w:sz w:val="20"/>
                <w:lang w:val="es-ES"/>
              </w:rPr>
              <w:t>)</w:t>
            </w:r>
          </w:p>
        </w:tc>
      </w:tr>
      <w:tr w:rsidR="00197DD0" w:rsidRPr="00E61429" w14:paraId="5F17E6E3" w14:textId="77777777" w:rsidTr="000F2A85">
        <w:trPr>
          <w:trHeight w:val="57"/>
        </w:trPr>
        <w:tc>
          <w:tcPr>
            <w:tcW w:w="1701" w:type="dxa"/>
            <w:hideMark/>
          </w:tcPr>
          <w:p w14:paraId="04143F44" w14:textId="51D6CAFC" w:rsidR="00197DD0" w:rsidRPr="00B97460" w:rsidRDefault="00197DD0" w:rsidP="005B24F0">
            <w:pPr>
              <w:spacing w:after="0" w:line="240" w:lineRule="auto"/>
              <w:jc w:val="left"/>
              <w:rPr>
                <w:sz w:val="20"/>
                <w:lang w:val="es-ES"/>
              </w:rPr>
            </w:pPr>
            <w:r w:rsidRPr="00E61429">
              <w:rPr>
                <w:rFonts w:cstheme="minorHAnsi"/>
                <w:color w:val="000000" w:themeColor="text1"/>
                <w:kern w:val="24"/>
                <w:sz w:val="20"/>
                <w:szCs w:val="20"/>
                <w:lang w:val="es-ES"/>
              </w:rPr>
              <w:t>SC</w:t>
            </w:r>
          </w:p>
        </w:tc>
        <w:tc>
          <w:tcPr>
            <w:tcW w:w="1594" w:type="dxa"/>
            <w:hideMark/>
          </w:tcPr>
          <w:p w14:paraId="17CBCFF3" w14:textId="3836180A"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r w:rsidRPr="00E61429">
              <w:rPr>
                <w:rFonts w:cstheme="minorHAnsi"/>
                <w:color w:val="000000" w:themeColor="text1"/>
                <w:kern w:val="24"/>
                <w:sz w:val="20"/>
                <w:szCs w:val="20"/>
                <w:lang w:val="es-ES"/>
              </w:rPr>
              <w:t>141</w:t>
            </w:r>
            <w:r w:rsidRPr="00E61429">
              <w:rPr>
                <w:rFonts w:cstheme="minorHAnsi"/>
                <w:color w:val="000000" w:themeColor="text1"/>
                <w:kern w:val="24"/>
                <w:position w:val="7"/>
                <w:sz w:val="20"/>
                <w:szCs w:val="20"/>
                <w:vertAlign w:val="superscript"/>
                <w:lang w:val="es-ES"/>
              </w:rPr>
              <w:t>**</w:t>
            </w:r>
            <w:r w:rsidRPr="00E61429">
              <w:rPr>
                <w:rFonts w:cstheme="minorHAnsi"/>
                <w:color w:val="000000" w:themeColor="text1"/>
                <w:kern w:val="24"/>
                <w:sz w:val="20"/>
                <w:szCs w:val="20"/>
                <w:lang w:val="es-ES"/>
              </w:rPr>
              <w:t> (0.065)</w:t>
            </w:r>
          </w:p>
        </w:tc>
        <w:tc>
          <w:tcPr>
            <w:tcW w:w="1595" w:type="dxa"/>
            <w:hideMark/>
          </w:tcPr>
          <w:p w14:paraId="00F55241" w14:textId="08213EA3" w:rsidR="00197DD0" w:rsidRPr="00B97460" w:rsidRDefault="00197DD0" w:rsidP="005B24F0">
            <w:pPr>
              <w:spacing w:after="0" w:line="240" w:lineRule="auto"/>
              <w:jc w:val="left"/>
              <w:rPr>
                <w:sz w:val="20"/>
                <w:lang w:val="es-ES"/>
              </w:rPr>
            </w:pPr>
            <w:r w:rsidRPr="00B97460">
              <w:rPr>
                <w:color w:val="000000" w:themeColor="text1"/>
                <w:kern w:val="24"/>
                <w:sz w:val="20"/>
                <w:lang w:val="es-ES"/>
              </w:rPr>
              <w:t>0.</w:t>
            </w:r>
            <w:r w:rsidRPr="00E61429">
              <w:rPr>
                <w:rFonts w:cstheme="minorHAnsi"/>
                <w:color w:val="000000" w:themeColor="text1"/>
                <w:kern w:val="24"/>
                <w:sz w:val="20"/>
                <w:szCs w:val="20"/>
                <w:lang w:val="es-ES"/>
              </w:rPr>
              <w:t>044 (0.047</w:t>
            </w:r>
            <w:r w:rsidRPr="00B97460">
              <w:rPr>
                <w:color w:val="000000" w:themeColor="text1"/>
                <w:kern w:val="24"/>
                <w:sz w:val="20"/>
                <w:lang w:val="es-ES"/>
              </w:rPr>
              <w:t>)</w:t>
            </w:r>
          </w:p>
        </w:tc>
        <w:tc>
          <w:tcPr>
            <w:tcW w:w="1595" w:type="dxa"/>
            <w:hideMark/>
          </w:tcPr>
          <w:p w14:paraId="5E614B32" w14:textId="7E6CA33E"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r w:rsidRPr="00E61429">
              <w:rPr>
                <w:rFonts w:cstheme="minorHAnsi"/>
                <w:color w:val="000000" w:themeColor="text1"/>
                <w:kern w:val="24"/>
                <w:sz w:val="20"/>
                <w:szCs w:val="20"/>
                <w:lang w:val="es-ES"/>
              </w:rPr>
              <w:t>062 (0.079)</w:t>
            </w:r>
          </w:p>
        </w:tc>
        <w:tc>
          <w:tcPr>
            <w:tcW w:w="1595" w:type="dxa"/>
            <w:hideMark/>
          </w:tcPr>
          <w:p w14:paraId="558EB739" w14:textId="529C13E0" w:rsidR="00197DD0" w:rsidRPr="00B97460" w:rsidRDefault="00197DD0" w:rsidP="005B24F0">
            <w:pPr>
              <w:spacing w:after="0" w:line="240" w:lineRule="auto"/>
              <w:jc w:val="left"/>
              <w:rPr>
                <w:sz w:val="20"/>
                <w:lang w:val="es-ES"/>
              </w:rPr>
            </w:pPr>
            <w:r w:rsidRPr="00E61429">
              <w:rPr>
                <w:rFonts w:cstheme="minorHAnsi"/>
                <w:color w:val="000000" w:themeColor="text1"/>
                <w:kern w:val="24"/>
                <w:sz w:val="20"/>
                <w:szCs w:val="20"/>
                <w:lang w:val="es-ES"/>
              </w:rPr>
              <w:t>-</w:t>
            </w:r>
            <w:r w:rsidRPr="00B97460">
              <w:rPr>
                <w:color w:val="000000" w:themeColor="text1"/>
                <w:kern w:val="24"/>
                <w:sz w:val="20"/>
                <w:lang w:val="es-ES"/>
              </w:rPr>
              <w:t>0.</w:t>
            </w:r>
            <w:r w:rsidRPr="00E61429">
              <w:rPr>
                <w:rFonts w:cstheme="minorHAnsi"/>
                <w:color w:val="000000" w:themeColor="text1"/>
                <w:kern w:val="24"/>
                <w:sz w:val="20"/>
                <w:szCs w:val="20"/>
                <w:lang w:val="es-ES"/>
              </w:rPr>
              <w:t>007 (0.078</w:t>
            </w:r>
            <w:r w:rsidRPr="00B97460">
              <w:rPr>
                <w:color w:val="000000" w:themeColor="text1"/>
                <w:kern w:val="24"/>
                <w:sz w:val="20"/>
                <w:lang w:val="es-ES"/>
              </w:rPr>
              <w:t>)</w:t>
            </w:r>
          </w:p>
        </w:tc>
      </w:tr>
      <w:tr w:rsidR="00197DD0" w:rsidRPr="00E61429" w14:paraId="2C7A0BED" w14:textId="77777777" w:rsidTr="000F2A85">
        <w:trPr>
          <w:trHeight w:val="57"/>
        </w:trPr>
        <w:tc>
          <w:tcPr>
            <w:tcW w:w="1701" w:type="dxa"/>
            <w:hideMark/>
          </w:tcPr>
          <w:p w14:paraId="330182DC" w14:textId="48B35BBB" w:rsidR="00197DD0" w:rsidRPr="00B97460" w:rsidRDefault="00197DD0" w:rsidP="005B24F0">
            <w:pPr>
              <w:spacing w:after="0" w:line="240" w:lineRule="auto"/>
              <w:jc w:val="left"/>
              <w:rPr>
                <w:sz w:val="20"/>
                <w:lang w:val="es-ES"/>
              </w:rPr>
            </w:pPr>
            <w:r w:rsidRPr="00E61429">
              <w:rPr>
                <w:rFonts w:cstheme="minorHAnsi"/>
                <w:color w:val="000000" w:themeColor="text1"/>
                <w:kern w:val="24"/>
                <w:sz w:val="20"/>
                <w:szCs w:val="20"/>
                <w:lang w:val="es-ES"/>
              </w:rPr>
              <w:t>¿Dummies por mes?</w:t>
            </w:r>
          </w:p>
        </w:tc>
        <w:tc>
          <w:tcPr>
            <w:tcW w:w="1594" w:type="dxa"/>
            <w:hideMark/>
          </w:tcPr>
          <w:p w14:paraId="5C05F714"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Sí</w:t>
            </w:r>
          </w:p>
        </w:tc>
        <w:tc>
          <w:tcPr>
            <w:tcW w:w="1595" w:type="dxa"/>
            <w:hideMark/>
          </w:tcPr>
          <w:p w14:paraId="6BE4AD34" w14:textId="77777777" w:rsidR="00197DD0" w:rsidRPr="00B97460" w:rsidRDefault="00197DD0" w:rsidP="00B97460">
            <w:pPr>
              <w:spacing w:after="0" w:line="240" w:lineRule="auto"/>
              <w:jc w:val="left"/>
              <w:rPr>
                <w:sz w:val="20"/>
                <w:lang w:val="es-ES"/>
              </w:rPr>
            </w:pPr>
            <w:r w:rsidRPr="00B97460">
              <w:rPr>
                <w:color w:val="000000" w:themeColor="text1"/>
                <w:kern w:val="24"/>
                <w:sz w:val="20"/>
                <w:lang w:val="es-ES"/>
              </w:rPr>
              <w:t>Sí</w:t>
            </w:r>
          </w:p>
        </w:tc>
        <w:tc>
          <w:tcPr>
            <w:tcW w:w="1595" w:type="dxa"/>
            <w:hideMark/>
          </w:tcPr>
          <w:p w14:paraId="3ED59628"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Sí</w:t>
            </w:r>
          </w:p>
        </w:tc>
        <w:tc>
          <w:tcPr>
            <w:tcW w:w="1595" w:type="dxa"/>
            <w:hideMark/>
          </w:tcPr>
          <w:p w14:paraId="22EE5686"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Sí</w:t>
            </w:r>
          </w:p>
        </w:tc>
      </w:tr>
      <w:tr w:rsidR="00197DD0" w:rsidRPr="00E61429" w14:paraId="40C3EE0C" w14:textId="77777777" w:rsidTr="000F2A85">
        <w:trPr>
          <w:trHeight w:val="57"/>
        </w:trPr>
        <w:tc>
          <w:tcPr>
            <w:tcW w:w="1701" w:type="dxa"/>
            <w:hideMark/>
          </w:tcPr>
          <w:p w14:paraId="6128543E" w14:textId="23D2E93B" w:rsidR="00197DD0" w:rsidRPr="00B97460" w:rsidRDefault="00B55BE9" w:rsidP="005B24F0">
            <w:pPr>
              <w:spacing w:after="0" w:line="240" w:lineRule="auto"/>
              <w:jc w:val="left"/>
              <w:rPr>
                <w:sz w:val="20"/>
                <w:lang w:val="es-ES"/>
              </w:rPr>
            </w:pPr>
            <w:r w:rsidRPr="00E61429">
              <w:rPr>
                <w:rFonts w:cstheme="minorHAnsi"/>
                <w:color w:val="000000" w:themeColor="text1"/>
                <w:kern w:val="24"/>
                <w:sz w:val="20"/>
                <w:szCs w:val="20"/>
                <w:lang w:val="es-ES"/>
              </w:rPr>
              <w:t>Observaciones</w:t>
            </w:r>
          </w:p>
        </w:tc>
        <w:tc>
          <w:tcPr>
            <w:tcW w:w="1594" w:type="dxa"/>
            <w:hideMark/>
          </w:tcPr>
          <w:p w14:paraId="6334C3DC" w14:textId="6D4A3D2B" w:rsidR="00197DD0" w:rsidRPr="00B97460" w:rsidRDefault="00197DD0" w:rsidP="00B97460">
            <w:pPr>
              <w:spacing w:after="0" w:line="240" w:lineRule="auto"/>
              <w:jc w:val="left"/>
              <w:rPr>
                <w:sz w:val="20"/>
                <w:lang w:val="es-ES"/>
              </w:rPr>
            </w:pPr>
            <w:r w:rsidRPr="00E61429">
              <w:rPr>
                <w:rFonts w:cstheme="minorHAnsi"/>
                <w:color w:val="000000" w:themeColor="text1"/>
                <w:kern w:val="24"/>
                <w:sz w:val="20"/>
                <w:szCs w:val="20"/>
                <w:lang w:val="es-ES"/>
              </w:rPr>
              <w:t>7,722</w:t>
            </w:r>
          </w:p>
        </w:tc>
        <w:tc>
          <w:tcPr>
            <w:tcW w:w="1595" w:type="dxa"/>
            <w:hideMark/>
          </w:tcPr>
          <w:p w14:paraId="7A4AB9FE" w14:textId="5419986D" w:rsidR="00197DD0" w:rsidRPr="00B97460" w:rsidRDefault="00197DD0" w:rsidP="00B97460">
            <w:pPr>
              <w:spacing w:after="0" w:line="240" w:lineRule="auto"/>
              <w:jc w:val="left"/>
              <w:rPr>
                <w:sz w:val="20"/>
                <w:lang w:val="es-ES"/>
              </w:rPr>
            </w:pPr>
            <w:r w:rsidRPr="00E61429">
              <w:rPr>
                <w:rFonts w:cstheme="minorHAnsi"/>
                <w:color w:val="000000" w:themeColor="text1"/>
                <w:kern w:val="24"/>
                <w:sz w:val="20"/>
                <w:szCs w:val="20"/>
                <w:lang w:val="es-ES"/>
              </w:rPr>
              <w:t>2,574</w:t>
            </w:r>
          </w:p>
        </w:tc>
        <w:tc>
          <w:tcPr>
            <w:tcW w:w="1595" w:type="dxa"/>
            <w:hideMark/>
          </w:tcPr>
          <w:p w14:paraId="1FCE34C5"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7,704</w:t>
            </w:r>
          </w:p>
        </w:tc>
        <w:tc>
          <w:tcPr>
            <w:tcW w:w="1595" w:type="dxa"/>
            <w:hideMark/>
          </w:tcPr>
          <w:p w14:paraId="44CB27D5" w14:textId="77777777" w:rsidR="00197DD0" w:rsidRPr="00E61429" w:rsidRDefault="00197DD0" w:rsidP="00197DD0">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2,568</w:t>
            </w:r>
          </w:p>
        </w:tc>
      </w:tr>
      <w:tr w:rsidR="00197DD0" w:rsidRPr="00E61429" w14:paraId="29F84DC3" w14:textId="77777777" w:rsidTr="000F2A85">
        <w:trPr>
          <w:trHeight w:val="57"/>
        </w:trPr>
        <w:tc>
          <w:tcPr>
            <w:tcW w:w="1701" w:type="dxa"/>
            <w:hideMark/>
          </w:tcPr>
          <w:p w14:paraId="10ED46E3" w14:textId="1EDF86EA" w:rsidR="00197DD0" w:rsidRPr="00B97460" w:rsidRDefault="00197DD0" w:rsidP="005B24F0">
            <w:pPr>
              <w:spacing w:after="0" w:line="240" w:lineRule="auto"/>
              <w:jc w:val="left"/>
              <w:rPr>
                <w:sz w:val="20"/>
                <w:lang w:val="es-ES"/>
              </w:rPr>
            </w:pPr>
            <w:r w:rsidRPr="00B97460">
              <w:rPr>
                <w:color w:val="000000" w:themeColor="text1"/>
                <w:kern w:val="24"/>
                <w:sz w:val="20"/>
                <w:lang w:val="es-ES"/>
              </w:rPr>
              <w:t>R</w:t>
            </w:r>
            <w:r w:rsidRPr="00B97460">
              <w:rPr>
                <w:color w:val="000000" w:themeColor="text1"/>
                <w:kern w:val="24"/>
                <w:position w:val="7"/>
                <w:sz w:val="20"/>
                <w:vertAlign w:val="superscript"/>
                <w:lang w:val="es-ES"/>
              </w:rPr>
              <w:t>2</w:t>
            </w:r>
            <w:r w:rsidR="00B55BE9" w:rsidRPr="00B97460">
              <w:rPr>
                <w:color w:val="000000" w:themeColor="text1"/>
                <w:kern w:val="24"/>
                <w:position w:val="7"/>
                <w:sz w:val="20"/>
                <w:vertAlign w:val="superscript"/>
                <w:lang w:val="es-ES"/>
              </w:rPr>
              <w:t xml:space="preserve"> </w:t>
            </w:r>
            <w:r w:rsidR="00B55BE9" w:rsidRPr="00E61429">
              <w:rPr>
                <w:rFonts w:cstheme="minorHAnsi"/>
                <w:color w:val="000000" w:themeColor="text1"/>
                <w:kern w:val="24"/>
                <w:sz w:val="20"/>
                <w:szCs w:val="20"/>
                <w:lang w:val="es-ES"/>
              </w:rPr>
              <w:t>ajustado</w:t>
            </w:r>
          </w:p>
        </w:tc>
        <w:tc>
          <w:tcPr>
            <w:tcW w:w="1594" w:type="dxa"/>
            <w:hideMark/>
          </w:tcPr>
          <w:p w14:paraId="79C5254D" w14:textId="00477D47"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r w:rsidRPr="00E61429">
              <w:rPr>
                <w:rFonts w:cstheme="minorHAnsi"/>
                <w:color w:val="000000" w:themeColor="text1"/>
                <w:kern w:val="24"/>
                <w:sz w:val="20"/>
                <w:szCs w:val="20"/>
                <w:lang w:val="es-ES"/>
              </w:rPr>
              <w:t>931</w:t>
            </w:r>
          </w:p>
        </w:tc>
        <w:tc>
          <w:tcPr>
            <w:tcW w:w="1595" w:type="dxa"/>
            <w:hideMark/>
          </w:tcPr>
          <w:p w14:paraId="1B34F153" w14:textId="77777777" w:rsidR="00197DD0" w:rsidRPr="00B97460" w:rsidRDefault="00197DD0" w:rsidP="00B97460">
            <w:pPr>
              <w:spacing w:after="0" w:line="240" w:lineRule="auto"/>
              <w:jc w:val="left"/>
              <w:rPr>
                <w:sz w:val="20"/>
                <w:lang w:val="es-ES"/>
              </w:rPr>
            </w:pPr>
            <w:r w:rsidRPr="00E61429">
              <w:rPr>
                <w:rFonts w:cstheme="minorHAnsi"/>
                <w:color w:val="000000" w:themeColor="text1"/>
                <w:kern w:val="24"/>
                <w:sz w:val="20"/>
                <w:szCs w:val="20"/>
                <w:lang w:val="es-ES"/>
              </w:rPr>
              <w:t>0.632</w:t>
            </w:r>
          </w:p>
        </w:tc>
        <w:tc>
          <w:tcPr>
            <w:tcW w:w="1595" w:type="dxa"/>
            <w:hideMark/>
          </w:tcPr>
          <w:p w14:paraId="591AC010" w14:textId="519DBE18" w:rsidR="00197DD0" w:rsidRPr="00B97460" w:rsidRDefault="00197DD0" w:rsidP="00B97460">
            <w:pPr>
              <w:spacing w:after="0" w:line="240" w:lineRule="auto"/>
              <w:jc w:val="left"/>
              <w:rPr>
                <w:sz w:val="20"/>
                <w:lang w:val="es-ES"/>
              </w:rPr>
            </w:pPr>
            <w:r w:rsidRPr="00B97460">
              <w:rPr>
                <w:color w:val="000000" w:themeColor="text1"/>
                <w:kern w:val="24"/>
                <w:sz w:val="20"/>
                <w:lang w:val="es-ES"/>
              </w:rPr>
              <w:t>0.</w:t>
            </w:r>
            <w:r w:rsidRPr="00E61429">
              <w:rPr>
                <w:rFonts w:cstheme="minorHAnsi"/>
                <w:color w:val="000000" w:themeColor="text1"/>
                <w:kern w:val="24"/>
                <w:sz w:val="20"/>
                <w:szCs w:val="20"/>
                <w:lang w:val="es-ES"/>
              </w:rPr>
              <w:t>836</w:t>
            </w:r>
          </w:p>
        </w:tc>
        <w:tc>
          <w:tcPr>
            <w:tcW w:w="1595" w:type="dxa"/>
            <w:hideMark/>
          </w:tcPr>
          <w:p w14:paraId="72470784" w14:textId="77777777" w:rsidR="00197DD0" w:rsidRPr="00B97460" w:rsidRDefault="00197DD0" w:rsidP="00B97460">
            <w:pPr>
              <w:spacing w:after="0" w:line="240" w:lineRule="auto"/>
              <w:jc w:val="left"/>
              <w:rPr>
                <w:sz w:val="20"/>
                <w:lang w:val="es-ES"/>
              </w:rPr>
            </w:pPr>
            <w:r w:rsidRPr="00E61429">
              <w:rPr>
                <w:rFonts w:cstheme="minorHAnsi"/>
                <w:color w:val="000000" w:themeColor="text1"/>
                <w:kern w:val="24"/>
                <w:sz w:val="20"/>
                <w:szCs w:val="20"/>
                <w:lang w:val="es-ES"/>
              </w:rPr>
              <w:t>0.293</w:t>
            </w:r>
          </w:p>
        </w:tc>
      </w:tr>
      <w:tr w:rsidR="00E61429" w:rsidRPr="00E61429" w14:paraId="354248D4" w14:textId="77777777" w:rsidTr="000F2A85">
        <w:trPr>
          <w:trHeight w:val="57"/>
        </w:trPr>
        <w:tc>
          <w:tcPr>
            <w:tcW w:w="1701" w:type="dxa"/>
            <w:hideMark/>
          </w:tcPr>
          <w:p w14:paraId="35CC0097" w14:textId="2B928C7E" w:rsidR="00E61429" w:rsidRPr="00B97460" w:rsidRDefault="00E61429" w:rsidP="005B24F0">
            <w:pPr>
              <w:spacing w:after="0" w:line="240" w:lineRule="auto"/>
              <w:jc w:val="left"/>
              <w:rPr>
                <w:sz w:val="20"/>
                <w:lang w:val="es-ES"/>
              </w:rPr>
            </w:pPr>
            <w:r w:rsidRPr="00E61429">
              <w:rPr>
                <w:rFonts w:cstheme="minorHAnsi"/>
                <w:color w:val="000000" w:themeColor="text1"/>
                <w:kern w:val="24"/>
                <w:sz w:val="20"/>
                <w:szCs w:val="20"/>
                <w:lang w:val="es-ES"/>
              </w:rPr>
              <w:t>LM SAR</w:t>
            </w:r>
          </w:p>
        </w:tc>
        <w:tc>
          <w:tcPr>
            <w:tcW w:w="1594" w:type="dxa"/>
            <w:hideMark/>
          </w:tcPr>
          <w:p w14:paraId="6E3F7705" w14:textId="3024839C" w:rsidR="00E61429" w:rsidRPr="00B97460" w:rsidRDefault="00E61429" w:rsidP="00B97460">
            <w:pPr>
              <w:spacing w:after="0" w:line="240" w:lineRule="auto"/>
              <w:jc w:val="left"/>
              <w:textAlignment w:val="top"/>
              <w:rPr>
                <w:color w:val="000000" w:themeColor="text1"/>
                <w:kern w:val="24"/>
                <w:sz w:val="20"/>
                <w:lang w:val="es-ES"/>
              </w:rPr>
            </w:pPr>
            <w:r w:rsidRPr="00E61429">
              <w:rPr>
                <w:rFonts w:cstheme="minorHAnsi"/>
                <w:color w:val="000000" w:themeColor="text1"/>
                <w:kern w:val="24"/>
                <w:sz w:val="20"/>
                <w:szCs w:val="20"/>
                <w:lang w:val="es-ES"/>
              </w:rPr>
              <w:t>38.94 [0.0000]</w:t>
            </w:r>
          </w:p>
        </w:tc>
        <w:tc>
          <w:tcPr>
            <w:tcW w:w="1595" w:type="dxa"/>
            <w:hideMark/>
          </w:tcPr>
          <w:p w14:paraId="13C5F6AD" w14:textId="5AD5F8D2" w:rsidR="00E61429" w:rsidRPr="00B97460" w:rsidRDefault="00E61429" w:rsidP="00B97460">
            <w:pPr>
              <w:spacing w:after="0" w:line="240" w:lineRule="auto"/>
              <w:jc w:val="left"/>
              <w:textAlignment w:val="top"/>
              <w:rPr>
                <w:color w:val="000000" w:themeColor="text1"/>
                <w:kern w:val="24"/>
                <w:sz w:val="20"/>
                <w:lang w:val="es-ES"/>
              </w:rPr>
            </w:pPr>
            <w:r w:rsidRPr="00E61429">
              <w:rPr>
                <w:rFonts w:cstheme="minorHAnsi"/>
                <w:color w:val="000000" w:themeColor="text1"/>
                <w:kern w:val="24"/>
                <w:sz w:val="20"/>
                <w:szCs w:val="20"/>
                <w:lang w:val="es-ES"/>
              </w:rPr>
              <w:t>5.09 [0.0240]</w:t>
            </w:r>
          </w:p>
        </w:tc>
        <w:tc>
          <w:tcPr>
            <w:tcW w:w="1595" w:type="dxa"/>
            <w:hideMark/>
          </w:tcPr>
          <w:p w14:paraId="2C950811" w14:textId="03D9B63E" w:rsidR="00E61429" w:rsidRPr="00B97460" w:rsidRDefault="00E61429" w:rsidP="00B97460">
            <w:pPr>
              <w:spacing w:after="0" w:line="240" w:lineRule="auto"/>
              <w:jc w:val="left"/>
              <w:textAlignment w:val="top"/>
              <w:rPr>
                <w:color w:val="000000" w:themeColor="text1"/>
                <w:kern w:val="24"/>
                <w:sz w:val="20"/>
                <w:lang w:val="es-ES"/>
              </w:rPr>
            </w:pPr>
            <w:r w:rsidRPr="00E61429">
              <w:rPr>
                <w:rFonts w:cstheme="minorHAnsi"/>
                <w:color w:val="000000" w:themeColor="text1"/>
                <w:kern w:val="24"/>
                <w:sz w:val="20"/>
                <w:szCs w:val="20"/>
                <w:lang w:val="es-ES"/>
              </w:rPr>
              <w:t>569.31 [0.0000]</w:t>
            </w:r>
          </w:p>
        </w:tc>
        <w:tc>
          <w:tcPr>
            <w:tcW w:w="1595" w:type="dxa"/>
            <w:hideMark/>
          </w:tcPr>
          <w:p w14:paraId="6C633702" w14:textId="3A487EF6" w:rsidR="00E61429" w:rsidRPr="00B97460" w:rsidRDefault="00E61429" w:rsidP="00B97460">
            <w:pPr>
              <w:spacing w:after="0" w:line="240" w:lineRule="auto"/>
              <w:jc w:val="left"/>
              <w:textAlignment w:val="top"/>
              <w:rPr>
                <w:color w:val="000000" w:themeColor="text1"/>
                <w:kern w:val="24"/>
                <w:sz w:val="20"/>
                <w:lang w:val="es-ES"/>
              </w:rPr>
            </w:pPr>
            <w:r w:rsidRPr="00E61429">
              <w:rPr>
                <w:rFonts w:cstheme="minorHAnsi"/>
                <w:color w:val="000000" w:themeColor="text1"/>
                <w:kern w:val="24"/>
                <w:sz w:val="20"/>
                <w:szCs w:val="20"/>
                <w:lang w:val="es-ES"/>
              </w:rPr>
              <w:t>93.83 [0.0000]</w:t>
            </w:r>
          </w:p>
        </w:tc>
      </w:tr>
      <w:tr w:rsidR="00E61429" w:rsidRPr="00E61429" w14:paraId="4DC2B33F" w14:textId="77777777" w:rsidTr="000F2A85">
        <w:trPr>
          <w:trHeight w:val="57"/>
        </w:trPr>
        <w:tc>
          <w:tcPr>
            <w:tcW w:w="1701" w:type="dxa"/>
            <w:hideMark/>
          </w:tcPr>
          <w:p w14:paraId="4AF0C5A8" w14:textId="52310F56" w:rsidR="00E61429" w:rsidRPr="00B97460" w:rsidRDefault="00E61429" w:rsidP="005B24F0">
            <w:pPr>
              <w:spacing w:after="0" w:line="240" w:lineRule="auto"/>
              <w:jc w:val="left"/>
              <w:rPr>
                <w:sz w:val="20"/>
                <w:lang w:val="es-ES"/>
              </w:rPr>
            </w:pPr>
            <w:r w:rsidRPr="00E61429">
              <w:rPr>
                <w:rFonts w:cstheme="minorHAnsi"/>
                <w:color w:val="000000" w:themeColor="text1"/>
                <w:kern w:val="24"/>
                <w:sz w:val="20"/>
                <w:szCs w:val="20"/>
                <w:lang w:val="es-ES"/>
              </w:rPr>
              <w:t xml:space="preserve">LM SEM </w:t>
            </w:r>
          </w:p>
        </w:tc>
        <w:tc>
          <w:tcPr>
            <w:tcW w:w="1594" w:type="dxa"/>
            <w:hideMark/>
          </w:tcPr>
          <w:p w14:paraId="11DB934E" w14:textId="3F263387" w:rsidR="00E61429" w:rsidRPr="00B97460" w:rsidRDefault="00E61429" w:rsidP="00B97460">
            <w:pPr>
              <w:spacing w:after="0" w:line="240" w:lineRule="auto"/>
              <w:jc w:val="left"/>
              <w:textAlignment w:val="top"/>
              <w:rPr>
                <w:color w:val="000000" w:themeColor="text1"/>
                <w:kern w:val="24"/>
                <w:sz w:val="20"/>
                <w:lang w:val="es-ES"/>
              </w:rPr>
            </w:pPr>
            <w:r w:rsidRPr="00E61429">
              <w:rPr>
                <w:rFonts w:cstheme="minorHAnsi"/>
                <w:color w:val="000000" w:themeColor="text1"/>
                <w:kern w:val="24"/>
                <w:sz w:val="20"/>
                <w:szCs w:val="20"/>
                <w:lang w:val="es-ES"/>
              </w:rPr>
              <w:t>39.26 [0.0000]</w:t>
            </w:r>
          </w:p>
        </w:tc>
        <w:tc>
          <w:tcPr>
            <w:tcW w:w="1595" w:type="dxa"/>
            <w:hideMark/>
          </w:tcPr>
          <w:p w14:paraId="2FAEBF93" w14:textId="3793A15A" w:rsidR="00E61429" w:rsidRPr="00B97460" w:rsidRDefault="00E61429" w:rsidP="00B97460">
            <w:pPr>
              <w:spacing w:after="0" w:line="240" w:lineRule="auto"/>
              <w:jc w:val="left"/>
              <w:textAlignment w:val="top"/>
              <w:rPr>
                <w:color w:val="000000" w:themeColor="text1"/>
                <w:kern w:val="24"/>
                <w:sz w:val="20"/>
                <w:lang w:val="es-ES"/>
              </w:rPr>
            </w:pPr>
            <w:r w:rsidRPr="00E61429">
              <w:rPr>
                <w:rFonts w:cstheme="minorHAnsi"/>
                <w:color w:val="000000" w:themeColor="text1"/>
                <w:kern w:val="24"/>
                <w:sz w:val="20"/>
                <w:szCs w:val="20"/>
                <w:lang w:val="es-ES"/>
              </w:rPr>
              <w:t>5.10 [0.0240]</w:t>
            </w:r>
          </w:p>
        </w:tc>
        <w:tc>
          <w:tcPr>
            <w:tcW w:w="1595" w:type="dxa"/>
            <w:hideMark/>
          </w:tcPr>
          <w:p w14:paraId="5DF832A2" w14:textId="6769ED3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561.29 [0.0000]</w:t>
            </w:r>
          </w:p>
        </w:tc>
        <w:tc>
          <w:tcPr>
            <w:tcW w:w="1595" w:type="dxa"/>
            <w:hideMark/>
          </w:tcPr>
          <w:p w14:paraId="15BB4E97" w14:textId="0A3B863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95.93 [0.0000]</w:t>
            </w:r>
          </w:p>
        </w:tc>
      </w:tr>
      <w:tr w:rsidR="00E61429" w:rsidRPr="00E61429" w14:paraId="5F090D00" w14:textId="77777777" w:rsidTr="00335839">
        <w:trPr>
          <w:trHeight w:val="57"/>
        </w:trPr>
        <w:tc>
          <w:tcPr>
            <w:tcW w:w="1701" w:type="dxa"/>
            <w:hideMark/>
          </w:tcPr>
          <w:p w14:paraId="41636129" w14:textId="160EFDD4" w:rsidR="00E61429" w:rsidRPr="00E61429" w:rsidRDefault="00E61429" w:rsidP="00E61429">
            <w:pPr>
              <w:spacing w:after="0" w:line="240" w:lineRule="auto"/>
              <w:jc w:val="left"/>
              <w:rPr>
                <w:rFonts w:cstheme="minorHAnsi"/>
                <w:sz w:val="20"/>
                <w:szCs w:val="20"/>
                <w:lang w:val="es-ES"/>
              </w:rPr>
            </w:pPr>
            <w:r w:rsidRPr="00E61429">
              <w:rPr>
                <w:rFonts w:cstheme="minorHAnsi"/>
                <w:color w:val="000000" w:themeColor="text1"/>
                <w:kern w:val="24"/>
                <w:sz w:val="20"/>
                <w:szCs w:val="20"/>
                <w:lang w:val="es-ES"/>
              </w:rPr>
              <w:t>LM SAR Rob</w:t>
            </w:r>
            <w:r>
              <w:rPr>
                <w:rFonts w:cstheme="minorHAnsi"/>
                <w:color w:val="000000" w:themeColor="text1"/>
                <w:kern w:val="24"/>
                <w:sz w:val="20"/>
                <w:szCs w:val="20"/>
                <w:lang w:val="es-ES"/>
              </w:rPr>
              <w:t>usto</w:t>
            </w:r>
          </w:p>
        </w:tc>
        <w:tc>
          <w:tcPr>
            <w:tcW w:w="1594" w:type="dxa"/>
            <w:hideMark/>
          </w:tcPr>
          <w:p w14:paraId="1C93439A" w14:textId="77777777"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0.12 [0.7334]</w:t>
            </w:r>
          </w:p>
        </w:tc>
        <w:tc>
          <w:tcPr>
            <w:tcW w:w="1595" w:type="dxa"/>
            <w:hideMark/>
          </w:tcPr>
          <w:p w14:paraId="58953F63" w14:textId="63B0E027"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0.00 [0.9734]</w:t>
            </w:r>
          </w:p>
        </w:tc>
        <w:tc>
          <w:tcPr>
            <w:tcW w:w="1595" w:type="dxa"/>
            <w:hideMark/>
          </w:tcPr>
          <w:p w14:paraId="70ADAE00" w14:textId="3BC8593C"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11.48 [0.0007]</w:t>
            </w:r>
          </w:p>
        </w:tc>
        <w:tc>
          <w:tcPr>
            <w:tcW w:w="1595" w:type="dxa"/>
            <w:hideMark/>
          </w:tcPr>
          <w:p w14:paraId="51F92B90" w14:textId="28981C69"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1.99 [0.1585]</w:t>
            </w:r>
          </w:p>
        </w:tc>
      </w:tr>
      <w:tr w:rsidR="00E61429" w:rsidRPr="00E61429" w14:paraId="44CAD0F3" w14:textId="77777777" w:rsidTr="00335839">
        <w:trPr>
          <w:trHeight w:val="57"/>
        </w:trPr>
        <w:tc>
          <w:tcPr>
            <w:tcW w:w="1701" w:type="dxa"/>
            <w:tcBorders>
              <w:bottom w:val="single" w:sz="12" w:space="0" w:color="auto"/>
            </w:tcBorders>
            <w:hideMark/>
          </w:tcPr>
          <w:p w14:paraId="7944A318" w14:textId="63F1593F" w:rsidR="00E61429" w:rsidRPr="00E61429" w:rsidRDefault="00E61429" w:rsidP="00E61429">
            <w:pPr>
              <w:spacing w:after="0" w:line="240" w:lineRule="auto"/>
              <w:jc w:val="left"/>
              <w:rPr>
                <w:rFonts w:cstheme="minorHAnsi"/>
                <w:sz w:val="20"/>
                <w:szCs w:val="20"/>
                <w:lang w:val="es-ES"/>
              </w:rPr>
            </w:pPr>
            <w:r>
              <w:rPr>
                <w:rFonts w:cstheme="minorHAnsi"/>
                <w:color w:val="000000" w:themeColor="text1"/>
                <w:kern w:val="24"/>
                <w:sz w:val="20"/>
                <w:szCs w:val="20"/>
                <w:lang w:val="es-ES"/>
              </w:rPr>
              <w:t>LM SEM Robusto</w:t>
            </w:r>
          </w:p>
        </w:tc>
        <w:tc>
          <w:tcPr>
            <w:tcW w:w="1594" w:type="dxa"/>
            <w:tcBorders>
              <w:bottom w:val="single" w:sz="12" w:space="0" w:color="auto"/>
            </w:tcBorders>
            <w:hideMark/>
          </w:tcPr>
          <w:p w14:paraId="5931D7B6" w14:textId="77777777"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0.44 [0.5093]</w:t>
            </w:r>
          </w:p>
        </w:tc>
        <w:tc>
          <w:tcPr>
            <w:tcW w:w="1595" w:type="dxa"/>
            <w:tcBorders>
              <w:bottom w:val="single" w:sz="12" w:space="0" w:color="auto"/>
            </w:tcBorders>
            <w:hideMark/>
          </w:tcPr>
          <w:p w14:paraId="682D5507" w14:textId="13943214"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0.01 [0.9434]</w:t>
            </w:r>
          </w:p>
        </w:tc>
        <w:tc>
          <w:tcPr>
            <w:tcW w:w="1595" w:type="dxa"/>
            <w:tcBorders>
              <w:bottom w:val="single" w:sz="12" w:space="0" w:color="auto"/>
            </w:tcBorders>
            <w:hideMark/>
          </w:tcPr>
          <w:p w14:paraId="2E23EDAC" w14:textId="703AE3CF"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3.47 [0.0626]</w:t>
            </w:r>
          </w:p>
        </w:tc>
        <w:tc>
          <w:tcPr>
            <w:tcW w:w="1595" w:type="dxa"/>
            <w:tcBorders>
              <w:bottom w:val="single" w:sz="12" w:space="0" w:color="auto"/>
            </w:tcBorders>
            <w:hideMark/>
          </w:tcPr>
          <w:p w14:paraId="3361AA30" w14:textId="6E869F5D" w:rsidR="00E61429" w:rsidRPr="00E61429" w:rsidRDefault="00E61429" w:rsidP="00E61429">
            <w:pPr>
              <w:spacing w:after="0" w:line="240" w:lineRule="auto"/>
              <w:jc w:val="left"/>
              <w:textAlignment w:val="top"/>
              <w:rPr>
                <w:rFonts w:cstheme="minorHAnsi"/>
                <w:color w:val="000000" w:themeColor="text1"/>
                <w:kern w:val="24"/>
                <w:sz w:val="20"/>
                <w:szCs w:val="20"/>
                <w:lang w:val="es-ES"/>
              </w:rPr>
            </w:pPr>
            <w:r w:rsidRPr="00E61429">
              <w:rPr>
                <w:rFonts w:cstheme="minorHAnsi"/>
                <w:color w:val="000000" w:themeColor="text1"/>
                <w:kern w:val="24"/>
                <w:sz w:val="20"/>
                <w:szCs w:val="20"/>
                <w:lang w:val="es-ES"/>
              </w:rPr>
              <w:t>4.09 [0.0431]</w:t>
            </w:r>
          </w:p>
        </w:tc>
      </w:tr>
      <w:tr w:rsidR="00335839" w:rsidRPr="00E61429" w14:paraId="45A30FEC" w14:textId="77777777" w:rsidTr="00335839">
        <w:trPr>
          <w:trHeight w:val="57"/>
        </w:trPr>
        <w:tc>
          <w:tcPr>
            <w:tcW w:w="8080" w:type="dxa"/>
            <w:gridSpan w:val="5"/>
            <w:tcBorders>
              <w:top w:val="single" w:sz="12" w:space="0" w:color="auto"/>
            </w:tcBorders>
            <w:hideMark/>
          </w:tcPr>
          <w:p w14:paraId="558DC38D" w14:textId="77777777" w:rsidR="00335839" w:rsidRPr="00B97460" w:rsidRDefault="00335839" w:rsidP="005B24F0">
            <w:pPr>
              <w:spacing w:after="0" w:line="240" w:lineRule="auto"/>
              <w:jc w:val="left"/>
              <w:rPr>
                <w:sz w:val="20"/>
                <w:lang w:val="es-ES"/>
              </w:rPr>
            </w:pPr>
            <w:r w:rsidRPr="00E61429">
              <w:rPr>
                <w:rFonts w:cstheme="minorHAnsi"/>
                <w:color w:val="000000" w:themeColor="text1"/>
                <w:kern w:val="24"/>
                <w:sz w:val="20"/>
                <w:szCs w:val="20"/>
                <w:lang w:val="es-ES"/>
              </w:rPr>
              <w:t>Notas</w:t>
            </w:r>
            <w:r w:rsidRPr="00B97460">
              <w:rPr>
                <w:color w:val="000000" w:themeColor="text1"/>
                <w:kern w:val="24"/>
                <w:sz w:val="20"/>
                <w:lang w:val="es-ES"/>
              </w:rPr>
              <w:t>:</w:t>
            </w:r>
          </w:p>
          <w:p w14:paraId="1AF029E4" w14:textId="101A21C2" w:rsidR="00335839" w:rsidRPr="00B97460" w:rsidRDefault="00335839" w:rsidP="00335839">
            <w:pPr>
              <w:spacing w:after="0" w:line="240" w:lineRule="auto"/>
              <w:jc w:val="left"/>
              <w:rPr>
                <w:color w:val="000000" w:themeColor="text1"/>
                <w:kern w:val="24"/>
                <w:sz w:val="20"/>
                <w:lang w:val="es-ES"/>
              </w:rPr>
            </w:pPr>
            <w:r w:rsidRPr="00B97460">
              <w:rPr>
                <w:color w:val="000000" w:themeColor="text1"/>
                <w:kern w:val="24"/>
                <w:position w:val="7"/>
                <w:sz w:val="20"/>
                <w:vertAlign w:val="superscript"/>
                <w:lang w:val="es-ES"/>
              </w:rPr>
              <w:t>*</w:t>
            </w:r>
            <w:r w:rsidRPr="00B97460">
              <w:rPr>
                <w:color w:val="000000" w:themeColor="text1"/>
                <w:kern w:val="24"/>
                <w:sz w:val="20"/>
                <w:lang w:val="es-ES"/>
              </w:rPr>
              <w:t>p&lt;0.1; </w:t>
            </w:r>
            <w:r w:rsidRPr="00B97460">
              <w:rPr>
                <w:color w:val="000000" w:themeColor="text1"/>
                <w:kern w:val="24"/>
                <w:position w:val="7"/>
                <w:sz w:val="20"/>
                <w:vertAlign w:val="superscript"/>
                <w:lang w:val="es-ES"/>
              </w:rPr>
              <w:t>**</w:t>
            </w:r>
            <w:r w:rsidRPr="00B97460">
              <w:rPr>
                <w:color w:val="000000" w:themeColor="text1"/>
                <w:kern w:val="24"/>
                <w:sz w:val="20"/>
                <w:lang w:val="es-ES"/>
              </w:rPr>
              <w:t>p&lt;0.05; </w:t>
            </w:r>
            <w:r w:rsidRPr="00B97460">
              <w:rPr>
                <w:color w:val="000000" w:themeColor="text1"/>
                <w:kern w:val="24"/>
                <w:position w:val="7"/>
                <w:sz w:val="20"/>
                <w:vertAlign w:val="superscript"/>
                <w:lang w:val="es-ES"/>
              </w:rPr>
              <w:t>***</w:t>
            </w:r>
            <w:r w:rsidRPr="00B97460">
              <w:rPr>
                <w:color w:val="000000" w:themeColor="text1"/>
                <w:kern w:val="24"/>
                <w:sz w:val="20"/>
                <w:lang w:val="es-ES"/>
              </w:rPr>
              <w:t>p&lt;0.01</w:t>
            </w:r>
          </w:p>
          <w:p w14:paraId="1BD627E5" w14:textId="02F22883" w:rsidR="00335839" w:rsidRPr="00E61429" w:rsidRDefault="00335839" w:rsidP="00335839">
            <w:pPr>
              <w:spacing w:after="0" w:line="240" w:lineRule="auto"/>
              <w:jc w:val="left"/>
              <w:rPr>
                <w:rFonts w:cstheme="minorHAnsi"/>
                <w:color w:val="000000" w:themeColor="text1"/>
                <w:kern w:val="24"/>
                <w:sz w:val="20"/>
                <w:szCs w:val="20"/>
                <w:lang w:val="es-ES"/>
              </w:rPr>
            </w:pPr>
            <w:r w:rsidRPr="00E61429">
              <w:rPr>
                <w:rFonts w:cstheme="minorHAnsi"/>
                <w:color w:val="000000" w:themeColor="text1"/>
                <w:kern w:val="24"/>
                <w:sz w:val="20"/>
                <w:szCs w:val="20"/>
                <w:lang w:val="es-ES"/>
              </w:rPr>
              <w:t xml:space="preserve">Periodo de 6 meses: noviembre 2017 a abril 2018 </w:t>
            </w:r>
          </w:p>
          <w:p w14:paraId="56966CD1" w14:textId="31A1B356" w:rsidR="00335839" w:rsidRDefault="00335839" w:rsidP="00E61429">
            <w:pPr>
              <w:tabs>
                <w:tab w:val="left" w:pos="2191"/>
              </w:tabs>
              <w:spacing w:after="0" w:line="240" w:lineRule="auto"/>
              <w:jc w:val="left"/>
              <w:rPr>
                <w:rFonts w:cstheme="minorHAnsi"/>
                <w:color w:val="000000" w:themeColor="text1"/>
                <w:kern w:val="24"/>
                <w:sz w:val="20"/>
                <w:szCs w:val="20"/>
                <w:lang w:val="es-ES"/>
              </w:rPr>
            </w:pPr>
            <w:r w:rsidRPr="00E61429">
              <w:rPr>
                <w:rFonts w:cstheme="minorHAnsi"/>
                <w:color w:val="000000" w:themeColor="text1"/>
                <w:kern w:val="24"/>
                <w:sz w:val="20"/>
                <w:szCs w:val="20"/>
                <w:lang w:val="es-ES"/>
              </w:rPr>
              <w:t xml:space="preserve">Periodo de 18 meses: mayo 2017 a octubre 2018  </w:t>
            </w:r>
          </w:p>
          <w:p w14:paraId="39106943" w14:textId="66B69D59" w:rsidR="00335839" w:rsidRPr="00B97460" w:rsidRDefault="00335839" w:rsidP="00B97460">
            <w:pPr>
              <w:tabs>
                <w:tab w:val="left" w:pos="2191"/>
              </w:tabs>
              <w:spacing w:after="0" w:line="240" w:lineRule="auto"/>
              <w:ind w:left="35"/>
              <w:jc w:val="left"/>
              <w:rPr>
                <w:sz w:val="20"/>
                <w:lang w:val="es-ES"/>
              </w:rPr>
            </w:pPr>
            <w:r>
              <w:rPr>
                <w:rFonts w:cstheme="minorHAnsi"/>
                <w:color w:val="000000" w:themeColor="text1"/>
                <w:kern w:val="24"/>
                <w:sz w:val="20"/>
                <w:szCs w:val="20"/>
                <w:lang w:val="es-ES"/>
              </w:rPr>
              <w:t>Los errores estándares se computan con clusterizando a nivel estación para tener en cuenta correlación serial en los datos</w:t>
            </w:r>
            <w:r w:rsidRPr="00E61429">
              <w:rPr>
                <w:rFonts w:cstheme="minorHAnsi"/>
                <w:color w:val="000000" w:themeColor="text1"/>
                <w:kern w:val="24"/>
                <w:sz w:val="20"/>
                <w:szCs w:val="20"/>
                <w:lang w:val="es-ES"/>
              </w:rPr>
              <w:t xml:space="preserve"> </w:t>
            </w:r>
          </w:p>
        </w:tc>
      </w:tr>
    </w:tbl>
    <w:p w14:paraId="7DE4467E" w14:textId="71B3B2EB" w:rsidR="00197DD0" w:rsidRPr="005B24F0" w:rsidRDefault="00197DD0" w:rsidP="00B97460">
      <w:pPr>
        <w:pStyle w:val="Fuente"/>
      </w:pPr>
      <w:r w:rsidRPr="005B24F0">
        <w:t>Fuente: Elaboración propia, 2019</w:t>
      </w:r>
    </w:p>
    <w:p w14:paraId="3FA5A3C7" w14:textId="2020193F" w:rsidR="009539C7" w:rsidRDefault="00632C11" w:rsidP="00D32E14">
      <w:pPr>
        <w:rPr>
          <w:ins w:id="1258" w:author="Diego Uriarte" w:date="2019-05-10T15:49:00Z"/>
        </w:rPr>
      </w:pPr>
      <w:ins w:id="1259" w:author="Diego Uriarte" w:date="2019-05-10T15:49:00Z">
        <w:r>
          <w:rPr>
            <w:lang w:val="es-ES"/>
          </w:rPr>
          <w:t xml:space="preserve">No se encuentran efectos significativos en el caso del diésel para las estaciones abanderadas de Pecsa. Las estaciones vecinas a las que cambian de dueño pasan a cobrar 5 centavos más en el largo plazo para el caso del gasohol. </w:t>
        </w:r>
        <w:r w:rsidR="00825C55">
          <w:rPr>
            <w:lang w:val="es-ES"/>
          </w:rPr>
          <w:t xml:space="preserve">La secuencia de estaciones (SC) solo resulta significativa para el diésel en la ventana de 18 meses - coincidiendo con lo encontrado por </w:t>
        </w:r>
        <w:r w:rsidR="00825C55">
          <w:t xml:space="preserve">Pennerstorfer y Weiss </w:t>
        </w:r>
        <w:r w:rsidR="00825C55">
          <w:fldChar w:fldCharType="begin"/>
        </w:r>
        <w:r w:rsidR="00EF71D3">
          <w:instrText xml:space="preserve"> ADDIN ZOTERO_ITEM CSL_CITATION {"citationID":"HwD3r5ak","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00825C55">
          <w:fldChar w:fldCharType="separate"/>
        </w:r>
        <w:r w:rsidR="00825C55" w:rsidRPr="00DA18E1">
          <w:rPr>
            <w:rFonts w:ascii="Times New Roman" w:hAnsi="Times New Roman"/>
          </w:rPr>
          <w:t>(2013)</w:t>
        </w:r>
        <w:r w:rsidR="00825C55">
          <w:fldChar w:fldCharType="end"/>
        </w:r>
        <w:r w:rsidR="00825C55">
          <w:t xml:space="preserve"> – en tanto que no se encuentran resultados significativos para el gasohol.</w:t>
        </w:r>
      </w:ins>
    </w:p>
    <w:p w14:paraId="0BB45F66" w14:textId="44CF188A" w:rsidR="00825C55" w:rsidRDefault="002B4709" w:rsidP="00D32E14">
      <w:pPr>
        <w:rPr>
          <w:lang w:val="es-ES"/>
        </w:rPr>
      </w:pPr>
      <w:ins w:id="1260" w:author="Diego Uriarte" w:date="2019-05-10T15:49:00Z">
        <w:r>
          <w:rPr>
            <w:lang w:val="es-ES"/>
          </w:rPr>
          <w:t xml:space="preserve">Al igual que en el caso de los cortes transversales, se debe evaluar si es necesario aplicar un modelo con dependencia espacial. </w:t>
        </w:r>
        <w:r w:rsidR="007B2408">
          <w:rPr>
            <w:lang w:val="es-ES"/>
          </w:rPr>
          <w:t xml:space="preserve">Para ello, se aplican las pruebas de Anselin (1996), transformando las variables “dentro de”, es decir, restando la media en el periodo a cada observación. Las pruebas </w:t>
        </w:r>
        <w:r w:rsidR="00FA1B25">
          <w:rPr>
            <w:lang w:val="es-ES"/>
          </w:rPr>
          <w:t xml:space="preserve">robustas </w:t>
        </w:r>
        <w:r w:rsidR="007B2408">
          <w:rPr>
            <w:lang w:val="es-ES"/>
          </w:rPr>
          <w:t>no son concluyentes, por lo que estimaremos el modelo espacial de Durbin para revisar la significancia los estimadores asociados a la dependencia espacial.</w:t>
        </w:r>
      </w:ins>
    </w:p>
    <w:p w14:paraId="132F71D6" w14:textId="73AE7E15" w:rsidR="00793EFA" w:rsidRDefault="00793EFA" w:rsidP="00793EFA">
      <w:pPr>
        <w:pStyle w:val="Ttulo2"/>
        <w:rPr>
          <w:lang w:val="es-ES"/>
        </w:rPr>
      </w:pPr>
      <w:r>
        <w:rPr>
          <w:lang w:val="es-ES"/>
        </w:rPr>
        <w:t>Estimación utilizando diferencias-en-diferencias</w:t>
      </w:r>
    </w:p>
    <w:p w14:paraId="57ED3DA6" w14:textId="6F55EBAD" w:rsidR="00793EFA" w:rsidRDefault="00493BB2" w:rsidP="00D32E14">
      <w:pPr>
        <w:rPr>
          <w:ins w:id="1261" w:author="Diego Uriarte" w:date="2019-05-14T20:13:00Z"/>
          <w:lang w:val="es-ES"/>
        </w:rPr>
      </w:pPr>
      <w:r>
        <w:rPr>
          <w:lang w:val="es-ES"/>
        </w:rPr>
        <w:t xml:space="preserve">Se quiere explorar mediante el método de diferencias-en-diferencias, el efecto en los precios de la adquisición de una cadena de estaciones, y las repercusiones sobre las estaciones vecinas a las </w:t>
      </w:r>
      <w:r>
        <w:rPr>
          <w:lang w:val="es-ES"/>
        </w:rPr>
        <w:lastRenderedPageBreak/>
        <w:t>estaciones adquiridas. Para las regresiones, se utilizan como variables de control (cuando se indica) el tipo de estación, el número de grifos vecinos, distancia mínima al grifo más cercano, densidad poblacional, ingreso per cápita y número de viajes en transporte motorizado hacia distrito donde se ubica el grifo. Las columnas (1), (2) y (4) siguen la especificación</w:t>
      </w:r>
      <w:r w:rsidR="00AF3DD9">
        <w:rPr>
          <w:lang w:val="es-ES"/>
        </w:rPr>
        <w:t xml:space="preserve"> presentada en las ecuaciones </w:t>
      </w:r>
      <w:r w:rsidR="00AF3DD9">
        <w:rPr>
          <w:lang w:val="es-ES"/>
        </w:rPr>
        <w:fldChar w:fldCharType="begin"/>
      </w:r>
      <w:r w:rsidR="00AF3DD9">
        <w:rPr>
          <w:lang w:val="es-ES"/>
        </w:rPr>
        <w:instrText xml:space="preserve"> REF compra_esp \h </w:instrText>
      </w:r>
      <w:r w:rsidR="00AF3DD9">
        <w:rPr>
          <w:lang w:val="es-ES"/>
        </w:rPr>
      </w:r>
      <w:r w:rsidR="00AF3DD9">
        <w:rPr>
          <w:lang w:val="es-ES"/>
        </w:rPr>
        <w:fldChar w:fldCharType="separate"/>
      </w:r>
      <m:oMath>
        <m:r>
          <m:rPr>
            <m:sty m:val="p"/>
          </m:rPr>
          <w:rPr>
            <w:rFonts w:ascii="Cambria Math" w:hAnsi="Cambria Math"/>
            <w:noProof/>
            <w:lang w:val="es-ES"/>
          </w:rPr>
          <m:t>4</m:t>
        </m:r>
      </m:oMath>
      <w:r w:rsidR="00AF3DD9">
        <w:rPr>
          <w:lang w:val="es-ES"/>
        </w:rPr>
        <w:fldChar w:fldCharType="end"/>
      </w:r>
      <w:r w:rsidR="00AF3DD9">
        <w:rPr>
          <w:lang w:val="es-ES"/>
        </w:rPr>
        <w:t xml:space="preserve"> y </w:t>
      </w:r>
      <w:r w:rsidR="00AF3DD9">
        <w:rPr>
          <w:lang w:val="es-ES"/>
        </w:rPr>
        <w:fldChar w:fldCharType="begin"/>
      </w:r>
      <w:r w:rsidR="00AF3DD9">
        <w:rPr>
          <w:lang w:val="es-ES"/>
        </w:rPr>
        <w:instrText xml:space="preserve"> REF vecino_esp \h </w:instrText>
      </w:r>
      <w:r w:rsidR="00AF3DD9">
        <w:rPr>
          <w:lang w:val="es-ES"/>
        </w:rPr>
      </w:r>
      <w:r w:rsidR="00AF3DD9">
        <w:rPr>
          <w:lang w:val="es-ES"/>
        </w:rPr>
        <w:fldChar w:fldCharType="separate"/>
      </w:r>
      <m:oMath>
        <m:r>
          <m:rPr>
            <m:sty m:val="p"/>
          </m:rPr>
          <w:rPr>
            <w:rFonts w:ascii="Cambria Math" w:hAnsi="Cambria Math"/>
            <w:noProof/>
            <w:lang w:val="es-ES"/>
          </w:rPr>
          <m:t>5</m:t>
        </m:r>
      </m:oMath>
      <w:r w:rsidR="00AF3DD9">
        <w:rPr>
          <w:lang w:val="es-ES"/>
        </w:rPr>
        <w:fldChar w:fldCharType="end"/>
      </w:r>
      <w:r w:rsidR="00AF3DD9">
        <w:rPr>
          <w:lang w:val="es-ES"/>
        </w:rPr>
        <w:t xml:space="preserve">. </w:t>
      </w:r>
    </w:p>
    <w:p w14:paraId="77268582" w14:textId="63D9593A" w:rsidR="00010844" w:rsidRDefault="00C31C4C" w:rsidP="00C31C4C">
      <w:pPr>
        <w:pStyle w:val="Ttulo3"/>
        <w:rPr>
          <w:lang w:val="es-ES"/>
        </w:rPr>
      </w:pPr>
      <w:r>
        <w:rPr>
          <w:lang w:val="es-ES"/>
        </w:rPr>
        <w:t>Efecto de la compra</w:t>
      </w:r>
      <w:r w:rsidR="00041A5D">
        <w:rPr>
          <w:lang w:val="es-ES"/>
        </w:rPr>
        <w:t xml:space="preserve"> sobre los precios de las estaciones</w:t>
      </w:r>
    </w:p>
    <w:p w14:paraId="78C50779" w14:textId="415B1069" w:rsidR="009B0169" w:rsidRDefault="009B0169" w:rsidP="009B0169">
      <w:pPr>
        <w:rPr>
          <w:lang w:val="es-ES"/>
        </w:rPr>
      </w:pPr>
      <w:r>
        <w:rPr>
          <w:lang w:val="es-ES"/>
        </w:rPr>
        <w:t>Primero, evaluamos el efecto de la adquisición de las estaciones de Pecsa por Primax en los precios de la misma estación. El precio de las estaciones que fueron adquiridas es mayor que las no adquiridas, por un margen de 6 a 8 centavos, siendo estas diferencias significativas</w:t>
      </w:r>
      <w:r w:rsidR="00384D7C">
        <w:rPr>
          <w:lang w:val="es-ES"/>
        </w:rPr>
        <w:t xml:space="preserve"> (ver </w:t>
      </w:r>
      <w:r w:rsidR="00384D7C">
        <w:rPr>
          <w:lang w:val="es-ES"/>
        </w:rPr>
        <w:fldChar w:fldCharType="begin"/>
      </w:r>
      <w:r w:rsidR="00384D7C">
        <w:rPr>
          <w:lang w:val="es-ES"/>
        </w:rPr>
        <w:instrText xml:space="preserve"> REF _Ref8911580 \h </w:instrText>
      </w:r>
      <w:r w:rsidR="00384D7C">
        <w:rPr>
          <w:lang w:val="es-ES"/>
        </w:rPr>
      </w:r>
      <w:r w:rsidR="00384D7C">
        <w:rPr>
          <w:lang w:val="es-ES"/>
        </w:rPr>
        <w:fldChar w:fldCharType="separate"/>
      </w:r>
      <w:r w:rsidR="00384D7C">
        <w:t xml:space="preserve">Tabla </w:t>
      </w:r>
      <w:r w:rsidR="00384D7C">
        <w:rPr>
          <w:noProof/>
        </w:rPr>
        <w:t>9</w:t>
      </w:r>
      <w:r w:rsidR="00384D7C">
        <w:rPr>
          <w:lang w:val="es-ES"/>
        </w:rPr>
        <w:fldChar w:fldCharType="end"/>
      </w:r>
      <w:r w:rsidR="00384D7C">
        <w:rPr>
          <w:lang w:val="es-ES"/>
        </w:rPr>
        <w:t>)</w:t>
      </w:r>
      <w:r>
        <w:rPr>
          <w:lang w:val="es-ES"/>
        </w:rPr>
        <w:t xml:space="preserve">. Para la estimación de la columna 3, se agrupa la información cada tres meses, y se toma el período de agosto – octubre del año 2017 como base. Aquí, se interaccionan las variables con dummies correspondientes a los periodos de tres meses antes y luego de la adquisición. Al desagregar la información de esta manera se observan dos hechos: (1) </w:t>
      </w:r>
      <w:r w:rsidR="000B3D47">
        <w:rPr>
          <w:lang w:val="es-ES"/>
        </w:rPr>
        <w:t>E</w:t>
      </w:r>
      <w:r>
        <w:rPr>
          <w:lang w:val="es-ES"/>
        </w:rPr>
        <w:t>n un período de 6 meses antes de la adquisición hasta tres meses luego de la misma, el cambio en el precio del diésel en las estaciones Pecsa adquiridas es cercano a 0 y no significativo.</w:t>
      </w:r>
      <w:r w:rsidR="000B3D47">
        <w:rPr>
          <w:lang w:val="es-ES"/>
        </w:rPr>
        <w:t xml:space="preserve"> (2) Los efectos de aumento de precio son mayores y significativos a partir de los tres meses luego de la adquisición.</w:t>
      </w:r>
    </w:p>
    <w:p w14:paraId="6740FC83" w14:textId="59C90F91" w:rsidR="00672897" w:rsidRDefault="00672897" w:rsidP="00672897">
      <w:pPr>
        <w:rPr>
          <w:lang w:val="es-ES"/>
        </w:rPr>
      </w:pPr>
      <w:r>
        <w:rPr>
          <w:lang w:val="es-ES"/>
        </w:rPr>
        <w:t xml:space="preserve">La Tabla </w:t>
      </w:r>
      <w:r>
        <w:rPr>
          <w:lang w:val="es-ES"/>
        </w:rPr>
        <w:fldChar w:fldCharType="begin"/>
      </w:r>
      <w:r>
        <w:rPr>
          <w:lang w:val="es-ES"/>
        </w:rPr>
        <w:instrText xml:space="preserve"> REF  _Ref8911513 \# 0 \h  \* MERGEFORMAT </w:instrText>
      </w:r>
      <w:r>
        <w:rPr>
          <w:lang w:val="es-ES"/>
        </w:rPr>
      </w:r>
      <w:r>
        <w:rPr>
          <w:lang w:val="es-ES"/>
        </w:rPr>
        <w:fldChar w:fldCharType="separate"/>
      </w:r>
      <w:r>
        <w:rPr>
          <w:lang w:val="es-ES"/>
        </w:rPr>
        <w:t>10</w:t>
      </w:r>
      <w:r>
        <w:rPr>
          <w:lang w:val="es-ES"/>
        </w:rPr>
        <w:fldChar w:fldCharType="end"/>
      </w:r>
      <w:r>
        <w:rPr>
          <w:lang w:val="es-ES"/>
        </w:rPr>
        <w:t xml:space="preserve"> presenta la estimación para el gasohol 90 y se aprecia un escenario parecido, con un aumento de precios para las estaciones de Pecsa de alrededor de 12 centavos y con efectos cercanos a cero y no significativos para los períodos antes de la adquisición. Sin embargo, para el caso del gasohol, el incremento de precios es significativo a partir del trimestre correspondiente a la adquisición.</w:t>
      </w:r>
    </w:p>
    <w:p w14:paraId="1DE1B532" w14:textId="77777777" w:rsidR="00672897" w:rsidRDefault="00672897" w:rsidP="00672897">
      <w:pPr>
        <w:rPr>
          <w:lang w:val="es-ES"/>
        </w:rPr>
      </w:pPr>
      <w:r>
        <w:rPr>
          <w:lang w:val="es-ES"/>
        </w:rPr>
        <w:t xml:space="preserve">En ambos casos, se encuentra un aumento significativo de los precios del diésel y gasohol 90 para las estaciones adquiridas, siendo mayor para el gasohol 90. Estos resultados concuerdan con lo observado en el </w:t>
      </w:r>
      <w:r>
        <w:rPr>
          <w:lang w:val="es-ES"/>
        </w:rPr>
        <w:fldChar w:fldCharType="begin"/>
      </w:r>
      <w:r>
        <w:rPr>
          <w:lang w:val="es-ES"/>
        </w:rPr>
        <w:instrText xml:space="preserve"> REF _Ref6247871 \h </w:instrText>
      </w:r>
      <w:r>
        <w:rPr>
          <w:lang w:val="es-ES"/>
        </w:rPr>
      </w:r>
      <w:r>
        <w:rPr>
          <w:lang w:val="es-ES"/>
        </w:rPr>
        <w:fldChar w:fldCharType="separate"/>
      </w:r>
      <w:r w:rsidRPr="00BE2AFD">
        <w:t xml:space="preserve">Gráfico </w:t>
      </w:r>
      <w:r>
        <w:rPr>
          <w:noProof/>
        </w:rPr>
        <w:t>4</w:t>
      </w:r>
      <w:r>
        <w:rPr>
          <w:lang w:val="es-ES"/>
        </w:rPr>
        <w:fldChar w:fldCharType="end"/>
      </w:r>
      <w:r>
        <w:rPr>
          <w:lang w:val="es-ES"/>
        </w:rPr>
        <w:t>, en los que el precio de gasohol 90 de Pecsa tenían un precio similar a las estaciones independientes, y luego de la adquisición se encuentra por encima. De manera similar, los precios de diésel antes de la adquisición eran similares a las estaciones abanderadas y luego se incrementan más rápidamente. Estos resultados apuntan en la dirección que la nueva administración de las estaciones decidió aumentar los precios ya que, en parte, se encontraban al nivel de estaciones independientes o abanderadas.</w:t>
      </w:r>
    </w:p>
    <w:p w14:paraId="74511797" w14:textId="53BB4AAB" w:rsidR="00400240" w:rsidRDefault="00400240" w:rsidP="00400240">
      <w:pPr>
        <w:pStyle w:val="Descripcin"/>
        <w:keepNext/>
      </w:pPr>
      <w:bookmarkStart w:id="1262" w:name="_Ref8911580"/>
      <w:r>
        <w:lastRenderedPageBreak/>
        <w:t xml:space="preserve">Tabla </w:t>
      </w:r>
      <w:r>
        <w:fldChar w:fldCharType="begin"/>
      </w:r>
      <w:r>
        <w:instrText xml:space="preserve"> SEQ Tabla \* ARABIC </w:instrText>
      </w:r>
      <w:r>
        <w:fldChar w:fldCharType="separate"/>
      </w:r>
      <w:r w:rsidR="000B3D47">
        <w:rPr>
          <w:noProof/>
        </w:rPr>
        <w:t>9</w:t>
      </w:r>
      <w:r>
        <w:fldChar w:fldCharType="end"/>
      </w:r>
      <w:bookmarkEnd w:id="1262"/>
      <w:r>
        <w:t>: Cambio en precio de diésel para estaciones adquiridas</w:t>
      </w:r>
    </w:p>
    <w:tbl>
      <w:tblPr>
        <w:tblStyle w:val="tesis"/>
        <w:tblW w:w="8730" w:type="dxa"/>
        <w:tblLayout w:type="fixed"/>
        <w:tblLook w:val="04A0" w:firstRow="1" w:lastRow="0" w:firstColumn="1" w:lastColumn="0" w:noHBand="0" w:noVBand="1"/>
      </w:tblPr>
      <w:tblGrid>
        <w:gridCol w:w="3261"/>
        <w:gridCol w:w="1067"/>
        <w:gridCol w:w="1467"/>
        <w:gridCol w:w="1467"/>
        <w:gridCol w:w="1468"/>
      </w:tblGrid>
      <w:tr w:rsidR="001E52B9" w:rsidRPr="00436618" w14:paraId="71E8E3CE"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single" w:sz="12" w:space="0" w:color="auto"/>
              <w:left w:val="nil"/>
              <w:bottom w:val="single" w:sz="4" w:space="0" w:color="auto"/>
              <w:right w:val="nil"/>
            </w:tcBorders>
            <w:hideMark/>
          </w:tcPr>
          <w:p w14:paraId="020548A6" w14:textId="77777777" w:rsidR="001E52B9" w:rsidRPr="00436618" w:rsidRDefault="001E52B9" w:rsidP="001E52B9">
            <w:pPr>
              <w:spacing w:after="0" w:line="240" w:lineRule="auto"/>
              <w:jc w:val="center"/>
              <w:rPr>
                <w:rFonts w:asciiTheme="minorHAnsi" w:hAnsiTheme="minorHAnsi" w:cstheme="minorHAnsi"/>
                <w:sz w:val="20"/>
                <w:szCs w:val="20"/>
              </w:rPr>
            </w:pPr>
          </w:p>
        </w:tc>
        <w:tc>
          <w:tcPr>
            <w:tcW w:w="1067" w:type="dxa"/>
            <w:tcBorders>
              <w:top w:val="single" w:sz="12" w:space="0" w:color="auto"/>
              <w:left w:val="nil"/>
              <w:bottom w:val="single" w:sz="4" w:space="0" w:color="auto"/>
              <w:right w:val="nil"/>
            </w:tcBorders>
            <w:hideMark/>
          </w:tcPr>
          <w:p w14:paraId="1FC0AA66"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(1)</w:t>
            </w:r>
          </w:p>
        </w:tc>
        <w:tc>
          <w:tcPr>
            <w:tcW w:w="1467" w:type="dxa"/>
            <w:tcBorders>
              <w:top w:val="single" w:sz="12" w:space="0" w:color="auto"/>
              <w:left w:val="nil"/>
              <w:bottom w:val="single" w:sz="4" w:space="0" w:color="auto"/>
              <w:right w:val="nil"/>
            </w:tcBorders>
            <w:hideMark/>
          </w:tcPr>
          <w:p w14:paraId="3D55D756"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(2)</w:t>
            </w:r>
          </w:p>
        </w:tc>
        <w:tc>
          <w:tcPr>
            <w:tcW w:w="1467" w:type="dxa"/>
            <w:tcBorders>
              <w:top w:val="single" w:sz="12" w:space="0" w:color="auto"/>
              <w:left w:val="nil"/>
              <w:bottom w:val="single" w:sz="4" w:space="0" w:color="auto"/>
              <w:right w:val="nil"/>
            </w:tcBorders>
            <w:hideMark/>
          </w:tcPr>
          <w:p w14:paraId="2132C547"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(3)</w:t>
            </w:r>
          </w:p>
        </w:tc>
        <w:tc>
          <w:tcPr>
            <w:tcW w:w="1468" w:type="dxa"/>
            <w:tcBorders>
              <w:top w:val="single" w:sz="12" w:space="0" w:color="auto"/>
              <w:left w:val="nil"/>
              <w:bottom w:val="single" w:sz="4" w:space="0" w:color="auto"/>
              <w:right w:val="nil"/>
            </w:tcBorders>
            <w:hideMark/>
          </w:tcPr>
          <w:p w14:paraId="33C6EFC3"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(4)</w:t>
            </w:r>
          </w:p>
        </w:tc>
      </w:tr>
      <w:tr w:rsidR="001E52B9" w:rsidRPr="00436618" w14:paraId="755B29D8"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single" w:sz="4" w:space="0" w:color="auto"/>
              <w:left w:val="nil"/>
              <w:bottom w:val="nil"/>
              <w:right w:val="nil"/>
            </w:tcBorders>
            <w:hideMark/>
          </w:tcPr>
          <w:p w14:paraId="2722B2CD" w14:textId="3A74C476" w:rsidR="001E52B9" w:rsidRPr="00436618" w:rsidRDefault="001E52B9" w:rsidP="001E52B9">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Dum.Comprada</w:t>
            </w:r>
          </w:p>
        </w:tc>
        <w:tc>
          <w:tcPr>
            <w:tcW w:w="1067" w:type="dxa"/>
            <w:tcBorders>
              <w:top w:val="single" w:sz="4" w:space="0" w:color="auto"/>
              <w:left w:val="nil"/>
              <w:bottom w:val="nil"/>
              <w:right w:val="nil"/>
            </w:tcBorders>
            <w:hideMark/>
          </w:tcPr>
          <w:p w14:paraId="7932356A"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-0.079</w:t>
            </w:r>
          </w:p>
        </w:tc>
        <w:tc>
          <w:tcPr>
            <w:tcW w:w="1467" w:type="dxa"/>
            <w:tcBorders>
              <w:top w:val="single" w:sz="4" w:space="0" w:color="auto"/>
              <w:left w:val="nil"/>
              <w:bottom w:val="nil"/>
              <w:right w:val="nil"/>
            </w:tcBorders>
            <w:hideMark/>
          </w:tcPr>
          <w:p w14:paraId="163826A3"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-0.280</w:t>
            </w:r>
            <w:r w:rsidRPr="00436618">
              <w:rPr>
                <w:rFonts w:asciiTheme="minorHAnsi" w:hAnsiTheme="minorHAnsi" w:cstheme="minorHAnsi"/>
                <w:sz w:val="20"/>
                <w:szCs w:val="20"/>
                <w:vertAlign w:val="superscript"/>
              </w:rPr>
              <w:t>***</w:t>
            </w:r>
          </w:p>
        </w:tc>
        <w:tc>
          <w:tcPr>
            <w:tcW w:w="1467" w:type="dxa"/>
            <w:tcBorders>
              <w:top w:val="single" w:sz="4" w:space="0" w:color="auto"/>
              <w:left w:val="nil"/>
              <w:bottom w:val="nil"/>
              <w:right w:val="nil"/>
            </w:tcBorders>
            <w:hideMark/>
          </w:tcPr>
          <w:p w14:paraId="032EE9E6"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0.038</w:t>
            </w:r>
          </w:p>
        </w:tc>
        <w:tc>
          <w:tcPr>
            <w:tcW w:w="1468" w:type="dxa"/>
            <w:tcBorders>
              <w:top w:val="single" w:sz="4" w:space="0" w:color="auto"/>
              <w:left w:val="nil"/>
              <w:bottom w:val="nil"/>
              <w:right w:val="nil"/>
            </w:tcBorders>
            <w:hideMark/>
          </w:tcPr>
          <w:p w14:paraId="39CFD640"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0.031</w:t>
            </w:r>
          </w:p>
        </w:tc>
      </w:tr>
      <w:tr w:rsidR="001E52B9" w:rsidRPr="00436618" w14:paraId="3486DA54"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45613715" w14:textId="77777777" w:rsidR="001E52B9" w:rsidRPr="00436618" w:rsidRDefault="001E52B9" w:rsidP="00436618">
            <w:pPr>
              <w:spacing w:after="0" w:line="240" w:lineRule="auto"/>
              <w:jc w:val="left"/>
              <w:rPr>
                <w:rFonts w:asciiTheme="minorHAnsi" w:hAnsiTheme="minorHAnsi" w:cstheme="minorHAnsi"/>
                <w:sz w:val="20"/>
                <w:szCs w:val="20"/>
              </w:rPr>
            </w:pPr>
          </w:p>
        </w:tc>
        <w:tc>
          <w:tcPr>
            <w:tcW w:w="1067" w:type="dxa"/>
            <w:tcBorders>
              <w:top w:val="nil"/>
              <w:left w:val="nil"/>
              <w:bottom w:val="nil"/>
              <w:right w:val="nil"/>
            </w:tcBorders>
            <w:hideMark/>
          </w:tcPr>
          <w:p w14:paraId="3D8B04F5"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(0.070)</w:t>
            </w:r>
          </w:p>
        </w:tc>
        <w:tc>
          <w:tcPr>
            <w:tcW w:w="1467" w:type="dxa"/>
            <w:tcBorders>
              <w:top w:val="nil"/>
              <w:left w:val="nil"/>
              <w:bottom w:val="nil"/>
              <w:right w:val="nil"/>
            </w:tcBorders>
            <w:hideMark/>
          </w:tcPr>
          <w:p w14:paraId="194A0D2A"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(0.061)</w:t>
            </w:r>
          </w:p>
        </w:tc>
        <w:tc>
          <w:tcPr>
            <w:tcW w:w="1467" w:type="dxa"/>
            <w:tcBorders>
              <w:top w:val="nil"/>
              <w:left w:val="nil"/>
              <w:bottom w:val="nil"/>
              <w:right w:val="nil"/>
            </w:tcBorders>
            <w:hideMark/>
          </w:tcPr>
          <w:p w14:paraId="48E7B5C9"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(0.064)</w:t>
            </w:r>
          </w:p>
        </w:tc>
        <w:tc>
          <w:tcPr>
            <w:tcW w:w="1468" w:type="dxa"/>
            <w:tcBorders>
              <w:top w:val="nil"/>
              <w:left w:val="nil"/>
              <w:bottom w:val="nil"/>
              <w:right w:val="nil"/>
            </w:tcBorders>
            <w:hideMark/>
          </w:tcPr>
          <w:p w14:paraId="7C35BC54" w14:textId="77777777" w:rsidR="001E52B9" w:rsidRPr="00436618" w:rsidRDefault="001E52B9" w:rsidP="001E52B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(0.067)</w:t>
            </w:r>
          </w:p>
        </w:tc>
      </w:tr>
      <w:tr w:rsidR="00AF3DD9" w:rsidRPr="00436618" w14:paraId="0EDE9DB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4130A744" w14:textId="543E51CF" w:rsidR="00AF3DD9" w:rsidRPr="00436618" w:rsidRDefault="00AF3DD9" w:rsidP="00AF3DD9">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Dum.FechaCompra</w:t>
            </w:r>
          </w:p>
        </w:tc>
        <w:tc>
          <w:tcPr>
            <w:tcW w:w="1067" w:type="dxa"/>
            <w:tcBorders>
              <w:top w:val="nil"/>
              <w:left w:val="nil"/>
              <w:bottom w:val="nil"/>
              <w:right w:val="nil"/>
            </w:tcBorders>
            <w:hideMark/>
          </w:tcPr>
          <w:p w14:paraId="028DBDB7" w14:textId="7777777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1.171</w:t>
            </w:r>
            <w:r w:rsidRPr="00436618">
              <w:rPr>
                <w:rFonts w:asciiTheme="minorHAnsi" w:hAnsiTheme="minorHAnsi" w:cstheme="minorHAnsi"/>
                <w:sz w:val="20"/>
                <w:szCs w:val="20"/>
                <w:vertAlign w:val="superscript"/>
              </w:rPr>
              <w:t>***</w:t>
            </w:r>
          </w:p>
        </w:tc>
        <w:tc>
          <w:tcPr>
            <w:tcW w:w="1467" w:type="dxa"/>
            <w:tcBorders>
              <w:top w:val="nil"/>
              <w:left w:val="nil"/>
              <w:bottom w:val="nil"/>
              <w:right w:val="nil"/>
            </w:tcBorders>
            <w:hideMark/>
          </w:tcPr>
          <w:p w14:paraId="12B3B913" w14:textId="7777777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2.494</w:t>
            </w:r>
            <w:r w:rsidRPr="00436618">
              <w:rPr>
                <w:rFonts w:asciiTheme="minorHAnsi" w:hAnsiTheme="minorHAnsi" w:cstheme="minorHAnsi"/>
                <w:sz w:val="20"/>
                <w:szCs w:val="20"/>
                <w:vertAlign w:val="superscript"/>
              </w:rPr>
              <w:t>***</w:t>
            </w:r>
          </w:p>
        </w:tc>
        <w:tc>
          <w:tcPr>
            <w:tcW w:w="1467" w:type="dxa"/>
            <w:tcBorders>
              <w:top w:val="nil"/>
              <w:left w:val="nil"/>
              <w:bottom w:val="nil"/>
              <w:right w:val="nil"/>
            </w:tcBorders>
            <w:hideMark/>
          </w:tcPr>
          <w:p w14:paraId="13CFCC19" w14:textId="7777777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2.505</w:t>
            </w:r>
            <w:r w:rsidRPr="00436618">
              <w:rPr>
                <w:rFonts w:asciiTheme="minorHAnsi" w:hAnsiTheme="minorHAnsi" w:cstheme="minorHAnsi"/>
                <w:sz w:val="20"/>
                <w:szCs w:val="20"/>
                <w:vertAlign w:val="superscript"/>
              </w:rPr>
              <w:t>***</w:t>
            </w:r>
          </w:p>
        </w:tc>
        <w:tc>
          <w:tcPr>
            <w:tcW w:w="1468" w:type="dxa"/>
            <w:tcBorders>
              <w:top w:val="nil"/>
              <w:left w:val="nil"/>
              <w:bottom w:val="nil"/>
              <w:right w:val="nil"/>
            </w:tcBorders>
            <w:hideMark/>
          </w:tcPr>
          <w:p w14:paraId="25D59C6C" w14:textId="0441C859" w:rsidR="00AF3DD9" w:rsidRPr="00436618" w:rsidRDefault="00AF3DD9" w:rsidP="00AF3DD9">
            <w:pPr>
              <w:spacing w:after="0" w:line="240" w:lineRule="auto"/>
              <w:jc w:val="center"/>
              <w:rPr>
                <w:rFonts w:asciiTheme="minorHAnsi" w:hAnsiTheme="minorHAnsi" w:cstheme="minorHAnsi"/>
                <w:sz w:val="20"/>
                <w:szCs w:val="20"/>
              </w:rPr>
            </w:pPr>
            <w:r>
              <w:rPr>
                <w:rFonts w:asciiTheme="minorHAnsi" w:hAnsiTheme="minorHAnsi" w:cstheme="minorHAnsi"/>
                <w:sz w:val="20"/>
                <w:szCs w:val="20"/>
              </w:rPr>
              <w:t>2.500</w:t>
            </w:r>
            <w:r w:rsidRPr="00436618">
              <w:rPr>
                <w:rFonts w:asciiTheme="minorHAnsi" w:hAnsiTheme="minorHAnsi" w:cstheme="minorHAnsi"/>
                <w:sz w:val="20"/>
                <w:szCs w:val="20"/>
                <w:vertAlign w:val="superscript"/>
              </w:rPr>
              <w:t>***</w:t>
            </w:r>
          </w:p>
        </w:tc>
      </w:tr>
      <w:tr w:rsidR="00AF3DD9" w:rsidRPr="00436618" w14:paraId="49FEC320"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0D5493ED"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067" w:type="dxa"/>
            <w:tcBorders>
              <w:top w:val="nil"/>
              <w:left w:val="nil"/>
              <w:bottom w:val="nil"/>
              <w:right w:val="nil"/>
            </w:tcBorders>
            <w:hideMark/>
          </w:tcPr>
          <w:p w14:paraId="00BBB1E9" w14:textId="7777777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(0.012)</w:t>
            </w:r>
          </w:p>
        </w:tc>
        <w:tc>
          <w:tcPr>
            <w:tcW w:w="1467" w:type="dxa"/>
            <w:tcBorders>
              <w:top w:val="nil"/>
              <w:left w:val="nil"/>
              <w:bottom w:val="nil"/>
              <w:right w:val="nil"/>
            </w:tcBorders>
            <w:hideMark/>
          </w:tcPr>
          <w:p w14:paraId="3BA4DDB5" w14:textId="7777777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(0.023)</w:t>
            </w:r>
          </w:p>
        </w:tc>
        <w:tc>
          <w:tcPr>
            <w:tcW w:w="1467" w:type="dxa"/>
            <w:tcBorders>
              <w:top w:val="nil"/>
              <w:left w:val="nil"/>
              <w:bottom w:val="nil"/>
              <w:right w:val="nil"/>
            </w:tcBorders>
            <w:hideMark/>
          </w:tcPr>
          <w:p w14:paraId="3EDA4D16" w14:textId="7777777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(0.024)</w:t>
            </w:r>
          </w:p>
        </w:tc>
        <w:tc>
          <w:tcPr>
            <w:tcW w:w="1468" w:type="dxa"/>
            <w:tcBorders>
              <w:top w:val="nil"/>
              <w:left w:val="nil"/>
              <w:bottom w:val="nil"/>
              <w:right w:val="nil"/>
            </w:tcBorders>
            <w:hideMark/>
          </w:tcPr>
          <w:p w14:paraId="57CC0C3F" w14:textId="797F0504"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(0.024)</w:t>
            </w:r>
          </w:p>
        </w:tc>
      </w:tr>
      <w:tr w:rsidR="00AF3DD9" w:rsidRPr="00436618" w14:paraId="6A331B6C"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487F2264" w14:textId="0F43532B" w:rsidR="00AF3DD9" w:rsidRPr="00436618" w:rsidRDefault="00AF3DD9" w:rsidP="00AF3DD9">
            <w:pPr>
              <w:spacing w:after="0" w:line="240" w:lineRule="auto"/>
              <w:jc w:val="left"/>
              <w:rPr>
                <w:rFonts w:asciiTheme="minorHAnsi" w:hAnsiTheme="minorHAnsi" w:cstheme="minorHAnsi"/>
                <w:sz w:val="20"/>
                <w:szCs w:val="20"/>
              </w:rPr>
            </w:pPr>
            <w:r w:rsidRPr="00400240">
              <w:rPr>
                <w:rFonts w:asciiTheme="minorHAnsi" w:hAnsiTheme="minorHAnsi" w:cstheme="minorHAnsi"/>
                <w:sz w:val="20"/>
                <w:szCs w:val="20"/>
              </w:rPr>
              <w:t>D.</w:t>
            </w:r>
            <w:r w:rsidRPr="00436618">
              <w:rPr>
                <w:rFonts w:asciiTheme="minorHAnsi" w:hAnsiTheme="minorHAnsi" w:cstheme="minorHAnsi"/>
                <w:sz w:val="20"/>
                <w:szCs w:val="20"/>
              </w:rPr>
              <w:t>Comprada</w:t>
            </w:r>
            <w:r>
              <w:rPr>
                <w:rFonts w:asciiTheme="minorHAnsi" w:hAnsiTheme="minorHAnsi" w:cstheme="minorHAnsi"/>
                <w:sz w:val="20"/>
                <w:szCs w:val="20"/>
              </w:rPr>
              <w:t>*</w:t>
            </w:r>
            <w:r w:rsidRPr="00436618">
              <w:rPr>
                <w:rFonts w:asciiTheme="minorHAnsi" w:hAnsiTheme="minorHAnsi" w:cstheme="minorHAnsi"/>
                <w:sz w:val="20"/>
                <w:szCs w:val="20"/>
              </w:rPr>
              <w:t xml:space="preserve"> </w:t>
            </w:r>
            <w:r w:rsidRPr="00400240">
              <w:rPr>
                <w:rFonts w:asciiTheme="minorHAnsi" w:hAnsiTheme="minorHAnsi" w:cstheme="minorHAnsi"/>
                <w:sz w:val="20"/>
                <w:szCs w:val="20"/>
              </w:rPr>
              <w:t>D.</w:t>
            </w:r>
            <w:r w:rsidRPr="00436618">
              <w:rPr>
                <w:rFonts w:asciiTheme="minorHAnsi" w:hAnsiTheme="minorHAnsi" w:cstheme="minorHAnsi"/>
                <w:sz w:val="20"/>
                <w:szCs w:val="20"/>
              </w:rPr>
              <w:t>FechaCompra</w:t>
            </w:r>
          </w:p>
        </w:tc>
        <w:tc>
          <w:tcPr>
            <w:tcW w:w="1067" w:type="dxa"/>
            <w:tcBorders>
              <w:top w:val="nil"/>
              <w:left w:val="nil"/>
              <w:bottom w:val="nil"/>
              <w:right w:val="nil"/>
            </w:tcBorders>
            <w:hideMark/>
          </w:tcPr>
          <w:p w14:paraId="50572EAB" w14:textId="27849FCA"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0.067</w:t>
            </w:r>
            <w:r w:rsidRPr="00436618">
              <w:rPr>
                <w:rFonts w:asciiTheme="minorHAnsi" w:hAnsiTheme="minorHAnsi" w:cstheme="minorHAnsi"/>
                <w:sz w:val="20"/>
                <w:szCs w:val="20"/>
                <w:vertAlign w:val="superscript"/>
              </w:rPr>
              <w:t>***</w:t>
            </w:r>
          </w:p>
        </w:tc>
        <w:tc>
          <w:tcPr>
            <w:tcW w:w="1467" w:type="dxa"/>
            <w:tcBorders>
              <w:top w:val="nil"/>
              <w:left w:val="nil"/>
              <w:bottom w:val="nil"/>
              <w:right w:val="nil"/>
            </w:tcBorders>
            <w:hideMark/>
          </w:tcPr>
          <w:p w14:paraId="3BA635E1" w14:textId="25F2D9AF"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0.067</w:t>
            </w:r>
            <w:r w:rsidRPr="00436618">
              <w:rPr>
                <w:rFonts w:asciiTheme="minorHAnsi" w:hAnsiTheme="minorHAnsi" w:cstheme="minorHAnsi"/>
                <w:sz w:val="20"/>
                <w:szCs w:val="20"/>
                <w:vertAlign w:val="superscript"/>
              </w:rPr>
              <w:t>***</w:t>
            </w:r>
          </w:p>
        </w:tc>
        <w:tc>
          <w:tcPr>
            <w:tcW w:w="1467" w:type="dxa"/>
            <w:tcBorders>
              <w:top w:val="nil"/>
              <w:left w:val="nil"/>
              <w:bottom w:val="nil"/>
              <w:right w:val="nil"/>
            </w:tcBorders>
            <w:hideMark/>
          </w:tcPr>
          <w:p w14:paraId="726DD7D2" w14:textId="3CB81918"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0.084</w:t>
            </w:r>
            <w:r w:rsidRPr="00436618">
              <w:rPr>
                <w:rFonts w:asciiTheme="minorHAnsi" w:hAnsiTheme="minorHAnsi" w:cstheme="minorHAnsi"/>
                <w:sz w:val="20"/>
                <w:szCs w:val="20"/>
                <w:vertAlign w:val="superscript"/>
              </w:rPr>
              <w:t>***</w:t>
            </w:r>
          </w:p>
        </w:tc>
        <w:tc>
          <w:tcPr>
            <w:tcW w:w="1468" w:type="dxa"/>
            <w:tcBorders>
              <w:top w:val="nil"/>
              <w:left w:val="nil"/>
              <w:bottom w:val="nil"/>
              <w:right w:val="nil"/>
            </w:tcBorders>
            <w:hideMark/>
          </w:tcPr>
          <w:p w14:paraId="7AFD8062" w14:textId="7DA777AB" w:rsidR="00AF3DD9" w:rsidRPr="00436618" w:rsidRDefault="00AF3DD9" w:rsidP="00AF3DD9">
            <w:pPr>
              <w:spacing w:after="0" w:line="240" w:lineRule="auto"/>
              <w:jc w:val="center"/>
              <w:rPr>
                <w:rFonts w:asciiTheme="minorHAnsi" w:hAnsiTheme="minorHAnsi" w:cstheme="minorHAnsi"/>
                <w:sz w:val="20"/>
                <w:szCs w:val="20"/>
              </w:rPr>
            </w:pPr>
          </w:p>
        </w:tc>
      </w:tr>
      <w:tr w:rsidR="00AF3DD9" w:rsidRPr="00436618" w14:paraId="220A2C42"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45AFE6C2"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067" w:type="dxa"/>
            <w:tcBorders>
              <w:top w:val="nil"/>
              <w:left w:val="nil"/>
              <w:bottom w:val="nil"/>
              <w:right w:val="nil"/>
            </w:tcBorders>
            <w:hideMark/>
          </w:tcPr>
          <w:p w14:paraId="0834893B" w14:textId="1CA6E60A"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(0.025)</w:t>
            </w:r>
          </w:p>
        </w:tc>
        <w:tc>
          <w:tcPr>
            <w:tcW w:w="1467" w:type="dxa"/>
            <w:tcBorders>
              <w:top w:val="nil"/>
              <w:left w:val="nil"/>
              <w:bottom w:val="nil"/>
              <w:right w:val="nil"/>
            </w:tcBorders>
            <w:hideMark/>
          </w:tcPr>
          <w:p w14:paraId="62814D5C" w14:textId="49D3DE7B"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(0.025)</w:t>
            </w:r>
          </w:p>
        </w:tc>
        <w:tc>
          <w:tcPr>
            <w:tcW w:w="1467" w:type="dxa"/>
            <w:tcBorders>
              <w:top w:val="nil"/>
              <w:left w:val="nil"/>
              <w:bottom w:val="nil"/>
              <w:right w:val="nil"/>
            </w:tcBorders>
            <w:hideMark/>
          </w:tcPr>
          <w:p w14:paraId="1581B3B7" w14:textId="1E5EFD00"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(0.027)</w:t>
            </w:r>
          </w:p>
        </w:tc>
        <w:tc>
          <w:tcPr>
            <w:tcW w:w="1468" w:type="dxa"/>
            <w:tcBorders>
              <w:top w:val="nil"/>
              <w:left w:val="nil"/>
              <w:bottom w:val="nil"/>
              <w:right w:val="nil"/>
            </w:tcBorders>
            <w:hideMark/>
          </w:tcPr>
          <w:p w14:paraId="2BD83F89" w14:textId="3D1CB0A2" w:rsidR="00AF3DD9" w:rsidRPr="00436618" w:rsidRDefault="00AF3DD9" w:rsidP="00AF3DD9">
            <w:pPr>
              <w:spacing w:after="0" w:line="240" w:lineRule="auto"/>
              <w:jc w:val="center"/>
              <w:rPr>
                <w:rFonts w:asciiTheme="minorHAnsi" w:hAnsiTheme="minorHAnsi" w:cstheme="minorHAnsi"/>
                <w:sz w:val="20"/>
                <w:szCs w:val="20"/>
              </w:rPr>
            </w:pPr>
          </w:p>
        </w:tc>
      </w:tr>
      <w:tr w:rsidR="00AF3DD9" w:rsidRPr="00436618" w14:paraId="08979B96"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4F0D6A32" w14:textId="17678BA8" w:rsidR="00AF3DD9" w:rsidRPr="00436618" w:rsidRDefault="00AF3DD9" w:rsidP="00AF3DD9">
            <w:pPr>
              <w:spacing w:after="0" w:line="240" w:lineRule="auto"/>
              <w:jc w:val="left"/>
              <w:rPr>
                <w:rFonts w:asciiTheme="minorHAnsi" w:hAnsiTheme="minorHAnsi" w:cstheme="minorHAnsi"/>
                <w:sz w:val="20"/>
                <w:szCs w:val="20"/>
              </w:rPr>
            </w:pPr>
            <w:r w:rsidRPr="00400240">
              <w:rPr>
                <w:rFonts w:asciiTheme="minorHAnsi" w:hAnsiTheme="minorHAnsi" w:cstheme="minorHAnsi"/>
                <w:sz w:val="20"/>
                <w:szCs w:val="20"/>
              </w:rPr>
              <w:t>D.</w:t>
            </w:r>
            <w:r w:rsidRPr="00436618">
              <w:rPr>
                <w:rFonts w:asciiTheme="minorHAnsi" w:hAnsiTheme="minorHAnsi" w:cstheme="minorHAnsi"/>
                <w:sz w:val="20"/>
                <w:szCs w:val="20"/>
              </w:rPr>
              <w:t>Comprada</w:t>
            </w:r>
            <w:r>
              <w:rPr>
                <w:rFonts w:asciiTheme="minorHAnsi" w:hAnsiTheme="minorHAnsi" w:cstheme="minorHAnsi"/>
                <w:sz w:val="20"/>
                <w:szCs w:val="20"/>
              </w:rPr>
              <w:t>*</w:t>
            </w:r>
            <w:r w:rsidRPr="00400240">
              <w:rPr>
                <w:rFonts w:asciiTheme="minorHAnsi" w:hAnsiTheme="minorHAnsi" w:cstheme="minorHAnsi"/>
                <w:sz w:val="20"/>
                <w:szCs w:val="20"/>
              </w:rPr>
              <w:t>D.</w:t>
            </w:r>
            <w:r w:rsidR="009B0169">
              <w:rPr>
                <w:rFonts w:asciiTheme="minorHAnsi" w:hAnsiTheme="minorHAnsi" w:cstheme="minorHAnsi"/>
                <w:sz w:val="20"/>
                <w:szCs w:val="20"/>
              </w:rPr>
              <w:t>1</w:t>
            </w:r>
            <w:r w:rsidRPr="00436618">
              <w:rPr>
                <w:rFonts w:asciiTheme="minorHAnsi" w:hAnsiTheme="minorHAnsi" w:cstheme="minorHAnsi"/>
                <w:sz w:val="20"/>
                <w:szCs w:val="20"/>
              </w:rPr>
              <w:t>antes</w:t>
            </w:r>
          </w:p>
        </w:tc>
        <w:tc>
          <w:tcPr>
            <w:tcW w:w="1067" w:type="dxa"/>
            <w:tcBorders>
              <w:top w:val="nil"/>
              <w:left w:val="nil"/>
              <w:bottom w:val="nil"/>
              <w:right w:val="nil"/>
            </w:tcBorders>
            <w:hideMark/>
          </w:tcPr>
          <w:p w14:paraId="50AFCE3D"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hideMark/>
          </w:tcPr>
          <w:p w14:paraId="0387DE58"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hideMark/>
          </w:tcPr>
          <w:p w14:paraId="0E6983D4" w14:textId="09B9E088"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hideMark/>
          </w:tcPr>
          <w:p w14:paraId="00F315CA" w14:textId="5C2597A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0.013</w:t>
            </w:r>
          </w:p>
        </w:tc>
      </w:tr>
      <w:tr w:rsidR="00AF3DD9" w:rsidRPr="00436618" w14:paraId="374FD989"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3B387B9F"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067" w:type="dxa"/>
            <w:tcBorders>
              <w:top w:val="nil"/>
              <w:left w:val="nil"/>
              <w:bottom w:val="nil"/>
              <w:right w:val="nil"/>
            </w:tcBorders>
            <w:hideMark/>
          </w:tcPr>
          <w:p w14:paraId="00EB5599"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hideMark/>
          </w:tcPr>
          <w:p w14:paraId="5F3F8DAC"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hideMark/>
          </w:tcPr>
          <w:p w14:paraId="242AD714" w14:textId="2937C39A"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hideMark/>
          </w:tcPr>
          <w:p w14:paraId="1A89E62C" w14:textId="4DB86C23"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(0.031)</w:t>
            </w:r>
          </w:p>
        </w:tc>
      </w:tr>
      <w:tr w:rsidR="00AF3DD9" w:rsidRPr="00436618" w14:paraId="558F9E64"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73A81B01" w14:textId="0CF0F0B8" w:rsidR="00AF3DD9" w:rsidRPr="00436618" w:rsidRDefault="00AF3DD9" w:rsidP="00AF3DD9">
            <w:pPr>
              <w:spacing w:after="0" w:line="240" w:lineRule="auto"/>
              <w:jc w:val="left"/>
              <w:rPr>
                <w:rFonts w:asciiTheme="minorHAnsi" w:hAnsiTheme="minorHAnsi" w:cstheme="minorHAnsi"/>
                <w:sz w:val="20"/>
                <w:szCs w:val="20"/>
              </w:rPr>
            </w:pPr>
            <w:r w:rsidRPr="00400240">
              <w:rPr>
                <w:rFonts w:asciiTheme="minorHAnsi" w:hAnsiTheme="minorHAnsi" w:cstheme="minorHAnsi"/>
                <w:sz w:val="20"/>
                <w:szCs w:val="20"/>
              </w:rPr>
              <w:t>D.</w:t>
            </w:r>
            <w:r>
              <w:rPr>
                <w:rFonts w:asciiTheme="minorHAnsi" w:hAnsiTheme="minorHAnsi" w:cstheme="minorHAnsi"/>
                <w:sz w:val="20"/>
                <w:szCs w:val="20"/>
              </w:rPr>
              <w:t>Comprada*</w:t>
            </w:r>
            <w:r w:rsidRPr="00400240">
              <w:rPr>
                <w:rFonts w:asciiTheme="minorHAnsi" w:hAnsiTheme="minorHAnsi" w:cstheme="minorHAnsi"/>
                <w:sz w:val="20"/>
                <w:szCs w:val="20"/>
              </w:rPr>
              <w:t>D.</w:t>
            </w:r>
            <w:r w:rsidRPr="00436618">
              <w:rPr>
                <w:rFonts w:asciiTheme="minorHAnsi" w:hAnsiTheme="minorHAnsi" w:cstheme="minorHAnsi"/>
                <w:sz w:val="20"/>
                <w:szCs w:val="20"/>
              </w:rPr>
              <w:t>1desp</w:t>
            </w:r>
          </w:p>
        </w:tc>
        <w:tc>
          <w:tcPr>
            <w:tcW w:w="1067" w:type="dxa"/>
            <w:tcBorders>
              <w:top w:val="nil"/>
              <w:left w:val="nil"/>
              <w:bottom w:val="nil"/>
              <w:right w:val="nil"/>
            </w:tcBorders>
            <w:hideMark/>
          </w:tcPr>
          <w:p w14:paraId="1320FD83"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hideMark/>
          </w:tcPr>
          <w:p w14:paraId="73AA3FB6"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hideMark/>
          </w:tcPr>
          <w:p w14:paraId="655B2100" w14:textId="73283E40"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hideMark/>
          </w:tcPr>
          <w:p w14:paraId="740DEED0" w14:textId="2BFCA0D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0.001</w:t>
            </w:r>
          </w:p>
        </w:tc>
      </w:tr>
      <w:tr w:rsidR="00AF3DD9" w:rsidRPr="00436618" w14:paraId="21B4CFAF"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01BC53D9"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067" w:type="dxa"/>
            <w:tcBorders>
              <w:top w:val="nil"/>
              <w:left w:val="nil"/>
              <w:bottom w:val="nil"/>
              <w:right w:val="nil"/>
            </w:tcBorders>
            <w:hideMark/>
          </w:tcPr>
          <w:p w14:paraId="30E9666D"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hideMark/>
          </w:tcPr>
          <w:p w14:paraId="050B3F17"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hideMark/>
          </w:tcPr>
          <w:p w14:paraId="1B801785" w14:textId="15B33339"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hideMark/>
          </w:tcPr>
          <w:p w14:paraId="1C130BB5" w14:textId="7BA17605"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(0.035)</w:t>
            </w:r>
          </w:p>
        </w:tc>
      </w:tr>
      <w:tr w:rsidR="00AF3DD9" w:rsidRPr="00436618" w14:paraId="751144F7"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0310A9DD" w14:textId="0E16327B" w:rsidR="00AF3DD9" w:rsidRPr="00436618" w:rsidRDefault="00AF3DD9" w:rsidP="00AF3DD9">
            <w:pPr>
              <w:spacing w:after="0" w:line="240" w:lineRule="auto"/>
              <w:jc w:val="left"/>
              <w:rPr>
                <w:rFonts w:asciiTheme="minorHAnsi" w:hAnsiTheme="minorHAnsi" w:cstheme="minorHAnsi"/>
                <w:sz w:val="20"/>
                <w:szCs w:val="20"/>
              </w:rPr>
            </w:pPr>
            <w:r w:rsidRPr="00400240">
              <w:rPr>
                <w:rFonts w:asciiTheme="minorHAnsi" w:hAnsiTheme="minorHAnsi" w:cstheme="minorHAnsi"/>
                <w:sz w:val="20"/>
                <w:szCs w:val="20"/>
              </w:rPr>
              <w:t>D.</w:t>
            </w:r>
            <w:r>
              <w:rPr>
                <w:rFonts w:asciiTheme="minorHAnsi" w:hAnsiTheme="minorHAnsi" w:cstheme="minorHAnsi"/>
                <w:sz w:val="20"/>
                <w:szCs w:val="20"/>
              </w:rPr>
              <w:t>Comprada*</w:t>
            </w:r>
            <w:r w:rsidRPr="00400240">
              <w:rPr>
                <w:rFonts w:asciiTheme="minorHAnsi" w:hAnsiTheme="minorHAnsi" w:cstheme="minorHAnsi"/>
                <w:sz w:val="20"/>
                <w:szCs w:val="20"/>
              </w:rPr>
              <w:t>D.</w:t>
            </w:r>
            <w:r w:rsidRPr="00436618">
              <w:rPr>
                <w:rFonts w:asciiTheme="minorHAnsi" w:hAnsiTheme="minorHAnsi" w:cstheme="minorHAnsi"/>
                <w:sz w:val="20"/>
                <w:szCs w:val="20"/>
              </w:rPr>
              <w:t>2desp</w:t>
            </w:r>
          </w:p>
        </w:tc>
        <w:tc>
          <w:tcPr>
            <w:tcW w:w="1067" w:type="dxa"/>
            <w:tcBorders>
              <w:top w:val="nil"/>
              <w:left w:val="nil"/>
              <w:bottom w:val="nil"/>
              <w:right w:val="nil"/>
            </w:tcBorders>
            <w:hideMark/>
          </w:tcPr>
          <w:p w14:paraId="31513E68"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hideMark/>
          </w:tcPr>
          <w:p w14:paraId="14D3DB53"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hideMark/>
          </w:tcPr>
          <w:p w14:paraId="1E91CAD5" w14:textId="40383B66"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hideMark/>
          </w:tcPr>
          <w:p w14:paraId="5A1F1263" w14:textId="16AA2A0C"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0.118</w:t>
            </w:r>
            <w:r w:rsidRPr="00436618">
              <w:rPr>
                <w:rFonts w:asciiTheme="minorHAnsi" w:hAnsiTheme="minorHAnsi" w:cstheme="minorHAnsi"/>
                <w:sz w:val="20"/>
                <w:szCs w:val="20"/>
                <w:vertAlign w:val="superscript"/>
              </w:rPr>
              <w:t>***</w:t>
            </w:r>
          </w:p>
        </w:tc>
      </w:tr>
      <w:tr w:rsidR="00AF3DD9" w:rsidRPr="00436618" w14:paraId="7333BBBE"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328FB23D"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067" w:type="dxa"/>
            <w:tcBorders>
              <w:top w:val="nil"/>
              <w:left w:val="nil"/>
              <w:bottom w:val="nil"/>
              <w:right w:val="nil"/>
            </w:tcBorders>
            <w:hideMark/>
          </w:tcPr>
          <w:p w14:paraId="4DB5A766"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hideMark/>
          </w:tcPr>
          <w:p w14:paraId="4CE3DAB5"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hideMark/>
          </w:tcPr>
          <w:p w14:paraId="5C4A25BF" w14:textId="191BC7C2"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hideMark/>
          </w:tcPr>
          <w:p w14:paraId="239701FB" w14:textId="5F1F6942"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(0.038)</w:t>
            </w:r>
          </w:p>
        </w:tc>
      </w:tr>
      <w:tr w:rsidR="00AF3DD9" w:rsidRPr="00436618" w14:paraId="5C4B353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43DA8084" w14:textId="55D98626" w:rsidR="00AF3DD9" w:rsidRPr="00436618" w:rsidRDefault="00AF3DD9" w:rsidP="00AF3DD9">
            <w:pPr>
              <w:spacing w:after="0" w:line="240" w:lineRule="auto"/>
              <w:jc w:val="left"/>
              <w:rPr>
                <w:rFonts w:asciiTheme="minorHAnsi" w:hAnsiTheme="minorHAnsi" w:cstheme="minorHAnsi"/>
                <w:sz w:val="20"/>
                <w:szCs w:val="20"/>
              </w:rPr>
            </w:pPr>
            <w:r w:rsidRPr="00400240">
              <w:rPr>
                <w:rFonts w:asciiTheme="minorHAnsi" w:hAnsiTheme="minorHAnsi" w:cstheme="minorHAnsi"/>
                <w:sz w:val="20"/>
                <w:szCs w:val="20"/>
              </w:rPr>
              <w:t>D.</w:t>
            </w:r>
            <w:r>
              <w:rPr>
                <w:rFonts w:asciiTheme="minorHAnsi" w:hAnsiTheme="minorHAnsi" w:cstheme="minorHAnsi"/>
                <w:sz w:val="20"/>
                <w:szCs w:val="20"/>
              </w:rPr>
              <w:t>Comprada*</w:t>
            </w:r>
            <w:r w:rsidRPr="00400240">
              <w:rPr>
                <w:rFonts w:asciiTheme="minorHAnsi" w:hAnsiTheme="minorHAnsi" w:cstheme="minorHAnsi"/>
                <w:sz w:val="20"/>
                <w:szCs w:val="20"/>
              </w:rPr>
              <w:t>D.</w:t>
            </w:r>
            <w:r w:rsidRPr="00436618">
              <w:rPr>
                <w:rFonts w:asciiTheme="minorHAnsi" w:hAnsiTheme="minorHAnsi" w:cstheme="minorHAnsi"/>
                <w:sz w:val="20"/>
                <w:szCs w:val="20"/>
              </w:rPr>
              <w:t>3desp</w:t>
            </w:r>
          </w:p>
        </w:tc>
        <w:tc>
          <w:tcPr>
            <w:tcW w:w="1067" w:type="dxa"/>
            <w:tcBorders>
              <w:top w:val="nil"/>
              <w:left w:val="nil"/>
              <w:bottom w:val="nil"/>
              <w:right w:val="nil"/>
            </w:tcBorders>
            <w:hideMark/>
          </w:tcPr>
          <w:p w14:paraId="30812637"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hideMark/>
          </w:tcPr>
          <w:p w14:paraId="65A3D2C9"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hideMark/>
          </w:tcPr>
          <w:p w14:paraId="58DA5BCF" w14:textId="6B6A35BA"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hideMark/>
          </w:tcPr>
          <w:p w14:paraId="4C00F887" w14:textId="54DE7AE2"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0.153</w:t>
            </w:r>
            <w:r w:rsidRPr="00436618">
              <w:rPr>
                <w:rFonts w:asciiTheme="minorHAnsi" w:hAnsiTheme="minorHAnsi" w:cstheme="minorHAnsi"/>
                <w:sz w:val="20"/>
                <w:szCs w:val="20"/>
                <w:vertAlign w:val="superscript"/>
              </w:rPr>
              <w:t>***</w:t>
            </w:r>
          </w:p>
        </w:tc>
      </w:tr>
      <w:tr w:rsidR="00AF3DD9" w:rsidRPr="00436618" w14:paraId="0B0B5B77"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4C44BD6B"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067" w:type="dxa"/>
            <w:tcBorders>
              <w:top w:val="nil"/>
              <w:left w:val="nil"/>
              <w:bottom w:val="nil"/>
              <w:right w:val="nil"/>
            </w:tcBorders>
            <w:hideMark/>
          </w:tcPr>
          <w:p w14:paraId="04238E30"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hideMark/>
          </w:tcPr>
          <w:p w14:paraId="63127285"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hideMark/>
          </w:tcPr>
          <w:p w14:paraId="55C0432A" w14:textId="761D2609"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hideMark/>
          </w:tcPr>
          <w:p w14:paraId="4BDD7CD9" w14:textId="2BEC652C"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(0.040)</w:t>
            </w:r>
          </w:p>
        </w:tc>
      </w:tr>
      <w:tr w:rsidR="00AF3DD9" w:rsidRPr="00436618" w14:paraId="42C6488A"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2B5554B7" w14:textId="79D7B69F" w:rsidR="00AF3DD9" w:rsidRPr="00436618" w:rsidRDefault="00AF3DD9" w:rsidP="00AF3DD9">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Constant</w:t>
            </w:r>
            <w:r>
              <w:rPr>
                <w:rFonts w:asciiTheme="minorHAnsi" w:hAnsiTheme="minorHAnsi" w:cstheme="minorHAnsi"/>
                <w:sz w:val="20"/>
                <w:szCs w:val="20"/>
              </w:rPr>
              <w:t>e</w:t>
            </w:r>
          </w:p>
        </w:tc>
        <w:tc>
          <w:tcPr>
            <w:tcW w:w="1067" w:type="dxa"/>
            <w:tcBorders>
              <w:top w:val="nil"/>
              <w:left w:val="nil"/>
              <w:bottom w:val="nil"/>
              <w:right w:val="nil"/>
            </w:tcBorders>
            <w:hideMark/>
          </w:tcPr>
          <w:p w14:paraId="039FC3CE" w14:textId="04C8C0B6"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10.808</w:t>
            </w:r>
            <w:r w:rsidRPr="00436618">
              <w:rPr>
                <w:rFonts w:asciiTheme="minorHAnsi" w:hAnsiTheme="minorHAnsi" w:cstheme="minorHAnsi"/>
                <w:sz w:val="20"/>
                <w:szCs w:val="20"/>
                <w:vertAlign w:val="superscript"/>
              </w:rPr>
              <w:t>***</w:t>
            </w:r>
          </w:p>
        </w:tc>
        <w:tc>
          <w:tcPr>
            <w:tcW w:w="1467" w:type="dxa"/>
            <w:tcBorders>
              <w:top w:val="nil"/>
              <w:left w:val="nil"/>
              <w:bottom w:val="nil"/>
              <w:right w:val="nil"/>
            </w:tcBorders>
            <w:hideMark/>
          </w:tcPr>
          <w:p w14:paraId="232768B7" w14:textId="2495C9DB"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9.949</w:t>
            </w:r>
            <w:r w:rsidRPr="00436618">
              <w:rPr>
                <w:rFonts w:asciiTheme="minorHAnsi" w:hAnsiTheme="minorHAnsi" w:cstheme="minorHAnsi"/>
                <w:sz w:val="20"/>
                <w:szCs w:val="20"/>
                <w:vertAlign w:val="superscript"/>
              </w:rPr>
              <w:t>***</w:t>
            </w:r>
          </w:p>
        </w:tc>
        <w:tc>
          <w:tcPr>
            <w:tcW w:w="1467" w:type="dxa"/>
            <w:tcBorders>
              <w:top w:val="nil"/>
              <w:left w:val="nil"/>
              <w:bottom w:val="nil"/>
              <w:right w:val="nil"/>
            </w:tcBorders>
            <w:hideMark/>
          </w:tcPr>
          <w:p w14:paraId="39E8F4C5" w14:textId="03803F7F"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8.842</w:t>
            </w:r>
            <w:r w:rsidRPr="00436618">
              <w:rPr>
                <w:rFonts w:asciiTheme="minorHAnsi" w:hAnsiTheme="minorHAnsi" w:cstheme="minorHAnsi"/>
                <w:sz w:val="20"/>
                <w:szCs w:val="20"/>
                <w:vertAlign w:val="superscript"/>
              </w:rPr>
              <w:t>***</w:t>
            </w:r>
          </w:p>
        </w:tc>
        <w:tc>
          <w:tcPr>
            <w:tcW w:w="1468" w:type="dxa"/>
            <w:tcBorders>
              <w:top w:val="nil"/>
              <w:left w:val="nil"/>
              <w:bottom w:val="nil"/>
              <w:right w:val="nil"/>
            </w:tcBorders>
            <w:hideMark/>
          </w:tcPr>
          <w:p w14:paraId="3902FD90" w14:textId="19938ADE"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8.843</w:t>
            </w:r>
            <w:r w:rsidRPr="00436618">
              <w:rPr>
                <w:rFonts w:asciiTheme="minorHAnsi" w:hAnsiTheme="minorHAnsi" w:cstheme="minorHAnsi"/>
                <w:sz w:val="20"/>
                <w:szCs w:val="20"/>
                <w:vertAlign w:val="superscript"/>
              </w:rPr>
              <w:t>***</w:t>
            </w:r>
          </w:p>
        </w:tc>
      </w:tr>
      <w:tr w:rsidR="00AF3DD9" w:rsidRPr="00436618" w14:paraId="60BC46D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4BD9BE0F"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067" w:type="dxa"/>
            <w:tcBorders>
              <w:top w:val="nil"/>
              <w:left w:val="nil"/>
              <w:bottom w:val="nil"/>
              <w:right w:val="nil"/>
            </w:tcBorders>
            <w:hideMark/>
          </w:tcPr>
          <w:p w14:paraId="7B5D1CD0" w14:textId="4C431D6C"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(0.026)</w:t>
            </w:r>
          </w:p>
        </w:tc>
        <w:tc>
          <w:tcPr>
            <w:tcW w:w="1467" w:type="dxa"/>
            <w:tcBorders>
              <w:top w:val="nil"/>
              <w:left w:val="nil"/>
              <w:bottom w:val="nil"/>
              <w:right w:val="nil"/>
            </w:tcBorders>
            <w:hideMark/>
          </w:tcPr>
          <w:p w14:paraId="3E274FD3" w14:textId="45CC899B"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(0.053)</w:t>
            </w:r>
          </w:p>
        </w:tc>
        <w:tc>
          <w:tcPr>
            <w:tcW w:w="1467" w:type="dxa"/>
            <w:tcBorders>
              <w:top w:val="nil"/>
              <w:left w:val="nil"/>
              <w:bottom w:val="nil"/>
              <w:right w:val="nil"/>
            </w:tcBorders>
            <w:hideMark/>
          </w:tcPr>
          <w:p w14:paraId="052E19AA" w14:textId="59638725"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(0.537)</w:t>
            </w:r>
          </w:p>
        </w:tc>
        <w:tc>
          <w:tcPr>
            <w:tcW w:w="1468" w:type="dxa"/>
            <w:tcBorders>
              <w:top w:val="nil"/>
              <w:left w:val="nil"/>
              <w:bottom w:val="nil"/>
              <w:right w:val="nil"/>
            </w:tcBorders>
            <w:hideMark/>
          </w:tcPr>
          <w:p w14:paraId="549B3139" w14:textId="11FE2484"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(0.538)</w:t>
            </w:r>
          </w:p>
        </w:tc>
      </w:tr>
      <w:tr w:rsidR="00AF3DD9" w:rsidRPr="00436618" w14:paraId="3DBF6289"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tcPr>
          <w:p w14:paraId="77D67CA2" w14:textId="0005D163" w:rsidR="00AF3DD9" w:rsidRPr="00436618" w:rsidRDefault="00AF3DD9" w:rsidP="00AF3DD9">
            <w:pPr>
              <w:spacing w:after="0" w:line="240" w:lineRule="auto"/>
              <w:jc w:val="left"/>
              <w:rPr>
                <w:rFonts w:cstheme="minorHAnsi"/>
                <w:sz w:val="20"/>
                <w:szCs w:val="20"/>
              </w:rPr>
            </w:pPr>
            <w:r>
              <w:rPr>
                <w:rFonts w:cstheme="minorHAnsi"/>
                <w:sz w:val="20"/>
                <w:szCs w:val="20"/>
              </w:rPr>
              <w:t>Efectos fijos por mes</w:t>
            </w:r>
          </w:p>
        </w:tc>
        <w:tc>
          <w:tcPr>
            <w:tcW w:w="1067" w:type="dxa"/>
            <w:tcBorders>
              <w:top w:val="nil"/>
              <w:left w:val="nil"/>
              <w:bottom w:val="nil"/>
              <w:right w:val="nil"/>
            </w:tcBorders>
          </w:tcPr>
          <w:p w14:paraId="7A784F91" w14:textId="13E5E129" w:rsidR="00AF3DD9" w:rsidRPr="00436618" w:rsidRDefault="00AF3DD9" w:rsidP="00AF3DD9">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749167E2" w14:textId="31BDA01E" w:rsidR="00AF3DD9" w:rsidRPr="00436618" w:rsidRDefault="00AF3DD9" w:rsidP="00AF3DD9">
            <w:pPr>
              <w:spacing w:after="0" w:line="240" w:lineRule="auto"/>
              <w:jc w:val="center"/>
              <w:rPr>
                <w:rFonts w:cstheme="minorHAnsi"/>
                <w:sz w:val="20"/>
                <w:szCs w:val="20"/>
              </w:rPr>
            </w:pPr>
            <w:r>
              <w:rPr>
                <w:rFonts w:cstheme="minorHAnsi"/>
                <w:sz w:val="20"/>
                <w:szCs w:val="20"/>
              </w:rPr>
              <w:t>Sí</w:t>
            </w:r>
          </w:p>
        </w:tc>
        <w:tc>
          <w:tcPr>
            <w:tcW w:w="1467" w:type="dxa"/>
            <w:tcBorders>
              <w:top w:val="nil"/>
              <w:left w:val="nil"/>
              <w:bottom w:val="nil"/>
              <w:right w:val="nil"/>
            </w:tcBorders>
          </w:tcPr>
          <w:p w14:paraId="094B2CD6" w14:textId="6E90AF71" w:rsidR="00AF3DD9" w:rsidRPr="00436618" w:rsidRDefault="00AF3DD9" w:rsidP="00AF3DD9">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2403B83B" w14:textId="228621BE" w:rsidR="00AF3DD9" w:rsidRPr="00436618" w:rsidRDefault="00AF3DD9" w:rsidP="00AF3DD9">
            <w:pPr>
              <w:spacing w:after="0" w:line="240" w:lineRule="auto"/>
              <w:jc w:val="center"/>
              <w:rPr>
                <w:rFonts w:cstheme="minorHAnsi"/>
                <w:sz w:val="20"/>
                <w:szCs w:val="20"/>
              </w:rPr>
            </w:pPr>
            <w:r>
              <w:rPr>
                <w:rFonts w:cstheme="minorHAnsi"/>
                <w:sz w:val="20"/>
                <w:szCs w:val="20"/>
              </w:rPr>
              <w:t>Sí</w:t>
            </w:r>
          </w:p>
        </w:tc>
      </w:tr>
      <w:tr w:rsidR="00AF3DD9" w:rsidRPr="00436618" w14:paraId="2F1E5E7F"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tcPr>
          <w:p w14:paraId="69F4B19E" w14:textId="786E2059" w:rsidR="00AF3DD9" w:rsidRPr="00436618" w:rsidRDefault="00AF3DD9" w:rsidP="00AF3DD9">
            <w:pPr>
              <w:spacing w:after="0" w:line="240" w:lineRule="auto"/>
              <w:jc w:val="left"/>
              <w:rPr>
                <w:rFonts w:cstheme="minorHAnsi"/>
                <w:sz w:val="20"/>
                <w:szCs w:val="20"/>
              </w:rPr>
            </w:pPr>
            <w:r>
              <w:rPr>
                <w:rFonts w:cstheme="minorHAnsi"/>
                <w:sz w:val="20"/>
                <w:szCs w:val="20"/>
              </w:rPr>
              <w:t>Efectos fijos por distrito</w:t>
            </w:r>
          </w:p>
        </w:tc>
        <w:tc>
          <w:tcPr>
            <w:tcW w:w="1067" w:type="dxa"/>
            <w:tcBorders>
              <w:top w:val="nil"/>
              <w:left w:val="nil"/>
              <w:bottom w:val="nil"/>
              <w:right w:val="nil"/>
            </w:tcBorders>
          </w:tcPr>
          <w:p w14:paraId="6B4EF6C7" w14:textId="1638AD7E" w:rsidR="00AF3DD9" w:rsidRPr="00436618" w:rsidRDefault="00AF3DD9" w:rsidP="00AF3DD9">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4F5E1E36" w14:textId="5B6A8926" w:rsidR="00AF3DD9" w:rsidRPr="00436618" w:rsidRDefault="00AF3DD9" w:rsidP="00AF3DD9">
            <w:pPr>
              <w:spacing w:after="0" w:line="240" w:lineRule="auto"/>
              <w:jc w:val="center"/>
              <w:rPr>
                <w:rFonts w:cstheme="minorHAnsi"/>
                <w:sz w:val="20"/>
                <w:szCs w:val="20"/>
              </w:rPr>
            </w:pPr>
            <w:r>
              <w:rPr>
                <w:rFonts w:cstheme="minorHAnsi"/>
                <w:sz w:val="20"/>
                <w:szCs w:val="20"/>
              </w:rPr>
              <w:t>Sí</w:t>
            </w:r>
          </w:p>
        </w:tc>
        <w:tc>
          <w:tcPr>
            <w:tcW w:w="1467" w:type="dxa"/>
            <w:tcBorders>
              <w:top w:val="nil"/>
              <w:left w:val="nil"/>
              <w:bottom w:val="nil"/>
              <w:right w:val="nil"/>
            </w:tcBorders>
          </w:tcPr>
          <w:p w14:paraId="68B9E970" w14:textId="0E036209" w:rsidR="00AF3DD9" w:rsidRPr="00436618" w:rsidRDefault="00AF3DD9" w:rsidP="00AF3DD9">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3F3D5623" w14:textId="1853D229" w:rsidR="00AF3DD9" w:rsidRPr="00436618" w:rsidRDefault="00AF3DD9" w:rsidP="00AF3DD9">
            <w:pPr>
              <w:spacing w:after="0" w:line="240" w:lineRule="auto"/>
              <w:jc w:val="center"/>
              <w:rPr>
                <w:rFonts w:cstheme="minorHAnsi"/>
                <w:sz w:val="20"/>
                <w:szCs w:val="20"/>
              </w:rPr>
            </w:pPr>
            <w:r>
              <w:rPr>
                <w:rFonts w:cstheme="minorHAnsi"/>
                <w:sz w:val="20"/>
                <w:szCs w:val="20"/>
              </w:rPr>
              <w:t>Sí</w:t>
            </w:r>
          </w:p>
        </w:tc>
      </w:tr>
      <w:tr w:rsidR="00AF3DD9" w:rsidRPr="00436618" w14:paraId="0D96C7CA"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tcPr>
          <w:p w14:paraId="4DC29DAE" w14:textId="314053BF" w:rsidR="00AF3DD9" w:rsidRPr="00436618" w:rsidRDefault="00AF3DD9" w:rsidP="00AF3DD9">
            <w:pPr>
              <w:spacing w:after="0" w:line="240" w:lineRule="auto"/>
              <w:jc w:val="left"/>
              <w:rPr>
                <w:rFonts w:cstheme="minorHAnsi"/>
                <w:sz w:val="20"/>
                <w:szCs w:val="20"/>
              </w:rPr>
            </w:pPr>
            <w:r>
              <w:rPr>
                <w:rFonts w:cstheme="minorHAnsi"/>
                <w:sz w:val="20"/>
                <w:szCs w:val="20"/>
              </w:rPr>
              <w:t>Variables de control</w:t>
            </w:r>
          </w:p>
        </w:tc>
        <w:tc>
          <w:tcPr>
            <w:tcW w:w="1067" w:type="dxa"/>
            <w:tcBorders>
              <w:top w:val="nil"/>
              <w:left w:val="nil"/>
              <w:bottom w:val="nil"/>
              <w:right w:val="nil"/>
            </w:tcBorders>
          </w:tcPr>
          <w:p w14:paraId="3E27F65A" w14:textId="71EEEDE4" w:rsidR="00AF3DD9" w:rsidRPr="00436618" w:rsidRDefault="00AF3DD9" w:rsidP="00AF3DD9">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1E22A1E1" w14:textId="7ADBC933" w:rsidR="00AF3DD9" w:rsidRPr="00436618" w:rsidRDefault="00AF3DD9" w:rsidP="00AF3DD9">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31A8FDA5" w14:textId="467554CC" w:rsidR="00AF3DD9" w:rsidRPr="00436618" w:rsidRDefault="00AF3DD9" w:rsidP="00AF3DD9">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3B1772AA" w14:textId="5CBCD80F" w:rsidR="00AF3DD9" w:rsidRPr="00436618" w:rsidRDefault="00AF3DD9" w:rsidP="00AF3DD9">
            <w:pPr>
              <w:spacing w:after="0" w:line="240" w:lineRule="auto"/>
              <w:jc w:val="center"/>
              <w:rPr>
                <w:rFonts w:cstheme="minorHAnsi"/>
                <w:sz w:val="20"/>
                <w:szCs w:val="20"/>
              </w:rPr>
            </w:pPr>
            <w:r>
              <w:rPr>
                <w:rFonts w:cstheme="minorHAnsi"/>
                <w:sz w:val="20"/>
                <w:szCs w:val="20"/>
              </w:rPr>
              <w:t>Sí</w:t>
            </w:r>
          </w:p>
        </w:tc>
      </w:tr>
      <w:tr w:rsidR="00AF3DD9" w:rsidRPr="00436618" w14:paraId="60BF516B"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62004109" w14:textId="59DE0ED4" w:rsidR="00AF3DD9" w:rsidRPr="00436618" w:rsidRDefault="00AF3DD9" w:rsidP="00AF3DD9">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Observaciones</w:t>
            </w:r>
          </w:p>
        </w:tc>
        <w:tc>
          <w:tcPr>
            <w:tcW w:w="1067" w:type="dxa"/>
            <w:tcBorders>
              <w:top w:val="nil"/>
              <w:left w:val="nil"/>
              <w:bottom w:val="nil"/>
              <w:right w:val="nil"/>
            </w:tcBorders>
            <w:hideMark/>
          </w:tcPr>
          <w:p w14:paraId="3ECBD9A0" w14:textId="75C8AE3B"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6,450</w:t>
            </w:r>
          </w:p>
        </w:tc>
        <w:tc>
          <w:tcPr>
            <w:tcW w:w="1467" w:type="dxa"/>
            <w:tcBorders>
              <w:top w:val="nil"/>
              <w:left w:val="nil"/>
              <w:bottom w:val="nil"/>
              <w:right w:val="nil"/>
            </w:tcBorders>
            <w:hideMark/>
          </w:tcPr>
          <w:p w14:paraId="2D68A36C" w14:textId="2ED0F3F0"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6,450</w:t>
            </w:r>
          </w:p>
        </w:tc>
        <w:tc>
          <w:tcPr>
            <w:tcW w:w="1467" w:type="dxa"/>
            <w:tcBorders>
              <w:top w:val="nil"/>
              <w:left w:val="nil"/>
              <w:bottom w:val="nil"/>
              <w:right w:val="nil"/>
            </w:tcBorders>
            <w:hideMark/>
          </w:tcPr>
          <w:p w14:paraId="225226F9" w14:textId="0A4EB85C"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6,450</w:t>
            </w:r>
          </w:p>
        </w:tc>
        <w:tc>
          <w:tcPr>
            <w:tcW w:w="1468" w:type="dxa"/>
            <w:tcBorders>
              <w:top w:val="nil"/>
              <w:left w:val="nil"/>
              <w:bottom w:val="nil"/>
              <w:right w:val="nil"/>
            </w:tcBorders>
            <w:hideMark/>
          </w:tcPr>
          <w:p w14:paraId="44ADF5E6" w14:textId="61DC7634"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6,450</w:t>
            </w:r>
          </w:p>
        </w:tc>
      </w:tr>
      <w:tr w:rsidR="00AF3DD9" w:rsidRPr="00436618" w14:paraId="043E39D3"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63C352B0" w14:textId="2A335830" w:rsidR="00AF3DD9" w:rsidRPr="00436618" w:rsidRDefault="00AF3DD9" w:rsidP="00AF3DD9">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R</w:t>
            </w:r>
            <w:r w:rsidRPr="00436618">
              <w:rPr>
                <w:rFonts w:asciiTheme="minorHAnsi" w:hAnsiTheme="minorHAnsi" w:cstheme="minorHAnsi"/>
                <w:sz w:val="20"/>
                <w:szCs w:val="20"/>
                <w:vertAlign w:val="superscript"/>
              </w:rPr>
              <w:t>2</w:t>
            </w:r>
          </w:p>
        </w:tc>
        <w:tc>
          <w:tcPr>
            <w:tcW w:w="1067" w:type="dxa"/>
            <w:tcBorders>
              <w:top w:val="nil"/>
              <w:left w:val="nil"/>
              <w:bottom w:val="nil"/>
              <w:right w:val="nil"/>
            </w:tcBorders>
            <w:hideMark/>
          </w:tcPr>
          <w:p w14:paraId="57482292" w14:textId="1938FB49"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0.403</w:t>
            </w:r>
          </w:p>
        </w:tc>
        <w:tc>
          <w:tcPr>
            <w:tcW w:w="1467" w:type="dxa"/>
            <w:tcBorders>
              <w:top w:val="nil"/>
              <w:left w:val="nil"/>
              <w:bottom w:val="nil"/>
              <w:right w:val="nil"/>
            </w:tcBorders>
            <w:hideMark/>
          </w:tcPr>
          <w:p w14:paraId="056325D1" w14:textId="184F5A9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0.784</w:t>
            </w:r>
          </w:p>
        </w:tc>
        <w:tc>
          <w:tcPr>
            <w:tcW w:w="1467" w:type="dxa"/>
            <w:tcBorders>
              <w:top w:val="nil"/>
              <w:left w:val="nil"/>
              <w:bottom w:val="nil"/>
              <w:right w:val="nil"/>
            </w:tcBorders>
            <w:hideMark/>
          </w:tcPr>
          <w:p w14:paraId="47AE702F" w14:textId="065D859B"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0.829</w:t>
            </w:r>
          </w:p>
        </w:tc>
        <w:tc>
          <w:tcPr>
            <w:tcW w:w="1468" w:type="dxa"/>
            <w:tcBorders>
              <w:top w:val="nil"/>
              <w:left w:val="nil"/>
              <w:bottom w:val="nil"/>
              <w:right w:val="nil"/>
            </w:tcBorders>
            <w:hideMark/>
          </w:tcPr>
          <w:p w14:paraId="0A1289D4" w14:textId="4CDB5244"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0.829</w:t>
            </w:r>
          </w:p>
        </w:tc>
      </w:tr>
      <w:tr w:rsidR="00AF3DD9" w:rsidRPr="00436618" w14:paraId="735AAD7B"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nil"/>
              <w:right w:val="nil"/>
            </w:tcBorders>
            <w:hideMark/>
          </w:tcPr>
          <w:p w14:paraId="623D02C8" w14:textId="16AC4990" w:rsidR="00AF3DD9" w:rsidRPr="00436618" w:rsidRDefault="00AF3DD9" w:rsidP="00AF3DD9">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R</w:t>
            </w:r>
            <w:r w:rsidRPr="00436618">
              <w:rPr>
                <w:rFonts w:asciiTheme="minorHAnsi" w:hAnsiTheme="minorHAnsi" w:cstheme="minorHAnsi"/>
                <w:sz w:val="20"/>
                <w:szCs w:val="20"/>
                <w:vertAlign w:val="superscript"/>
              </w:rPr>
              <w:t>2</w:t>
            </w:r>
            <w:r>
              <w:rPr>
                <w:rFonts w:asciiTheme="minorHAnsi" w:hAnsiTheme="minorHAnsi" w:cstheme="minorHAnsi"/>
                <w:sz w:val="20"/>
                <w:szCs w:val="20"/>
                <w:vertAlign w:val="superscript"/>
              </w:rPr>
              <w:t xml:space="preserve"> </w:t>
            </w:r>
            <w:r w:rsidRPr="00436618">
              <w:rPr>
                <w:rFonts w:asciiTheme="minorHAnsi" w:hAnsiTheme="minorHAnsi" w:cstheme="minorHAnsi"/>
                <w:sz w:val="20"/>
                <w:szCs w:val="20"/>
              </w:rPr>
              <w:t>ajustado</w:t>
            </w:r>
          </w:p>
        </w:tc>
        <w:tc>
          <w:tcPr>
            <w:tcW w:w="1067" w:type="dxa"/>
            <w:tcBorders>
              <w:top w:val="nil"/>
              <w:left w:val="nil"/>
              <w:bottom w:val="nil"/>
              <w:right w:val="nil"/>
            </w:tcBorders>
            <w:hideMark/>
          </w:tcPr>
          <w:p w14:paraId="59A09629" w14:textId="24AEF23F"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0.403</w:t>
            </w:r>
          </w:p>
        </w:tc>
        <w:tc>
          <w:tcPr>
            <w:tcW w:w="1467" w:type="dxa"/>
            <w:tcBorders>
              <w:top w:val="nil"/>
              <w:left w:val="nil"/>
              <w:bottom w:val="nil"/>
              <w:right w:val="nil"/>
            </w:tcBorders>
            <w:hideMark/>
          </w:tcPr>
          <w:p w14:paraId="00AD8521" w14:textId="43EAA4C3"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0.782</w:t>
            </w:r>
          </w:p>
        </w:tc>
        <w:tc>
          <w:tcPr>
            <w:tcW w:w="1467" w:type="dxa"/>
            <w:tcBorders>
              <w:top w:val="nil"/>
              <w:left w:val="nil"/>
              <w:bottom w:val="nil"/>
              <w:right w:val="nil"/>
            </w:tcBorders>
            <w:hideMark/>
          </w:tcPr>
          <w:p w14:paraId="1BD8FB7D" w14:textId="21B7FAE7"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0.828</w:t>
            </w:r>
          </w:p>
        </w:tc>
        <w:tc>
          <w:tcPr>
            <w:tcW w:w="1468" w:type="dxa"/>
            <w:tcBorders>
              <w:top w:val="nil"/>
              <w:left w:val="nil"/>
              <w:bottom w:val="nil"/>
              <w:right w:val="nil"/>
            </w:tcBorders>
            <w:hideMark/>
          </w:tcPr>
          <w:p w14:paraId="6E349C3C" w14:textId="2A213C46" w:rsidR="00AF3DD9" w:rsidRPr="00436618" w:rsidRDefault="00AF3DD9" w:rsidP="00AF3DD9">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0.828</w:t>
            </w:r>
          </w:p>
        </w:tc>
      </w:tr>
      <w:tr w:rsidR="00AF3DD9" w:rsidRPr="00436618" w14:paraId="7532D286" w14:textId="77777777" w:rsidTr="00C31C4C">
        <w:trPr>
          <w:cnfStyle w:val="100000000000" w:firstRow="1" w:lastRow="0" w:firstColumn="0" w:lastColumn="0" w:oddVBand="0" w:evenVBand="0" w:oddHBand="0" w:evenHBand="0" w:firstRowFirstColumn="0" w:firstRowLastColumn="0" w:lastRowFirstColumn="0" w:lastRowLastColumn="0"/>
        </w:trPr>
        <w:tc>
          <w:tcPr>
            <w:tcW w:w="3261" w:type="dxa"/>
            <w:tcBorders>
              <w:top w:val="nil"/>
              <w:left w:val="nil"/>
              <w:bottom w:val="single" w:sz="12" w:space="0" w:color="auto"/>
              <w:right w:val="nil"/>
            </w:tcBorders>
            <w:hideMark/>
          </w:tcPr>
          <w:p w14:paraId="78BE3DB1"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067" w:type="dxa"/>
            <w:tcBorders>
              <w:top w:val="nil"/>
              <w:left w:val="nil"/>
              <w:bottom w:val="single" w:sz="12" w:space="0" w:color="auto"/>
              <w:right w:val="nil"/>
            </w:tcBorders>
            <w:hideMark/>
          </w:tcPr>
          <w:p w14:paraId="3551B2CD" w14:textId="77777777" w:rsidR="00AF3DD9" w:rsidRPr="00436618" w:rsidRDefault="00AF3DD9" w:rsidP="00AF3DD9">
            <w:pPr>
              <w:spacing w:after="0" w:line="240" w:lineRule="auto"/>
              <w:jc w:val="left"/>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1A4533EC"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6BE5A937" w14:textId="77777777" w:rsidR="00AF3DD9" w:rsidRPr="00436618" w:rsidRDefault="00AF3DD9" w:rsidP="00AF3DD9">
            <w:pPr>
              <w:spacing w:after="0" w:line="240" w:lineRule="auto"/>
              <w:jc w:val="center"/>
              <w:rPr>
                <w:rFonts w:asciiTheme="minorHAnsi" w:hAnsiTheme="minorHAnsi" w:cstheme="minorHAnsi"/>
                <w:sz w:val="20"/>
                <w:szCs w:val="20"/>
              </w:rPr>
            </w:pPr>
          </w:p>
        </w:tc>
        <w:tc>
          <w:tcPr>
            <w:tcW w:w="1468" w:type="dxa"/>
            <w:tcBorders>
              <w:top w:val="nil"/>
              <w:left w:val="nil"/>
              <w:bottom w:val="single" w:sz="12" w:space="0" w:color="auto"/>
              <w:right w:val="nil"/>
            </w:tcBorders>
            <w:hideMark/>
          </w:tcPr>
          <w:p w14:paraId="6499A3EE" w14:textId="77777777" w:rsidR="00AF3DD9" w:rsidRPr="00436618" w:rsidRDefault="00AF3DD9" w:rsidP="00AF3DD9">
            <w:pPr>
              <w:spacing w:after="0" w:line="240" w:lineRule="auto"/>
              <w:jc w:val="center"/>
              <w:rPr>
                <w:rFonts w:asciiTheme="minorHAnsi" w:hAnsiTheme="minorHAnsi" w:cstheme="minorHAnsi"/>
                <w:sz w:val="20"/>
                <w:szCs w:val="20"/>
              </w:rPr>
            </w:pPr>
          </w:p>
        </w:tc>
      </w:tr>
      <w:tr w:rsidR="00AF3DD9" w:rsidRPr="00436618" w14:paraId="0C1792A6" w14:textId="77777777" w:rsidTr="00E53805">
        <w:trPr>
          <w:cnfStyle w:val="100000000000" w:firstRow="1" w:lastRow="0" w:firstColumn="0" w:lastColumn="0" w:oddVBand="0" w:evenVBand="0" w:oddHBand="0" w:evenHBand="0" w:firstRowFirstColumn="0" w:firstRowLastColumn="0" w:lastRowFirstColumn="0" w:lastRowLastColumn="0"/>
          <w:trHeight w:val="837"/>
        </w:trPr>
        <w:tc>
          <w:tcPr>
            <w:tcW w:w="8730" w:type="dxa"/>
            <w:gridSpan w:val="5"/>
            <w:tcBorders>
              <w:top w:val="single" w:sz="12" w:space="0" w:color="auto"/>
              <w:left w:val="nil"/>
              <w:bottom w:val="nil"/>
              <w:right w:val="nil"/>
            </w:tcBorders>
            <w:hideMark/>
          </w:tcPr>
          <w:p w14:paraId="15C2023D" w14:textId="77777777" w:rsidR="00AF3DD9" w:rsidRPr="00436618" w:rsidRDefault="00AF3DD9" w:rsidP="00F86336">
            <w:pPr>
              <w:keepNext w:val="0"/>
              <w:spacing w:after="0" w:line="240" w:lineRule="auto"/>
              <w:jc w:val="left"/>
              <w:rPr>
                <w:rFonts w:cstheme="minorHAnsi"/>
                <w:sz w:val="20"/>
                <w:szCs w:val="20"/>
              </w:rPr>
            </w:pPr>
            <w:r w:rsidRPr="00436618">
              <w:rPr>
                <w:rFonts w:asciiTheme="minorHAnsi" w:hAnsiTheme="minorHAnsi" w:cstheme="minorHAnsi"/>
                <w:sz w:val="20"/>
                <w:szCs w:val="20"/>
              </w:rPr>
              <w:t>Notas:</w:t>
            </w:r>
          </w:p>
          <w:p w14:paraId="4ED25812" w14:textId="76898BB8" w:rsidR="00AF3DD9" w:rsidRPr="00436618" w:rsidRDefault="00AF3DD9" w:rsidP="00F86336">
            <w:pPr>
              <w:keepNext w:val="0"/>
              <w:spacing w:after="0" w:line="240" w:lineRule="auto"/>
              <w:jc w:val="left"/>
              <w:rPr>
                <w:rFonts w:cstheme="minorHAnsi"/>
                <w:sz w:val="20"/>
                <w:szCs w:val="20"/>
              </w:rPr>
            </w:pP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p&lt;0.1; </w:t>
            </w: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p&lt;0.05; </w:t>
            </w: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p&lt;0.01</w:t>
            </w:r>
          </w:p>
          <w:p w14:paraId="6730EFF5" w14:textId="77777777" w:rsidR="00AF3DD9" w:rsidRDefault="00AF3DD9" w:rsidP="00F86336">
            <w:pPr>
              <w:keepNext w:val="0"/>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Los errores estándares clusterizados por estación se muestran entre paréntesis.</w:t>
            </w:r>
          </w:p>
          <w:p w14:paraId="79DE745D" w14:textId="7387487B" w:rsidR="000B3D47" w:rsidRDefault="000B3D47" w:rsidP="00F86336">
            <w:pPr>
              <w:keepNext w:val="0"/>
              <w:spacing w:after="0" w:line="240" w:lineRule="auto"/>
              <w:jc w:val="left"/>
              <w:rPr>
                <w:rFonts w:asciiTheme="minorHAnsi" w:hAnsiTheme="minorHAnsi" w:cstheme="minorHAnsi"/>
                <w:sz w:val="20"/>
                <w:szCs w:val="20"/>
              </w:rPr>
            </w:pPr>
            <w:r>
              <w:rPr>
                <w:rFonts w:asciiTheme="minorHAnsi" w:hAnsiTheme="minorHAnsi" w:cstheme="minorHAnsi"/>
                <w:sz w:val="20"/>
                <w:szCs w:val="20"/>
              </w:rPr>
              <w:t xml:space="preserve">D.1antes: 1 si la fecha se encuentra entre nov-17 y ene-18. </w:t>
            </w:r>
          </w:p>
          <w:p w14:paraId="25DA092B" w14:textId="77777777" w:rsidR="000B3D47" w:rsidRDefault="000B3D47" w:rsidP="00F86336">
            <w:pPr>
              <w:keepNext w:val="0"/>
              <w:spacing w:after="0" w:line="240" w:lineRule="auto"/>
              <w:jc w:val="left"/>
              <w:rPr>
                <w:rFonts w:asciiTheme="minorHAnsi" w:hAnsiTheme="minorHAnsi" w:cstheme="minorHAnsi"/>
                <w:sz w:val="20"/>
                <w:szCs w:val="20"/>
              </w:rPr>
            </w:pPr>
            <w:r>
              <w:rPr>
                <w:rFonts w:asciiTheme="minorHAnsi" w:hAnsiTheme="minorHAnsi" w:cstheme="minorHAnsi"/>
                <w:sz w:val="20"/>
                <w:szCs w:val="20"/>
              </w:rPr>
              <w:t>D.1desp: 1 si la fecha se encuentra entre feb-18 y abr-18.</w:t>
            </w:r>
          </w:p>
          <w:p w14:paraId="118CDFA4" w14:textId="1FA53C7A" w:rsidR="000B3D47" w:rsidRDefault="000B3D47" w:rsidP="00F86336">
            <w:pPr>
              <w:keepNext w:val="0"/>
              <w:spacing w:after="0" w:line="240" w:lineRule="auto"/>
              <w:jc w:val="left"/>
              <w:rPr>
                <w:rFonts w:asciiTheme="minorHAnsi" w:hAnsiTheme="minorHAnsi" w:cstheme="minorHAnsi"/>
                <w:sz w:val="20"/>
                <w:szCs w:val="20"/>
              </w:rPr>
            </w:pPr>
            <w:r>
              <w:rPr>
                <w:rFonts w:asciiTheme="minorHAnsi" w:hAnsiTheme="minorHAnsi" w:cstheme="minorHAnsi"/>
                <w:sz w:val="20"/>
                <w:szCs w:val="20"/>
              </w:rPr>
              <w:t>D.2desp: 1 si la fecha se encuentra entre may-18 y jul-18.</w:t>
            </w:r>
          </w:p>
          <w:p w14:paraId="56D69E08" w14:textId="788601DA" w:rsidR="000B3D47" w:rsidRDefault="000B3D47" w:rsidP="00F86336">
            <w:pPr>
              <w:keepNext w:val="0"/>
              <w:spacing w:after="0" w:line="240" w:lineRule="auto"/>
              <w:jc w:val="left"/>
              <w:rPr>
                <w:rFonts w:asciiTheme="minorHAnsi" w:hAnsiTheme="minorHAnsi" w:cstheme="minorHAnsi"/>
                <w:sz w:val="20"/>
                <w:szCs w:val="20"/>
              </w:rPr>
            </w:pPr>
            <w:r>
              <w:rPr>
                <w:rFonts w:asciiTheme="minorHAnsi" w:hAnsiTheme="minorHAnsi" w:cstheme="minorHAnsi"/>
                <w:sz w:val="20"/>
                <w:szCs w:val="20"/>
              </w:rPr>
              <w:t>D.3desp: 1 si la fecha se encuentra entre ago-18 y oct-18.</w:t>
            </w:r>
          </w:p>
          <w:p w14:paraId="260AEC4A" w14:textId="128D9873" w:rsidR="000B3D47" w:rsidRPr="00384D7C" w:rsidRDefault="00384D7C" w:rsidP="00F86336">
            <w:pPr>
              <w:pStyle w:val="Fuente"/>
              <w:keepNext w:val="0"/>
            </w:pPr>
            <w:r>
              <w:t>Fuente: Elaboración propia, 2019</w:t>
            </w:r>
          </w:p>
        </w:tc>
      </w:tr>
    </w:tbl>
    <w:p w14:paraId="1F8EC49B" w14:textId="6E2EBA36" w:rsidR="00400240" w:rsidRDefault="00400240" w:rsidP="00400240">
      <w:pPr>
        <w:pStyle w:val="Descripcin"/>
        <w:keepNext/>
      </w:pPr>
      <w:bookmarkStart w:id="1263" w:name="_Ref8911513"/>
      <w:r>
        <w:lastRenderedPageBreak/>
        <w:t xml:space="preserve">Tabla </w:t>
      </w:r>
      <w:r>
        <w:fldChar w:fldCharType="begin"/>
      </w:r>
      <w:r>
        <w:instrText xml:space="preserve"> SEQ Tabla \* ARABIC </w:instrText>
      </w:r>
      <w:r>
        <w:fldChar w:fldCharType="separate"/>
      </w:r>
      <w:r>
        <w:rPr>
          <w:noProof/>
        </w:rPr>
        <w:t>10</w:t>
      </w:r>
      <w:r>
        <w:fldChar w:fldCharType="end"/>
      </w:r>
      <w:bookmarkEnd w:id="1263"/>
      <w:r>
        <w:t xml:space="preserve">: Cambio en precio de gasohol  90 </w:t>
      </w:r>
      <w:r w:rsidRPr="00614ACE">
        <w:t>para estaciones adquiridas</w:t>
      </w:r>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901D11" w:rsidRPr="00436618" w14:paraId="0EAD16B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12" w:space="0" w:color="auto"/>
              <w:left w:val="nil"/>
              <w:bottom w:val="single" w:sz="4" w:space="0" w:color="auto"/>
              <w:right w:val="nil"/>
            </w:tcBorders>
            <w:hideMark/>
          </w:tcPr>
          <w:p w14:paraId="48954FF4" w14:textId="77777777" w:rsidR="00901D11" w:rsidRPr="00436618" w:rsidRDefault="00901D11" w:rsidP="009705DE">
            <w:pPr>
              <w:spacing w:after="0" w:line="240" w:lineRule="auto"/>
              <w:jc w:val="center"/>
              <w:rPr>
                <w:rFonts w:asciiTheme="minorHAnsi" w:hAnsiTheme="minorHAnsi" w:cstheme="minorHAnsi"/>
                <w:sz w:val="20"/>
                <w:szCs w:val="20"/>
              </w:rPr>
            </w:pPr>
          </w:p>
        </w:tc>
        <w:tc>
          <w:tcPr>
            <w:tcW w:w="1467" w:type="dxa"/>
            <w:tcBorders>
              <w:top w:val="single" w:sz="12" w:space="0" w:color="auto"/>
              <w:left w:val="nil"/>
              <w:bottom w:val="single" w:sz="4" w:space="0" w:color="auto"/>
              <w:right w:val="nil"/>
            </w:tcBorders>
            <w:hideMark/>
          </w:tcPr>
          <w:p w14:paraId="232923ED" w14:textId="77777777" w:rsidR="00901D11" w:rsidRPr="00436618" w:rsidRDefault="00901D11" w:rsidP="009705DE">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(1)</w:t>
            </w:r>
          </w:p>
        </w:tc>
        <w:tc>
          <w:tcPr>
            <w:tcW w:w="1467" w:type="dxa"/>
            <w:tcBorders>
              <w:top w:val="single" w:sz="12" w:space="0" w:color="auto"/>
              <w:left w:val="nil"/>
              <w:bottom w:val="single" w:sz="4" w:space="0" w:color="auto"/>
              <w:right w:val="nil"/>
            </w:tcBorders>
            <w:hideMark/>
          </w:tcPr>
          <w:p w14:paraId="7C53FE3B" w14:textId="77777777" w:rsidR="00901D11" w:rsidRPr="00436618" w:rsidRDefault="00901D11" w:rsidP="009705DE">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(2)</w:t>
            </w:r>
          </w:p>
        </w:tc>
        <w:tc>
          <w:tcPr>
            <w:tcW w:w="1467" w:type="dxa"/>
            <w:tcBorders>
              <w:top w:val="single" w:sz="12" w:space="0" w:color="auto"/>
              <w:left w:val="nil"/>
              <w:bottom w:val="single" w:sz="4" w:space="0" w:color="auto"/>
              <w:right w:val="nil"/>
            </w:tcBorders>
            <w:hideMark/>
          </w:tcPr>
          <w:p w14:paraId="3D4D140C" w14:textId="77777777" w:rsidR="00901D11" w:rsidRPr="00436618" w:rsidRDefault="00901D11" w:rsidP="009705DE">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(3)</w:t>
            </w:r>
          </w:p>
        </w:tc>
        <w:tc>
          <w:tcPr>
            <w:tcW w:w="1468" w:type="dxa"/>
            <w:tcBorders>
              <w:top w:val="single" w:sz="12" w:space="0" w:color="auto"/>
              <w:left w:val="nil"/>
              <w:bottom w:val="single" w:sz="4" w:space="0" w:color="auto"/>
              <w:right w:val="nil"/>
            </w:tcBorders>
            <w:hideMark/>
          </w:tcPr>
          <w:p w14:paraId="5106D884" w14:textId="77777777" w:rsidR="00901D11" w:rsidRPr="00436618" w:rsidRDefault="00901D11" w:rsidP="009705DE">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(4)</w:t>
            </w:r>
          </w:p>
        </w:tc>
      </w:tr>
      <w:tr w:rsidR="00C31C4C" w:rsidRPr="00436618" w14:paraId="33D3B6BD"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left w:val="nil"/>
              <w:bottom w:val="nil"/>
              <w:right w:val="nil"/>
            </w:tcBorders>
            <w:hideMark/>
          </w:tcPr>
          <w:p w14:paraId="214D77B9" w14:textId="77777777" w:rsidR="00C31C4C" w:rsidRPr="00436618" w:rsidRDefault="00C31C4C" w:rsidP="00C31C4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Dum.Comprada</w:t>
            </w:r>
          </w:p>
        </w:tc>
        <w:tc>
          <w:tcPr>
            <w:tcW w:w="1467" w:type="dxa"/>
            <w:tcBorders>
              <w:top w:val="single" w:sz="4" w:space="0" w:color="auto"/>
              <w:left w:val="nil"/>
              <w:bottom w:val="nil"/>
              <w:right w:val="nil"/>
            </w:tcBorders>
            <w:vAlign w:val="center"/>
            <w:hideMark/>
          </w:tcPr>
          <w:p w14:paraId="33F6B6BF" w14:textId="7211AAA0"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-0.275</w:t>
            </w:r>
            <w:r w:rsidRPr="00901D11">
              <w:rPr>
                <w:rFonts w:ascii="Times New Roman" w:hAnsi="Times New Roman"/>
                <w:sz w:val="20"/>
                <w:szCs w:val="20"/>
                <w:vertAlign w:val="superscript"/>
                <w:lang w:val="en-US"/>
              </w:rPr>
              <w:t>***</w:t>
            </w:r>
          </w:p>
        </w:tc>
        <w:tc>
          <w:tcPr>
            <w:tcW w:w="1467" w:type="dxa"/>
            <w:tcBorders>
              <w:top w:val="single" w:sz="4" w:space="0" w:color="auto"/>
              <w:left w:val="nil"/>
              <w:bottom w:val="nil"/>
              <w:right w:val="nil"/>
            </w:tcBorders>
            <w:vAlign w:val="center"/>
            <w:hideMark/>
          </w:tcPr>
          <w:p w14:paraId="1ACD7C41" w14:textId="60926779"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-0.328</w:t>
            </w:r>
            <w:r w:rsidRPr="00901D11">
              <w:rPr>
                <w:rFonts w:ascii="Times New Roman" w:hAnsi="Times New Roman"/>
                <w:sz w:val="20"/>
                <w:szCs w:val="20"/>
                <w:vertAlign w:val="superscript"/>
                <w:lang w:val="en-US"/>
              </w:rPr>
              <w:t>***</w:t>
            </w:r>
          </w:p>
        </w:tc>
        <w:tc>
          <w:tcPr>
            <w:tcW w:w="1467" w:type="dxa"/>
            <w:tcBorders>
              <w:top w:val="single" w:sz="4" w:space="0" w:color="auto"/>
              <w:left w:val="nil"/>
              <w:bottom w:val="nil"/>
              <w:right w:val="nil"/>
            </w:tcBorders>
            <w:vAlign w:val="center"/>
            <w:hideMark/>
          </w:tcPr>
          <w:p w14:paraId="58248C4C" w14:textId="54BFE2D6"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-0.009</w:t>
            </w:r>
          </w:p>
        </w:tc>
        <w:tc>
          <w:tcPr>
            <w:tcW w:w="1468" w:type="dxa"/>
            <w:tcBorders>
              <w:top w:val="single" w:sz="4" w:space="0" w:color="auto"/>
              <w:left w:val="nil"/>
              <w:bottom w:val="nil"/>
              <w:right w:val="nil"/>
            </w:tcBorders>
            <w:vAlign w:val="center"/>
            <w:hideMark/>
          </w:tcPr>
          <w:p w14:paraId="0D2732C7" w14:textId="77D3370E"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-0.024</w:t>
            </w:r>
          </w:p>
        </w:tc>
      </w:tr>
      <w:tr w:rsidR="00C31C4C" w:rsidRPr="00436618" w14:paraId="3E3210D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5C163E36"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5C5D7761" w14:textId="3BE61F2E"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(0.068)</w:t>
            </w:r>
          </w:p>
        </w:tc>
        <w:tc>
          <w:tcPr>
            <w:tcW w:w="1467" w:type="dxa"/>
            <w:tcBorders>
              <w:top w:val="nil"/>
              <w:left w:val="nil"/>
              <w:bottom w:val="nil"/>
              <w:right w:val="nil"/>
            </w:tcBorders>
            <w:vAlign w:val="center"/>
            <w:hideMark/>
          </w:tcPr>
          <w:p w14:paraId="08B9B54F" w14:textId="6D134FE4"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(0.062)</w:t>
            </w:r>
          </w:p>
        </w:tc>
        <w:tc>
          <w:tcPr>
            <w:tcW w:w="1467" w:type="dxa"/>
            <w:tcBorders>
              <w:top w:val="nil"/>
              <w:left w:val="nil"/>
              <w:bottom w:val="nil"/>
              <w:right w:val="nil"/>
            </w:tcBorders>
            <w:vAlign w:val="center"/>
            <w:hideMark/>
          </w:tcPr>
          <w:p w14:paraId="576D4ED8" w14:textId="51FD6B6E"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(0.065)</w:t>
            </w:r>
          </w:p>
        </w:tc>
        <w:tc>
          <w:tcPr>
            <w:tcW w:w="1468" w:type="dxa"/>
            <w:tcBorders>
              <w:top w:val="nil"/>
              <w:left w:val="nil"/>
              <w:bottom w:val="nil"/>
              <w:right w:val="nil"/>
            </w:tcBorders>
            <w:vAlign w:val="center"/>
            <w:hideMark/>
          </w:tcPr>
          <w:p w14:paraId="1776A8AF" w14:textId="1B585A6F"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(0.068)</w:t>
            </w:r>
          </w:p>
        </w:tc>
      </w:tr>
      <w:tr w:rsidR="00C31C4C" w:rsidRPr="00436618" w14:paraId="4EEB49A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1BD356B" w14:textId="77777777" w:rsidR="00C31C4C" w:rsidRPr="00436618" w:rsidRDefault="00C31C4C" w:rsidP="00C31C4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Dum.FechaCompra</w:t>
            </w:r>
          </w:p>
        </w:tc>
        <w:tc>
          <w:tcPr>
            <w:tcW w:w="1467" w:type="dxa"/>
            <w:tcBorders>
              <w:top w:val="nil"/>
              <w:left w:val="nil"/>
              <w:bottom w:val="nil"/>
              <w:right w:val="nil"/>
            </w:tcBorders>
            <w:vAlign w:val="center"/>
            <w:hideMark/>
          </w:tcPr>
          <w:p w14:paraId="72B70284" w14:textId="295EBF59"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0.801</w:t>
            </w:r>
            <w:r w:rsidRPr="00901D11">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71E86814" w14:textId="410A8B1D"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1.832</w:t>
            </w:r>
            <w:r w:rsidRPr="00901D11">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7BEDB748" w14:textId="0A0BDFD0"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1.840</w:t>
            </w:r>
            <w:r w:rsidRPr="00901D11">
              <w:rPr>
                <w:rFonts w:ascii="Times New Roman" w:hAnsi="Times New Roman"/>
                <w:sz w:val="20"/>
                <w:szCs w:val="20"/>
                <w:vertAlign w:val="superscript"/>
                <w:lang w:val="en-US"/>
              </w:rPr>
              <w:t>***</w:t>
            </w:r>
          </w:p>
        </w:tc>
        <w:tc>
          <w:tcPr>
            <w:tcW w:w="1468" w:type="dxa"/>
            <w:tcBorders>
              <w:top w:val="nil"/>
              <w:left w:val="nil"/>
              <w:bottom w:val="nil"/>
              <w:right w:val="nil"/>
            </w:tcBorders>
            <w:vAlign w:val="center"/>
            <w:hideMark/>
          </w:tcPr>
          <w:p w14:paraId="699D3446" w14:textId="77777777" w:rsidR="00C31C4C" w:rsidRPr="00C31C4C" w:rsidRDefault="00C31C4C" w:rsidP="00C31C4C">
            <w:pPr>
              <w:spacing w:after="0" w:line="240" w:lineRule="auto"/>
              <w:jc w:val="center"/>
              <w:rPr>
                <w:rFonts w:asciiTheme="minorHAnsi" w:hAnsiTheme="minorHAnsi" w:cstheme="minorHAnsi"/>
                <w:sz w:val="20"/>
                <w:szCs w:val="20"/>
              </w:rPr>
            </w:pPr>
          </w:p>
        </w:tc>
      </w:tr>
      <w:tr w:rsidR="00C31C4C" w:rsidRPr="00436618" w14:paraId="175CFFA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3757EE9"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3D92720F" w14:textId="05C56308"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(0.014)</w:t>
            </w:r>
          </w:p>
        </w:tc>
        <w:tc>
          <w:tcPr>
            <w:tcW w:w="1467" w:type="dxa"/>
            <w:tcBorders>
              <w:top w:val="nil"/>
              <w:left w:val="nil"/>
              <w:bottom w:val="nil"/>
              <w:right w:val="nil"/>
            </w:tcBorders>
            <w:vAlign w:val="center"/>
            <w:hideMark/>
          </w:tcPr>
          <w:p w14:paraId="362E72E1" w14:textId="1F0482C6"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(0.024)</w:t>
            </w:r>
          </w:p>
        </w:tc>
        <w:tc>
          <w:tcPr>
            <w:tcW w:w="1467" w:type="dxa"/>
            <w:tcBorders>
              <w:top w:val="nil"/>
              <w:left w:val="nil"/>
              <w:bottom w:val="nil"/>
              <w:right w:val="nil"/>
            </w:tcBorders>
            <w:vAlign w:val="center"/>
            <w:hideMark/>
          </w:tcPr>
          <w:p w14:paraId="2EF9FBE1" w14:textId="747A55C6"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(0.024)</w:t>
            </w:r>
          </w:p>
        </w:tc>
        <w:tc>
          <w:tcPr>
            <w:tcW w:w="1468" w:type="dxa"/>
            <w:tcBorders>
              <w:top w:val="nil"/>
              <w:left w:val="nil"/>
              <w:bottom w:val="nil"/>
              <w:right w:val="nil"/>
            </w:tcBorders>
            <w:vAlign w:val="center"/>
            <w:hideMark/>
          </w:tcPr>
          <w:p w14:paraId="4740ADEC" w14:textId="77777777" w:rsidR="00C31C4C" w:rsidRPr="00C31C4C" w:rsidRDefault="00C31C4C" w:rsidP="00C31C4C">
            <w:pPr>
              <w:spacing w:after="0" w:line="240" w:lineRule="auto"/>
              <w:jc w:val="center"/>
              <w:rPr>
                <w:rFonts w:asciiTheme="minorHAnsi" w:hAnsiTheme="minorHAnsi" w:cstheme="minorHAnsi"/>
                <w:sz w:val="20"/>
                <w:szCs w:val="20"/>
              </w:rPr>
            </w:pPr>
          </w:p>
        </w:tc>
      </w:tr>
      <w:tr w:rsidR="00C31C4C" w:rsidRPr="00436618" w14:paraId="296E73B2"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65C8064D" w14:textId="5CF54FEF" w:rsidR="00C31C4C" w:rsidRPr="00436618" w:rsidRDefault="00C31C4C" w:rsidP="00C31C4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w:t>
            </w:r>
            <w:r>
              <w:rPr>
                <w:rFonts w:asciiTheme="minorHAnsi" w:hAnsiTheme="minorHAnsi" w:cstheme="minorHAnsi"/>
                <w:sz w:val="20"/>
                <w:szCs w:val="20"/>
              </w:rPr>
              <w:t>.</w:t>
            </w:r>
            <w:r w:rsidRPr="00436618">
              <w:rPr>
                <w:rFonts w:asciiTheme="minorHAnsi" w:hAnsiTheme="minorHAnsi" w:cstheme="minorHAnsi"/>
                <w:sz w:val="20"/>
                <w:szCs w:val="20"/>
              </w:rPr>
              <w:t>Comprada</w:t>
            </w:r>
            <w:r>
              <w:rPr>
                <w:rFonts w:asciiTheme="minorHAnsi" w:hAnsiTheme="minorHAnsi" w:cstheme="minorHAnsi"/>
                <w:sz w:val="20"/>
                <w:szCs w:val="20"/>
              </w:rPr>
              <w:t>*D.FechaCompra</w:t>
            </w:r>
          </w:p>
        </w:tc>
        <w:tc>
          <w:tcPr>
            <w:tcW w:w="1467" w:type="dxa"/>
            <w:tcBorders>
              <w:top w:val="nil"/>
              <w:left w:val="nil"/>
              <w:bottom w:val="nil"/>
              <w:right w:val="nil"/>
            </w:tcBorders>
            <w:vAlign w:val="center"/>
            <w:hideMark/>
          </w:tcPr>
          <w:p w14:paraId="45A69C00" w14:textId="2DF49A80"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0.121</w:t>
            </w:r>
            <w:r w:rsidRPr="00901D11">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23BB98A6" w14:textId="1BD7F459"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0.121</w:t>
            </w:r>
            <w:r w:rsidRPr="00901D11">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6EDBDA50" w14:textId="46C5B7A0"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0.136</w:t>
            </w:r>
            <w:r w:rsidRPr="00901D11">
              <w:rPr>
                <w:rFonts w:ascii="Times New Roman" w:hAnsi="Times New Roman"/>
                <w:sz w:val="20"/>
                <w:szCs w:val="20"/>
                <w:vertAlign w:val="superscript"/>
                <w:lang w:val="en-US"/>
              </w:rPr>
              <w:t>**</w:t>
            </w:r>
          </w:p>
        </w:tc>
        <w:tc>
          <w:tcPr>
            <w:tcW w:w="1468" w:type="dxa"/>
            <w:tcBorders>
              <w:top w:val="nil"/>
              <w:left w:val="nil"/>
              <w:bottom w:val="nil"/>
              <w:right w:val="nil"/>
            </w:tcBorders>
            <w:vAlign w:val="center"/>
          </w:tcPr>
          <w:p w14:paraId="0353303E" w14:textId="7FF37C4B" w:rsidR="00C31C4C" w:rsidRPr="00C31C4C" w:rsidRDefault="00C31C4C" w:rsidP="00C31C4C">
            <w:pPr>
              <w:spacing w:after="0" w:line="240" w:lineRule="auto"/>
              <w:jc w:val="center"/>
              <w:rPr>
                <w:rFonts w:asciiTheme="minorHAnsi" w:hAnsiTheme="minorHAnsi" w:cstheme="minorHAnsi"/>
                <w:sz w:val="20"/>
                <w:szCs w:val="20"/>
              </w:rPr>
            </w:pPr>
          </w:p>
        </w:tc>
      </w:tr>
      <w:tr w:rsidR="00C31C4C" w:rsidRPr="00436618" w14:paraId="14071845"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D593DD9"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33A67191" w14:textId="2A223EEE"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(0.052)</w:t>
            </w:r>
          </w:p>
        </w:tc>
        <w:tc>
          <w:tcPr>
            <w:tcW w:w="1467" w:type="dxa"/>
            <w:tcBorders>
              <w:top w:val="nil"/>
              <w:left w:val="nil"/>
              <w:bottom w:val="nil"/>
              <w:right w:val="nil"/>
            </w:tcBorders>
            <w:vAlign w:val="center"/>
            <w:hideMark/>
          </w:tcPr>
          <w:p w14:paraId="135FA94F" w14:textId="7ED50713"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(0.052)</w:t>
            </w:r>
          </w:p>
        </w:tc>
        <w:tc>
          <w:tcPr>
            <w:tcW w:w="1467" w:type="dxa"/>
            <w:tcBorders>
              <w:top w:val="nil"/>
              <w:left w:val="nil"/>
              <w:bottom w:val="nil"/>
              <w:right w:val="nil"/>
            </w:tcBorders>
            <w:vAlign w:val="center"/>
            <w:hideMark/>
          </w:tcPr>
          <w:p w14:paraId="57EF092D" w14:textId="4D7D6334"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(0.054)</w:t>
            </w:r>
          </w:p>
        </w:tc>
        <w:tc>
          <w:tcPr>
            <w:tcW w:w="1468" w:type="dxa"/>
            <w:tcBorders>
              <w:top w:val="nil"/>
              <w:left w:val="nil"/>
              <w:bottom w:val="nil"/>
              <w:right w:val="nil"/>
            </w:tcBorders>
            <w:vAlign w:val="center"/>
          </w:tcPr>
          <w:p w14:paraId="083FD626" w14:textId="3AF439CA" w:rsidR="00C31C4C" w:rsidRPr="00C31C4C" w:rsidRDefault="00C31C4C" w:rsidP="00C31C4C">
            <w:pPr>
              <w:spacing w:after="0" w:line="240" w:lineRule="auto"/>
              <w:jc w:val="center"/>
              <w:rPr>
                <w:rFonts w:asciiTheme="minorHAnsi" w:hAnsiTheme="minorHAnsi" w:cstheme="minorHAnsi"/>
                <w:sz w:val="20"/>
                <w:szCs w:val="20"/>
              </w:rPr>
            </w:pPr>
          </w:p>
        </w:tc>
      </w:tr>
      <w:tr w:rsidR="00C31C4C" w:rsidRPr="00436618" w14:paraId="0FC52534"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1221779F" w14:textId="7B980D58" w:rsidR="00C31C4C" w:rsidRPr="00436618" w:rsidRDefault="00C31C4C" w:rsidP="00C31C4C">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w:t>
            </w:r>
            <w:r w:rsidRPr="00436618">
              <w:rPr>
                <w:rFonts w:asciiTheme="minorHAnsi" w:hAnsiTheme="minorHAnsi" w:cstheme="minorHAnsi"/>
                <w:sz w:val="20"/>
                <w:szCs w:val="20"/>
              </w:rPr>
              <w:t>.Comprada: D</w:t>
            </w:r>
            <w:r>
              <w:rPr>
                <w:rFonts w:asciiTheme="minorHAnsi" w:hAnsiTheme="minorHAnsi" w:cstheme="minorHAnsi"/>
                <w:sz w:val="20"/>
                <w:szCs w:val="20"/>
              </w:rPr>
              <w:t>.1antes</w:t>
            </w:r>
          </w:p>
        </w:tc>
        <w:tc>
          <w:tcPr>
            <w:tcW w:w="1467" w:type="dxa"/>
            <w:tcBorders>
              <w:top w:val="nil"/>
              <w:left w:val="nil"/>
              <w:bottom w:val="nil"/>
              <w:right w:val="nil"/>
            </w:tcBorders>
            <w:vAlign w:val="center"/>
          </w:tcPr>
          <w:p w14:paraId="28F6D26C"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1FF353E6"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54E67027"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27695A97" w14:textId="77777777"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0.030</w:t>
            </w:r>
          </w:p>
        </w:tc>
      </w:tr>
      <w:tr w:rsidR="00C31C4C" w:rsidRPr="00436618" w14:paraId="66C3F62E" w14:textId="77777777" w:rsidTr="00C31C4C">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19310745"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tcPr>
          <w:p w14:paraId="08F0B192"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14D8D6CE"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5DB5491E"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0EC2EB27" w14:textId="77777777"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(0.030)</w:t>
            </w:r>
          </w:p>
        </w:tc>
      </w:tr>
      <w:tr w:rsidR="00C31C4C" w:rsidRPr="00436618" w14:paraId="7B4643F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6F3AC5D6" w14:textId="4D5F7282" w:rsidR="00C31C4C" w:rsidRPr="00436618" w:rsidRDefault="00C31C4C" w:rsidP="00C31C4C">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D.Comprada*D.1desp</w:t>
            </w:r>
          </w:p>
        </w:tc>
        <w:tc>
          <w:tcPr>
            <w:tcW w:w="1467" w:type="dxa"/>
            <w:tcBorders>
              <w:top w:val="nil"/>
              <w:left w:val="nil"/>
              <w:bottom w:val="nil"/>
              <w:right w:val="nil"/>
            </w:tcBorders>
            <w:vAlign w:val="center"/>
            <w:hideMark/>
          </w:tcPr>
          <w:p w14:paraId="3CC49A7A"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5D671E59"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580428FA"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32A4E732" w14:textId="46E7B073"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0.140</w:t>
            </w:r>
            <w:r w:rsidRPr="00901D11">
              <w:rPr>
                <w:rFonts w:ascii="Times New Roman" w:hAnsi="Times New Roman"/>
                <w:sz w:val="20"/>
                <w:szCs w:val="20"/>
                <w:vertAlign w:val="superscript"/>
                <w:lang w:val="en-US"/>
              </w:rPr>
              <w:t>***</w:t>
            </w:r>
          </w:p>
        </w:tc>
      </w:tr>
      <w:tr w:rsidR="00C31C4C" w:rsidRPr="00436618" w14:paraId="2E53FCB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51AAAD5A" w14:textId="126569E0"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1BC94651"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139B4521"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46B7C334"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12C86EEC" w14:textId="75DB26A0"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(0.052)</w:t>
            </w:r>
          </w:p>
        </w:tc>
      </w:tr>
      <w:tr w:rsidR="00C31C4C" w:rsidRPr="00436618" w14:paraId="6F9886E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67130665" w14:textId="45983A9B" w:rsidR="00C31C4C" w:rsidRPr="00436618" w:rsidRDefault="00C31C4C" w:rsidP="00C31C4C">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D.Comprada*</w:t>
            </w:r>
            <w:r w:rsidRPr="00436618">
              <w:rPr>
                <w:rFonts w:asciiTheme="minorHAnsi" w:hAnsiTheme="minorHAnsi" w:cstheme="minorHAnsi"/>
                <w:sz w:val="20"/>
                <w:szCs w:val="20"/>
              </w:rPr>
              <w:t>D</w:t>
            </w:r>
            <w:r>
              <w:rPr>
                <w:rFonts w:asciiTheme="minorHAnsi" w:hAnsiTheme="minorHAnsi" w:cstheme="minorHAnsi"/>
                <w:sz w:val="20"/>
                <w:szCs w:val="20"/>
              </w:rPr>
              <w:t>.2</w:t>
            </w:r>
            <w:r w:rsidRPr="00436618">
              <w:rPr>
                <w:rFonts w:asciiTheme="minorHAnsi" w:hAnsiTheme="minorHAnsi" w:cstheme="minorHAnsi"/>
                <w:sz w:val="20"/>
                <w:szCs w:val="20"/>
              </w:rPr>
              <w:t>desp</w:t>
            </w:r>
          </w:p>
        </w:tc>
        <w:tc>
          <w:tcPr>
            <w:tcW w:w="1467" w:type="dxa"/>
            <w:tcBorders>
              <w:top w:val="nil"/>
              <w:left w:val="nil"/>
              <w:bottom w:val="nil"/>
              <w:right w:val="nil"/>
            </w:tcBorders>
            <w:vAlign w:val="center"/>
            <w:hideMark/>
          </w:tcPr>
          <w:p w14:paraId="5FE92B94"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0F39B345"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339F2420"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7B39B318" w14:textId="239AA6A4"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s-ES"/>
              </w:rPr>
              <w:t>0.182</w:t>
            </w:r>
            <w:r w:rsidRPr="00901D11">
              <w:rPr>
                <w:rFonts w:ascii="Times New Roman" w:hAnsi="Times New Roman"/>
                <w:sz w:val="20"/>
                <w:szCs w:val="20"/>
                <w:vertAlign w:val="superscript"/>
                <w:lang w:val="es-ES"/>
              </w:rPr>
              <w:t>***</w:t>
            </w:r>
          </w:p>
        </w:tc>
      </w:tr>
      <w:tr w:rsidR="00C31C4C" w:rsidRPr="00436618" w14:paraId="733ACCF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497BDDAD"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2FF411A3"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4155613F"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03808F39"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76032F4E" w14:textId="7CD2F819"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s-ES"/>
              </w:rPr>
              <w:t>(0.069)</w:t>
            </w:r>
          </w:p>
        </w:tc>
      </w:tr>
      <w:tr w:rsidR="00C31C4C" w:rsidRPr="00436618" w14:paraId="1D5FEE7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1D68696" w14:textId="7494FE27" w:rsidR="00C31C4C" w:rsidRPr="00436618" w:rsidRDefault="00C31C4C" w:rsidP="00C31C4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w:t>
            </w:r>
            <w:r>
              <w:rPr>
                <w:rFonts w:asciiTheme="minorHAnsi" w:hAnsiTheme="minorHAnsi" w:cstheme="minorHAnsi"/>
                <w:sz w:val="20"/>
                <w:szCs w:val="20"/>
              </w:rPr>
              <w:t>.Comprada*</w:t>
            </w:r>
            <w:r w:rsidRPr="00436618">
              <w:rPr>
                <w:rFonts w:asciiTheme="minorHAnsi" w:hAnsiTheme="minorHAnsi" w:cstheme="minorHAnsi"/>
                <w:sz w:val="20"/>
                <w:szCs w:val="20"/>
              </w:rPr>
              <w:t>D</w:t>
            </w:r>
            <w:r>
              <w:rPr>
                <w:rFonts w:asciiTheme="minorHAnsi" w:hAnsiTheme="minorHAnsi" w:cstheme="minorHAnsi"/>
                <w:sz w:val="20"/>
                <w:szCs w:val="20"/>
              </w:rPr>
              <w:t>.3</w:t>
            </w:r>
            <w:r w:rsidRPr="00436618">
              <w:rPr>
                <w:rFonts w:asciiTheme="minorHAnsi" w:hAnsiTheme="minorHAnsi" w:cstheme="minorHAnsi"/>
                <w:sz w:val="20"/>
                <w:szCs w:val="20"/>
              </w:rPr>
              <w:t>desp</w:t>
            </w:r>
          </w:p>
        </w:tc>
        <w:tc>
          <w:tcPr>
            <w:tcW w:w="1467" w:type="dxa"/>
            <w:tcBorders>
              <w:top w:val="nil"/>
              <w:left w:val="nil"/>
              <w:bottom w:val="nil"/>
              <w:right w:val="nil"/>
            </w:tcBorders>
            <w:vAlign w:val="center"/>
            <w:hideMark/>
          </w:tcPr>
          <w:p w14:paraId="0DF5F466"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2FADA09B"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32F732F3"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506A698C" w14:textId="35557383"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s-ES"/>
              </w:rPr>
              <w:t>0.130</w:t>
            </w:r>
            <w:r w:rsidRPr="00901D11">
              <w:rPr>
                <w:rFonts w:ascii="Times New Roman" w:hAnsi="Times New Roman"/>
                <w:sz w:val="20"/>
                <w:szCs w:val="20"/>
                <w:vertAlign w:val="superscript"/>
                <w:lang w:val="es-ES"/>
              </w:rPr>
              <w:t>*</w:t>
            </w:r>
          </w:p>
        </w:tc>
      </w:tr>
      <w:tr w:rsidR="00C31C4C" w:rsidRPr="00436618" w14:paraId="2177175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44BED1A"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6FD3B5D1"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27F2F5AF"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2EC7FDA3" w14:textId="77777777" w:rsidR="00C31C4C" w:rsidRPr="00C31C4C"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495A1F7F" w14:textId="0921FF0B"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s-ES"/>
              </w:rPr>
              <w:t>(0.073)</w:t>
            </w:r>
          </w:p>
        </w:tc>
      </w:tr>
      <w:tr w:rsidR="00C31C4C" w:rsidRPr="00436618" w14:paraId="307A9CA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3F809B0" w14:textId="7F0748C6" w:rsidR="00C31C4C" w:rsidRPr="00436618" w:rsidRDefault="00C31C4C" w:rsidP="00C31C4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Constant</w:t>
            </w:r>
            <w:r>
              <w:rPr>
                <w:rFonts w:asciiTheme="minorHAnsi" w:hAnsiTheme="minorHAnsi" w:cstheme="minorHAnsi"/>
                <w:sz w:val="20"/>
                <w:szCs w:val="20"/>
              </w:rPr>
              <w:t>e</w:t>
            </w:r>
          </w:p>
        </w:tc>
        <w:tc>
          <w:tcPr>
            <w:tcW w:w="1467" w:type="dxa"/>
            <w:tcBorders>
              <w:top w:val="nil"/>
              <w:left w:val="nil"/>
              <w:bottom w:val="nil"/>
              <w:right w:val="nil"/>
            </w:tcBorders>
            <w:vAlign w:val="center"/>
            <w:hideMark/>
          </w:tcPr>
          <w:p w14:paraId="5D984EBF" w14:textId="67470FA3"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s-ES"/>
              </w:rPr>
              <w:t>11.262</w:t>
            </w:r>
            <w:r w:rsidRPr="00901D11">
              <w:rPr>
                <w:rFonts w:ascii="Times New Roman" w:hAnsi="Times New Roman"/>
                <w:sz w:val="20"/>
                <w:szCs w:val="20"/>
                <w:vertAlign w:val="superscript"/>
                <w:lang w:val="es-ES"/>
              </w:rPr>
              <w:t>***</w:t>
            </w:r>
          </w:p>
        </w:tc>
        <w:tc>
          <w:tcPr>
            <w:tcW w:w="1467" w:type="dxa"/>
            <w:tcBorders>
              <w:top w:val="nil"/>
              <w:left w:val="nil"/>
              <w:bottom w:val="nil"/>
              <w:right w:val="nil"/>
            </w:tcBorders>
            <w:vAlign w:val="center"/>
            <w:hideMark/>
          </w:tcPr>
          <w:p w14:paraId="3711DCDD" w14:textId="3EDED2CD"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s-ES"/>
              </w:rPr>
              <w:t>10.875</w:t>
            </w:r>
            <w:r w:rsidRPr="00901D11">
              <w:rPr>
                <w:rFonts w:ascii="Times New Roman" w:hAnsi="Times New Roman"/>
                <w:sz w:val="20"/>
                <w:szCs w:val="20"/>
                <w:vertAlign w:val="superscript"/>
                <w:lang w:val="es-ES"/>
              </w:rPr>
              <w:t>***</w:t>
            </w:r>
          </w:p>
        </w:tc>
        <w:tc>
          <w:tcPr>
            <w:tcW w:w="1467" w:type="dxa"/>
            <w:tcBorders>
              <w:top w:val="nil"/>
              <w:left w:val="nil"/>
              <w:bottom w:val="nil"/>
              <w:right w:val="nil"/>
            </w:tcBorders>
            <w:vAlign w:val="center"/>
            <w:hideMark/>
          </w:tcPr>
          <w:p w14:paraId="4352DE34" w14:textId="7BF4ED7C"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s-ES"/>
              </w:rPr>
              <w:t>11.245</w:t>
            </w:r>
            <w:r w:rsidRPr="00901D11">
              <w:rPr>
                <w:rFonts w:ascii="Times New Roman" w:hAnsi="Times New Roman"/>
                <w:sz w:val="20"/>
                <w:szCs w:val="20"/>
                <w:vertAlign w:val="superscript"/>
                <w:lang w:val="es-ES"/>
              </w:rPr>
              <w:t>***</w:t>
            </w:r>
          </w:p>
        </w:tc>
        <w:tc>
          <w:tcPr>
            <w:tcW w:w="1468" w:type="dxa"/>
            <w:tcBorders>
              <w:top w:val="nil"/>
              <w:left w:val="nil"/>
              <w:bottom w:val="nil"/>
              <w:right w:val="nil"/>
            </w:tcBorders>
            <w:vAlign w:val="center"/>
            <w:hideMark/>
          </w:tcPr>
          <w:p w14:paraId="5D235B83" w14:textId="1C739BC4"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s-ES"/>
              </w:rPr>
              <w:t>11.246</w:t>
            </w:r>
            <w:r w:rsidRPr="00901D11">
              <w:rPr>
                <w:rFonts w:ascii="Times New Roman" w:hAnsi="Times New Roman"/>
                <w:sz w:val="20"/>
                <w:szCs w:val="20"/>
                <w:vertAlign w:val="superscript"/>
                <w:lang w:val="es-ES"/>
              </w:rPr>
              <w:t>***</w:t>
            </w:r>
          </w:p>
        </w:tc>
      </w:tr>
      <w:tr w:rsidR="00C31C4C" w:rsidRPr="00436618" w14:paraId="4E62BC6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6AD7F034"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7926F6AB" w14:textId="0CFEA582"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(0.029)</w:t>
            </w:r>
          </w:p>
        </w:tc>
        <w:tc>
          <w:tcPr>
            <w:tcW w:w="1467" w:type="dxa"/>
            <w:tcBorders>
              <w:top w:val="nil"/>
              <w:left w:val="nil"/>
              <w:bottom w:val="nil"/>
              <w:right w:val="nil"/>
            </w:tcBorders>
            <w:vAlign w:val="center"/>
            <w:hideMark/>
          </w:tcPr>
          <w:p w14:paraId="66D20105" w14:textId="0B674E53"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(0.072)</w:t>
            </w:r>
          </w:p>
        </w:tc>
        <w:tc>
          <w:tcPr>
            <w:tcW w:w="1467" w:type="dxa"/>
            <w:tcBorders>
              <w:top w:val="nil"/>
              <w:left w:val="nil"/>
              <w:bottom w:val="nil"/>
              <w:right w:val="nil"/>
            </w:tcBorders>
            <w:vAlign w:val="center"/>
            <w:hideMark/>
          </w:tcPr>
          <w:p w14:paraId="217E033F" w14:textId="1A55D9B6"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(0.911)</w:t>
            </w:r>
          </w:p>
        </w:tc>
        <w:tc>
          <w:tcPr>
            <w:tcW w:w="1468" w:type="dxa"/>
            <w:tcBorders>
              <w:top w:val="nil"/>
              <w:left w:val="nil"/>
              <w:bottom w:val="nil"/>
              <w:right w:val="nil"/>
            </w:tcBorders>
            <w:vAlign w:val="center"/>
            <w:hideMark/>
          </w:tcPr>
          <w:p w14:paraId="7A4F46F9" w14:textId="61ECF8D5" w:rsidR="00C31C4C" w:rsidRPr="00C31C4C" w:rsidRDefault="00C31C4C" w:rsidP="00C31C4C">
            <w:pPr>
              <w:spacing w:after="0" w:line="240" w:lineRule="auto"/>
              <w:jc w:val="center"/>
              <w:rPr>
                <w:rFonts w:asciiTheme="minorHAnsi" w:hAnsiTheme="minorHAnsi" w:cstheme="minorHAnsi"/>
                <w:sz w:val="20"/>
                <w:szCs w:val="20"/>
              </w:rPr>
            </w:pPr>
            <w:r w:rsidRPr="00901D11">
              <w:rPr>
                <w:rFonts w:ascii="Times New Roman" w:hAnsi="Times New Roman"/>
                <w:sz w:val="20"/>
                <w:szCs w:val="20"/>
                <w:lang w:val="en-US"/>
              </w:rPr>
              <w:t>(0.912)</w:t>
            </w:r>
          </w:p>
        </w:tc>
      </w:tr>
      <w:tr w:rsidR="00C31C4C" w:rsidRPr="00436618" w14:paraId="2425B50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3CE2EF06" w14:textId="77777777" w:rsidR="00C31C4C" w:rsidRPr="00436618" w:rsidRDefault="00C31C4C" w:rsidP="00C31C4C">
            <w:pPr>
              <w:spacing w:after="0" w:line="240" w:lineRule="auto"/>
              <w:jc w:val="left"/>
              <w:rPr>
                <w:rFonts w:cstheme="minorHAnsi"/>
                <w:sz w:val="20"/>
                <w:szCs w:val="20"/>
              </w:rPr>
            </w:pPr>
            <w:r>
              <w:rPr>
                <w:rFonts w:cstheme="minorHAnsi"/>
                <w:sz w:val="20"/>
                <w:szCs w:val="20"/>
              </w:rPr>
              <w:t>Efectos fijos por mes</w:t>
            </w:r>
          </w:p>
        </w:tc>
        <w:tc>
          <w:tcPr>
            <w:tcW w:w="1467" w:type="dxa"/>
            <w:tcBorders>
              <w:top w:val="nil"/>
              <w:left w:val="nil"/>
              <w:bottom w:val="nil"/>
              <w:right w:val="nil"/>
            </w:tcBorders>
          </w:tcPr>
          <w:p w14:paraId="68F87BB7"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1FAF00B6"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Sí</w:t>
            </w:r>
          </w:p>
        </w:tc>
        <w:tc>
          <w:tcPr>
            <w:tcW w:w="1467" w:type="dxa"/>
            <w:tcBorders>
              <w:top w:val="nil"/>
              <w:left w:val="nil"/>
              <w:bottom w:val="nil"/>
              <w:right w:val="nil"/>
            </w:tcBorders>
          </w:tcPr>
          <w:p w14:paraId="17BB08CE"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7D4D93A2"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Sí</w:t>
            </w:r>
          </w:p>
        </w:tc>
      </w:tr>
      <w:tr w:rsidR="00C31C4C" w:rsidRPr="00436618" w14:paraId="1CBC35F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559E74BB" w14:textId="77777777" w:rsidR="00C31C4C" w:rsidRPr="00436618" w:rsidRDefault="00C31C4C" w:rsidP="00C31C4C">
            <w:pPr>
              <w:spacing w:after="0" w:line="240" w:lineRule="auto"/>
              <w:jc w:val="left"/>
              <w:rPr>
                <w:rFonts w:cstheme="minorHAnsi"/>
                <w:sz w:val="20"/>
                <w:szCs w:val="20"/>
              </w:rPr>
            </w:pPr>
            <w:r>
              <w:rPr>
                <w:rFonts w:cstheme="minorHAnsi"/>
                <w:sz w:val="20"/>
                <w:szCs w:val="20"/>
              </w:rPr>
              <w:t>Efectos fijos por distrito</w:t>
            </w:r>
          </w:p>
        </w:tc>
        <w:tc>
          <w:tcPr>
            <w:tcW w:w="1467" w:type="dxa"/>
            <w:tcBorders>
              <w:top w:val="nil"/>
              <w:left w:val="nil"/>
              <w:bottom w:val="nil"/>
              <w:right w:val="nil"/>
            </w:tcBorders>
          </w:tcPr>
          <w:p w14:paraId="3AF103B3"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4B27B4BB"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Sí</w:t>
            </w:r>
          </w:p>
        </w:tc>
        <w:tc>
          <w:tcPr>
            <w:tcW w:w="1467" w:type="dxa"/>
            <w:tcBorders>
              <w:top w:val="nil"/>
              <w:left w:val="nil"/>
              <w:bottom w:val="nil"/>
              <w:right w:val="nil"/>
            </w:tcBorders>
          </w:tcPr>
          <w:p w14:paraId="4D4D4772"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28BAAE44"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Sí</w:t>
            </w:r>
          </w:p>
        </w:tc>
      </w:tr>
      <w:tr w:rsidR="00C31C4C" w:rsidRPr="00436618" w14:paraId="73E1E85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7B6F9866" w14:textId="77777777" w:rsidR="00C31C4C" w:rsidRPr="00436618" w:rsidRDefault="00C31C4C" w:rsidP="00C31C4C">
            <w:pPr>
              <w:spacing w:after="0" w:line="240" w:lineRule="auto"/>
              <w:jc w:val="left"/>
              <w:rPr>
                <w:rFonts w:cstheme="minorHAnsi"/>
                <w:sz w:val="20"/>
                <w:szCs w:val="20"/>
              </w:rPr>
            </w:pPr>
            <w:r>
              <w:rPr>
                <w:rFonts w:cstheme="minorHAnsi"/>
                <w:sz w:val="20"/>
                <w:szCs w:val="20"/>
              </w:rPr>
              <w:t>Variables de control</w:t>
            </w:r>
          </w:p>
        </w:tc>
        <w:tc>
          <w:tcPr>
            <w:tcW w:w="1467" w:type="dxa"/>
            <w:tcBorders>
              <w:top w:val="nil"/>
              <w:left w:val="nil"/>
              <w:bottom w:val="nil"/>
              <w:right w:val="nil"/>
            </w:tcBorders>
          </w:tcPr>
          <w:p w14:paraId="0336866E"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5DCFE9B9"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0C464E28"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003106E3" w14:textId="77777777" w:rsidR="00C31C4C" w:rsidRPr="00436618" w:rsidRDefault="00C31C4C" w:rsidP="00C31C4C">
            <w:pPr>
              <w:spacing w:after="0" w:line="240" w:lineRule="auto"/>
              <w:jc w:val="center"/>
              <w:rPr>
                <w:rFonts w:cstheme="minorHAnsi"/>
                <w:sz w:val="20"/>
                <w:szCs w:val="20"/>
              </w:rPr>
            </w:pPr>
            <w:r>
              <w:rPr>
                <w:rFonts w:cstheme="minorHAnsi"/>
                <w:sz w:val="20"/>
                <w:szCs w:val="20"/>
              </w:rPr>
              <w:t>Sí</w:t>
            </w:r>
          </w:p>
        </w:tc>
      </w:tr>
      <w:tr w:rsidR="00C31C4C" w:rsidRPr="00436618" w14:paraId="6524D8B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C9B1C16" w14:textId="77777777" w:rsidR="00C31C4C" w:rsidRPr="00436618" w:rsidRDefault="00C31C4C" w:rsidP="00C31C4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Observaciones</w:t>
            </w:r>
          </w:p>
        </w:tc>
        <w:tc>
          <w:tcPr>
            <w:tcW w:w="1467" w:type="dxa"/>
            <w:tcBorders>
              <w:top w:val="nil"/>
              <w:left w:val="nil"/>
              <w:bottom w:val="nil"/>
              <w:right w:val="nil"/>
            </w:tcBorders>
            <w:hideMark/>
          </w:tcPr>
          <w:p w14:paraId="25914EFC"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6,450</w:t>
            </w:r>
          </w:p>
        </w:tc>
        <w:tc>
          <w:tcPr>
            <w:tcW w:w="1467" w:type="dxa"/>
            <w:tcBorders>
              <w:top w:val="nil"/>
              <w:left w:val="nil"/>
              <w:bottom w:val="nil"/>
              <w:right w:val="nil"/>
            </w:tcBorders>
            <w:hideMark/>
          </w:tcPr>
          <w:p w14:paraId="528FEEF7"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6,450</w:t>
            </w:r>
          </w:p>
        </w:tc>
        <w:tc>
          <w:tcPr>
            <w:tcW w:w="1467" w:type="dxa"/>
            <w:tcBorders>
              <w:top w:val="nil"/>
              <w:left w:val="nil"/>
              <w:bottom w:val="nil"/>
              <w:right w:val="nil"/>
            </w:tcBorders>
            <w:hideMark/>
          </w:tcPr>
          <w:p w14:paraId="76CF5644"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6,450</w:t>
            </w:r>
          </w:p>
        </w:tc>
        <w:tc>
          <w:tcPr>
            <w:tcW w:w="1468" w:type="dxa"/>
            <w:tcBorders>
              <w:top w:val="nil"/>
              <w:left w:val="nil"/>
              <w:bottom w:val="nil"/>
              <w:right w:val="nil"/>
            </w:tcBorders>
            <w:hideMark/>
          </w:tcPr>
          <w:p w14:paraId="0B2D550F"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6,450</w:t>
            </w:r>
          </w:p>
        </w:tc>
      </w:tr>
      <w:tr w:rsidR="00C31C4C" w:rsidRPr="00436618" w14:paraId="33ED544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519AF47E" w14:textId="77777777" w:rsidR="00C31C4C" w:rsidRPr="00436618" w:rsidRDefault="00C31C4C" w:rsidP="00C31C4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R</w:t>
            </w:r>
            <w:r w:rsidRPr="00436618">
              <w:rPr>
                <w:rFonts w:asciiTheme="minorHAnsi" w:hAnsiTheme="minorHAnsi" w:cstheme="minorHAnsi"/>
                <w:sz w:val="20"/>
                <w:szCs w:val="20"/>
                <w:vertAlign w:val="superscript"/>
              </w:rPr>
              <w:t>2</w:t>
            </w:r>
          </w:p>
        </w:tc>
        <w:tc>
          <w:tcPr>
            <w:tcW w:w="1467" w:type="dxa"/>
            <w:tcBorders>
              <w:top w:val="nil"/>
              <w:left w:val="nil"/>
              <w:bottom w:val="nil"/>
              <w:right w:val="nil"/>
            </w:tcBorders>
            <w:hideMark/>
          </w:tcPr>
          <w:p w14:paraId="40A263F5"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0.403</w:t>
            </w:r>
          </w:p>
        </w:tc>
        <w:tc>
          <w:tcPr>
            <w:tcW w:w="1467" w:type="dxa"/>
            <w:tcBorders>
              <w:top w:val="nil"/>
              <w:left w:val="nil"/>
              <w:bottom w:val="nil"/>
              <w:right w:val="nil"/>
            </w:tcBorders>
            <w:hideMark/>
          </w:tcPr>
          <w:p w14:paraId="30E19435"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0.784</w:t>
            </w:r>
          </w:p>
        </w:tc>
        <w:tc>
          <w:tcPr>
            <w:tcW w:w="1467" w:type="dxa"/>
            <w:tcBorders>
              <w:top w:val="nil"/>
              <w:left w:val="nil"/>
              <w:bottom w:val="nil"/>
              <w:right w:val="nil"/>
            </w:tcBorders>
            <w:hideMark/>
          </w:tcPr>
          <w:p w14:paraId="58FF85CD"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0.829</w:t>
            </w:r>
          </w:p>
        </w:tc>
        <w:tc>
          <w:tcPr>
            <w:tcW w:w="1468" w:type="dxa"/>
            <w:tcBorders>
              <w:top w:val="nil"/>
              <w:left w:val="nil"/>
              <w:bottom w:val="nil"/>
              <w:right w:val="nil"/>
            </w:tcBorders>
            <w:hideMark/>
          </w:tcPr>
          <w:p w14:paraId="5DBCED6D"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0.829</w:t>
            </w:r>
          </w:p>
        </w:tc>
      </w:tr>
      <w:tr w:rsidR="00C31C4C" w:rsidRPr="00436618" w14:paraId="61D8B396"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2C6EDED" w14:textId="77777777" w:rsidR="00C31C4C" w:rsidRPr="00436618" w:rsidRDefault="00C31C4C" w:rsidP="00C31C4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R</w:t>
            </w:r>
            <w:r w:rsidRPr="00436618">
              <w:rPr>
                <w:rFonts w:asciiTheme="minorHAnsi" w:hAnsiTheme="minorHAnsi" w:cstheme="minorHAnsi"/>
                <w:sz w:val="20"/>
                <w:szCs w:val="20"/>
                <w:vertAlign w:val="superscript"/>
              </w:rPr>
              <w:t>2</w:t>
            </w:r>
            <w:r>
              <w:rPr>
                <w:rFonts w:asciiTheme="minorHAnsi" w:hAnsiTheme="minorHAnsi" w:cstheme="minorHAnsi"/>
                <w:sz w:val="20"/>
                <w:szCs w:val="20"/>
                <w:vertAlign w:val="superscript"/>
              </w:rPr>
              <w:t xml:space="preserve"> </w:t>
            </w:r>
            <w:r w:rsidRPr="00436618">
              <w:rPr>
                <w:rFonts w:asciiTheme="minorHAnsi" w:hAnsiTheme="minorHAnsi" w:cstheme="minorHAnsi"/>
                <w:sz w:val="20"/>
                <w:szCs w:val="20"/>
              </w:rPr>
              <w:t>ajustado</w:t>
            </w:r>
          </w:p>
        </w:tc>
        <w:tc>
          <w:tcPr>
            <w:tcW w:w="1467" w:type="dxa"/>
            <w:tcBorders>
              <w:top w:val="nil"/>
              <w:left w:val="nil"/>
              <w:bottom w:val="nil"/>
              <w:right w:val="nil"/>
            </w:tcBorders>
            <w:hideMark/>
          </w:tcPr>
          <w:p w14:paraId="14A2778A"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0.403</w:t>
            </w:r>
          </w:p>
        </w:tc>
        <w:tc>
          <w:tcPr>
            <w:tcW w:w="1467" w:type="dxa"/>
            <w:tcBorders>
              <w:top w:val="nil"/>
              <w:left w:val="nil"/>
              <w:bottom w:val="nil"/>
              <w:right w:val="nil"/>
            </w:tcBorders>
            <w:hideMark/>
          </w:tcPr>
          <w:p w14:paraId="37D0A5D3"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0.782</w:t>
            </w:r>
          </w:p>
        </w:tc>
        <w:tc>
          <w:tcPr>
            <w:tcW w:w="1467" w:type="dxa"/>
            <w:tcBorders>
              <w:top w:val="nil"/>
              <w:left w:val="nil"/>
              <w:bottom w:val="nil"/>
              <w:right w:val="nil"/>
            </w:tcBorders>
            <w:hideMark/>
          </w:tcPr>
          <w:p w14:paraId="5A766E6F"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0.828</w:t>
            </w:r>
          </w:p>
        </w:tc>
        <w:tc>
          <w:tcPr>
            <w:tcW w:w="1468" w:type="dxa"/>
            <w:tcBorders>
              <w:top w:val="nil"/>
              <w:left w:val="nil"/>
              <w:bottom w:val="nil"/>
              <w:right w:val="nil"/>
            </w:tcBorders>
            <w:hideMark/>
          </w:tcPr>
          <w:p w14:paraId="0C778FEA" w14:textId="77777777" w:rsidR="00C31C4C" w:rsidRPr="00436618" w:rsidRDefault="00C31C4C" w:rsidP="00C31C4C">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0.828</w:t>
            </w:r>
          </w:p>
        </w:tc>
      </w:tr>
      <w:tr w:rsidR="00C31C4C" w:rsidRPr="00436618" w14:paraId="72498B3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single" w:sz="12" w:space="0" w:color="auto"/>
              <w:right w:val="nil"/>
            </w:tcBorders>
            <w:hideMark/>
          </w:tcPr>
          <w:p w14:paraId="516E6871"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13A9A6EC" w14:textId="77777777" w:rsidR="00C31C4C" w:rsidRPr="00436618" w:rsidRDefault="00C31C4C" w:rsidP="00C31C4C">
            <w:pPr>
              <w:spacing w:after="0" w:line="240" w:lineRule="auto"/>
              <w:jc w:val="left"/>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6E75667A" w14:textId="77777777" w:rsidR="00C31C4C" w:rsidRPr="00436618" w:rsidRDefault="00C31C4C" w:rsidP="00C31C4C">
            <w:pPr>
              <w:spacing w:after="0" w:line="240" w:lineRule="auto"/>
              <w:jc w:val="center"/>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28E93FBF" w14:textId="77777777" w:rsidR="00C31C4C" w:rsidRPr="00436618" w:rsidRDefault="00C31C4C" w:rsidP="00C31C4C">
            <w:pPr>
              <w:spacing w:after="0" w:line="240" w:lineRule="auto"/>
              <w:jc w:val="center"/>
              <w:rPr>
                <w:rFonts w:asciiTheme="minorHAnsi" w:hAnsiTheme="minorHAnsi" w:cstheme="minorHAnsi"/>
                <w:sz w:val="20"/>
                <w:szCs w:val="20"/>
              </w:rPr>
            </w:pPr>
          </w:p>
        </w:tc>
        <w:tc>
          <w:tcPr>
            <w:tcW w:w="1468" w:type="dxa"/>
            <w:tcBorders>
              <w:top w:val="nil"/>
              <w:left w:val="nil"/>
              <w:bottom w:val="single" w:sz="12" w:space="0" w:color="auto"/>
              <w:right w:val="nil"/>
            </w:tcBorders>
            <w:hideMark/>
          </w:tcPr>
          <w:p w14:paraId="173F4BBF" w14:textId="77777777" w:rsidR="00C31C4C" w:rsidRPr="00436618" w:rsidRDefault="00C31C4C" w:rsidP="00C31C4C">
            <w:pPr>
              <w:spacing w:after="0" w:line="240" w:lineRule="auto"/>
              <w:jc w:val="center"/>
              <w:rPr>
                <w:rFonts w:asciiTheme="minorHAnsi" w:hAnsiTheme="minorHAnsi" w:cstheme="minorHAnsi"/>
                <w:sz w:val="20"/>
                <w:szCs w:val="20"/>
              </w:rPr>
            </w:pPr>
          </w:p>
        </w:tc>
      </w:tr>
      <w:tr w:rsidR="00C31C4C" w:rsidRPr="00436618" w14:paraId="0A8FD92D" w14:textId="77777777" w:rsidTr="00384D7C">
        <w:trPr>
          <w:cnfStyle w:val="100000000000" w:firstRow="1" w:lastRow="0" w:firstColumn="0" w:lastColumn="0" w:oddVBand="0" w:evenVBand="0" w:oddHBand="0" w:evenHBand="0" w:firstRowFirstColumn="0" w:firstRowLastColumn="0" w:lastRowFirstColumn="0" w:lastRowLastColumn="0"/>
          <w:trHeight w:val="1581"/>
        </w:trPr>
        <w:tc>
          <w:tcPr>
            <w:tcW w:w="8730" w:type="dxa"/>
            <w:gridSpan w:val="5"/>
            <w:tcBorders>
              <w:top w:val="single" w:sz="12" w:space="0" w:color="auto"/>
              <w:left w:val="nil"/>
              <w:bottom w:val="nil"/>
              <w:right w:val="nil"/>
            </w:tcBorders>
            <w:hideMark/>
          </w:tcPr>
          <w:p w14:paraId="0A6DC878" w14:textId="77777777" w:rsidR="00C31C4C" w:rsidRPr="00436618" w:rsidRDefault="00C31C4C" w:rsidP="00C31C4C">
            <w:pPr>
              <w:spacing w:after="0" w:line="240" w:lineRule="auto"/>
              <w:jc w:val="left"/>
              <w:rPr>
                <w:rFonts w:cstheme="minorHAnsi"/>
                <w:sz w:val="20"/>
                <w:szCs w:val="20"/>
              </w:rPr>
            </w:pPr>
            <w:r w:rsidRPr="00436618">
              <w:rPr>
                <w:rFonts w:asciiTheme="minorHAnsi" w:hAnsiTheme="minorHAnsi" w:cstheme="minorHAnsi"/>
                <w:sz w:val="20"/>
                <w:szCs w:val="20"/>
              </w:rPr>
              <w:t>Notas:</w:t>
            </w:r>
          </w:p>
          <w:p w14:paraId="30B06C33" w14:textId="77777777" w:rsidR="00C31C4C" w:rsidRPr="00436618" w:rsidRDefault="00C31C4C" w:rsidP="00C31C4C">
            <w:pPr>
              <w:spacing w:after="0" w:line="240" w:lineRule="auto"/>
              <w:jc w:val="left"/>
              <w:rPr>
                <w:rFonts w:cstheme="minorHAnsi"/>
                <w:sz w:val="20"/>
                <w:szCs w:val="20"/>
              </w:rPr>
            </w:pP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p&lt;0.1; </w:t>
            </w: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p&lt;0.05; </w:t>
            </w: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p&lt;0.01</w:t>
            </w:r>
          </w:p>
          <w:p w14:paraId="2607FB0D" w14:textId="77777777" w:rsidR="00C31C4C" w:rsidRDefault="00C31C4C" w:rsidP="00384D7C">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Los errores estándares clusterizados por estación se muestran entre paréntesis.</w:t>
            </w:r>
          </w:p>
          <w:p w14:paraId="711667CF" w14:textId="77777777" w:rsidR="00384D7C" w:rsidRDefault="00384D7C" w:rsidP="00384D7C">
            <w:pPr>
              <w:spacing w:after="0" w:line="240" w:lineRule="auto"/>
              <w:jc w:val="left"/>
              <w:rPr>
                <w:rFonts w:asciiTheme="minorHAnsi" w:hAnsiTheme="minorHAnsi" w:cstheme="minorHAnsi"/>
                <w:sz w:val="20"/>
                <w:szCs w:val="20"/>
              </w:rPr>
            </w:pPr>
            <w:r>
              <w:rPr>
                <w:rFonts w:asciiTheme="minorHAnsi" w:hAnsiTheme="minorHAnsi" w:cstheme="minorHAnsi"/>
                <w:sz w:val="20"/>
                <w:szCs w:val="20"/>
              </w:rPr>
              <w:t xml:space="preserve">D.1antes: 1 si la fecha se encuentra entre nov-17 y ene-18. </w:t>
            </w:r>
          </w:p>
          <w:p w14:paraId="039971C1" w14:textId="77777777" w:rsidR="00384D7C" w:rsidRDefault="00384D7C" w:rsidP="00384D7C">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D.1desp: 1 si la fecha se encuentra entre feb-18 y abr-18.</w:t>
            </w:r>
          </w:p>
          <w:p w14:paraId="30ADAED7" w14:textId="77777777" w:rsidR="00384D7C" w:rsidRDefault="00384D7C" w:rsidP="00384D7C">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D.2desp: 1 si la fecha se encuentra entre may-18 y jul-18.</w:t>
            </w:r>
          </w:p>
          <w:p w14:paraId="7B33BABD" w14:textId="0FE88317" w:rsidR="00384D7C" w:rsidRPr="00436618" w:rsidRDefault="00384D7C" w:rsidP="00384D7C">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D.3desp: 1 si la fecha se encuentra entre ago-18 y oct-18.</w:t>
            </w:r>
          </w:p>
        </w:tc>
      </w:tr>
    </w:tbl>
    <w:p w14:paraId="319BCD13" w14:textId="2092F25B" w:rsidR="00384D7C" w:rsidRDefault="00384D7C" w:rsidP="00384D7C">
      <w:pPr>
        <w:pStyle w:val="Fuente"/>
      </w:pPr>
      <w:r>
        <w:t>Fuente: Elaboración propia, 2019</w:t>
      </w:r>
    </w:p>
    <w:p w14:paraId="220B1AD1" w14:textId="2821517F" w:rsidR="008062E5" w:rsidRDefault="007416B1" w:rsidP="00D934E7">
      <w:pPr>
        <w:pStyle w:val="Ttulo3"/>
        <w:jc w:val="center"/>
      </w:pPr>
      <w:bookmarkStart w:id="1264" w:name="_GoBack"/>
      <w:bookmarkEnd w:id="1264"/>
      <w:r>
        <w:t>Efecto de la adquisición sobre los precios de estaciones vecinas</w:t>
      </w:r>
    </w:p>
    <w:p w14:paraId="5769737A" w14:textId="112DD9B5" w:rsidR="00925059" w:rsidRPr="00925059" w:rsidRDefault="00433136" w:rsidP="00925059">
      <w:r>
        <w:t xml:space="preserve">Habiendo encontrando un aumento en los </w:t>
      </w:r>
      <w:r w:rsidR="001463C8">
        <w:t xml:space="preserve">precios de las estaciones adquiridas, el siguiente objetivo es explorar si las estaciones cercanas también aumentaron sus precios. Para este análisis, se define como cercana si la estación es vecina en el sentido de los polígonos de Thiessen presentados en el Capítulo II. </w:t>
      </w:r>
      <w:r w:rsidR="005D3ED6">
        <w:t xml:space="preserve">La </w:t>
      </w:r>
      <w:r w:rsidR="005D3ED6">
        <w:fldChar w:fldCharType="begin"/>
      </w:r>
      <w:r w:rsidR="005D3ED6">
        <w:instrText xml:space="preserve"> REF _Ref8916354 \h </w:instrText>
      </w:r>
      <w:r w:rsidR="005D3ED6">
        <w:fldChar w:fldCharType="separate"/>
      </w:r>
      <w:r w:rsidR="005D3ED6">
        <w:t xml:space="preserve">Tabla </w:t>
      </w:r>
      <w:r w:rsidR="005D3ED6">
        <w:rPr>
          <w:noProof/>
        </w:rPr>
        <w:t>11</w:t>
      </w:r>
      <w:r w:rsidR="005D3ED6">
        <w:fldChar w:fldCharType="end"/>
      </w:r>
      <w:r w:rsidR="004C28C9">
        <w:t xml:space="preserve"> reporta los resultados de la especificación mostrada en la ecuación (</w:t>
      </w:r>
      <w:r w:rsidR="004C28C9">
        <w:fldChar w:fldCharType="begin"/>
      </w:r>
      <w:r w:rsidR="004C28C9">
        <w:instrText xml:space="preserve"> REF vecino_esp \h </w:instrText>
      </w:r>
      <w:r w:rsidR="004C28C9">
        <w:fldChar w:fldCharType="separate"/>
      </w:r>
      <m:oMath>
        <m:r>
          <m:rPr>
            <m:sty m:val="p"/>
          </m:rPr>
          <w:rPr>
            <w:rFonts w:ascii="Cambria Math" w:hAnsi="Cambria Math"/>
            <w:noProof/>
            <w:lang w:val="es-ES"/>
          </w:rPr>
          <m:t>5</m:t>
        </m:r>
      </m:oMath>
      <w:r w:rsidR="004C28C9">
        <w:fldChar w:fldCharType="end"/>
      </w:r>
      <w:r w:rsidR="004C28C9">
        <w:t>)</w:t>
      </w:r>
      <w:r w:rsidR="008A7EA7">
        <w:t xml:space="preserve"> para el precio de diésel en las estaciones vecinas a las adquiridas. En este caso, los resultados no son tan claros, obteniendo un aumento significativo de 0.05 centavos solo luego de controlar por características observables de las estaciones. Nuevamente, en los trimestres previos al tratamiento no se encuentran valores significativos distintos a cero</w:t>
      </w:r>
      <w:r w:rsidR="00ED6EE8">
        <w:t>.</w:t>
      </w:r>
      <w:r w:rsidR="008A7EA7">
        <w:t xml:space="preserve"> </w:t>
      </w:r>
    </w:p>
    <w:p w14:paraId="693358D9" w14:textId="76C861F7" w:rsidR="00E53805" w:rsidRDefault="00E53805" w:rsidP="00E53805">
      <w:pPr>
        <w:pStyle w:val="Descripcin"/>
        <w:keepNext/>
        <w:keepLines/>
      </w:pPr>
      <w:bookmarkStart w:id="1265" w:name="_Ref8916354"/>
      <w:r>
        <w:lastRenderedPageBreak/>
        <w:t xml:space="preserve">Tabla </w:t>
      </w:r>
      <w:r>
        <w:fldChar w:fldCharType="begin"/>
      </w:r>
      <w:r>
        <w:instrText xml:space="preserve"> SEQ Tabla \* ARABIC </w:instrText>
      </w:r>
      <w:r>
        <w:fldChar w:fldCharType="separate"/>
      </w:r>
      <w:r>
        <w:rPr>
          <w:noProof/>
        </w:rPr>
        <w:t>11</w:t>
      </w:r>
      <w:r>
        <w:fldChar w:fldCharType="end"/>
      </w:r>
      <w:bookmarkEnd w:id="1265"/>
      <w:r>
        <w:t xml:space="preserve">: </w:t>
      </w:r>
      <w:r w:rsidRPr="002D39C2">
        <w:t>Cambio en precio de diésel para estaciones vecinas a estaciones adquiridas</w:t>
      </w:r>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E53805" w:rsidRPr="00436618" w14:paraId="52D91815"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single" w:sz="12" w:space="0" w:color="auto"/>
              <w:left w:val="nil"/>
              <w:bottom w:val="single" w:sz="4" w:space="0" w:color="auto"/>
              <w:right w:val="nil"/>
            </w:tcBorders>
            <w:hideMark/>
          </w:tcPr>
          <w:p w14:paraId="4581E254" w14:textId="77777777" w:rsidR="00E53805" w:rsidRPr="00436618" w:rsidRDefault="00E53805" w:rsidP="00E53805">
            <w:pPr>
              <w:spacing w:after="0" w:line="240" w:lineRule="auto"/>
              <w:jc w:val="center"/>
              <w:rPr>
                <w:rFonts w:asciiTheme="minorHAnsi" w:hAnsiTheme="minorHAnsi" w:cstheme="minorHAnsi"/>
                <w:sz w:val="20"/>
                <w:szCs w:val="20"/>
              </w:rPr>
            </w:pPr>
          </w:p>
        </w:tc>
        <w:tc>
          <w:tcPr>
            <w:tcW w:w="1467" w:type="dxa"/>
            <w:tcBorders>
              <w:top w:val="single" w:sz="12" w:space="0" w:color="auto"/>
              <w:left w:val="nil"/>
              <w:bottom w:val="single" w:sz="4" w:space="0" w:color="auto"/>
              <w:right w:val="nil"/>
            </w:tcBorders>
            <w:hideMark/>
          </w:tcPr>
          <w:p w14:paraId="22D47B25" w14:textId="77777777" w:rsidR="00E53805" w:rsidRPr="00436618" w:rsidRDefault="00E53805" w:rsidP="00E53805">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(1)</w:t>
            </w:r>
          </w:p>
        </w:tc>
        <w:tc>
          <w:tcPr>
            <w:tcW w:w="1467" w:type="dxa"/>
            <w:tcBorders>
              <w:top w:val="single" w:sz="12" w:space="0" w:color="auto"/>
              <w:left w:val="nil"/>
              <w:bottom w:val="single" w:sz="4" w:space="0" w:color="auto"/>
              <w:right w:val="nil"/>
            </w:tcBorders>
            <w:hideMark/>
          </w:tcPr>
          <w:p w14:paraId="4C8510FC" w14:textId="77777777" w:rsidR="00E53805" w:rsidRPr="00436618" w:rsidRDefault="00E53805" w:rsidP="00E53805">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(2)</w:t>
            </w:r>
          </w:p>
        </w:tc>
        <w:tc>
          <w:tcPr>
            <w:tcW w:w="1467" w:type="dxa"/>
            <w:tcBorders>
              <w:top w:val="single" w:sz="12" w:space="0" w:color="auto"/>
              <w:left w:val="nil"/>
              <w:bottom w:val="single" w:sz="4" w:space="0" w:color="auto"/>
              <w:right w:val="nil"/>
            </w:tcBorders>
            <w:hideMark/>
          </w:tcPr>
          <w:p w14:paraId="27E96585" w14:textId="77777777" w:rsidR="00E53805" w:rsidRPr="00436618" w:rsidRDefault="00E53805" w:rsidP="00E53805">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(3)</w:t>
            </w:r>
          </w:p>
        </w:tc>
        <w:tc>
          <w:tcPr>
            <w:tcW w:w="1468" w:type="dxa"/>
            <w:tcBorders>
              <w:top w:val="single" w:sz="12" w:space="0" w:color="auto"/>
              <w:left w:val="nil"/>
              <w:bottom w:val="single" w:sz="4" w:space="0" w:color="auto"/>
              <w:right w:val="nil"/>
            </w:tcBorders>
            <w:hideMark/>
          </w:tcPr>
          <w:p w14:paraId="3FE86E37" w14:textId="77777777" w:rsidR="00E53805" w:rsidRPr="00436618" w:rsidRDefault="00E53805" w:rsidP="00E53805">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(4)</w:t>
            </w:r>
          </w:p>
        </w:tc>
      </w:tr>
      <w:tr w:rsidR="00E53805" w:rsidRPr="00436618" w14:paraId="090D776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left w:val="nil"/>
              <w:bottom w:val="nil"/>
              <w:right w:val="nil"/>
            </w:tcBorders>
            <w:hideMark/>
          </w:tcPr>
          <w:p w14:paraId="6D7DD13E"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Dum.</w:t>
            </w:r>
            <w:r>
              <w:rPr>
                <w:rFonts w:asciiTheme="minorHAnsi" w:hAnsiTheme="minorHAnsi" w:cstheme="minorHAnsi"/>
                <w:sz w:val="20"/>
                <w:szCs w:val="20"/>
              </w:rPr>
              <w:t>Vecino</w:t>
            </w:r>
          </w:p>
        </w:tc>
        <w:tc>
          <w:tcPr>
            <w:tcW w:w="1467" w:type="dxa"/>
            <w:tcBorders>
              <w:top w:val="single" w:sz="4" w:space="0" w:color="auto"/>
              <w:left w:val="nil"/>
              <w:bottom w:val="nil"/>
              <w:right w:val="nil"/>
            </w:tcBorders>
            <w:vAlign w:val="center"/>
            <w:hideMark/>
          </w:tcPr>
          <w:p w14:paraId="0ED11BC8"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0.161</w:t>
            </w:r>
            <w:r w:rsidRPr="007416B1">
              <w:rPr>
                <w:rFonts w:ascii="Times New Roman" w:hAnsi="Times New Roman"/>
                <w:sz w:val="20"/>
                <w:szCs w:val="20"/>
                <w:vertAlign w:val="superscript"/>
                <w:lang w:val="en-US"/>
              </w:rPr>
              <w:t>***</w:t>
            </w:r>
          </w:p>
        </w:tc>
        <w:tc>
          <w:tcPr>
            <w:tcW w:w="1467" w:type="dxa"/>
            <w:tcBorders>
              <w:top w:val="single" w:sz="4" w:space="0" w:color="auto"/>
              <w:left w:val="nil"/>
              <w:bottom w:val="nil"/>
              <w:right w:val="nil"/>
            </w:tcBorders>
            <w:vAlign w:val="center"/>
            <w:hideMark/>
          </w:tcPr>
          <w:p w14:paraId="07237CA2"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0.0001</w:t>
            </w:r>
          </w:p>
        </w:tc>
        <w:tc>
          <w:tcPr>
            <w:tcW w:w="1467" w:type="dxa"/>
            <w:tcBorders>
              <w:top w:val="single" w:sz="4" w:space="0" w:color="auto"/>
              <w:left w:val="nil"/>
              <w:bottom w:val="nil"/>
              <w:right w:val="nil"/>
            </w:tcBorders>
            <w:vAlign w:val="center"/>
            <w:hideMark/>
          </w:tcPr>
          <w:p w14:paraId="7771166F"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-0.034</w:t>
            </w:r>
          </w:p>
        </w:tc>
        <w:tc>
          <w:tcPr>
            <w:tcW w:w="1468" w:type="dxa"/>
            <w:tcBorders>
              <w:top w:val="single" w:sz="4" w:space="0" w:color="auto"/>
              <w:left w:val="nil"/>
              <w:bottom w:val="nil"/>
              <w:right w:val="nil"/>
            </w:tcBorders>
            <w:vAlign w:val="center"/>
            <w:hideMark/>
          </w:tcPr>
          <w:p w14:paraId="48769A62"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-0.044</w:t>
            </w:r>
          </w:p>
        </w:tc>
      </w:tr>
      <w:tr w:rsidR="00E53805" w:rsidRPr="00436618" w14:paraId="165131B9"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64AA36B4"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71018F7F"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(0.053)</w:t>
            </w:r>
          </w:p>
        </w:tc>
        <w:tc>
          <w:tcPr>
            <w:tcW w:w="1467" w:type="dxa"/>
            <w:tcBorders>
              <w:top w:val="nil"/>
              <w:left w:val="nil"/>
              <w:bottom w:val="nil"/>
              <w:right w:val="nil"/>
            </w:tcBorders>
            <w:vAlign w:val="center"/>
            <w:hideMark/>
          </w:tcPr>
          <w:p w14:paraId="63EB01DB"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(0.046)</w:t>
            </w:r>
          </w:p>
        </w:tc>
        <w:tc>
          <w:tcPr>
            <w:tcW w:w="1467" w:type="dxa"/>
            <w:tcBorders>
              <w:top w:val="nil"/>
              <w:left w:val="nil"/>
              <w:bottom w:val="nil"/>
              <w:right w:val="nil"/>
            </w:tcBorders>
            <w:vAlign w:val="center"/>
            <w:hideMark/>
          </w:tcPr>
          <w:p w14:paraId="49B31F2D"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(0.043)</w:t>
            </w:r>
          </w:p>
        </w:tc>
        <w:tc>
          <w:tcPr>
            <w:tcW w:w="1468" w:type="dxa"/>
            <w:tcBorders>
              <w:top w:val="nil"/>
              <w:left w:val="nil"/>
              <w:bottom w:val="nil"/>
              <w:right w:val="nil"/>
            </w:tcBorders>
            <w:vAlign w:val="center"/>
            <w:hideMark/>
          </w:tcPr>
          <w:p w14:paraId="77BFDB69"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(0.045)</w:t>
            </w:r>
          </w:p>
        </w:tc>
      </w:tr>
      <w:tr w:rsidR="00E53805" w:rsidRPr="00436618" w14:paraId="5658BA5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43ED534F"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Dum.FechaCompra</w:t>
            </w:r>
          </w:p>
        </w:tc>
        <w:tc>
          <w:tcPr>
            <w:tcW w:w="1467" w:type="dxa"/>
            <w:tcBorders>
              <w:top w:val="nil"/>
              <w:left w:val="nil"/>
              <w:bottom w:val="nil"/>
              <w:right w:val="nil"/>
            </w:tcBorders>
            <w:vAlign w:val="center"/>
            <w:hideMark/>
          </w:tcPr>
          <w:p w14:paraId="02A1D405"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1.167</w:t>
            </w:r>
            <w:r w:rsidRPr="007416B1">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154F80E3"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2.490</w:t>
            </w:r>
            <w:r w:rsidRPr="007416B1">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2610395E"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2.494</w:t>
            </w:r>
            <w:r w:rsidRPr="007416B1">
              <w:rPr>
                <w:rFonts w:ascii="Times New Roman" w:hAnsi="Times New Roman"/>
                <w:sz w:val="20"/>
                <w:szCs w:val="20"/>
                <w:vertAlign w:val="superscript"/>
                <w:lang w:val="en-US"/>
              </w:rPr>
              <w:t>***</w:t>
            </w:r>
          </w:p>
        </w:tc>
        <w:tc>
          <w:tcPr>
            <w:tcW w:w="1468" w:type="dxa"/>
            <w:tcBorders>
              <w:top w:val="nil"/>
              <w:left w:val="nil"/>
              <w:bottom w:val="nil"/>
              <w:right w:val="nil"/>
            </w:tcBorders>
            <w:vAlign w:val="center"/>
            <w:hideMark/>
          </w:tcPr>
          <w:p w14:paraId="57759EC4" w14:textId="77777777" w:rsidR="00E53805" w:rsidRPr="00164542" w:rsidRDefault="00E53805" w:rsidP="00E53805">
            <w:pPr>
              <w:spacing w:after="0" w:line="240" w:lineRule="auto"/>
              <w:jc w:val="center"/>
              <w:rPr>
                <w:rFonts w:asciiTheme="minorHAnsi" w:hAnsiTheme="minorHAnsi" w:cstheme="minorHAnsi"/>
                <w:sz w:val="20"/>
                <w:szCs w:val="20"/>
              </w:rPr>
            </w:pPr>
          </w:p>
        </w:tc>
      </w:tr>
      <w:tr w:rsidR="00E53805" w:rsidRPr="00436618" w14:paraId="01EBB88C"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4F08B98"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3B281BB6"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(0.014)</w:t>
            </w:r>
          </w:p>
        </w:tc>
        <w:tc>
          <w:tcPr>
            <w:tcW w:w="1467" w:type="dxa"/>
            <w:tcBorders>
              <w:top w:val="nil"/>
              <w:left w:val="nil"/>
              <w:bottom w:val="nil"/>
              <w:right w:val="nil"/>
            </w:tcBorders>
            <w:vAlign w:val="center"/>
            <w:hideMark/>
          </w:tcPr>
          <w:p w14:paraId="0CBBF8A0"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(0.025)</w:t>
            </w:r>
          </w:p>
        </w:tc>
        <w:tc>
          <w:tcPr>
            <w:tcW w:w="1467" w:type="dxa"/>
            <w:tcBorders>
              <w:top w:val="nil"/>
              <w:left w:val="nil"/>
              <w:bottom w:val="nil"/>
              <w:right w:val="nil"/>
            </w:tcBorders>
            <w:vAlign w:val="center"/>
            <w:hideMark/>
          </w:tcPr>
          <w:p w14:paraId="223DCDFF" w14:textId="77777777" w:rsidR="00E53805" w:rsidRPr="00164542"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(0.025)</w:t>
            </w:r>
          </w:p>
        </w:tc>
        <w:tc>
          <w:tcPr>
            <w:tcW w:w="1468" w:type="dxa"/>
            <w:tcBorders>
              <w:top w:val="nil"/>
              <w:left w:val="nil"/>
              <w:bottom w:val="nil"/>
              <w:right w:val="nil"/>
            </w:tcBorders>
            <w:vAlign w:val="center"/>
            <w:hideMark/>
          </w:tcPr>
          <w:p w14:paraId="38146822" w14:textId="77777777" w:rsidR="00E53805" w:rsidRPr="00164542" w:rsidRDefault="00E53805" w:rsidP="00E53805">
            <w:pPr>
              <w:spacing w:after="0" w:line="240" w:lineRule="auto"/>
              <w:jc w:val="center"/>
              <w:rPr>
                <w:rFonts w:asciiTheme="minorHAnsi" w:hAnsiTheme="minorHAnsi" w:cstheme="minorHAnsi"/>
                <w:sz w:val="20"/>
                <w:szCs w:val="20"/>
              </w:rPr>
            </w:pPr>
          </w:p>
        </w:tc>
      </w:tr>
      <w:tr w:rsidR="00E53805" w:rsidRPr="00436618" w14:paraId="0B50C8E3"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4B137E51"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w:t>
            </w:r>
            <w:r>
              <w:rPr>
                <w:rFonts w:asciiTheme="minorHAnsi" w:hAnsiTheme="minorHAnsi" w:cstheme="minorHAnsi"/>
                <w:sz w:val="20"/>
                <w:szCs w:val="20"/>
              </w:rPr>
              <w:t>.</w:t>
            </w:r>
            <w:r w:rsidRPr="00374410">
              <w:rPr>
                <w:rFonts w:asciiTheme="minorHAnsi" w:hAnsiTheme="minorHAnsi" w:cstheme="minorHAnsi"/>
                <w:sz w:val="20"/>
                <w:szCs w:val="20"/>
              </w:rPr>
              <w:t>Vecino</w:t>
            </w:r>
            <w:r>
              <w:rPr>
                <w:rFonts w:asciiTheme="minorHAnsi" w:hAnsiTheme="minorHAnsi" w:cstheme="minorHAnsi"/>
                <w:sz w:val="20"/>
                <w:szCs w:val="20"/>
              </w:rPr>
              <w:t>*D.FechaCompra</w:t>
            </w:r>
          </w:p>
        </w:tc>
        <w:tc>
          <w:tcPr>
            <w:tcW w:w="1467" w:type="dxa"/>
            <w:tcBorders>
              <w:top w:val="nil"/>
              <w:left w:val="nil"/>
              <w:bottom w:val="nil"/>
              <w:right w:val="nil"/>
            </w:tcBorders>
            <w:vAlign w:val="center"/>
            <w:hideMark/>
          </w:tcPr>
          <w:p w14:paraId="45E1D0C1"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0.029</w:t>
            </w:r>
          </w:p>
        </w:tc>
        <w:tc>
          <w:tcPr>
            <w:tcW w:w="1467" w:type="dxa"/>
            <w:tcBorders>
              <w:top w:val="nil"/>
              <w:left w:val="nil"/>
              <w:bottom w:val="nil"/>
              <w:right w:val="nil"/>
            </w:tcBorders>
            <w:vAlign w:val="center"/>
            <w:hideMark/>
          </w:tcPr>
          <w:p w14:paraId="0312591A"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0.029</w:t>
            </w:r>
          </w:p>
        </w:tc>
        <w:tc>
          <w:tcPr>
            <w:tcW w:w="1467" w:type="dxa"/>
            <w:tcBorders>
              <w:top w:val="nil"/>
              <w:left w:val="nil"/>
              <w:bottom w:val="nil"/>
              <w:right w:val="nil"/>
            </w:tcBorders>
            <w:vAlign w:val="center"/>
            <w:hideMark/>
          </w:tcPr>
          <w:p w14:paraId="71F0FDE1"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0.055</w:t>
            </w:r>
            <w:r w:rsidRPr="007416B1">
              <w:rPr>
                <w:rFonts w:ascii="Times New Roman" w:hAnsi="Times New Roman"/>
                <w:sz w:val="20"/>
                <w:szCs w:val="20"/>
                <w:vertAlign w:val="superscript"/>
                <w:lang w:val="en-US"/>
              </w:rPr>
              <w:t>**</w:t>
            </w:r>
          </w:p>
        </w:tc>
        <w:tc>
          <w:tcPr>
            <w:tcW w:w="1468" w:type="dxa"/>
            <w:tcBorders>
              <w:top w:val="nil"/>
              <w:left w:val="nil"/>
              <w:bottom w:val="nil"/>
              <w:right w:val="nil"/>
            </w:tcBorders>
            <w:vAlign w:val="center"/>
          </w:tcPr>
          <w:p w14:paraId="45488CDD" w14:textId="77777777" w:rsidR="00E53805" w:rsidRPr="00C31C4C" w:rsidRDefault="00E53805" w:rsidP="00E53805">
            <w:pPr>
              <w:spacing w:after="0" w:line="240" w:lineRule="auto"/>
              <w:jc w:val="center"/>
              <w:rPr>
                <w:rFonts w:asciiTheme="minorHAnsi" w:hAnsiTheme="minorHAnsi" w:cstheme="minorHAnsi"/>
                <w:sz w:val="20"/>
                <w:szCs w:val="20"/>
              </w:rPr>
            </w:pPr>
          </w:p>
        </w:tc>
      </w:tr>
      <w:tr w:rsidR="00E53805" w:rsidRPr="00436618" w14:paraId="09892835"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53774B2"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2B84AE67"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(0.021)</w:t>
            </w:r>
          </w:p>
        </w:tc>
        <w:tc>
          <w:tcPr>
            <w:tcW w:w="1467" w:type="dxa"/>
            <w:tcBorders>
              <w:top w:val="nil"/>
              <w:left w:val="nil"/>
              <w:bottom w:val="nil"/>
              <w:right w:val="nil"/>
            </w:tcBorders>
            <w:vAlign w:val="center"/>
            <w:hideMark/>
          </w:tcPr>
          <w:p w14:paraId="1C2361D0"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(0.021)</w:t>
            </w:r>
          </w:p>
        </w:tc>
        <w:tc>
          <w:tcPr>
            <w:tcW w:w="1467" w:type="dxa"/>
            <w:tcBorders>
              <w:top w:val="nil"/>
              <w:left w:val="nil"/>
              <w:bottom w:val="nil"/>
              <w:right w:val="nil"/>
            </w:tcBorders>
            <w:vAlign w:val="center"/>
            <w:hideMark/>
          </w:tcPr>
          <w:p w14:paraId="146C2B7A"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(0.025)</w:t>
            </w:r>
          </w:p>
        </w:tc>
        <w:tc>
          <w:tcPr>
            <w:tcW w:w="1468" w:type="dxa"/>
            <w:tcBorders>
              <w:top w:val="nil"/>
              <w:left w:val="nil"/>
              <w:bottom w:val="nil"/>
              <w:right w:val="nil"/>
            </w:tcBorders>
            <w:vAlign w:val="center"/>
          </w:tcPr>
          <w:p w14:paraId="14CCA2AB" w14:textId="77777777" w:rsidR="00E53805" w:rsidRPr="00C31C4C" w:rsidRDefault="00E53805" w:rsidP="00E53805">
            <w:pPr>
              <w:spacing w:after="0" w:line="240" w:lineRule="auto"/>
              <w:jc w:val="center"/>
              <w:rPr>
                <w:rFonts w:asciiTheme="minorHAnsi" w:hAnsiTheme="minorHAnsi" w:cstheme="minorHAnsi"/>
                <w:sz w:val="20"/>
                <w:szCs w:val="20"/>
              </w:rPr>
            </w:pPr>
          </w:p>
        </w:tc>
      </w:tr>
      <w:tr w:rsidR="00E53805" w:rsidRPr="00436618" w14:paraId="1138114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6DD82190" w14:textId="77777777" w:rsidR="00E53805" w:rsidRPr="00436618" w:rsidRDefault="00E53805" w:rsidP="00E53805">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w:t>
            </w:r>
            <w:r w:rsidRPr="00436618">
              <w:rPr>
                <w:rFonts w:asciiTheme="minorHAnsi" w:hAnsiTheme="minorHAnsi" w:cstheme="minorHAnsi"/>
                <w:sz w:val="20"/>
                <w:szCs w:val="20"/>
              </w:rPr>
              <w:t>.</w:t>
            </w:r>
            <w:r w:rsidRPr="00374410">
              <w:rPr>
                <w:rFonts w:asciiTheme="minorHAnsi" w:hAnsiTheme="minorHAnsi" w:cstheme="minorHAnsi"/>
                <w:sz w:val="20"/>
                <w:szCs w:val="20"/>
              </w:rPr>
              <w:t>Vecino</w:t>
            </w:r>
            <w:r w:rsidRPr="00436618">
              <w:rPr>
                <w:rFonts w:asciiTheme="minorHAnsi" w:hAnsiTheme="minorHAnsi" w:cstheme="minorHAnsi"/>
                <w:sz w:val="20"/>
                <w:szCs w:val="20"/>
              </w:rPr>
              <w:t>: D</w:t>
            </w:r>
            <w:r>
              <w:rPr>
                <w:rFonts w:asciiTheme="minorHAnsi" w:hAnsiTheme="minorHAnsi" w:cstheme="minorHAnsi"/>
                <w:sz w:val="20"/>
                <w:szCs w:val="20"/>
              </w:rPr>
              <w:t>.1antes</w:t>
            </w:r>
          </w:p>
        </w:tc>
        <w:tc>
          <w:tcPr>
            <w:tcW w:w="1467" w:type="dxa"/>
            <w:tcBorders>
              <w:top w:val="nil"/>
              <w:left w:val="nil"/>
              <w:bottom w:val="nil"/>
              <w:right w:val="nil"/>
            </w:tcBorders>
            <w:vAlign w:val="center"/>
          </w:tcPr>
          <w:p w14:paraId="178C86E1"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051F1911"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151164EA"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57592046"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0.020</w:t>
            </w:r>
          </w:p>
        </w:tc>
      </w:tr>
      <w:tr w:rsidR="00E53805" w:rsidRPr="00436618" w14:paraId="09721D7A"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EFB56DD"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tcPr>
          <w:p w14:paraId="7B402B1B"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67C2AE4E"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32A5DE26"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20481C4B"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(0.020)</w:t>
            </w:r>
          </w:p>
        </w:tc>
      </w:tr>
      <w:tr w:rsidR="00E53805" w:rsidRPr="00436618" w14:paraId="7986F80E"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79E17595" w14:textId="77777777" w:rsidR="00E53805" w:rsidRPr="00436618" w:rsidRDefault="00E53805" w:rsidP="00E53805">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w:t>
            </w:r>
            <w:r w:rsidRPr="00374410">
              <w:rPr>
                <w:rFonts w:asciiTheme="minorHAnsi" w:hAnsiTheme="minorHAnsi" w:cstheme="minorHAnsi"/>
                <w:sz w:val="20"/>
                <w:szCs w:val="20"/>
              </w:rPr>
              <w:t>Vecino</w:t>
            </w:r>
            <w:r>
              <w:rPr>
                <w:rFonts w:asciiTheme="minorHAnsi" w:hAnsiTheme="minorHAnsi" w:cstheme="minorHAnsi"/>
                <w:sz w:val="20"/>
                <w:szCs w:val="20"/>
              </w:rPr>
              <w:t>*D.1desp</w:t>
            </w:r>
          </w:p>
        </w:tc>
        <w:tc>
          <w:tcPr>
            <w:tcW w:w="1467" w:type="dxa"/>
            <w:tcBorders>
              <w:top w:val="nil"/>
              <w:left w:val="nil"/>
              <w:bottom w:val="nil"/>
              <w:right w:val="nil"/>
            </w:tcBorders>
            <w:vAlign w:val="center"/>
            <w:hideMark/>
          </w:tcPr>
          <w:p w14:paraId="5968D208"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254E7551"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4DF77A4B"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2A1B6F3B"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0.043</w:t>
            </w:r>
            <w:r w:rsidRPr="007416B1">
              <w:rPr>
                <w:rFonts w:ascii="Times New Roman" w:hAnsi="Times New Roman"/>
                <w:sz w:val="20"/>
                <w:szCs w:val="20"/>
                <w:vertAlign w:val="superscript"/>
                <w:lang w:val="en-US"/>
              </w:rPr>
              <w:t>*</w:t>
            </w:r>
          </w:p>
        </w:tc>
      </w:tr>
      <w:tr w:rsidR="00E53805" w:rsidRPr="00436618" w14:paraId="6643D14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49E7382E"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466329BB"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6544CFC9"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1BE43E98"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1E420844"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(0.026)</w:t>
            </w:r>
          </w:p>
        </w:tc>
      </w:tr>
      <w:tr w:rsidR="00E53805" w:rsidRPr="00436618" w14:paraId="2BC0633E"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52C04996" w14:textId="77777777" w:rsidR="00E53805" w:rsidRPr="00436618" w:rsidRDefault="00E53805" w:rsidP="00E53805">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w:t>
            </w:r>
            <w:r w:rsidRPr="00374410">
              <w:rPr>
                <w:rFonts w:asciiTheme="minorHAnsi" w:hAnsiTheme="minorHAnsi" w:cstheme="minorHAnsi"/>
                <w:sz w:val="20"/>
                <w:szCs w:val="20"/>
              </w:rPr>
              <w:t>Vecino</w:t>
            </w:r>
            <w:r>
              <w:rPr>
                <w:rFonts w:asciiTheme="minorHAnsi" w:hAnsiTheme="minorHAnsi" w:cstheme="minorHAnsi"/>
                <w:sz w:val="20"/>
                <w:szCs w:val="20"/>
              </w:rPr>
              <w:t>*</w:t>
            </w:r>
            <w:r w:rsidRPr="00436618">
              <w:rPr>
                <w:rFonts w:asciiTheme="minorHAnsi" w:hAnsiTheme="minorHAnsi" w:cstheme="minorHAnsi"/>
                <w:sz w:val="20"/>
                <w:szCs w:val="20"/>
              </w:rPr>
              <w:t>D</w:t>
            </w:r>
            <w:r>
              <w:rPr>
                <w:rFonts w:asciiTheme="minorHAnsi" w:hAnsiTheme="minorHAnsi" w:cstheme="minorHAnsi"/>
                <w:sz w:val="20"/>
                <w:szCs w:val="20"/>
              </w:rPr>
              <w:t>.2</w:t>
            </w:r>
            <w:r w:rsidRPr="00436618">
              <w:rPr>
                <w:rFonts w:asciiTheme="minorHAnsi" w:hAnsiTheme="minorHAnsi" w:cstheme="minorHAnsi"/>
                <w:sz w:val="20"/>
                <w:szCs w:val="20"/>
              </w:rPr>
              <w:t>desp</w:t>
            </w:r>
          </w:p>
        </w:tc>
        <w:tc>
          <w:tcPr>
            <w:tcW w:w="1467" w:type="dxa"/>
            <w:tcBorders>
              <w:top w:val="nil"/>
              <w:left w:val="nil"/>
              <w:bottom w:val="nil"/>
              <w:right w:val="nil"/>
            </w:tcBorders>
            <w:vAlign w:val="center"/>
            <w:hideMark/>
          </w:tcPr>
          <w:p w14:paraId="35D3F38F"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1F33764A"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144DB759"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047F893C"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0.074</w:t>
            </w:r>
            <w:r w:rsidRPr="007416B1">
              <w:rPr>
                <w:rFonts w:ascii="Times New Roman" w:hAnsi="Times New Roman"/>
                <w:sz w:val="20"/>
                <w:szCs w:val="20"/>
                <w:vertAlign w:val="superscript"/>
                <w:lang w:val="en-US"/>
              </w:rPr>
              <w:t>**</w:t>
            </w:r>
          </w:p>
        </w:tc>
      </w:tr>
      <w:tr w:rsidR="00E53805" w:rsidRPr="00436618" w14:paraId="4A0BA1A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EAC0DF4"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79A0079A"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0B50A778"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30355846"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09883952"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(0.034)</w:t>
            </w:r>
          </w:p>
        </w:tc>
      </w:tr>
      <w:tr w:rsidR="00E53805" w:rsidRPr="00436618" w14:paraId="79240E98"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B448916"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w:t>
            </w:r>
            <w:r>
              <w:rPr>
                <w:rFonts w:asciiTheme="minorHAnsi" w:hAnsiTheme="minorHAnsi" w:cstheme="minorHAnsi"/>
                <w:sz w:val="20"/>
                <w:szCs w:val="20"/>
              </w:rPr>
              <w:t>.</w:t>
            </w:r>
            <w:r w:rsidRPr="00374410">
              <w:rPr>
                <w:rFonts w:asciiTheme="minorHAnsi" w:hAnsiTheme="minorHAnsi" w:cstheme="minorHAnsi"/>
                <w:sz w:val="20"/>
                <w:szCs w:val="20"/>
              </w:rPr>
              <w:t>Vecino</w:t>
            </w:r>
            <w:r>
              <w:rPr>
                <w:rFonts w:asciiTheme="minorHAnsi" w:hAnsiTheme="minorHAnsi" w:cstheme="minorHAnsi"/>
                <w:sz w:val="20"/>
                <w:szCs w:val="20"/>
              </w:rPr>
              <w:t>*</w:t>
            </w:r>
            <w:r w:rsidRPr="00436618">
              <w:rPr>
                <w:rFonts w:asciiTheme="minorHAnsi" w:hAnsiTheme="minorHAnsi" w:cstheme="minorHAnsi"/>
                <w:sz w:val="20"/>
                <w:szCs w:val="20"/>
              </w:rPr>
              <w:t>D</w:t>
            </w:r>
            <w:r>
              <w:rPr>
                <w:rFonts w:asciiTheme="minorHAnsi" w:hAnsiTheme="minorHAnsi" w:cstheme="minorHAnsi"/>
                <w:sz w:val="20"/>
                <w:szCs w:val="20"/>
              </w:rPr>
              <w:t>.3</w:t>
            </w:r>
            <w:r w:rsidRPr="00436618">
              <w:rPr>
                <w:rFonts w:asciiTheme="minorHAnsi" w:hAnsiTheme="minorHAnsi" w:cstheme="minorHAnsi"/>
                <w:sz w:val="20"/>
                <w:szCs w:val="20"/>
              </w:rPr>
              <w:t>desp</w:t>
            </w:r>
          </w:p>
        </w:tc>
        <w:tc>
          <w:tcPr>
            <w:tcW w:w="1467" w:type="dxa"/>
            <w:tcBorders>
              <w:top w:val="nil"/>
              <w:left w:val="nil"/>
              <w:bottom w:val="nil"/>
              <w:right w:val="nil"/>
            </w:tcBorders>
            <w:vAlign w:val="center"/>
            <w:hideMark/>
          </w:tcPr>
          <w:p w14:paraId="4F4BE489"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2D8B49EA"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539F704C"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26A3E8BB"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0.077</w:t>
            </w:r>
            <w:r w:rsidRPr="007416B1">
              <w:rPr>
                <w:rFonts w:ascii="Times New Roman" w:hAnsi="Times New Roman"/>
                <w:sz w:val="20"/>
                <w:szCs w:val="20"/>
                <w:vertAlign w:val="superscript"/>
                <w:lang w:val="en-US"/>
              </w:rPr>
              <w:t>**</w:t>
            </w:r>
          </w:p>
        </w:tc>
      </w:tr>
      <w:tr w:rsidR="00E53805" w:rsidRPr="00436618" w14:paraId="4621FF84"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7750D40D"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72E3FA38"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2F032E28"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280E7918" w14:textId="77777777" w:rsidR="00E53805" w:rsidRPr="00C31C4C"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4E4848E9"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(0.038)</w:t>
            </w:r>
          </w:p>
        </w:tc>
      </w:tr>
      <w:tr w:rsidR="00E53805" w:rsidRPr="00436618" w14:paraId="604A879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15441DF"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Constant</w:t>
            </w:r>
            <w:r>
              <w:rPr>
                <w:rFonts w:asciiTheme="minorHAnsi" w:hAnsiTheme="minorHAnsi" w:cstheme="minorHAnsi"/>
                <w:sz w:val="20"/>
                <w:szCs w:val="20"/>
              </w:rPr>
              <w:t>e</w:t>
            </w:r>
          </w:p>
        </w:tc>
        <w:tc>
          <w:tcPr>
            <w:tcW w:w="1467" w:type="dxa"/>
            <w:tcBorders>
              <w:top w:val="nil"/>
              <w:left w:val="nil"/>
              <w:bottom w:val="nil"/>
              <w:right w:val="nil"/>
            </w:tcBorders>
            <w:vAlign w:val="center"/>
            <w:hideMark/>
          </w:tcPr>
          <w:p w14:paraId="386FD676"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10.755</w:t>
            </w:r>
            <w:r w:rsidRPr="007416B1">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35834D87"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9.946</w:t>
            </w:r>
            <w:r w:rsidRPr="007416B1">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0941F3A9"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8.841</w:t>
            </w:r>
            <w:r w:rsidRPr="007416B1">
              <w:rPr>
                <w:rFonts w:ascii="Times New Roman" w:hAnsi="Times New Roman"/>
                <w:sz w:val="20"/>
                <w:szCs w:val="20"/>
                <w:vertAlign w:val="superscript"/>
                <w:lang w:val="en-US"/>
              </w:rPr>
              <w:t>***</w:t>
            </w:r>
          </w:p>
        </w:tc>
        <w:tc>
          <w:tcPr>
            <w:tcW w:w="1468" w:type="dxa"/>
            <w:tcBorders>
              <w:top w:val="nil"/>
              <w:left w:val="nil"/>
              <w:bottom w:val="nil"/>
              <w:right w:val="nil"/>
            </w:tcBorders>
            <w:vAlign w:val="center"/>
            <w:hideMark/>
          </w:tcPr>
          <w:p w14:paraId="422D560A"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8.844</w:t>
            </w:r>
            <w:r w:rsidRPr="007416B1">
              <w:rPr>
                <w:rFonts w:ascii="Times New Roman" w:hAnsi="Times New Roman"/>
                <w:sz w:val="20"/>
                <w:szCs w:val="20"/>
                <w:vertAlign w:val="superscript"/>
                <w:lang w:val="en-US"/>
              </w:rPr>
              <w:t>***</w:t>
            </w:r>
          </w:p>
        </w:tc>
      </w:tr>
      <w:tr w:rsidR="00E53805" w:rsidRPr="00436618" w14:paraId="5EDC0251"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6406A0C"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10311F0F"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(0.030)</w:t>
            </w:r>
          </w:p>
        </w:tc>
        <w:tc>
          <w:tcPr>
            <w:tcW w:w="1467" w:type="dxa"/>
            <w:tcBorders>
              <w:top w:val="nil"/>
              <w:left w:val="nil"/>
              <w:bottom w:val="nil"/>
              <w:right w:val="nil"/>
            </w:tcBorders>
            <w:vAlign w:val="center"/>
            <w:hideMark/>
          </w:tcPr>
          <w:p w14:paraId="47814DFA"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(0.053)</w:t>
            </w:r>
          </w:p>
        </w:tc>
        <w:tc>
          <w:tcPr>
            <w:tcW w:w="1467" w:type="dxa"/>
            <w:tcBorders>
              <w:top w:val="nil"/>
              <w:left w:val="nil"/>
              <w:bottom w:val="nil"/>
              <w:right w:val="nil"/>
            </w:tcBorders>
            <w:vAlign w:val="center"/>
            <w:hideMark/>
          </w:tcPr>
          <w:p w14:paraId="46994D41"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(0.540)</w:t>
            </w:r>
          </w:p>
        </w:tc>
        <w:tc>
          <w:tcPr>
            <w:tcW w:w="1468" w:type="dxa"/>
            <w:tcBorders>
              <w:top w:val="nil"/>
              <w:left w:val="nil"/>
              <w:bottom w:val="nil"/>
              <w:right w:val="nil"/>
            </w:tcBorders>
            <w:vAlign w:val="center"/>
            <w:hideMark/>
          </w:tcPr>
          <w:p w14:paraId="0235A3DD" w14:textId="77777777" w:rsidR="00E53805" w:rsidRPr="00C31C4C"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(0.540)</w:t>
            </w:r>
          </w:p>
        </w:tc>
      </w:tr>
      <w:tr w:rsidR="00E53805" w:rsidRPr="00436618" w14:paraId="41A70C4A"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3951BDA3" w14:textId="77777777" w:rsidR="00E53805" w:rsidRPr="00436618" w:rsidRDefault="00E53805" w:rsidP="00E53805">
            <w:pPr>
              <w:spacing w:after="0" w:line="240" w:lineRule="auto"/>
              <w:jc w:val="left"/>
              <w:rPr>
                <w:rFonts w:cstheme="minorHAnsi"/>
                <w:sz w:val="20"/>
                <w:szCs w:val="20"/>
              </w:rPr>
            </w:pPr>
            <w:r>
              <w:rPr>
                <w:rFonts w:cstheme="minorHAnsi"/>
                <w:sz w:val="20"/>
                <w:szCs w:val="20"/>
              </w:rPr>
              <w:t>Efectos fijos por mes</w:t>
            </w:r>
          </w:p>
        </w:tc>
        <w:tc>
          <w:tcPr>
            <w:tcW w:w="1467" w:type="dxa"/>
            <w:tcBorders>
              <w:top w:val="nil"/>
              <w:left w:val="nil"/>
              <w:bottom w:val="nil"/>
              <w:right w:val="nil"/>
            </w:tcBorders>
          </w:tcPr>
          <w:p w14:paraId="0FE4E963"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5BDA4644"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Sí</w:t>
            </w:r>
          </w:p>
        </w:tc>
        <w:tc>
          <w:tcPr>
            <w:tcW w:w="1467" w:type="dxa"/>
            <w:tcBorders>
              <w:top w:val="nil"/>
              <w:left w:val="nil"/>
              <w:bottom w:val="nil"/>
              <w:right w:val="nil"/>
            </w:tcBorders>
          </w:tcPr>
          <w:p w14:paraId="5FC68D98"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5F32F9D3"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Sí</w:t>
            </w:r>
          </w:p>
        </w:tc>
      </w:tr>
      <w:tr w:rsidR="00E53805" w:rsidRPr="00436618" w14:paraId="1AE2D8C7"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408F374B" w14:textId="77777777" w:rsidR="00E53805" w:rsidRPr="00436618" w:rsidRDefault="00E53805" w:rsidP="00E53805">
            <w:pPr>
              <w:spacing w:after="0" w:line="240" w:lineRule="auto"/>
              <w:jc w:val="left"/>
              <w:rPr>
                <w:rFonts w:cstheme="minorHAnsi"/>
                <w:sz w:val="20"/>
                <w:szCs w:val="20"/>
              </w:rPr>
            </w:pPr>
            <w:r>
              <w:rPr>
                <w:rFonts w:cstheme="minorHAnsi"/>
                <w:sz w:val="20"/>
                <w:szCs w:val="20"/>
              </w:rPr>
              <w:t>Efectos fijos por distrito</w:t>
            </w:r>
          </w:p>
        </w:tc>
        <w:tc>
          <w:tcPr>
            <w:tcW w:w="1467" w:type="dxa"/>
            <w:tcBorders>
              <w:top w:val="nil"/>
              <w:left w:val="nil"/>
              <w:bottom w:val="nil"/>
              <w:right w:val="nil"/>
            </w:tcBorders>
          </w:tcPr>
          <w:p w14:paraId="51490BDE"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7A591265"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Sí</w:t>
            </w:r>
          </w:p>
        </w:tc>
        <w:tc>
          <w:tcPr>
            <w:tcW w:w="1467" w:type="dxa"/>
            <w:tcBorders>
              <w:top w:val="nil"/>
              <w:left w:val="nil"/>
              <w:bottom w:val="nil"/>
              <w:right w:val="nil"/>
            </w:tcBorders>
          </w:tcPr>
          <w:p w14:paraId="4623A939"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611FC559"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Sí</w:t>
            </w:r>
          </w:p>
        </w:tc>
      </w:tr>
      <w:tr w:rsidR="00E53805" w:rsidRPr="00436618" w14:paraId="67501632"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0BA2FDEC" w14:textId="77777777" w:rsidR="00E53805" w:rsidRPr="00436618" w:rsidRDefault="00E53805" w:rsidP="00E53805">
            <w:pPr>
              <w:spacing w:after="0" w:line="240" w:lineRule="auto"/>
              <w:jc w:val="left"/>
              <w:rPr>
                <w:rFonts w:cstheme="minorHAnsi"/>
                <w:sz w:val="20"/>
                <w:szCs w:val="20"/>
              </w:rPr>
            </w:pPr>
            <w:r>
              <w:rPr>
                <w:rFonts w:cstheme="minorHAnsi"/>
                <w:sz w:val="20"/>
                <w:szCs w:val="20"/>
              </w:rPr>
              <w:t>Variables de control</w:t>
            </w:r>
          </w:p>
        </w:tc>
        <w:tc>
          <w:tcPr>
            <w:tcW w:w="1467" w:type="dxa"/>
            <w:tcBorders>
              <w:top w:val="nil"/>
              <w:left w:val="nil"/>
              <w:bottom w:val="nil"/>
              <w:right w:val="nil"/>
            </w:tcBorders>
          </w:tcPr>
          <w:p w14:paraId="06F3FFFC"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59B01154"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5295B8DA"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54E16E44" w14:textId="77777777" w:rsidR="00E53805" w:rsidRPr="00436618" w:rsidRDefault="00E53805" w:rsidP="00E53805">
            <w:pPr>
              <w:spacing w:after="0" w:line="240" w:lineRule="auto"/>
              <w:jc w:val="center"/>
              <w:rPr>
                <w:rFonts w:cstheme="minorHAnsi"/>
                <w:sz w:val="20"/>
                <w:szCs w:val="20"/>
              </w:rPr>
            </w:pPr>
            <w:r>
              <w:rPr>
                <w:rFonts w:cstheme="minorHAnsi"/>
                <w:sz w:val="20"/>
                <w:szCs w:val="20"/>
              </w:rPr>
              <w:t>Sí</w:t>
            </w:r>
          </w:p>
        </w:tc>
      </w:tr>
      <w:tr w:rsidR="00E53805" w:rsidRPr="00436618" w14:paraId="41B7F27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67060CC"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Observaciones</w:t>
            </w:r>
          </w:p>
        </w:tc>
        <w:tc>
          <w:tcPr>
            <w:tcW w:w="1467" w:type="dxa"/>
            <w:tcBorders>
              <w:top w:val="nil"/>
              <w:left w:val="nil"/>
              <w:bottom w:val="nil"/>
              <w:right w:val="nil"/>
            </w:tcBorders>
            <w:vAlign w:val="center"/>
            <w:hideMark/>
          </w:tcPr>
          <w:p w14:paraId="203E236A"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6,450</w:t>
            </w:r>
          </w:p>
        </w:tc>
        <w:tc>
          <w:tcPr>
            <w:tcW w:w="1467" w:type="dxa"/>
            <w:tcBorders>
              <w:top w:val="nil"/>
              <w:left w:val="nil"/>
              <w:bottom w:val="nil"/>
              <w:right w:val="nil"/>
            </w:tcBorders>
            <w:vAlign w:val="center"/>
            <w:hideMark/>
          </w:tcPr>
          <w:p w14:paraId="0AE160EB"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6,450</w:t>
            </w:r>
          </w:p>
        </w:tc>
        <w:tc>
          <w:tcPr>
            <w:tcW w:w="1467" w:type="dxa"/>
            <w:tcBorders>
              <w:top w:val="nil"/>
              <w:left w:val="nil"/>
              <w:bottom w:val="nil"/>
              <w:right w:val="nil"/>
            </w:tcBorders>
            <w:vAlign w:val="center"/>
            <w:hideMark/>
          </w:tcPr>
          <w:p w14:paraId="034FCED2"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6,450</w:t>
            </w:r>
          </w:p>
        </w:tc>
        <w:tc>
          <w:tcPr>
            <w:tcW w:w="1468" w:type="dxa"/>
            <w:tcBorders>
              <w:top w:val="nil"/>
              <w:left w:val="nil"/>
              <w:bottom w:val="nil"/>
              <w:right w:val="nil"/>
            </w:tcBorders>
            <w:vAlign w:val="center"/>
            <w:hideMark/>
          </w:tcPr>
          <w:p w14:paraId="27BE11A7"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6,450</w:t>
            </w:r>
          </w:p>
        </w:tc>
      </w:tr>
      <w:tr w:rsidR="00E53805" w:rsidRPr="00436618" w14:paraId="5D3C123D"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48DD6B96"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R</w:t>
            </w:r>
            <w:r w:rsidRPr="00436618">
              <w:rPr>
                <w:rFonts w:asciiTheme="minorHAnsi" w:hAnsiTheme="minorHAnsi" w:cstheme="minorHAnsi"/>
                <w:sz w:val="20"/>
                <w:szCs w:val="20"/>
                <w:vertAlign w:val="superscript"/>
              </w:rPr>
              <w:t>2</w:t>
            </w:r>
          </w:p>
        </w:tc>
        <w:tc>
          <w:tcPr>
            <w:tcW w:w="1467" w:type="dxa"/>
            <w:tcBorders>
              <w:top w:val="nil"/>
              <w:left w:val="nil"/>
              <w:bottom w:val="nil"/>
              <w:right w:val="nil"/>
            </w:tcBorders>
            <w:vAlign w:val="center"/>
            <w:hideMark/>
          </w:tcPr>
          <w:p w14:paraId="717547B6"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0.411</w:t>
            </w:r>
          </w:p>
        </w:tc>
        <w:tc>
          <w:tcPr>
            <w:tcW w:w="1467" w:type="dxa"/>
            <w:tcBorders>
              <w:top w:val="nil"/>
              <w:left w:val="nil"/>
              <w:bottom w:val="nil"/>
              <w:right w:val="nil"/>
            </w:tcBorders>
            <w:vAlign w:val="center"/>
            <w:hideMark/>
          </w:tcPr>
          <w:p w14:paraId="3B4CF260"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0.780</w:t>
            </w:r>
          </w:p>
        </w:tc>
        <w:tc>
          <w:tcPr>
            <w:tcW w:w="1467" w:type="dxa"/>
            <w:tcBorders>
              <w:top w:val="nil"/>
              <w:left w:val="nil"/>
              <w:bottom w:val="nil"/>
              <w:right w:val="nil"/>
            </w:tcBorders>
            <w:vAlign w:val="center"/>
            <w:hideMark/>
          </w:tcPr>
          <w:p w14:paraId="11FB1E07"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0.829</w:t>
            </w:r>
          </w:p>
        </w:tc>
        <w:tc>
          <w:tcPr>
            <w:tcW w:w="1468" w:type="dxa"/>
            <w:tcBorders>
              <w:top w:val="nil"/>
              <w:left w:val="nil"/>
              <w:bottom w:val="nil"/>
              <w:right w:val="nil"/>
            </w:tcBorders>
            <w:vAlign w:val="center"/>
            <w:hideMark/>
          </w:tcPr>
          <w:p w14:paraId="69BB9B27"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0.829</w:t>
            </w:r>
          </w:p>
        </w:tc>
      </w:tr>
      <w:tr w:rsidR="00E53805" w:rsidRPr="00436618" w14:paraId="3A3244D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64949DA7"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R</w:t>
            </w:r>
            <w:r w:rsidRPr="00436618">
              <w:rPr>
                <w:rFonts w:asciiTheme="minorHAnsi" w:hAnsiTheme="minorHAnsi" w:cstheme="minorHAnsi"/>
                <w:sz w:val="20"/>
                <w:szCs w:val="20"/>
                <w:vertAlign w:val="superscript"/>
              </w:rPr>
              <w:t>2</w:t>
            </w:r>
            <w:r>
              <w:rPr>
                <w:rFonts w:asciiTheme="minorHAnsi" w:hAnsiTheme="minorHAnsi" w:cstheme="minorHAnsi"/>
                <w:sz w:val="20"/>
                <w:szCs w:val="20"/>
                <w:vertAlign w:val="superscript"/>
              </w:rPr>
              <w:t xml:space="preserve"> </w:t>
            </w:r>
            <w:r w:rsidRPr="00436618">
              <w:rPr>
                <w:rFonts w:asciiTheme="minorHAnsi" w:hAnsiTheme="minorHAnsi" w:cstheme="minorHAnsi"/>
                <w:sz w:val="20"/>
                <w:szCs w:val="20"/>
              </w:rPr>
              <w:t>ajustado</w:t>
            </w:r>
          </w:p>
        </w:tc>
        <w:tc>
          <w:tcPr>
            <w:tcW w:w="1467" w:type="dxa"/>
            <w:tcBorders>
              <w:top w:val="nil"/>
              <w:left w:val="nil"/>
              <w:bottom w:val="nil"/>
              <w:right w:val="nil"/>
            </w:tcBorders>
            <w:vAlign w:val="center"/>
            <w:hideMark/>
          </w:tcPr>
          <w:p w14:paraId="3470F44C"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0.411</w:t>
            </w:r>
          </w:p>
        </w:tc>
        <w:tc>
          <w:tcPr>
            <w:tcW w:w="1467" w:type="dxa"/>
            <w:tcBorders>
              <w:top w:val="nil"/>
              <w:left w:val="nil"/>
              <w:bottom w:val="nil"/>
              <w:right w:val="nil"/>
            </w:tcBorders>
            <w:vAlign w:val="center"/>
            <w:hideMark/>
          </w:tcPr>
          <w:p w14:paraId="6C58DF46"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0.778</w:t>
            </w:r>
          </w:p>
        </w:tc>
        <w:tc>
          <w:tcPr>
            <w:tcW w:w="1467" w:type="dxa"/>
            <w:tcBorders>
              <w:top w:val="nil"/>
              <w:left w:val="nil"/>
              <w:bottom w:val="nil"/>
              <w:right w:val="nil"/>
            </w:tcBorders>
            <w:vAlign w:val="center"/>
            <w:hideMark/>
          </w:tcPr>
          <w:p w14:paraId="287A6E34"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0.828</w:t>
            </w:r>
          </w:p>
        </w:tc>
        <w:tc>
          <w:tcPr>
            <w:tcW w:w="1468" w:type="dxa"/>
            <w:tcBorders>
              <w:top w:val="nil"/>
              <w:left w:val="nil"/>
              <w:bottom w:val="nil"/>
              <w:right w:val="nil"/>
            </w:tcBorders>
            <w:vAlign w:val="center"/>
            <w:hideMark/>
          </w:tcPr>
          <w:p w14:paraId="7BE27869" w14:textId="77777777" w:rsidR="00E53805" w:rsidRPr="00436618" w:rsidRDefault="00E53805" w:rsidP="00E53805">
            <w:pPr>
              <w:spacing w:after="0" w:line="240" w:lineRule="auto"/>
              <w:jc w:val="center"/>
              <w:rPr>
                <w:rFonts w:asciiTheme="minorHAnsi" w:hAnsiTheme="minorHAnsi" w:cstheme="minorHAnsi"/>
                <w:sz w:val="20"/>
                <w:szCs w:val="20"/>
              </w:rPr>
            </w:pPr>
            <w:r w:rsidRPr="007416B1">
              <w:rPr>
                <w:rFonts w:ascii="Times New Roman" w:hAnsi="Times New Roman"/>
                <w:sz w:val="20"/>
                <w:szCs w:val="20"/>
                <w:lang w:val="en-US"/>
              </w:rPr>
              <w:t>0.828</w:t>
            </w:r>
          </w:p>
        </w:tc>
      </w:tr>
      <w:tr w:rsidR="00E53805" w:rsidRPr="00436618" w14:paraId="77BB34F6" w14:textId="77777777" w:rsidTr="00E53805">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single" w:sz="12" w:space="0" w:color="auto"/>
              <w:right w:val="nil"/>
            </w:tcBorders>
            <w:hideMark/>
          </w:tcPr>
          <w:p w14:paraId="3587A6C6"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3015DC63" w14:textId="77777777" w:rsidR="00E53805" w:rsidRPr="00436618" w:rsidRDefault="00E53805" w:rsidP="00E53805">
            <w:pPr>
              <w:spacing w:after="0" w:line="240" w:lineRule="auto"/>
              <w:jc w:val="left"/>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51B48F5D" w14:textId="77777777" w:rsidR="00E53805" w:rsidRPr="00436618" w:rsidRDefault="00E53805" w:rsidP="00E53805">
            <w:pPr>
              <w:spacing w:after="0" w:line="240" w:lineRule="auto"/>
              <w:jc w:val="center"/>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16ECD4FB" w14:textId="77777777" w:rsidR="00E53805" w:rsidRPr="00436618" w:rsidRDefault="00E53805" w:rsidP="00E53805">
            <w:pPr>
              <w:spacing w:after="0" w:line="240" w:lineRule="auto"/>
              <w:jc w:val="center"/>
              <w:rPr>
                <w:rFonts w:asciiTheme="minorHAnsi" w:hAnsiTheme="minorHAnsi" w:cstheme="minorHAnsi"/>
                <w:sz w:val="20"/>
                <w:szCs w:val="20"/>
              </w:rPr>
            </w:pPr>
          </w:p>
        </w:tc>
        <w:tc>
          <w:tcPr>
            <w:tcW w:w="1468" w:type="dxa"/>
            <w:tcBorders>
              <w:top w:val="nil"/>
              <w:left w:val="nil"/>
              <w:bottom w:val="single" w:sz="12" w:space="0" w:color="auto"/>
              <w:right w:val="nil"/>
            </w:tcBorders>
            <w:hideMark/>
          </w:tcPr>
          <w:p w14:paraId="16B34DC5" w14:textId="77777777" w:rsidR="00E53805" w:rsidRPr="00436618" w:rsidRDefault="00E53805" w:rsidP="00E53805">
            <w:pPr>
              <w:spacing w:after="0" w:line="240" w:lineRule="auto"/>
              <w:jc w:val="center"/>
              <w:rPr>
                <w:rFonts w:asciiTheme="minorHAnsi" w:hAnsiTheme="minorHAnsi" w:cstheme="minorHAnsi"/>
                <w:sz w:val="20"/>
                <w:szCs w:val="20"/>
              </w:rPr>
            </w:pPr>
          </w:p>
        </w:tc>
      </w:tr>
      <w:tr w:rsidR="00E53805" w:rsidRPr="00436618" w14:paraId="70F1CFF5" w14:textId="77777777" w:rsidTr="00E53805">
        <w:trPr>
          <w:cnfStyle w:val="100000000000" w:firstRow="1" w:lastRow="0" w:firstColumn="0" w:lastColumn="0" w:oddVBand="0" w:evenVBand="0" w:oddHBand="0" w:evenHBand="0" w:firstRowFirstColumn="0" w:firstRowLastColumn="0" w:lastRowFirstColumn="0" w:lastRowLastColumn="0"/>
          <w:trHeight w:val="731"/>
        </w:trPr>
        <w:tc>
          <w:tcPr>
            <w:tcW w:w="8730" w:type="dxa"/>
            <w:gridSpan w:val="5"/>
            <w:tcBorders>
              <w:top w:val="single" w:sz="12" w:space="0" w:color="auto"/>
              <w:left w:val="nil"/>
              <w:bottom w:val="nil"/>
              <w:right w:val="nil"/>
            </w:tcBorders>
            <w:hideMark/>
          </w:tcPr>
          <w:p w14:paraId="63EBBC9F" w14:textId="77777777" w:rsidR="00E53805" w:rsidRPr="00436618" w:rsidRDefault="00E53805" w:rsidP="00E53805">
            <w:pPr>
              <w:spacing w:after="0" w:line="240" w:lineRule="auto"/>
              <w:jc w:val="left"/>
              <w:rPr>
                <w:rFonts w:cstheme="minorHAnsi"/>
                <w:sz w:val="20"/>
                <w:szCs w:val="20"/>
              </w:rPr>
            </w:pPr>
            <w:r w:rsidRPr="00436618">
              <w:rPr>
                <w:rFonts w:asciiTheme="minorHAnsi" w:hAnsiTheme="minorHAnsi" w:cstheme="minorHAnsi"/>
                <w:sz w:val="20"/>
                <w:szCs w:val="20"/>
              </w:rPr>
              <w:t>Notas:</w:t>
            </w:r>
          </w:p>
          <w:p w14:paraId="65B01852" w14:textId="77777777" w:rsidR="00E53805" w:rsidRPr="00436618" w:rsidRDefault="00E53805" w:rsidP="00E53805">
            <w:pPr>
              <w:spacing w:after="0" w:line="240" w:lineRule="auto"/>
              <w:jc w:val="left"/>
              <w:rPr>
                <w:rFonts w:cstheme="minorHAnsi"/>
                <w:sz w:val="20"/>
                <w:szCs w:val="20"/>
              </w:rPr>
            </w:pP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p&lt;0.1; </w:t>
            </w: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p&lt;0.05; </w:t>
            </w: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p&lt;0.01</w:t>
            </w:r>
          </w:p>
          <w:p w14:paraId="2FA1E598" w14:textId="77777777" w:rsidR="00E53805" w:rsidRPr="00436618" w:rsidRDefault="00E53805" w:rsidP="00E53805">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Los errores estándares clusterizados por estación se muestran entre paréntesis.</w:t>
            </w:r>
          </w:p>
        </w:tc>
      </w:tr>
    </w:tbl>
    <w:p w14:paraId="678816DA" w14:textId="6EDEF7F7" w:rsidR="007416B1" w:rsidRDefault="00276C7A" w:rsidP="00276C7A">
      <w:pPr>
        <w:pStyle w:val="Fuente"/>
      </w:pPr>
      <w:r>
        <w:t>Fuente: Elaboración propia, 2019</w:t>
      </w:r>
    </w:p>
    <w:p w14:paraId="01015150" w14:textId="77777777" w:rsidR="009F3871" w:rsidRDefault="00976D23" w:rsidP="009F3871">
      <w:r>
        <w:t xml:space="preserve">La tabla </w:t>
      </w:r>
      <w:r>
        <w:fldChar w:fldCharType="begin"/>
      </w:r>
      <w:r>
        <w:instrText xml:space="preserve"> REF _Ref8916641 </w:instrText>
      </w:r>
      <w:r w:rsidRPr="00976D23">
        <w:instrText>\# 0</w:instrText>
      </w:r>
      <w:r>
        <w:instrText xml:space="preserve"> \h </w:instrText>
      </w:r>
      <w:r>
        <w:fldChar w:fldCharType="separate"/>
      </w:r>
      <w:r>
        <w:t>12</w:t>
      </w:r>
      <w:r>
        <w:fldChar w:fldCharType="end"/>
      </w:r>
      <w:r>
        <w:t xml:space="preserve"> muestra los resultados de la especificación para el cambio de los precios de gasohol 90 en las estaciones vecinas a las adquiridas. A diferencia del diésel, </w:t>
      </w:r>
      <w:r w:rsidR="005D278C">
        <w:t>los efectos son consistentes a lo largo de las cuatro especificaciones y se encuentro un incremento de precios de 90 centavos. La revisión por trimestres indica que este incremento se da luego de 3 meses de la adquisición. Al igual que en los casos anteriores, el efecto antes de la adquisición es cercano a cero y no significativo.</w:t>
      </w:r>
      <w:r w:rsidR="009F3871">
        <w:t xml:space="preserve"> </w:t>
      </w:r>
    </w:p>
    <w:p w14:paraId="7ADBA514" w14:textId="4F5ECD23" w:rsidR="00276C7A" w:rsidRPr="00276C7A" w:rsidRDefault="009F3871" w:rsidP="009F3871">
      <w:r>
        <w:t xml:space="preserve">Estos resultados concuerdan con los obtenidos para el efecto sobre las estaciones compradas, observamos que las estaciones en general logran aumentar más sus precios para el gasohol 90 que para el diésel. En general, los dos trimestres anteriores a la adquisición no se registran diferencias grandes ni significativas lo que ayuda a sostener la hipótesis de tendencias comunes necesaria para la identificación del efecto de la adquisición. </w:t>
      </w:r>
    </w:p>
    <w:p w14:paraId="595F8602" w14:textId="742C9273" w:rsidR="007416B1" w:rsidRDefault="007416B1" w:rsidP="007416B1">
      <w:pPr>
        <w:pStyle w:val="Descripcin"/>
        <w:keepNext/>
      </w:pPr>
      <w:bookmarkStart w:id="1266" w:name="_Ref8916641"/>
      <w:bookmarkStart w:id="1267" w:name="_Ref8916638"/>
      <w:r>
        <w:lastRenderedPageBreak/>
        <w:t xml:space="preserve">Tabla </w:t>
      </w:r>
      <w:r>
        <w:fldChar w:fldCharType="begin"/>
      </w:r>
      <w:r>
        <w:instrText xml:space="preserve"> SEQ Tabla \* ARABIC </w:instrText>
      </w:r>
      <w:r>
        <w:fldChar w:fldCharType="separate"/>
      </w:r>
      <w:r>
        <w:rPr>
          <w:noProof/>
        </w:rPr>
        <w:t>12</w:t>
      </w:r>
      <w:r>
        <w:fldChar w:fldCharType="end"/>
      </w:r>
      <w:bookmarkEnd w:id="1266"/>
      <w:r>
        <w:t xml:space="preserve">: </w:t>
      </w:r>
      <w:r w:rsidRPr="007E3B57">
        <w:t xml:space="preserve">Cambio en precio de </w:t>
      </w:r>
      <w:r>
        <w:t>Gasohol 90 para estaciones vecinas a las adquiridas</w:t>
      </w:r>
      <w:bookmarkEnd w:id="1267"/>
    </w:p>
    <w:tbl>
      <w:tblPr>
        <w:tblStyle w:val="tesis"/>
        <w:tblW w:w="8730" w:type="dxa"/>
        <w:tblLayout w:type="fixed"/>
        <w:tblLook w:val="04A0" w:firstRow="1" w:lastRow="0" w:firstColumn="1" w:lastColumn="0" w:noHBand="0" w:noVBand="1"/>
      </w:tblPr>
      <w:tblGrid>
        <w:gridCol w:w="2861"/>
        <w:gridCol w:w="1467"/>
        <w:gridCol w:w="1467"/>
        <w:gridCol w:w="1467"/>
        <w:gridCol w:w="1468"/>
      </w:tblGrid>
      <w:tr w:rsidR="00400240" w:rsidRPr="00436618" w14:paraId="5CBFEF6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12" w:space="0" w:color="auto"/>
              <w:left w:val="nil"/>
              <w:bottom w:val="single" w:sz="4" w:space="0" w:color="auto"/>
              <w:right w:val="nil"/>
            </w:tcBorders>
            <w:hideMark/>
          </w:tcPr>
          <w:p w14:paraId="41D2CEF7" w14:textId="77777777" w:rsidR="00400240" w:rsidRPr="00436618" w:rsidRDefault="00400240" w:rsidP="009705DE">
            <w:pPr>
              <w:spacing w:after="0" w:line="240" w:lineRule="auto"/>
              <w:jc w:val="center"/>
              <w:rPr>
                <w:rFonts w:asciiTheme="minorHAnsi" w:hAnsiTheme="minorHAnsi" w:cstheme="minorHAnsi"/>
                <w:sz w:val="20"/>
                <w:szCs w:val="20"/>
              </w:rPr>
            </w:pPr>
          </w:p>
        </w:tc>
        <w:tc>
          <w:tcPr>
            <w:tcW w:w="1467" w:type="dxa"/>
            <w:tcBorders>
              <w:top w:val="single" w:sz="12" w:space="0" w:color="auto"/>
              <w:left w:val="nil"/>
              <w:bottom w:val="single" w:sz="4" w:space="0" w:color="auto"/>
              <w:right w:val="nil"/>
            </w:tcBorders>
            <w:hideMark/>
          </w:tcPr>
          <w:p w14:paraId="4F5AA81B" w14:textId="77777777" w:rsidR="00400240" w:rsidRPr="00436618" w:rsidRDefault="00400240" w:rsidP="009705DE">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(1)</w:t>
            </w:r>
          </w:p>
        </w:tc>
        <w:tc>
          <w:tcPr>
            <w:tcW w:w="1467" w:type="dxa"/>
            <w:tcBorders>
              <w:top w:val="single" w:sz="12" w:space="0" w:color="auto"/>
              <w:left w:val="nil"/>
              <w:bottom w:val="single" w:sz="4" w:space="0" w:color="auto"/>
              <w:right w:val="nil"/>
            </w:tcBorders>
            <w:hideMark/>
          </w:tcPr>
          <w:p w14:paraId="63EFED7F" w14:textId="77777777" w:rsidR="00400240" w:rsidRPr="00436618" w:rsidRDefault="00400240" w:rsidP="009705DE">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(2)</w:t>
            </w:r>
          </w:p>
        </w:tc>
        <w:tc>
          <w:tcPr>
            <w:tcW w:w="1467" w:type="dxa"/>
            <w:tcBorders>
              <w:top w:val="single" w:sz="12" w:space="0" w:color="auto"/>
              <w:left w:val="nil"/>
              <w:bottom w:val="single" w:sz="4" w:space="0" w:color="auto"/>
              <w:right w:val="nil"/>
            </w:tcBorders>
            <w:hideMark/>
          </w:tcPr>
          <w:p w14:paraId="06770B3D" w14:textId="77777777" w:rsidR="00400240" w:rsidRPr="00436618" w:rsidRDefault="00400240" w:rsidP="009705DE">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(3)</w:t>
            </w:r>
          </w:p>
        </w:tc>
        <w:tc>
          <w:tcPr>
            <w:tcW w:w="1468" w:type="dxa"/>
            <w:tcBorders>
              <w:top w:val="single" w:sz="12" w:space="0" w:color="auto"/>
              <w:left w:val="nil"/>
              <w:bottom w:val="single" w:sz="4" w:space="0" w:color="auto"/>
              <w:right w:val="nil"/>
            </w:tcBorders>
            <w:hideMark/>
          </w:tcPr>
          <w:p w14:paraId="1FF6DE6E" w14:textId="77777777" w:rsidR="00400240" w:rsidRPr="00436618" w:rsidRDefault="00400240" w:rsidP="009705DE">
            <w:pPr>
              <w:spacing w:after="0" w:line="240" w:lineRule="auto"/>
              <w:jc w:val="center"/>
              <w:rPr>
                <w:rFonts w:asciiTheme="minorHAnsi" w:hAnsiTheme="minorHAnsi" w:cstheme="minorHAnsi"/>
                <w:sz w:val="20"/>
                <w:szCs w:val="20"/>
              </w:rPr>
            </w:pPr>
            <w:r w:rsidRPr="00436618">
              <w:rPr>
                <w:rFonts w:asciiTheme="minorHAnsi" w:hAnsiTheme="minorHAnsi" w:cstheme="minorHAnsi"/>
                <w:sz w:val="20"/>
                <w:szCs w:val="20"/>
              </w:rPr>
              <w:t>(4)</w:t>
            </w:r>
          </w:p>
        </w:tc>
      </w:tr>
      <w:tr w:rsidR="00374410" w:rsidRPr="00436618" w14:paraId="104A55C8"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single" w:sz="4" w:space="0" w:color="auto"/>
              <w:left w:val="nil"/>
              <w:bottom w:val="nil"/>
              <w:right w:val="nil"/>
            </w:tcBorders>
            <w:hideMark/>
          </w:tcPr>
          <w:p w14:paraId="4A516E7C" w14:textId="1233022A" w:rsidR="00374410" w:rsidRPr="00436618" w:rsidRDefault="00374410" w:rsidP="00374410">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Dum.</w:t>
            </w:r>
            <w:r>
              <w:rPr>
                <w:rFonts w:asciiTheme="minorHAnsi" w:hAnsiTheme="minorHAnsi" w:cstheme="minorHAnsi"/>
                <w:sz w:val="20"/>
                <w:szCs w:val="20"/>
              </w:rPr>
              <w:t>Vecino</w:t>
            </w:r>
          </w:p>
        </w:tc>
        <w:tc>
          <w:tcPr>
            <w:tcW w:w="1467" w:type="dxa"/>
            <w:tcBorders>
              <w:top w:val="single" w:sz="4" w:space="0" w:color="auto"/>
              <w:left w:val="nil"/>
              <w:bottom w:val="nil"/>
              <w:right w:val="nil"/>
            </w:tcBorders>
            <w:vAlign w:val="center"/>
            <w:hideMark/>
          </w:tcPr>
          <w:p w14:paraId="310859DF" w14:textId="0D376276"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-0.090</w:t>
            </w:r>
          </w:p>
        </w:tc>
        <w:tc>
          <w:tcPr>
            <w:tcW w:w="1467" w:type="dxa"/>
            <w:tcBorders>
              <w:top w:val="single" w:sz="4" w:space="0" w:color="auto"/>
              <w:left w:val="nil"/>
              <w:bottom w:val="nil"/>
              <w:right w:val="nil"/>
            </w:tcBorders>
            <w:vAlign w:val="center"/>
            <w:hideMark/>
          </w:tcPr>
          <w:p w14:paraId="286C9D26" w14:textId="5A3AA57E"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-0.081</w:t>
            </w:r>
            <w:r w:rsidRPr="00374410">
              <w:rPr>
                <w:rFonts w:ascii="Times New Roman" w:hAnsi="Times New Roman"/>
                <w:sz w:val="20"/>
                <w:szCs w:val="20"/>
                <w:vertAlign w:val="superscript"/>
                <w:lang w:val="en-US"/>
              </w:rPr>
              <w:t>*</w:t>
            </w:r>
          </w:p>
        </w:tc>
        <w:tc>
          <w:tcPr>
            <w:tcW w:w="1467" w:type="dxa"/>
            <w:tcBorders>
              <w:top w:val="single" w:sz="4" w:space="0" w:color="auto"/>
              <w:left w:val="nil"/>
              <w:bottom w:val="nil"/>
              <w:right w:val="nil"/>
            </w:tcBorders>
            <w:vAlign w:val="center"/>
            <w:hideMark/>
          </w:tcPr>
          <w:p w14:paraId="69D58C2D" w14:textId="6B8EA617"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-0.097</w:t>
            </w:r>
            <w:r w:rsidRPr="00374410">
              <w:rPr>
                <w:rFonts w:ascii="Times New Roman" w:hAnsi="Times New Roman"/>
                <w:sz w:val="20"/>
                <w:szCs w:val="20"/>
                <w:vertAlign w:val="superscript"/>
                <w:lang w:val="en-US"/>
              </w:rPr>
              <w:t>**</w:t>
            </w:r>
          </w:p>
        </w:tc>
        <w:tc>
          <w:tcPr>
            <w:tcW w:w="1468" w:type="dxa"/>
            <w:tcBorders>
              <w:top w:val="single" w:sz="4" w:space="0" w:color="auto"/>
              <w:left w:val="nil"/>
              <w:bottom w:val="nil"/>
              <w:right w:val="nil"/>
            </w:tcBorders>
            <w:vAlign w:val="center"/>
            <w:hideMark/>
          </w:tcPr>
          <w:p w14:paraId="406F7E3A" w14:textId="7DB8A9BA"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-0.101</w:t>
            </w:r>
            <w:r w:rsidRPr="00374410">
              <w:rPr>
                <w:rFonts w:ascii="Times New Roman" w:hAnsi="Times New Roman"/>
                <w:sz w:val="20"/>
                <w:szCs w:val="20"/>
                <w:vertAlign w:val="superscript"/>
                <w:lang w:val="en-US"/>
              </w:rPr>
              <w:t>**</w:t>
            </w:r>
          </w:p>
        </w:tc>
      </w:tr>
      <w:tr w:rsidR="00374410" w:rsidRPr="00436618" w14:paraId="1A24091E"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EC9A3EA" w14:textId="77777777" w:rsidR="00374410" w:rsidRPr="00436618" w:rsidRDefault="00374410" w:rsidP="00374410">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68A1FBB5" w14:textId="29B46AB7"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(0.055)</w:t>
            </w:r>
          </w:p>
        </w:tc>
        <w:tc>
          <w:tcPr>
            <w:tcW w:w="1467" w:type="dxa"/>
            <w:tcBorders>
              <w:top w:val="nil"/>
              <w:left w:val="nil"/>
              <w:bottom w:val="nil"/>
              <w:right w:val="nil"/>
            </w:tcBorders>
            <w:vAlign w:val="center"/>
            <w:hideMark/>
          </w:tcPr>
          <w:p w14:paraId="29423555" w14:textId="74C3A01D"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(0.048)</w:t>
            </w:r>
          </w:p>
        </w:tc>
        <w:tc>
          <w:tcPr>
            <w:tcW w:w="1467" w:type="dxa"/>
            <w:tcBorders>
              <w:top w:val="nil"/>
              <w:left w:val="nil"/>
              <w:bottom w:val="nil"/>
              <w:right w:val="nil"/>
            </w:tcBorders>
            <w:vAlign w:val="center"/>
            <w:hideMark/>
          </w:tcPr>
          <w:p w14:paraId="6C04CAE7" w14:textId="7A9E461A"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(0.043)</w:t>
            </w:r>
          </w:p>
        </w:tc>
        <w:tc>
          <w:tcPr>
            <w:tcW w:w="1468" w:type="dxa"/>
            <w:tcBorders>
              <w:top w:val="nil"/>
              <w:left w:val="nil"/>
              <w:bottom w:val="nil"/>
              <w:right w:val="nil"/>
            </w:tcBorders>
            <w:vAlign w:val="center"/>
            <w:hideMark/>
          </w:tcPr>
          <w:p w14:paraId="0EE8F5A2" w14:textId="4A6B0DF3"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(0.043)</w:t>
            </w:r>
          </w:p>
        </w:tc>
      </w:tr>
      <w:tr w:rsidR="00374410" w:rsidRPr="00436618" w14:paraId="72654012"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737E7F64" w14:textId="77777777" w:rsidR="00374410" w:rsidRPr="00436618" w:rsidRDefault="00374410" w:rsidP="00374410">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Dum.FechaCompra</w:t>
            </w:r>
          </w:p>
        </w:tc>
        <w:tc>
          <w:tcPr>
            <w:tcW w:w="1467" w:type="dxa"/>
            <w:tcBorders>
              <w:top w:val="nil"/>
              <w:left w:val="nil"/>
              <w:bottom w:val="nil"/>
              <w:right w:val="nil"/>
            </w:tcBorders>
            <w:vAlign w:val="center"/>
            <w:hideMark/>
          </w:tcPr>
          <w:p w14:paraId="56EA01B5" w14:textId="0802EF8F"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0.782</w:t>
            </w:r>
            <w:r w:rsidRPr="00374410">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6A50699F" w14:textId="73ACF0FA"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1.812</w:t>
            </w:r>
            <w:r w:rsidRPr="00374410">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29F0F60B" w14:textId="4CA59138"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1.816</w:t>
            </w:r>
            <w:r w:rsidRPr="00374410">
              <w:rPr>
                <w:rFonts w:ascii="Times New Roman" w:hAnsi="Times New Roman"/>
                <w:sz w:val="20"/>
                <w:szCs w:val="20"/>
                <w:vertAlign w:val="superscript"/>
                <w:lang w:val="en-US"/>
              </w:rPr>
              <w:t>***</w:t>
            </w:r>
          </w:p>
        </w:tc>
        <w:tc>
          <w:tcPr>
            <w:tcW w:w="1468" w:type="dxa"/>
            <w:tcBorders>
              <w:top w:val="nil"/>
              <w:left w:val="nil"/>
              <w:bottom w:val="nil"/>
              <w:right w:val="nil"/>
            </w:tcBorders>
            <w:vAlign w:val="center"/>
            <w:hideMark/>
          </w:tcPr>
          <w:p w14:paraId="1C1BD273" w14:textId="77777777" w:rsidR="00374410" w:rsidRPr="00164542" w:rsidRDefault="00374410" w:rsidP="00374410">
            <w:pPr>
              <w:spacing w:after="0" w:line="240" w:lineRule="auto"/>
              <w:jc w:val="center"/>
              <w:rPr>
                <w:rFonts w:asciiTheme="minorHAnsi" w:hAnsiTheme="minorHAnsi" w:cstheme="minorHAnsi"/>
                <w:sz w:val="20"/>
                <w:szCs w:val="20"/>
              </w:rPr>
            </w:pPr>
          </w:p>
        </w:tc>
      </w:tr>
      <w:tr w:rsidR="00374410" w:rsidRPr="00436618" w14:paraId="68009504"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157D885" w14:textId="77777777" w:rsidR="00374410" w:rsidRPr="00436618" w:rsidRDefault="00374410" w:rsidP="00374410">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121A220A" w14:textId="31A3C067"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(0.017)</w:t>
            </w:r>
          </w:p>
        </w:tc>
        <w:tc>
          <w:tcPr>
            <w:tcW w:w="1467" w:type="dxa"/>
            <w:tcBorders>
              <w:top w:val="nil"/>
              <w:left w:val="nil"/>
              <w:bottom w:val="nil"/>
              <w:right w:val="nil"/>
            </w:tcBorders>
            <w:vAlign w:val="center"/>
            <w:hideMark/>
          </w:tcPr>
          <w:p w14:paraId="0F988432" w14:textId="44B04438"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(0.026)</w:t>
            </w:r>
          </w:p>
        </w:tc>
        <w:tc>
          <w:tcPr>
            <w:tcW w:w="1467" w:type="dxa"/>
            <w:tcBorders>
              <w:top w:val="nil"/>
              <w:left w:val="nil"/>
              <w:bottom w:val="nil"/>
              <w:right w:val="nil"/>
            </w:tcBorders>
            <w:vAlign w:val="center"/>
            <w:hideMark/>
          </w:tcPr>
          <w:p w14:paraId="69142C3B" w14:textId="653CCAE2" w:rsidR="00374410" w:rsidRPr="00164542"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(0.026)</w:t>
            </w:r>
          </w:p>
        </w:tc>
        <w:tc>
          <w:tcPr>
            <w:tcW w:w="1468" w:type="dxa"/>
            <w:tcBorders>
              <w:top w:val="nil"/>
              <w:left w:val="nil"/>
              <w:bottom w:val="nil"/>
              <w:right w:val="nil"/>
            </w:tcBorders>
            <w:vAlign w:val="center"/>
            <w:hideMark/>
          </w:tcPr>
          <w:p w14:paraId="45F1CADF" w14:textId="77777777" w:rsidR="00374410" w:rsidRPr="00164542" w:rsidRDefault="00374410" w:rsidP="00374410">
            <w:pPr>
              <w:spacing w:after="0" w:line="240" w:lineRule="auto"/>
              <w:jc w:val="center"/>
              <w:rPr>
                <w:rFonts w:asciiTheme="minorHAnsi" w:hAnsiTheme="minorHAnsi" w:cstheme="minorHAnsi"/>
                <w:sz w:val="20"/>
                <w:szCs w:val="20"/>
              </w:rPr>
            </w:pPr>
          </w:p>
        </w:tc>
      </w:tr>
      <w:tr w:rsidR="00374410" w:rsidRPr="00436618" w14:paraId="58B81EF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7961A9A5" w14:textId="3591841C" w:rsidR="00374410" w:rsidRPr="00436618" w:rsidRDefault="00374410" w:rsidP="00374410">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w:t>
            </w:r>
            <w:r>
              <w:rPr>
                <w:rFonts w:asciiTheme="minorHAnsi" w:hAnsiTheme="minorHAnsi" w:cstheme="minorHAnsi"/>
                <w:sz w:val="20"/>
                <w:szCs w:val="20"/>
              </w:rPr>
              <w:t>.</w:t>
            </w:r>
            <w:r w:rsidRPr="00374410">
              <w:rPr>
                <w:rFonts w:asciiTheme="minorHAnsi" w:hAnsiTheme="minorHAnsi" w:cstheme="minorHAnsi"/>
                <w:sz w:val="20"/>
                <w:szCs w:val="20"/>
              </w:rPr>
              <w:t>Vecino</w:t>
            </w:r>
            <w:r>
              <w:rPr>
                <w:rFonts w:asciiTheme="minorHAnsi" w:hAnsiTheme="minorHAnsi" w:cstheme="minorHAnsi"/>
                <w:sz w:val="20"/>
                <w:szCs w:val="20"/>
              </w:rPr>
              <w:t>*D.FechaCompra</w:t>
            </w:r>
          </w:p>
        </w:tc>
        <w:tc>
          <w:tcPr>
            <w:tcW w:w="1467" w:type="dxa"/>
            <w:tcBorders>
              <w:top w:val="nil"/>
              <w:left w:val="nil"/>
              <w:bottom w:val="nil"/>
              <w:right w:val="nil"/>
            </w:tcBorders>
            <w:vAlign w:val="center"/>
            <w:hideMark/>
          </w:tcPr>
          <w:p w14:paraId="32B60E10" w14:textId="794A71CA"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0.090</w:t>
            </w:r>
            <w:r w:rsidRPr="00374410">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0D463DAE" w14:textId="6227C235"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0.090</w:t>
            </w:r>
            <w:r w:rsidRPr="00374410">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5AB8E2B9" w14:textId="352DED7B"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0.110</w:t>
            </w:r>
            <w:r w:rsidRPr="00374410">
              <w:rPr>
                <w:rFonts w:ascii="Times New Roman" w:hAnsi="Times New Roman"/>
                <w:sz w:val="20"/>
                <w:szCs w:val="20"/>
                <w:vertAlign w:val="superscript"/>
                <w:lang w:val="en-US"/>
              </w:rPr>
              <w:t>***</w:t>
            </w:r>
          </w:p>
        </w:tc>
        <w:tc>
          <w:tcPr>
            <w:tcW w:w="1468" w:type="dxa"/>
            <w:tcBorders>
              <w:top w:val="nil"/>
              <w:left w:val="nil"/>
              <w:bottom w:val="nil"/>
              <w:right w:val="nil"/>
            </w:tcBorders>
            <w:vAlign w:val="center"/>
          </w:tcPr>
          <w:p w14:paraId="01DEBAFD" w14:textId="77777777" w:rsidR="00374410" w:rsidRPr="00C31C4C" w:rsidRDefault="00374410" w:rsidP="00374410">
            <w:pPr>
              <w:spacing w:after="0" w:line="240" w:lineRule="auto"/>
              <w:jc w:val="center"/>
              <w:rPr>
                <w:rFonts w:asciiTheme="minorHAnsi" w:hAnsiTheme="minorHAnsi" w:cstheme="minorHAnsi"/>
                <w:sz w:val="20"/>
                <w:szCs w:val="20"/>
              </w:rPr>
            </w:pPr>
          </w:p>
        </w:tc>
      </w:tr>
      <w:tr w:rsidR="00374410" w:rsidRPr="00436618" w14:paraId="26E0FD5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A8936F7" w14:textId="77777777" w:rsidR="00374410" w:rsidRPr="00436618" w:rsidRDefault="00374410" w:rsidP="00374410">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6D0E598D" w14:textId="155E8D0E"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(0.027)</w:t>
            </w:r>
          </w:p>
        </w:tc>
        <w:tc>
          <w:tcPr>
            <w:tcW w:w="1467" w:type="dxa"/>
            <w:tcBorders>
              <w:top w:val="nil"/>
              <w:left w:val="nil"/>
              <w:bottom w:val="nil"/>
              <w:right w:val="nil"/>
            </w:tcBorders>
            <w:vAlign w:val="center"/>
            <w:hideMark/>
          </w:tcPr>
          <w:p w14:paraId="5A8E5C6C" w14:textId="6A625402"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(0.027)</w:t>
            </w:r>
          </w:p>
        </w:tc>
        <w:tc>
          <w:tcPr>
            <w:tcW w:w="1467" w:type="dxa"/>
            <w:tcBorders>
              <w:top w:val="nil"/>
              <w:left w:val="nil"/>
              <w:bottom w:val="nil"/>
              <w:right w:val="nil"/>
            </w:tcBorders>
            <w:vAlign w:val="center"/>
            <w:hideMark/>
          </w:tcPr>
          <w:p w14:paraId="227C9226" w14:textId="30BF0C14"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(0.031)</w:t>
            </w:r>
          </w:p>
        </w:tc>
        <w:tc>
          <w:tcPr>
            <w:tcW w:w="1468" w:type="dxa"/>
            <w:tcBorders>
              <w:top w:val="nil"/>
              <w:left w:val="nil"/>
              <w:bottom w:val="nil"/>
              <w:right w:val="nil"/>
            </w:tcBorders>
            <w:vAlign w:val="center"/>
          </w:tcPr>
          <w:p w14:paraId="1FFF7966" w14:textId="77777777" w:rsidR="00374410" w:rsidRPr="00C31C4C" w:rsidRDefault="00374410" w:rsidP="00374410">
            <w:pPr>
              <w:spacing w:after="0" w:line="240" w:lineRule="auto"/>
              <w:jc w:val="center"/>
              <w:rPr>
                <w:rFonts w:asciiTheme="minorHAnsi" w:hAnsiTheme="minorHAnsi" w:cstheme="minorHAnsi"/>
                <w:sz w:val="20"/>
                <w:szCs w:val="20"/>
              </w:rPr>
            </w:pPr>
          </w:p>
        </w:tc>
      </w:tr>
      <w:tr w:rsidR="00374410" w:rsidRPr="00436618" w14:paraId="0E7FB6EF"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064EBA6" w14:textId="06EC1916" w:rsidR="00374410" w:rsidRPr="00436618" w:rsidRDefault="00374410" w:rsidP="00976D23">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w:t>
            </w:r>
            <w:r w:rsidRPr="00436618">
              <w:rPr>
                <w:rFonts w:asciiTheme="minorHAnsi" w:hAnsiTheme="minorHAnsi" w:cstheme="minorHAnsi"/>
                <w:sz w:val="20"/>
                <w:szCs w:val="20"/>
              </w:rPr>
              <w:t>.</w:t>
            </w:r>
            <w:r w:rsidRPr="00374410">
              <w:rPr>
                <w:rFonts w:asciiTheme="minorHAnsi" w:hAnsiTheme="minorHAnsi" w:cstheme="minorHAnsi"/>
                <w:sz w:val="20"/>
                <w:szCs w:val="20"/>
              </w:rPr>
              <w:t>Vecino</w:t>
            </w:r>
            <w:r w:rsidR="00976D23">
              <w:rPr>
                <w:rFonts w:asciiTheme="minorHAnsi" w:hAnsiTheme="minorHAnsi" w:cstheme="minorHAnsi"/>
                <w:sz w:val="20"/>
                <w:szCs w:val="20"/>
              </w:rPr>
              <w:t>*</w:t>
            </w:r>
            <w:r w:rsidRPr="00436618">
              <w:rPr>
                <w:rFonts w:asciiTheme="minorHAnsi" w:hAnsiTheme="minorHAnsi" w:cstheme="minorHAnsi"/>
                <w:sz w:val="20"/>
                <w:szCs w:val="20"/>
              </w:rPr>
              <w:t xml:space="preserve"> D</w:t>
            </w:r>
            <w:r>
              <w:rPr>
                <w:rFonts w:asciiTheme="minorHAnsi" w:hAnsiTheme="minorHAnsi" w:cstheme="minorHAnsi"/>
                <w:sz w:val="20"/>
                <w:szCs w:val="20"/>
              </w:rPr>
              <w:t>.1antes</w:t>
            </w:r>
          </w:p>
        </w:tc>
        <w:tc>
          <w:tcPr>
            <w:tcW w:w="1467" w:type="dxa"/>
            <w:tcBorders>
              <w:top w:val="nil"/>
              <w:left w:val="nil"/>
              <w:bottom w:val="nil"/>
              <w:right w:val="nil"/>
            </w:tcBorders>
            <w:vAlign w:val="center"/>
          </w:tcPr>
          <w:p w14:paraId="5AB0F361"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5175B34B"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2B6C2308"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6E88BB20" w14:textId="2218BE6E"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0.008</w:t>
            </w:r>
          </w:p>
        </w:tc>
      </w:tr>
      <w:tr w:rsidR="00374410" w:rsidRPr="00436618" w14:paraId="266BC1D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5499AF7D" w14:textId="77777777" w:rsidR="00374410" w:rsidRPr="00436618" w:rsidRDefault="00374410" w:rsidP="00374410">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tcPr>
          <w:p w14:paraId="26EE1EE3"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1823A117"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tcPr>
          <w:p w14:paraId="29E7B2CB"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38C2DB81" w14:textId="15DAB60F"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(0.020)</w:t>
            </w:r>
          </w:p>
        </w:tc>
      </w:tr>
      <w:tr w:rsidR="00374410" w:rsidRPr="00436618" w14:paraId="6674175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EF78CF4" w14:textId="29058ED5" w:rsidR="00374410" w:rsidRPr="00436618" w:rsidRDefault="00374410" w:rsidP="00374410">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w:t>
            </w:r>
            <w:r w:rsidRPr="00374410">
              <w:rPr>
                <w:rFonts w:asciiTheme="minorHAnsi" w:hAnsiTheme="minorHAnsi" w:cstheme="minorHAnsi"/>
                <w:sz w:val="20"/>
                <w:szCs w:val="20"/>
              </w:rPr>
              <w:t>Vecino</w:t>
            </w:r>
            <w:r>
              <w:rPr>
                <w:rFonts w:asciiTheme="minorHAnsi" w:hAnsiTheme="minorHAnsi" w:cstheme="minorHAnsi"/>
                <w:sz w:val="20"/>
                <w:szCs w:val="20"/>
              </w:rPr>
              <w:t>*D.1desp</w:t>
            </w:r>
          </w:p>
        </w:tc>
        <w:tc>
          <w:tcPr>
            <w:tcW w:w="1467" w:type="dxa"/>
            <w:tcBorders>
              <w:top w:val="nil"/>
              <w:left w:val="nil"/>
              <w:bottom w:val="nil"/>
              <w:right w:val="nil"/>
            </w:tcBorders>
            <w:vAlign w:val="center"/>
            <w:hideMark/>
          </w:tcPr>
          <w:p w14:paraId="49E72330"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433DCB45"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34ABDFF2"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40BB2480" w14:textId="15FC9F1B"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0.043</w:t>
            </w:r>
          </w:p>
        </w:tc>
      </w:tr>
      <w:tr w:rsidR="00374410" w:rsidRPr="00436618" w14:paraId="493B9C49"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EAF6FF2" w14:textId="77777777" w:rsidR="00374410" w:rsidRPr="00436618" w:rsidRDefault="00374410" w:rsidP="00374410">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7B665181"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1F51C3B7"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1ECE1514"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630B72AF" w14:textId="51827BDC"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(0.033)</w:t>
            </w:r>
          </w:p>
        </w:tc>
      </w:tr>
      <w:tr w:rsidR="00374410" w:rsidRPr="00436618" w14:paraId="5DFFA73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0EE767E7" w14:textId="5E0904B3" w:rsidR="00374410" w:rsidRPr="00436618" w:rsidRDefault="00374410" w:rsidP="00374410">
            <w:pPr>
              <w:spacing w:after="0" w:line="240" w:lineRule="auto"/>
              <w:jc w:val="left"/>
              <w:rPr>
                <w:rFonts w:asciiTheme="minorHAnsi" w:hAnsiTheme="minorHAnsi" w:cstheme="minorHAnsi"/>
                <w:sz w:val="20"/>
                <w:szCs w:val="20"/>
              </w:rPr>
            </w:pPr>
            <w:r>
              <w:rPr>
                <w:rFonts w:asciiTheme="minorHAnsi" w:hAnsiTheme="minorHAnsi" w:cstheme="minorHAnsi"/>
                <w:sz w:val="20"/>
                <w:szCs w:val="20"/>
              </w:rPr>
              <w:t>D.</w:t>
            </w:r>
            <w:r w:rsidRPr="00374410">
              <w:rPr>
                <w:rFonts w:asciiTheme="minorHAnsi" w:hAnsiTheme="minorHAnsi" w:cstheme="minorHAnsi"/>
                <w:sz w:val="20"/>
                <w:szCs w:val="20"/>
              </w:rPr>
              <w:t>Vecino</w:t>
            </w:r>
            <w:r>
              <w:rPr>
                <w:rFonts w:asciiTheme="minorHAnsi" w:hAnsiTheme="minorHAnsi" w:cstheme="minorHAnsi"/>
                <w:sz w:val="20"/>
                <w:szCs w:val="20"/>
              </w:rPr>
              <w:t>*</w:t>
            </w:r>
            <w:r w:rsidRPr="00436618">
              <w:rPr>
                <w:rFonts w:asciiTheme="minorHAnsi" w:hAnsiTheme="minorHAnsi" w:cstheme="minorHAnsi"/>
                <w:sz w:val="20"/>
                <w:szCs w:val="20"/>
              </w:rPr>
              <w:t>D</w:t>
            </w:r>
            <w:r>
              <w:rPr>
                <w:rFonts w:asciiTheme="minorHAnsi" w:hAnsiTheme="minorHAnsi" w:cstheme="minorHAnsi"/>
                <w:sz w:val="20"/>
                <w:szCs w:val="20"/>
              </w:rPr>
              <w:t>.2</w:t>
            </w:r>
            <w:r w:rsidRPr="00436618">
              <w:rPr>
                <w:rFonts w:asciiTheme="minorHAnsi" w:hAnsiTheme="minorHAnsi" w:cstheme="minorHAnsi"/>
                <w:sz w:val="20"/>
                <w:szCs w:val="20"/>
              </w:rPr>
              <w:t>desp</w:t>
            </w:r>
          </w:p>
        </w:tc>
        <w:tc>
          <w:tcPr>
            <w:tcW w:w="1467" w:type="dxa"/>
            <w:tcBorders>
              <w:top w:val="nil"/>
              <w:left w:val="nil"/>
              <w:bottom w:val="nil"/>
              <w:right w:val="nil"/>
            </w:tcBorders>
            <w:vAlign w:val="center"/>
            <w:hideMark/>
          </w:tcPr>
          <w:p w14:paraId="5E89B20D"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63809235"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5675F443"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06289598" w14:textId="60CBCDDF"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0.134</w:t>
            </w:r>
            <w:r w:rsidRPr="00374410">
              <w:rPr>
                <w:rFonts w:ascii="Times New Roman" w:hAnsi="Times New Roman"/>
                <w:sz w:val="20"/>
                <w:szCs w:val="20"/>
                <w:vertAlign w:val="superscript"/>
                <w:lang w:val="en-US"/>
              </w:rPr>
              <w:t>***</w:t>
            </w:r>
          </w:p>
        </w:tc>
      </w:tr>
      <w:tr w:rsidR="00374410" w:rsidRPr="00436618" w14:paraId="4E3F746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3BF796C" w14:textId="77777777" w:rsidR="00374410" w:rsidRPr="00436618" w:rsidRDefault="00374410" w:rsidP="00374410">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53A1E8CB"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056C954E"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31A897D8"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2BD61063" w14:textId="46EEF223"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(0.037)</w:t>
            </w:r>
          </w:p>
        </w:tc>
      </w:tr>
      <w:tr w:rsidR="00374410" w:rsidRPr="00436618" w14:paraId="64DE331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7361E72A" w14:textId="56EB0204" w:rsidR="00374410" w:rsidRPr="00436618" w:rsidRDefault="00374410" w:rsidP="00374410">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D</w:t>
            </w:r>
            <w:r>
              <w:rPr>
                <w:rFonts w:asciiTheme="minorHAnsi" w:hAnsiTheme="minorHAnsi" w:cstheme="minorHAnsi"/>
                <w:sz w:val="20"/>
                <w:szCs w:val="20"/>
              </w:rPr>
              <w:t>.</w:t>
            </w:r>
            <w:r w:rsidRPr="00374410">
              <w:rPr>
                <w:rFonts w:asciiTheme="minorHAnsi" w:hAnsiTheme="minorHAnsi" w:cstheme="minorHAnsi"/>
                <w:sz w:val="20"/>
                <w:szCs w:val="20"/>
              </w:rPr>
              <w:t>Vecino</w:t>
            </w:r>
            <w:r>
              <w:rPr>
                <w:rFonts w:asciiTheme="minorHAnsi" w:hAnsiTheme="minorHAnsi" w:cstheme="minorHAnsi"/>
                <w:sz w:val="20"/>
                <w:szCs w:val="20"/>
              </w:rPr>
              <w:t>*</w:t>
            </w:r>
            <w:r w:rsidRPr="00436618">
              <w:rPr>
                <w:rFonts w:asciiTheme="minorHAnsi" w:hAnsiTheme="minorHAnsi" w:cstheme="minorHAnsi"/>
                <w:sz w:val="20"/>
                <w:szCs w:val="20"/>
              </w:rPr>
              <w:t>D</w:t>
            </w:r>
            <w:r>
              <w:rPr>
                <w:rFonts w:asciiTheme="minorHAnsi" w:hAnsiTheme="minorHAnsi" w:cstheme="minorHAnsi"/>
                <w:sz w:val="20"/>
                <w:szCs w:val="20"/>
              </w:rPr>
              <w:t>.3</w:t>
            </w:r>
            <w:r w:rsidRPr="00436618">
              <w:rPr>
                <w:rFonts w:asciiTheme="minorHAnsi" w:hAnsiTheme="minorHAnsi" w:cstheme="minorHAnsi"/>
                <w:sz w:val="20"/>
                <w:szCs w:val="20"/>
              </w:rPr>
              <w:t>desp</w:t>
            </w:r>
          </w:p>
        </w:tc>
        <w:tc>
          <w:tcPr>
            <w:tcW w:w="1467" w:type="dxa"/>
            <w:tcBorders>
              <w:top w:val="nil"/>
              <w:left w:val="nil"/>
              <w:bottom w:val="nil"/>
              <w:right w:val="nil"/>
            </w:tcBorders>
            <w:vAlign w:val="center"/>
            <w:hideMark/>
          </w:tcPr>
          <w:p w14:paraId="0DEE1C3D"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02BE0BE2"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4FDA87A9"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0D933ED5" w14:textId="48A791F7"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0.167</w:t>
            </w:r>
            <w:r w:rsidRPr="00374410">
              <w:rPr>
                <w:rFonts w:ascii="Times New Roman" w:hAnsi="Times New Roman"/>
                <w:sz w:val="20"/>
                <w:szCs w:val="20"/>
                <w:vertAlign w:val="superscript"/>
                <w:lang w:val="en-US"/>
              </w:rPr>
              <w:t>***</w:t>
            </w:r>
          </w:p>
        </w:tc>
      </w:tr>
      <w:tr w:rsidR="00374410" w:rsidRPr="00436618" w14:paraId="06A70ED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B5ADEA9" w14:textId="77777777" w:rsidR="00374410" w:rsidRPr="00436618" w:rsidRDefault="00374410" w:rsidP="00374410">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281CC30D"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72739266"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7" w:type="dxa"/>
            <w:tcBorders>
              <w:top w:val="nil"/>
              <w:left w:val="nil"/>
              <w:bottom w:val="nil"/>
              <w:right w:val="nil"/>
            </w:tcBorders>
            <w:vAlign w:val="center"/>
            <w:hideMark/>
          </w:tcPr>
          <w:p w14:paraId="56C45A99" w14:textId="77777777" w:rsidR="00374410" w:rsidRPr="00C31C4C" w:rsidRDefault="00374410" w:rsidP="00374410">
            <w:pPr>
              <w:spacing w:after="0" w:line="240" w:lineRule="auto"/>
              <w:jc w:val="center"/>
              <w:rPr>
                <w:rFonts w:asciiTheme="minorHAnsi" w:hAnsiTheme="minorHAnsi" w:cstheme="minorHAnsi"/>
                <w:sz w:val="20"/>
                <w:szCs w:val="20"/>
              </w:rPr>
            </w:pPr>
          </w:p>
        </w:tc>
        <w:tc>
          <w:tcPr>
            <w:tcW w:w="1468" w:type="dxa"/>
            <w:tcBorders>
              <w:top w:val="nil"/>
              <w:left w:val="nil"/>
              <w:bottom w:val="nil"/>
              <w:right w:val="nil"/>
            </w:tcBorders>
            <w:vAlign w:val="center"/>
            <w:hideMark/>
          </w:tcPr>
          <w:p w14:paraId="45D4900D" w14:textId="532D5A67"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(0.043)</w:t>
            </w:r>
          </w:p>
        </w:tc>
      </w:tr>
      <w:tr w:rsidR="00374410" w:rsidRPr="00436618" w14:paraId="3454760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51F189A6" w14:textId="77777777" w:rsidR="00374410" w:rsidRPr="00436618" w:rsidRDefault="00374410" w:rsidP="00374410">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Constant</w:t>
            </w:r>
            <w:r>
              <w:rPr>
                <w:rFonts w:asciiTheme="minorHAnsi" w:hAnsiTheme="minorHAnsi" w:cstheme="minorHAnsi"/>
                <w:sz w:val="20"/>
                <w:szCs w:val="20"/>
              </w:rPr>
              <w:t>e</w:t>
            </w:r>
          </w:p>
        </w:tc>
        <w:tc>
          <w:tcPr>
            <w:tcW w:w="1467" w:type="dxa"/>
            <w:tcBorders>
              <w:top w:val="nil"/>
              <w:left w:val="nil"/>
              <w:bottom w:val="nil"/>
              <w:right w:val="nil"/>
            </w:tcBorders>
            <w:vAlign w:val="center"/>
            <w:hideMark/>
          </w:tcPr>
          <w:p w14:paraId="3A3A97F2" w14:textId="6E8CB60A"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11.271</w:t>
            </w:r>
            <w:r w:rsidRPr="00374410">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74E3F54E" w14:textId="0B0ABBC5"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10.883</w:t>
            </w:r>
            <w:r w:rsidRPr="00374410">
              <w:rPr>
                <w:rFonts w:ascii="Times New Roman" w:hAnsi="Times New Roman"/>
                <w:sz w:val="20"/>
                <w:szCs w:val="20"/>
                <w:vertAlign w:val="superscript"/>
                <w:lang w:val="en-US"/>
              </w:rPr>
              <w:t>***</w:t>
            </w:r>
          </w:p>
        </w:tc>
        <w:tc>
          <w:tcPr>
            <w:tcW w:w="1467" w:type="dxa"/>
            <w:tcBorders>
              <w:top w:val="nil"/>
              <w:left w:val="nil"/>
              <w:bottom w:val="nil"/>
              <w:right w:val="nil"/>
            </w:tcBorders>
            <w:vAlign w:val="center"/>
            <w:hideMark/>
          </w:tcPr>
          <w:p w14:paraId="68469BBB" w14:textId="5D8FFA8D"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11.233</w:t>
            </w:r>
            <w:r w:rsidRPr="00374410">
              <w:rPr>
                <w:rFonts w:ascii="Times New Roman" w:hAnsi="Times New Roman"/>
                <w:sz w:val="20"/>
                <w:szCs w:val="20"/>
                <w:vertAlign w:val="superscript"/>
                <w:lang w:val="en-US"/>
              </w:rPr>
              <w:t>***</w:t>
            </w:r>
          </w:p>
        </w:tc>
        <w:tc>
          <w:tcPr>
            <w:tcW w:w="1468" w:type="dxa"/>
            <w:tcBorders>
              <w:top w:val="nil"/>
              <w:left w:val="nil"/>
              <w:bottom w:val="nil"/>
              <w:right w:val="nil"/>
            </w:tcBorders>
            <w:vAlign w:val="center"/>
            <w:hideMark/>
          </w:tcPr>
          <w:p w14:paraId="77D1526F" w14:textId="4A2F8602"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11.234</w:t>
            </w:r>
            <w:r w:rsidRPr="00374410">
              <w:rPr>
                <w:rFonts w:ascii="Times New Roman" w:hAnsi="Times New Roman"/>
                <w:sz w:val="20"/>
                <w:szCs w:val="20"/>
                <w:vertAlign w:val="superscript"/>
                <w:lang w:val="en-US"/>
              </w:rPr>
              <w:t>***</w:t>
            </w:r>
          </w:p>
        </w:tc>
      </w:tr>
      <w:tr w:rsidR="00374410" w:rsidRPr="00436618" w14:paraId="767A2ADB"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7415871" w14:textId="77777777" w:rsidR="00374410" w:rsidRPr="00436618" w:rsidRDefault="00374410" w:rsidP="00374410">
            <w:pPr>
              <w:spacing w:after="0" w:line="240" w:lineRule="auto"/>
              <w:jc w:val="left"/>
              <w:rPr>
                <w:rFonts w:asciiTheme="minorHAnsi" w:hAnsiTheme="minorHAnsi" w:cstheme="minorHAnsi"/>
                <w:sz w:val="20"/>
                <w:szCs w:val="20"/>
              </w:rPr>
            </w:pPr>
          </w:p>
        </w:tc>
        <w:tc>
          <w:tcPr>
            <w:tcW w:w="1467" w:type="dxa"/>
            <w:tcBorders>
              <w:top w:val="nil"/>
              <w:left w:val="nil"/>
              <w:bottom w:val="nil"/>
              <w:right w:val="nil"/>
            </w:tcBorders>
            <w:vAlign w:val="center"/>
            <w:hideMark/>
          </w:tcPr>
          <w:p w14:paraId="10EAB5BB" w14:textId="3374FD35"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(0.035)</w:t>
            </w:r>
          </w:p>
        </w:tc>
        <w:tc>
          <w:tcPr>
            <w:tcW w:w="1467" w:type="dxa"/>
            <w:tcBorders>
              <w:top w:val="nil"/>
              <w:left w:val="nil"/>
              <w:bottom w:val="nil"/>
              <w:right w:val="nil"/>
            </w:tcBorders>
            <w:vAlign w:val="center"/>
            <w:hideMark/>
          </w:tcPr>
          <w:p w14:paraId="174A6FC6" w14:textId="10E80872"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(0.072)</w:t>
            </w:r>
          </w:p>
        </w:tc>
        <w:tc>
          <w:tcPr>
            <w:tcW w:w="1467" w:type="dxa"/>
            <w:tcBorders>
              <w:top w:val="nil"/>
              <w:left w:val="nil"/>
              <w:bottom w:val="nil"/>
              <w:right w:val="nil"/>
            </w:tcBorders>
            <w:vAlign w:val="center"/>
            <w:hideMark/>
          </w:tcPr>
          <w:p w14:paraId="1DAEB22F" w14:textId="6D0BE965"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(0.911)</w:t>
            </w:r>
          </w:p>
        </w:tc>
        <w:tc>
          <w:tcPr>
            <w:tcW w:w="1468" w:type="dxa"/>
            <w:tcBorders>
              <w:top w:val="nil"/>
              <w:left w:val="nil"/>
              <w:bottom w:val="nil"/>
              <w:right w:val="nil"/>
            </w:tcBorders>
            <w:vAlign w:val="center"/>
            <w:hideMark/>
          </w:tcPr>
          <w:p w14:paraId="51F671D7" w14:textId="5E6E54FE" w:rsidR="00374410" w:rsidRPr="00C31C4C"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(0.912)</w:t>
            </w:r>
          </w:p>
        </w:tc>
      </w:tr>
      <w:tr w:rsidR="00400240" w:rsidRPr="00436618" w14:paraId="5B25BDAD"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47CB0706" w14:textId="77777777" w:rsidR="00400240" w:rsidRPr="00436618" w:rsidRDefault="00400240" w:rsidP="009705DE">
            <w:pPr>
              <w:spacing w:after="0" w:line="240" w:lineRule="auto"/>
              <w:jc w:val="left"/>
              <w:rPr>
                <w:rFonts w:cstheme="minorHAnsi"/>
                <w:sz w:val="20"/>
                <w:szCs w:val="20"/>
              </w:rPr>
            </w:pPr>
            <w:r>
              <w:rPr>
                <w:rFonts w:cstheme="minorHAnsi"/>
                <w:sz w:val="20"/>
                <w:szCs w:val="20"/>
              </w:rPr>
              <w:t>Efectos fijos por mes</w:t>
            </w:r>
          </w:p>
        </w:tc>
        <w:tc>
          <w:tcPr>
            <w:tcW w:w="1467" w:type="dxa"/>
            <w:tcBorders>
              <w:top w:val="nil"/>
              <w:left w:val="nil"/>
              <w:bottom w:val="nil"/>
              <w:right w:val="nil"/>
            </w:tcBorders>
          </w:tcPr>
          <w:p w14:paraId="52D94792"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749B966F"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Sí</w:t>
            </w:r>
          </w:p>
        </w:tc>
        <w:tc>
          <w:tcPr>
            <w:tcW w:w="1467" w:type="dxa"/>
            <w:tcBorders>
              <w:top w:val="nil"/>
              <w:left w:val="nil"/>
              <w:bottom w:val="nil"/>
              <w:right w:val="nil"/>
            </w:tcBorders>
          </w:tcPr>
          <w:p w14:paraId="0FE71DD5"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30703172"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Sí</w:t>
            </w:r>
          </w:p>
        </w:tc>
      </w:tr>
      <w:tr w:rsidR="00400240" w:rsidRPr="00436618" w14:paraId="77C67D9A"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51EA78D4" w14:textId="77777777" w:rsidR="00400240" w:rsidRPr="00436618" w:rsidRDefault="00400240" w:rsidP="009705DE">
            <w:pPr>
              <w:spacing w:after="0" w:line="240" w:lineRule="auto"/>
              <w:jc w:val="left"/>
              <w:rPr>
                <w:rFonts w:cstheme="minorHAnsi"/>
                <w:sz w:val="20"/>
                <w:szCs w:val="20"/>
              </w:rPr>
            </w:pPr>
            <w:r>
              <w:rPr>
                <w:rFonts w:cstheme="minorHAnsi"/>
                <w:sz w:val="20"/>
                <w:szCs w:val="20"/>
              </w:rPr>
              <w:t>Efectos fijos por distrito</w:t>
            </w:r>
          </w:p>
        </w:tc>
        <w:tc>
          <w:tcPr>
            <w:tcW w:w="1467" w:type="dxa"/>
            <w:tcBorders>
              <w:top w:val="nil"/>
              <w:left w:val="nil"/>
              <w:bottom w:val="nil"/>
              <w:right w:val="nil"/>
            </w:tcBorders>
          </w:tcPr>
          <w:p w14:paraId="2B2A34D5"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0D39A4BA"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Sí</w:t>
            </w:r>
          </w:p>
        </w:tc>
        <w:tc>
          <w:tcPr>
            <w:tcW w:w="1467" w:type="dxa"/>
            <w:tcBorders>
              <w:top w:val="nil"/>
              <w:left w:val="nil"/>
              <w:bottom w:val="nil"/>
              <w:right w:val="nil"/>
            </w:tcBorders>
          </w:tcPr>
          <w:p w14:paraId="777122C6"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4A4FF067"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Sí</w:t>
            </w:r>
          </w:p>
        </w:tc>
      </w:tr>
      <w:tr w:rsidR="00400240" w:rsidRPr="00436618" w14:paraId="1AB808A7"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tcPr>
          <w:p w14:paraId="14CD6327" w14:textId="77777777" w:rsidR="00400240" w:rsidRPr="00436618" w:rsidRDefault="00400240" w:rsidP="009705DE">
            <w:pPr>
              <w:spacing w:after="0" w:line="240" w:lineRule="auto"/>
              <w:jc w:val="left"/>
              <w:rPr>
                <w:rFonts w:cstheme="minorHAnsi"/>
                <w:sz w:val="20"/>
                <w:szCs w:val="20"/>
              </w:rPr>
            </w:pPr>
            <w:r>
              <w:rPr>
                <w:rFonts w:cstheme="minorHAnsi"/>
                <w:sz w:val="20"/>
                <w:szCs w:val="20"/>
              </w:rPr>
              <w:t>Variables de control</w:t>
            </w:r>
          </w:p>
        </w:tc>
        <w:tc>
          <w:tcPr>
            <w:tcW w:w="1467" w:type="dxa"/>
            <w:tcBorders>
              <w:top w:val="nil"/>
              <w:left w:val="nil"/>
              <w:bottom w:val="nil"/>
              <w:right w:val="nil"/>
            </w:tcBorders>
          </w:tcPr>
          <w:p w14:paraId="2661795B"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047955A7"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No</w:t>
            </w:r>
          </w:p>
        </w:tc>
        <w:tc>
          <w:tcPr>
            <w:tcW w:w="1467" w:type="dxa"/>
            <w:tcBorders>
              <w:top w:val="nil"/>
              <w:left w:val="nil"/>
              <w:bottom w:val="nil"/>
              <w:right w:val="nil"/>
            </w:tcBorders>
          </w:tcPr>
          <w:p w14:paraId="3DD7A6FC"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Sí</w:t>
            </w:r>
          </w:p>
        </w:tc>
        <w:tc>
          <w:tcPr>
            <w:tcW w:w="1468" w:type="dxa"/>
            <w:tcBorders>
              <w:top w:val="nil"/>
              <w:left w:val="nil"/>
              <w:bottom w:val="nil"/>
              <w:right w:val="nil"/>
            </w:tcBorders>
          </w:tcPr>
          <w:p w14:paraId="152DD7AF" w14:textId="77777777" w:rsidR="00400240" w:rsidRPr="00436618" w:rsidRDefault="00400240" w:rsidP="009705DE">
            <w:pPr>
              <w:spacing w:after="0" w:line="240" w:lineRule="auto"/>
              <w:jc w:val="center"/>
              <w:rPr>
                <w:rFonts w:cstheme="minorHAnsi"/>
                <w:sz w:val="20"/>
                <w:szCs w:val="20"/>
              </w:rPr>
            </w:pPr>
            <w:r>
              <w:rPr>
                <w:rFonts w:cstheme="minorHAnsi"/>
                <w:sz w:val="20"/>
                <w:szCs w:val="20"/>
              </w:rPr>
              <w:t>Sí</w:t>
            </w:r>
          </w:p>
        </w:tc>
      </w:tr>
      <w:tr w:rsidR="00374410" w:rsidRPr="00436618" w14:paraId="31C042B3"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2130AB5D" w14:textId="77777777" w:rsidR="00374410" w:rsidRPr="00436618" w:rsidRDefault="00374410" w:rsidP="00374410">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Observaciones</w:t>
            </w:r>
          </w:p>
        </w:tc>
        <w:tc>
          <w:tcPr>
            <w:tcW w:w="1467" w:type="dxa"/>
            <w:tcBorders>
              <w:top w:val="nil"/>
              <w:left w:val="nil"/>
              <w:bottom w:val="nil"/>
              <w:right w:val="nil"/>
            </w:tcBorders>
            <w:vAlign w:val="center"/>
            <w:hideMark/>
          </w:tcPr>
          <w:p w14:paraId="632AC734" w14:textId="1AEDBABC"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6,450</w:t>
            </w:r>
          </w:p>
        </w:tc>
        <w:tc>
          <w:tcPr>
            <w:tcW w:w="1467" w:type="dxa"/>
            <w:tcBorders>
              <w:top w:val="nil"/>
              <w:left w:val="nil"/>
              <w:bottom w:val="nil"/>
              <w:right w:val="nil"/>
            </w:tcBorders>
            <w:vAlign w:val="center"/>
            <w:hideMark/>
          </w:tcPr>
          <w:p w14:paraId="7B290D79" w14:textId="7B215C0A"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6,450</w:t>
            </w:r>
          </w:p>
        </w:tc>
        <w:tc>
          <w:tcPr>
            <w:tcW w:w="1467" w:type="dxa"/>
            <w:tcBorders>
              <w:top w:val="nil"/>
              <w:left w:val="nil"/>
              <w:bottom w:val="nil"/>
              <w:right w:val="nil"/>
            </w:tcBorders>
            <w:vAlign w:val="center"/>
            <w:hideMark/>
          </w:tcPr>
          <w:p w14:paraId="70F6D743" w14:textId="0A39ED8B"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6,450</w:t>
            </w:r>
          </w:p>
        </w:tc>
        <w:tc>
          <w:tcPr>
            <w:tcW w:w="1468" w:type="dxa"/>
            <w:tcBorders>
              <w:top w:val="nil"/>
              <w:left w:val="nil"/>
              <w:bottom w:val="nil"/>
              <w:right w:val="nil"/>
            </w:tcBorders>
            <w:vAlign w:val="center"/>
            <w:hideMark/>
          </w:tcPr>
          <w:p w14:paraId="48AD0C5E" w14:textId="0D883186"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6,450</w:t>
            </w:r>
          </w:p>
        </w:tc>
      </w:tr>
      <w:tr w:rsidR="00374410" w:rsidRPr="00436618" w14:paraId="3DBED0AC"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37CB8A9F" w14:textId="77777777" w:rsidR="00374410" w:rsidRPr="00436618" w:rsidRDefault="00374410" w:rsidP="00374410">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R</w:t>
            </w:r>
            <w:r w:rsidRPr="00436618">
              <w:rPr>
                <w:rFonts w:asciiTheme="minorHAnsi" w:hAnsiTheme="minorHAnsi" w:cstheme="minorHAnsi"/>
                <w:sz w:val="20"/>
                <w:szCs w:val="20"/>
                <w:vertAlign w:val="superscript"/>
              </w:rPr>
              <w:t>2</w:t>
            </w:r>
          </w:p>
        </w:tc>
        <w:tc>
          <w:tcPr>
            <w:tcW w:w="1467" w:type="dxa"/>
            <w:tcBorders>
              <w:top w:val="nil"/>
              <w:left w:val="nil"/>
              <w:bottom w:val="nil"/>
              <w:right w:val="nil"/>
            </w:tcBorders>
            <w:vAlign w:val="center"/>
            <w:hideMark/>
          </w:tcPr>
          <w:p w14:paraId="1691B514" w14:textId="0D798035"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0.257</w:t>
            </w:r>
          </w:p>
        </w:tc>
        <w:tc>
          <w:tcPr>
            <w:tcW w:w="1467" w:type="dxa"/>
            <w:tcBorders>
              <w:top w:val="nil"/>
              <w:left w:val="nil"/>
              <w:bottom w:val="nil"/>
              <w:right w:val="nil"/>
            </w:tcBorders>
            <w:vAlign w:val="center"/>
            <w:hideMark/>
          </w:tcPr>
          <w:p w14:paraId="6EDC8665" w14:textId="4C7B0DDC"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0.600</w:t>
            </w:r>
          </w:p>
        </w:tc>
        <w:tc>
          <w:tcPr>
            <w:tcW w:w="1467" w:type="dxa"/>
            <w:tcBorders>
              <w:top w:val="nil"/>
              <w:left w:val="nil"/>
              <w:bottom w:val="nil"/>
              <w:right w:val="nil"/>
            </w:tcBorders>
            <w:vAlign w:val="center"/>
            <w:hideMark/>
          </w:tcPr>
          <w:p w14:paraId="1D1CD17F" w14:textId="61A919E3"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0.662</w:t>
            </w:r>
          </w:p>
        </w:tc>
        <w:tc>
          <w:tcPr>
            <w:tcW w:w="1468" w:type="dxa"/>
            <w:tcBorders>
              <w:top w:val="nil"/>
              <w:left w:val="nil"/>
              <w:bottom w:val="nil"/>
              <w:right w:val="nil"/>
            </w:tcBorders>
            <w:vAlign w:val="center"/>
            <w:hideMark/>
          </w:tcPr>
          <w:p w14:paraId="759DB1E7" w14:textId="1F49669C"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0.663</w:t>
            </w:r>
          </w:p>
        </w:tc>
      </w:tr>
      <w:tr w:rsidR="00374410" w:rsidRPr="00436618" w14:paraId="06CBBD91"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nil"/>
              <w:right w:val="nil"/>
            </w:tcBorders>
            <w:hideMark/>
          </w:tcPr>
          <w:p w14:paraId="5C5823BC" w14:textId="77777777" w:rsidR="00374410" w:rsidRPr="00436618" w:rsidRDefault="00374410" w:rsidP="00374410">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R</w:t>
            </w:r>
            <w:r w:rsidRPr="00436618">
              <w:rPr>
                <w:rFonts w:asciiTheme="minorHAnsi" w:hAnsiTheme="minorHAnsi" w:cstheme="minorHAnsi"/>
                <w:sz w:val="20"/>
                <w:szCs w:val="20"/>
                <w:vertAlign w:val="superscript"/>
              </w:rPr>
              <w:t>2</w:t>
            </w:r>
            <w:r>
              <w:rPr>
                <w:rFonts w:asciiTheme="minorHAnsi" w:hAnsiTheme="minorHAnsi" w:cstheme="minorHAnsi"/>
                <w:sz w:val="20"/>
                <w:szCs w:val="20"/>
                <w:vertAlign w:val="superscript"/>
              </w:rPr>
              <w:t xml:space="preserve"> </w:t>
            </w:r>
            <w:r w:rsidRPr="00436618">
              <w:rPr>
                <w:rFonts w:asciiTheme="minorHAnsi" w:hAnsiTheme="minorHAnsi" w:cstheme="minorHAnsi"/>
                <w:sz w:val="20"/>
                <w:szCs w:val="20"/>
              </w:rPr>
              <w:t>ajustado</w:t>
            </w:r>
          </w:p>
        </w:tc>
        <w:tc>
          <w:tcPr>
            <w:tcW w:w="1467" w:type="dxa"/>
            <w:tcBorders>
              <w:top w:val="nil"/>
              <w:left w:val="nil"/>
              <w:bottom w:val="nil"/>
              <w:right w:val="nil"/>
            </w:tcBorders>
            <w:vAlign w:val="center"/>
            <w:hideMark/>
          </w:tcPr>
          <w:p w14:paraId="3C5FC78D" w14:textId="2F764210"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0.256</w:t>
            </w:r>
          </w:p>
        </w:tc>
        <w:tc>
          <w:tcPr>
            <w:tcW w:w="1467" w:type="dxa"/>
            <w:tcBorders>
              <w:top w:val="nil"/>
              <w:left w:val="nil"/>
              <w:bottom w:val="nil"/>
              <w:right w:val="nil"/>
            </w:tcBorders>
            <w:vAlign w:val="center"/>
            <w:hideMark/>
          </w:tcPr>
          <w:p w14:paraId="41774769" w14:textId="7F1A0153"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0.597</w:t>
            </w:r>
          </w:p>
        </w:tc>
        <w:tc>
          <w:tcPr>
            <w:tcW w:w="1467" w:type="dxa"/>
            <w:tcBorders>
              <w:top w:val="nil"/>
              <w:left w:val="nil"/>
              <w:bottom w:val="nil"/>
              <w:right w:val="nil"/>
            </w:tcBorders>
            <w:vAlign w:val="center"/>
            <w:hideMark/>
          </w:tcPr>
          <w:p w14:paraId="17FB6329" w14:textId="781CE26C"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0.659</w:t>
            </w:r>
          </w:p>
        </w:tc>
        <w:tc>
          <w:tcPr>
            <w:tcW w:w="1468" w:type="dxa"/>
            <w:tcBorders>
              <w:top w:val="nil"/>
              <w:left w:val="nil"/>
              <w:bottom w:val="nil"/>
              <w:right w:val="nil"/>
            </w:tcBorders>
            <w:vAlign w:val="center"/>
            <w:hideMark/>
          </w:tcPr>
          <w:p w14:paraId="2217D178" w14:textId="07985244" w:rsidR="00374410" w:rsidRPr="00436618" w:rsidRDefault="00374410" w:rsidP="00374410">
            <w:pPr>
              <w:spacing w:after="0" w:line="240" w:lineRule="auto"/>
              <w:jc w:val="center"/>
              <w:rPr>
                <w:rFonts w:asciiTheme="minorHAnsi" w:hAnsiTheme="minorHAnsi" w:cstheme="minorHAnsi"/>
                <w:sz w:val="20"/>
                <w:szCs w:val="20"/>
              </w:rPr>
            </w:pPr>
            <w:r w:rsidRPr="00374410">
              <w:rPr>
                <w:rFonts w:ascii="Times New Roman" w:hAnsi="Times New Roman"/>
                <w:sz w:val="20"/>
                <w:szCs w:val="20"/>
                <w:lang w:val="en-US"/>
              </w:rPr>
              <w:t>0.660</w:t>
            </w:r>
          </w:p>
        </w:tc>
      </w:tr>
      <w:tr w:rsidR="00400240" w:rsidRPr="00436618" w14:paraId="1B196B0C" w14:textId="77777777" w:rsidTr="009705DE">
        <w:trPr>
          <w:cnfStyle w:val="100000000000" w:firstRow="1" w:lastRow="0" w:firstColumn="0" w:lastColumn="0" w:oddVBand="0" w:evenVBand="0" w:oddHBand="0" w:evenHBand="0" w:firstRowFirstColumn="0" w:firstRowLastColumn="0" w:lastRowFirstColumn="0" w:lastRowLastColumn="0"/>
        </w:trPr>
        <w:tc>
          <w:tcPr>
            <w:tcW w:w="2861" w:type="dxa"/>
            <w:tcBorders>
              <w:top w:val="nil"/>
              <w:left w:val="nil"/>
              <w:bottom w:val="single" w:sz="12" w:space="0" w:color="auto"/>
              <w:right w:val="nil"/>
            </w:tcBorders>
            <w:hideMark/>
          </w:tcPr>
          <w:p w14:paraId="51341667" w14:textId="77777777" w:rsidR="00400240" w:rsidRPr="00436618" w:rsidRDefault="00400240" w:rsidP="009705DE">
            <w:pPr>
              <w:spacing w:after="0" w:line="240" w:lineRule="auto"/>
              <w:jc w:val="left"/>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564C4622" w14:textId="77777777" w:rsidR="00400240" w:rsidRPr="00436618" w:rsidRDefault="00400240" w:rsidP="009705DE">
            <w:pPr>
              <w:spacing w:after="0" w:line="240" w:lineRule="auto"/>
              <w:jc w:val="left"/>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472B6297" w14:textId="77777777" w:rsidR="00400240" w:rsidRPr="00436618" w:rsidRDefault="00400240" w:rsidP="009705DE">
            <w:pPr>
              <w:spacing w:after="0" w:line="240" w:lineRule="auto"/>
              <w:jc w:val="center"/>
              <w:rPr>
                <w:rFonts w:asciiTheme="minorHAnsi" w:hAnsiTheme="minorHAnsi" w:cstheme="minorHAnsi"/>
                <w:sz w:val="20"/>
                <w:szCs w:val="20"/>
              </w:rPr>
            </w:pPr>
          </w:p>
        </w:tc>
        <w:tc>
          <w:tcPr>
            <w:tcW w:w="1467" w:type="dxa"/>
            <w:tcBorders>
              <w:top w:val="nil"/>
              <w:left w:val="nil"/>
              <w:bottom w:val="single" w:sz="12" w:space="0" w:color="auto"/>
              <w:right w:val="nil"/>
            </w:tcBorders>
            <w:hideMark/>
          </w:tcPr>
          <w:p w14:paraId="66720555" w14:textId="77777777" w:rsidR="00400240" w:rsidRPr="00436618" w:rsidRDefault="00400240" w:rsidP="009705DE">
            <w:pPr>
              <w:spacing w:after="0" w:line="240" w:lineRule="auto"/>
              <w:jc w:val="center"/>
              <w:rPr>
                <w:rFonts w:asciiTheme="minorHAnsi" w:hAnsiTheme="minorHAnsi" w:cstheme="minorHAnsi"/>
                <w:sz w:val="20"/>
                <w:szCs w:val="20"/>
              </w:rPr>
            </w:pPr>
          </w:p>
        </w:tc>
        <w:tc>
          <w:tcPr>
            <w:tcW w:w="1468" w:type="dxa"/>
            <w:tcBorders>
              <w:top w:val="nil"/>
              <w:left w:val="nil"/>
              <w:bottom w:val="single" w:sz="12" w:space="0" w:color="auto"/>
              <w:right w:val="nil"/>
            </w:tcBorders>
            <w:hideMark/>
          </w:tcPr>
          <w:p w14:paraId="3F437CD9" w14:textId="77777777" w:rsidR="00400240" w:rsidRPr="00436618" w:rsidRDefault="00400240" w:rsidP="009705DE">
            <w:pPr>
              <w:spacing w:after="0" w:line="240" w:lineRule="auto"/>
              <w:jc w:val="center"/>
              <w:rPr>
                <w:rFonts w:asciiTheme="minorHAnsi" w:hAnsiTheme="minorHAnsi" w:cstheme="minorHAnsi"/>
                <w:sz w:val="20"/>
                <w:szCs w:val="20"/>
              </w:rPr>
            </w:pPr>
          </w:p>
        </w:tc>
      </w:tr>
      <w:tr w:rsidR="00400240" w:rsidRPr="00436618" w14:paraId="66A3CE0A" w14:textId="77777777" w:rsidTr="007416B1">
        <w:trPr>
          <w:cnfStyle w:val="100000000000" w:firstRow="1" w:lastRow="0" w:firstColumn="0" w:lastColumn="0" w:oddVBand="0" w:evenVBand="0" w:oddHBand="0" w:evenHBand="0" w:firstRowFirstColumn="0" w:firstRowLastColumn="0" w:lastRowFirstColumn="0" w:lastRowLastColumn="0"/>
          <w:trHeight w:val="731"/>
        </w:trPr>
        <w:tc>
          <w:tcPr>
            <w:tcW w:w="8730" w:type="dxa"/>
            <w:gridSpan w:val="5"/>
            <w:tcBorders>
              <w:top w:val="single" w:sz="12" w:space="0" w:color="auto"/>
              <w:left w:val="nil"/>
              <w:bottom w:val="nil"/>
              <w:right w:val="nil"/>
            </w:tcBorders>
            <w:hideMark/>
          </w:tcPr>
          <w:p w14:paraId="392C7983" w14:textId="77777777" w:rsidR="00400240" w:rsidRPr="00436618" w:rsidRDefault="00400240" w:rsidP="009705DE">
            <w:pPr>
              <w:spacing w:after="0" w:line="240" w:lineRule="auto"/>
              <w:jc w:val="left"/>
              <w:rPr>
                <w:rFonts w:cstheme="minorHAnsi"/>
                <w:sz w:val="20"/>
                <w:szCs w:val="20"/>
              </w:rPr>
            </w:pPr>
            <w:r w:rsidRPr="00436618">
              <w:rPr>
                <w:rFonts w:asciiTheme="minorHAnsi" w:hAnsiTheme="minorHAnsi" w:cstheme="minorHAnsi"/>
                <w:sz w:val="20"/>
                <w:szCs w:val="20"/>
              </w:rPr>
              <w:t>Notas:</w:t>
            </w:r>
          </w:p>
          <w:p w14:paraId="7A3E5B5F" w14:textId="77777777" w:rsidR="00400240" w:rsidRPr="00436618" w:rsidRDefault="00400240" w:rsidP="009705DE">
            <w:pPr>
              <w:spacing w:after="0" w:line="240" w:lineRule="auto"/>
              <w:jc w:val="left"/>
              <w:rPr>
                <w:rFonts w:cstheme="minorHAnsi"/>
                <w:sz w:val="20"/>
                <w:szCs w:val="20"/>
              </w:rPr>
            </w:pP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p&lt;0.1; </w:t>
            </w: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p&lt;0.05; </w:t>
            </w:r>
            <w:r w:rsidRPr="00436618">
              <w:rPr>
                <w:rFonts w:asciiTheme="minorHAnsi" w:hAnsiTheme="minorHAnsi" w:cstheme="minorHAnsi"/>
                <w:sz w:val="20"/>
                <w:szCs w:val="20"/>
                <w:vertAlign w:val="superscript"/>
              </w:rPr>
              <w:t>***</w:t>
            </w:r>
            <w:r w:rsidRPr="00436618">
              <w:rPr>
                <w:rFonts w:asciiTheme="minorHAnsi" w:hAnsiTheme="minorHAnsi" w:cstheme="minorHAnsi"/>
                <w:sz w:val="20"/>
                <w:szCs w:val="20"/>
              </w:rPr>
              <w:t>p&lt;0.01</w:t>
            </w:r>
          </w:p>
          <w:p w14:paraId="454441F9" w14:textId="77777777" w:rsidR="00400240" w:rsidRPr="00436618" w:rsidRDefault="00400240" w:rsidP="007416B1">
            <w:pPr>
              <w:spacing w:after="0" w:line="240" w:lineRule="auto"/>
              <w:jc w:val="left"/>
              <w:rPr>
                <w:rFonts w:asciiTheme="minorHAnsi" w:hAnsiTheme="minorHAnsi" w:cstheme="minorHAnsi"/>
                <w:sz w:val="20"/>
                <w:szCs w:val="20"/>
              </w:rPr>
            </w:pPr>
            <w:r w:rsidRPr="00436618">
              <w:rPr>
                <w:rFonts w:asciiTheme="minorHAnsi" w:hAnsiTheme="minorHAnsi" w:cstheme="minorHAnsi"/>
                <w:sz w:val="20"/>
                <w:szCs w:val="20"/>
              </w:rPr>
              <w:t>Los errores estándares clusterizados por estación se muestran entre paréntesis.</w:t>
            </w:r>
          </w:p>
        </w:tc>
      </w:tr>
    </w:tbl>
    <w:p w14:paraId="52A743DF" w14:textId="73A19F88" w:rsidR="00010844" w:rsidRDefault="00010844" w:rsidP="00D32E14"/>
    <w:p w14:paraId="34196D56" w14:textId="20616872" w:rsidR="00770490" w:rsidRDefault="00770490" w:rsidP="00B97460">
      <w:pPr>
        <w:rPr>
          <w:lang w:val="es-ES"/>
        </w:rPr>
      </w:pPr>
      <w:r>
        <w:rPr>
          <w:lang w:val="es-ES"/>
        </w:rPr>
        <w:br w:type="page"/>
      </w:r>
    </w:p>
    <w:p w14:paraId="722D4FC2" w14:textId="285F8E3D" w:rsidR="00D651D1" w:rsidRDefault="00A314E8" w:rsidP="00A314E8">
      <w:pPr>
        <w:pStyle w:val="Ttulo1"/>
        <w:rPr>
          <w:ins w:id="1268" w:author="Diego Uriarte" w:date="2019-05-10T15:49:00Z"/>
          <w:lang w:val="es-ES"/>
        </w:rPr>
      </w:pPr>
      <w:bookmarkStart w:id="1269" w:name="_Toc6348731"/>
      <w:r>
        <w:rPr>
          <w:lang w:val="es-ES"/>
        </w:rPr>
        <w:lastRenderedPageBreak/>
        <w:t>Conclusiones y recomendaciones</w:t>
      </w:r>
      <w:bookmarkEnd w:id="1269"/>
    </w:p>
    <w:p w14:paraId="417A5BF6" w14:textId="77777777" w:rsidR="00D651D1" w:rsidRDefault="00D651D1">
      <w:pPr>
        <w:spacing w:after="200" w:line="276" w:lineRule="auto"/>
        <w:jc w:val="left"/>
        <w:rPr>
          <w:ins w:id="1270" w:author="Diego Uriarte" w:date="2019-05-10T15:49:00Z"/>
          <w:b/>
          <w:lang w:val="es-ES"/>
        </w:rPr>
      </w:pPr>
      <w:ins w:id="1271" w:author="Diego Uriarte" w:date="2019-05-10T15:49:00Z">
        <w:r>
          <w:rPr>
            <w:lang w:val="es-ES"/>
          </w:rPr>
          <w:br w:type="page"/>
        </w:r>
      </w:ins>
    </w:p>
    <w:p w14:paraId="241A4198" w14:textId="77777777" w:rsidR="00D651D1" w:rsidRDefault="00D651D1" w:rsidP="00D651D1">
      <w:pPr>
        <w:pStyle w:val="Ttulo1"/>
        <w:numPr>
          <w:ilvl w:val="0"/>
          <w:numId w:val="0"/>
        </w:numPr>
        <w:rPr>
          <w:ins w:id="1272" w:author="Diego Uriarte" w:date="2019-05-10T15:49:00Z"/>
          <w:lang w:val="es-ES"/>
        </w:rPr>
      </w:pPr>
      <w:ins w:id="1273" w:author="Diego Uriarte" w:date="2019-05-10T15:49:00Z">
        <w:r>
          <w:rPr>
            <w:lang w:val="es-ES"/>
          </w:rPr>
          <w:lastRenderedPageBreak/>
          <w:t>Anexos</w:t>
        </w:r>
      </w:ins>
    </w:p>
    <w:p w14:paraId="3D4E4C0E" w14:textId="72BCB5DB" w:rsidR="00D651D1" w:rsidRPr="007F1457" w:rsidRDefault="007F1457" w:rsidP="00D651D1">
      <w:pPr>
        <w:rPr>
          <w:ins w:id="1274" w:author="Diego Uriarte" w:date="2019-05-10T15:49:00Z"/>
          <w:b/>
          <w:lang w:val="es-ES"/>
        </w:rPr>
      </w:pPr>
      <w:ins w:id="1275" w:author="Diego Uriarte" w:date="2019-05-10T15:49:00Z">
        <w:r w:rsidRPr="007F1457">
          <w:rPr>
            <w:b/>
            <w:lang w:val="es-ES"/>
          </w:rPr>
          <w:t>Anexo 1: Definición y cálculo de medida de espaciamiento espacial</w:t>
        </w:r>
        <w:r w:rsidR="00D651D1" w:rsidRPr="007F1457">
          <w:rPr>
            <w:b/>
            <w:lang w:val="es-ES"/>
          </w:rPr>
          <w:t xml:space="preserve"> </w:t>
        </w:r>
      </w:ins>
    </w:p>
    <w:p w14:paraId="59BD4EB2" w14:textId="69F85684" w:rsidR="00873C23" w:rsidRDefault="007F1457" w:rsidP="00D651D1">
      <w:pPr>
        <w:rPr>
          <w:ins w:id="1276" w:author="Diego Uriarte" w:date="2019-05-10T15:49:00Z"/>
          <w:lang w:val="es-ES"/>
        </w:rPr>
      </w:pPr>
      <w:ins w:id="1277" w:author="Diego Uriarte" w:date="2019-05-10T15:49:00Z">
        <w:r>
          <w:rPr>
            <w:lang w:val="es-ES"/>
          </w:rPr>
          <w:t xml:space="preserve">La ubicación de las firmas en un modelo competencia tiene incidencia en el grado de competencia que se observa en un mercado. </w:t>
        </w:r>
        <w:r w:rsidRPr="00FA2CF8">
          <w:t xml:space="preserve">Pennerstorfer y Weiss </w:t>
        </w:r>
        <w:r>
          <w:fldChar w:fldCharType="begin"/>
        </w:r>
      </w:ins>
      <w:ins w:id="1278" w:author="Diego Uriarte" w:date="2019-05-10T17:08:00Z">
        <w:r w:rsidR="00953183">
          <w:instrText xml:space="preserve"> ADDIN ZOTERO_ITEM CSL_CITATION {"citationID":"JKFmPvF6","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1279" w:author="Diego Uriarte" w:date="2019-05-10T15:49:00Z">
        <w:r>
          <w:fldChar w:fldCharType="separate"/>
        </w:r>
        <w:r w:rsidRPr="00FA2CF8">
          <w:rPr>
            <w:rFonts w:ascii="Times New Roman" w:hAnsi="Times New Roman"/>
          </w:rPr>
          <w:t>(2013)</w:t>
        </w:r>
        <w:r>
          <w:fldChar w:fldCharType="end"/>
        </w:r>
        <w:r>
          <w:t xml:space="preserve"> </w:t>
        </w:r>
        <w:r w:rsidR="002F748A">
          <w:t>proponen un caso simple donde se ilustra esta interacción. Supongamos que existen cinco estaciones</w:t>
        </w:r>
        <w:r w:rsidR="00D651D1">
          <w:rPr>
            <w:lang w:val="es-ES"/>
          </w:rPr>
          <w:t xml:space="preserve"> independientes (A-B-C-D-E) que se distribuyen </w:t>
        </w:r>
        <w:r w:rsidR="002F748A">
          <w:rPr>
            <w:lang w:val="es-ES"/>
          </w:rPr>
          <w:t xml:space="preserve">linealmente y </w:t>
        </w:r>
        <w:r w:rsidR="00D651D1">
          <w:rPr>
            <w:lang w:val="es-ES"/>
          </w:rPr>
          <w:t>de manera equidistante en una vía. En ese caso, el orden de las estaciones es indiferente</w:t>
        </w:r>
        <w:r w:rsidR="002F748A">
          <w:rPr>
            <w:lang w:val="es-ES"/>
          </w:rPr>
          <w:t xml:space="preserve"> para la competencia</w:t>
        </w:r>
        <w:r w:rsidR="00D651D1">
          <w:rPr>
            <w:lang w:val="es-ES"/>
          </w:rPr>
          <w:t>. En cambio, si las estaciones pertenecen al mismo grupo, el orden importa</w:t>
        </w:r>
        <w:r w:rsidR="002F748A">
          <w:rPr>
            <w:lang w:val="es-ES"/>
          </w:rPr>
          <w:t xml:space="preserve"> puesto que estas estaciones toman decisiones en conjunto</w:t>
        </w:r>
        <w:r w:rsidR="00D651D1">
          <w:rPr>
            <w:lang w:val="es-ES"/>
          </w:rPr>
          <w:t xml:space="preserve"> y puede tener consecuencias en el poder de mercado ejercido. </w:t>
        </w:r>
        <w:r w:rsidR="002F748A">
          <w:rPr>
            <w:lang w:val="es-ES"/>
          </w:rPr>
          <w:t>Supongamos que ahora</w:t>
        </w:r>
        <w:r w:rsidR="00D651D1">
          <w:rPr>
            <w:lang w:val="es-ES"/>
          </w:rPr>
          <w:t xml:space="preserve"> solo existen dos grupos de estaciones, y la secuencia es A</w:t>
        </w:r>
        <w:r w:rsidR="00D651D1" w:rsidRPr="00D651D1">
          <w:rPr>
            <w:vertAlign w:val="subscript"/>
            <w:lang w:val="es-ES"/>
          </w:rPr>
          <w:t>1</w:t>
        </w:r>
        <w:r w:rsidR="00D651D1">
          <w:rPr>
            <w:lang w:val="es-ES"/>
          </w:rPr>
          <w:t xml:space="preserve"> – B</w:t>
        </w:r>
        <w:r w:rsidR="00D651D1" w:rsidRPr="00D651D1">
          <w:rPr>
            <w:vertAlign w:val="subscript"/>
            <w:lang w:val="es-ES"/>
          </w:rPr>
          <w:t>1</w:t>
        </w:r>
        <w:r w:rsidR="00D651D1">
          <w:rPr>
            <w:lang w:val="es-ES"/>
          </w:rPr>
          <w:t xml:space="preserve"> – A</w:t>
        </w:r>
        <w:r w:rsidR="00D651D1" w:rsidRPr="00D651D1">
          <w:rPr>
            <w:vertAlign w:val="subscript"/>
            <w:lang w:val="es-ES"/>
          </w:rPr>
          <w:t>2</w:t>
        </w:r>
        <w:r w:rsidR="00D651D1">
          <w:rPr>
            <w:lang w:val="es-ES"/>
          </w:rPr>
          <w:t xml:space="preserve"> – B</w:t>
        </w:r>
        <w:r w:rsidR="00D651D1" w:rsidRPr="00D651D1">
          <w:rPr>
            <w:vertAlign w:val="subscript"/>
            <w:lang w:val="es-ES"/>
          </w:rPr>
          <w:t>2</w:t>
        </w:r>
        <w:r w:rsidR="00D651D1">
          <w:rPr>
            <w:lang w:val="es-ES"/>
          </w:rPr>
          <w:t xml:space="preserve"> – A</w:t>
        </w:r>
        <w:r w:rsidR="00D651D1" w:rsidRPr="00D651D1">
          <w:rPr>
            <w:vertAlign w:val="subscript"/>
            <w:lang w:val="es-ES"/>
          </w:rPr>
          <w:t>3</w:t>
        </w:r>
        <w:r w:rsidR="00D651D1">
          <w:rPr>
            <w:lang w:val="es-ES"/>
          </w:rPr>
          <w:t>, la competencia será similar al caso con cinco estaciones independientes, ya que los vecinos directos de cada estación son rivales. Pero si ahora el agrupamiento es el siguiente: A</w:t>
        </w:r>
        <w:r w:rsidR="00D651D1" w:rsidRPr="00D651D1">
          <w:rPr>
            <w:vertAlign w:val="subscript"/>
            <w:lang w:val="es-ES"/>
          </w:rPr>
          <w:t>1</w:t>
        </w:r>
        <w:r w:rsidR="00D651D1">
          <w:rPr>
            <w:lang w:val="es-ES"/>
          </w:rPr>
          <w:t xml:space="preserve"> – A</w:t>
        </w:r>
        <w:r w:rsidR="00D651D1">
          <w:rPr>
            <w:vertAlign w:val="subscript"/>
            <w:lang w:val="es-ES"/>
          </w:rPr>
          <w:t>2</w:t>
        </w:r>
        <w:r w:rsidR="00D651D1">
          <w:rPr>
            <w:lang w:val="es-ES"/>
          </w:rPr>
          <w:t xml:space="preserve"> – A</w:t>
        </w:r>
        <w:r w:rsidR="00D651D1">
          <w:rPr>
            <w:vertAlign w:val="subscript"/>
            <w:lang w:val="es-ES"/>
          </w:rPr>
          <w:t>3</w:t>
        </w:r>
        <w:r w:rsidR="00D651D1">
          <w:rPr>
            <w:lang w:val="es-ES"/>
          </w:rPr>
          <w:t xml:space="preserve"> – B</w:t>
        </w:r>
        <w:r w:rsidR="00D651D1">
          <w:rPr>
            <w:vertAlign w:val="subscript"/>
            <w:lang w:val="es-ES"/>
          </w:rPr>
          <w:t>1</w:t>
        </w:r>
        <w:r w:rsidR="00D651D1">
          <w:rPr>
            <w:lang w:val="es-ES"/>
          </w:rPr>
          <w:t xml:space="preserve"> – B</w:t>
        </w:r>
        <w:r w:rsidR="00D651D1">
          <w:rPr>
            <w:vertAlign w:val="subscript"/>
            <w:lang w:val="es-ES"/>
          </w:rPr>
          <w:t>2</w:t>
        </w:r>
        <w:r w:rsidR="00D651D1">
          <w:rPr>
            <w:lang w:val="es-ES"/>
          </w:rPr>
          <w:t>, la competencia se verá sobre todo entre las estaciones A</w:t>
        </w:r>
        <w:r w:rsidR="00D651D1" w:rsidRPr="00D651D1">
          <w:rPr>
            <w:vertAlign w:val="subscript"/>
            <w:lang w:val="es-ES"/>
          </w:rPr>
          <w:t>3</w:t>
        </w:r>
        <w:r w:rsidR="00D651D1">
          <w:rPr>
            <w:lang w:val="es-ES"/>
          </w:rPr>
          <w:t xml:space="preserve"> y B</w:t>
        </w:r>
        <w:r w:rsidR="00D651D1" w:rsidRPr="00D651D1">
          <w:rPr>
            <w:vertAlign w:val="subscript"/>
            <w:lang w:val="es-ES"/>
          </w:rPr>
          <w:t>1</w:t>
        </w:r>
        <w:r w:rsidR="00D651D1">
          <w:rPr>
            <w:lang w:val="es-ES"/>
          </w:rPr>
          <w:t>. Como ahora hay estaciones que no compiten directamente, podríamos esperar que</w:t>
        </w:r>
        <w:r w:rsidR="002F748A">
          <w:rPr>
            <w:lang w:val="es-ES"/>
          </w:rPr>
          <w:t xml:space="preserve"> se alcance mayores precios de equilibrio</w:t>
        </w:r>
        <w:r w:rsidR="00D651D1">
          <w:rPr>
            <w:lang w:val="es-ES"/>
          </w:rPr>
          <w:t xml:space="preserve">. </w:t>
        </w:r>
      </w:ins>
    </w:p>
    <w:p w14:paraId="20DBCBDC" w14:textId="0BE3AEDE" w:rsidR="009878AC" w:rsidRDefault="00E61A74" w:rsidP="00D651D1">
      <w:pPr>
        <w:rPr>
          <w:ins w:id="1280" w:author="Diego Uriarte" w:date="2019-05-10T15:49:00Z"/>
        </w:rPr>
      </w:pPr>
      <w:ins w:id="1281" w:author="Diego Uriarte" w:date="2019-05-10T15:49:00Z">
        <w:r>
          <w:rPr>
            <w:lang w:val="es-ES"/>
          </w:rPr>
          <w:t>Para este trabajo</w:t>
        </w:r>
        <w:r w:rsidR="00FC7756">
          <w:rPr>
            <w:lang w:val="es-ES"/>
          </w:rPr>
          <w:t xml:space="preserve"> de investigación</w:t>
        </w:r>
        <w:r>
          <w:rPr>
            <w:lang w:val="es-ES"/>
          </w:rPr>
          <w:t xml:space="preserve">, se siguió la definición de agrupamiento espacial definida por </w:t>
        </w:r>
        <w:r w:rsidRPr="00FA2CF8">
          <w:t xml:space="preserve">Pennerstorfer y Weiss </w:t>
        </w:r>
        <w:r w:rsidRPr="00FA2CF8">
          <w:fldChar w:fldCharType="begin"/>
        </w:r>
      </w:ins>
      <w:ins w:id="1282" w:author="Diego Uriarte" w:date="2019-05-10T17:08:00Z">
        <w:r w:rsidR="00953183">
          <w:instrText xml:space="preserve"> ADDIN ZOTERO_ITEM CSL_CITATION {"citationID":"zWLTj2PQ","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effects.","URL":"http://www.sciencedirect.com/science/article/pii/S0166046213000409","DOI":"10.1016/j.regsciurbeco.2013.04.002","ISSN":"0166-0462","title-short":"Spatial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ins>
      <w:ins w:id="1283" w:author="Diego Uriarte" w:date="2019-05-10T15:49:00Z">
        <w:r w:rsidRPr="00FA2CF8">
          <w:fldChar w:fldCharType="separate"/>
        </w:r>
        <w:r w:rsidRPr="00FA2CF8">
          <w:rPr>
            <w:rFonts w:ascii="Times New Roman" w:hAnsi="Times New Roman"/>
          </w:rPr>
          <w:t>(2013)</w:t>
        </w:r>
        <w:r w:rsidRPr="00FA2CF8">
          <w:fldChar w:fldCharType="end"/>
        </w:r>
        <w:r>
          <w:t xml:space="preserve"> que es una extensión del modelo circular de Salop </w:t>
        </w:r>
        <w:r>
          <w:fldChar w:fldCharType="begin"/>
        </w:r>
      </w:ins>
      <w:ins w:id="1284" w:author="Diego Uriarte" w:date="2019-05-13T17:05:00Z">
        <w:r w:rsidR="0031702D">
          <w:instrText xml:space="preserve"> ADDIN ZOTERO_ITEM CSL_CITATION {"citationID":"NpAgtnuA","properties":{"formattedCitation":"(1979)","plainCitation":"(1979)","noteIndex":0},"citationItems":[{"id":1159,"uris":["http://zotero.org/groups/2269288/items/WRNDUP6K"],"uri":["http://zotero.org/groups/2269288/items/WRNDUP6K"],"itemData":{"id":1159,"type":"article-journal","title":"Monopolistic competition with outside goods","container-title":"Bell Journal of Economics","page":"141-156","volume":"10","issue":"1","author":[{"family":"Salop","given":"S.C."}],"issued":{"date-parts":[["1979"]]}},"suppress-author":true}],"schema":"https://github.com/citation-style-language/schema/raw/master/csl-citation.json"} </w:instrText>
        </w:r>
      </w:ins>
      <w:ins w:id="1285" w:author="Diego Uriarte" w:date="2019-05-10T15:49:00Z">
        <w:r>
          <w:fldChar w:fldCharType="separate"/>
        </w:r>
        <w:r w:rsidRPr="00E61A74">
          <w:rPr>
            <w:rFonts w:ascii="Times New Roman" w:hAnsi="Times New Roman"/>
          </w:rPr>
          <w:t>(1979)</w:t>
        </w:r>
        <w:r>
          <w:fldChar w:fldCharType="end"/>
        </w:r>
        <w:r>
          <w:t>. Los autores determinan clústeres de estaciones</w:t>
        </w:r>
        <w:r w:rsidR="009878AC">
          <w:t xml:space="preserve"> </w:t>
        </w:r>
        <w:r w:rsidR="002F748A">
          <w:t xml:space="preserve">vecinas </w:t>
        </w:r>
        <w:r w:rsidR="009878AC">
          <w:t xml:space="preserve">que son operadas por la misma firma </w:t>
        </w:r>
        <w:r w:rsidR="002F748A">
          <w:t xml:space="preserve">(misma razón social). </w:t>
        </w:r>
        <w:r w:rsidR="009878AC">
          <w:t xml:space="preserve">A su vez, se realiza la asunción que una estación compite directamente únicamente con las estaciones con las que comparte frontera. </w:t>
        </w:r>
      </w:ins>
    </w:p>
    <w:p w14:paraId="7ABCFC62" w14:textId="66F69774" w:rsidR="00160158" w:rsidRDefault="009878AC" w:rsidP="00D651D1">
      <w:pPr>
        <w:rPr>
          <w:ins w:id="1286" w:author="Diego Uriarte" w:date="2019-05-10T15:49:00Z"/>
        </w:rPr>
      </w:pPr>
      <w:ins w:id="1287" w:author="Diego Uriarte" w:date="2019-05-10T15:49:00Z">
        <w:r w:rsidRPr="007F1457">
          <w:rPr>
            <w:b/>
            <w:u w:val="single"/>
          </w:rPr>
          <w:t>Ejemplo de cálculo:</w:t>
        </w:r>
        <w:r>
          <w:t xml:space="preserve"> </w:t>
        </w:r>
        <w:r w:rsidR="002F748A">
          <w:t>Se realizará el cálculo para la estación de Primax (</w:t>
        </w:r>
        <m:oMath>
          <m:r>
            <w:rPr>
              <w:rFonts w:ascii="Cambria Math" w:hAnsi="Cambria Math"/>
            </w:rPr>
            <m:t>i</m:t>
          </m:r>
        </m:oMath>
        <w:r w:rsidR="002F748A">
          <w:t xml:space="preserve">) que se señala con borde rojo en el </w:t>
        </w:r>
        <w:r w:rsidR="002F748A">
          <w:fldChar w:fldCharType="begin"/>
        </w:r>
        <w:r w:rsidR="002F748A">
          <w:instrText xml:space="preserve"> REF _Ref8308077 \h </w:instrText>
        </w:r>
      </w:ins>
      <w:ins w:id="1288" w:author="Diego Uriarte" w:date="2019-05-10T15:49:00Z">
        <w:r w:rsidR="002F748A">
          <w:fldChar w:fldCharType="separate"/>
        </w:r>
        <w:r w:rsidR="002F748A">
          <w:t xml:space="preserve">Gráfico </w:t>
        </w:r>
        <w:r w:rsidR="002F748A">
          <w:rPr>
            <w:noProof/>
          </w:rPr>
          <w:t>6</w:t>
        </w:r>
        <w:r w:rsidR="002F748A">
          <w:fldChar w:fldCharType="end"/>
        </w:r>
        <w:r w:rsidR="002F748A">
          <w:t xml:space="preserve">. </w:t>
        </w:r>
        <w:r w:rsidR="0007438F">
          <w:t xml:space="preserve">Sea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60158">
          <w:t xml:space="preserve"> el número de estaciones con la </w:t>
        </w:r>
        <w:r w:rsidR="002F748A">
          <w:t xml:space="preserve">que </w:t>
        </w:r>
        <m:oMath>
          <m:r>
            <w:rPr>
              <w:rFonts w:ascii="Cambria Math" w:hAnsi="Cambria Math"/>
            </w:rPr>
            <m:t>i</m:t>
          </m:r>
        </m:oMath>
        <w:r w:rsidR="00160158">
          <w:t xml:space="preserve"> compite. </w:t>
        </w:r>
        <w:r w:rsidR="002F748A">
          <w:t>En este caso, c</w:t>
        </w:r>
        <w:r>
          <w:t>ompite directamente con cuatro estaciones</w:t>
        </w:r>
        <w:r w:rsidR="0007438F">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=4</m:t>
          </m:r>
        </m:oMath>
        <w:r>
          <w:t>.</w:t>
        </w:r>
        <w:r w:rsidR="00160158">
          <w:t xml:space="preserve"> En</w:t>
        </w:r>
        <w:r w:rsidR="002F748A">
          <w:t xml:space="preserve"> el mercado que define la estación </w:t>
        </w:r>
        <m:oMath>
          <m:r>
            <w:rPr>
              <w:rFonts w:ascii="Cambria Math" w:hAnsi="Cambria Math"/>
            </w:rPr>
            <m:t>i</m:t>
          </m:r>
        </m:oMath>
        <w:r w:rsidR="002F748A">
          <w:t xml:space="preserve">, </w:t>
        </w:r>
        <w:r w:rsidR="00160158">
          <w:t>existen cuatro grupos de estaciones</w:t>
        </w:r>
        <w:r w:rsidR="0007438F">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=4</m:t>
          </m:r>
        </m:oMath>
        <w:r w:rsidR="0007438F">
          <w:t xml:space="preserve">). Para cada grupo, denotamos como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oMath>
        <w:r w:rsidR="0007438F">
          <w:t xml:space="preserve"> al número de estaci</w:t>
        </w:r>
        <w:r w:rsidR="002F748A">
          <w:t>o</w:t>
        </w:r>
        <w:r w:rsidR="0007438F">
          <w:t>n</w:t>
        </w:r>
        <w:r w:rsidR="002F748A">
          <w:t>es en e</w:t>
        </w:r>
        <w:r w:rsidR="0007438F">
          <w:t xml:space="preserve">l grupo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07438F">
          <w:t>.</w:t>
        </w:r>
      </w:ins>
    </w:p>
    <w:p w14:paraId="188B8D56" w14:textId="0B2FB2D5" w:rsidR="00E61A74" w:rsidRDefault="00160158" w:rsidP="002F748A">
      <w:pPr>
        <w:pStyle w:val="Prrafodelista"/>
        <w:numPr>
          <w:ilvl w:val="0"/>
          <w:numId w:val="27"/>
        </w:numPr>
        <w:spacing w:after="120" w:line="240" w:lineRule="auto"/>
        <w:ind w:left="777" w:hanging="357"/>
        <w:contextualSpacing w:val="0"/>
        <w:rPr>
          <w:ins w:id="1289" w:author="Diego Uriarte" w:date="2019-05-10T15:49:00Z"/>
        </w:rPr>
      </w:pPr>
      <w:ins w:id="1290" w:author="Diego Uriarte" w:date="2019-05-10T15:49:00Z">
        <w:r>
          <w:t xml:space="preserve">Primax: </w:t>
        </w:r>
        <w:r w:rsidR="0007438F">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oMath>
        <w:r w:rsidR="007F1457">
          <w:t xml:space="preserve"> </w:t>
        </w:r>
        <w:r>
          <w:t>estación (la propia estación)</w:t>
        </w:r>
      </w:ins>
    </w:p>
    <w:p w14:paraId="3F6E0083" w14:textId="5D3BB82A" w:rsidR="00160158" w:rsidRDefault="00160158" w:rsidP="002F748A">
      <w:pPr>
        <w:pStyle w:val="Prrafodelista"/>
        <w:numPr>
          <w:ilvl w:val="0"/>
          <w:numId w:val="27"/>
        </w:numPr>
        <w:spacing w:after="120" w:line="240" w:lineRule="auto"/>
        <w:ind w:left="777" w:hanging="357"/>
        <w:contextualSpacing w:val="0"/>
        <w:rPr>
          <w:ins w:id="1291" w:author="Diego Uriarte" w:date="2019-05-10T15:49:00Z"/>
        </w:rPr>
      </w:pPr>
      <w:ins w:id="1292" w:author="Diego Uriarte" w:date="2019-05-10T15:49:00Z">
        <w:r>
          <w:t xml:space="preserve">Repsol: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=10</m:t>
          </m:r>
        </m:oMath>
        <w:r>
          <w:t xml:space="preserve"> estaciones</w:t>
        </w:r>
        <w:r w:rsidR="0007438F">
          <w:t xml:space="preserve">. A pesar que la estación Primax solo es vecina directa con dos estaciones Repsol, estas forman un grupo de diez estaciones vecinas entre sí que son operadas por Repsol Comercial. </w:t>
        </w:r>
      </w:ins>
    </w:p>
    <w:p w14:paraId="42F43E8D" w14:textId="37FB1B4B" w:rsidR="0007438F" w:rsidRDefault="0007438F" w:rsidP="002F748A">
      <w:pPr>
        <w:pStyle w:val="Prrafodelista"/>
        <w:numPr>
          <w:ilvl w:val="0"/>
          <w:numId w:val="27"/>
        </w:numPr>
        <w:spacing w:after="120" w:line="240" w:lineRule="auto"/>
        <w:ind w:left="777" w:hanging="357"/>
        <w:contextualSpacing w:val="0"/>
        <w:rPr>
          <w:ins w:id="1293" w:author="Diego Uriarte" w:date="2019-05-10T15:49:00Z"/>
        </w:rPr>
      </w:pPr>
      <w:ins w:id="1294" w:author="Diego Uriarte" w:date="2019-05-10T15:49:00Z">
        <w:r>
          <w:lastRenderedPageBreak/>
          <w:t>Clúster Independiente 1</w:t>
        </w:r>
        <w:r w:rsidR="00160158">
          <w:t>:</w:t>
        </w:r>
        <w:r w:rsidR="007F1457">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3</m:t>
                  </m:r>
                </m:sub>
              </m:sSub>
            </m:sub>
          </m:sSub>
          <m:r>
            <w:rPr>
              <w:rFonts w:ascii="Cambria Math" w:hAnsi="Cambria Math"/>
            </w:rPr>
            <m:t>=1</m:t>
          </m:r>
        </m:oMath>
        <w:r>
          <w:t xml:space="preserve"> estación</w:t>
        </w:r>
      </w:ins>
    </w:p>
    <w:p w14:paraId="3B5EE08E" w14:textId="35A5CCEB" w:rsidR="0007438F" w:rsidRDefault="0007438F" w:rsidP="002455A1">
      <w:pPr>
        <w:pStyle w:val="Prrafodelista"/>
        <w:numPr>
          <w:ilvl w:val="0"/>
          <w:numId w:val="27"/>
        </w:numPr>
        <w:spacing w:after="360" w:line="240" w:lineRule="auto"/>
        <w:ind w:left="777" w:hanging="357"/>
        <w:contextualSpacing w:val="0"/>
        <w:rPr>
          <w:ins w:id="1295" w:author="Diego Uriarte" w:date="2019-05-10T15:49:00Z"/>
        </w:rPr>
      </w:pPr>
      <w:ins w:id="1296" w:author="Diego Uriarte" w:date="2019-05-10T15:49:00Z">
        <w:r>
          <w:t xml:space="preserve">Clúster Independiente 2: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4</m:t>
                  </m:r>
                </m:sub>
              </m:sSub>
            </m:sub>
          </m:sSub>
          <m:r>
            <w:rPr>
              <w:rFonts w:ascii="Cambria Math" w:hAnsi="Cambria Math"/>
            </w:rPr>
            <m:t>=1</m:t>
          </m:r>
        </m:oMath>
        <w:r>
          <w:t xml:space="preserve"> estación</w:t>
        </w:r>
      </w:ins>
    </w:p>
    <w:p w14:paraId="5C74A2CD" w14:textId="4233E496" w:rsidR="00160158" w:rsidRDefault="0007438F" w:rsidP="0007438F">
      <w:pPr>
        <w:ind w:left="420"/>
        <w:rPr>
          <w:ins w:id="1297" w:author="Diego Uriarte" w:date="2019-05-10T15:49:00Z"/>
        </w:rPr>
      </w:pPr>
      <w:ins w:id="1298" w:author="Diego Uriarte" w:date="2019-05-10T15:49:00Z">
        <w:r>
          <w:t xml:space="preserve">Debemos tener en cuenta que el punto de interés es si las estaciones son operadas por una misma firma. En el caso de estaciones abanderadas, no son operadas por una misma firma, por lo que se consideran independientes de otras estaciones abanderadas de la misma marca. </w:t>
        </w:r>
      </w:ins>
    </w:p>
    <w:p w14:paraId="5BD524F5" w14:textId="16F9F86A" w:rsidR="007F1457" w:rsidRDefault="007F1457" w:rsidP="002455A1">
      <w:pPr>
        <w:spacing w:after="360"/>
        <w:ind w:left="420"/>
        <w:rPr>
          <w:ins w:id="1299" w:author="Diego Uriarte" w:date="2019-05-10T15:49:00Z"/>
        </w:rPr>
      </w:pPr>
      <w:ins w:id="1300" w:author="Diego Uriarte" w:date="2019-05-10T15:49:00Z">
        <w:r>
          <w:t xml:space="preserve">Finalmente, se calcula el agrupamiento espacial como </w:t>
        </w: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type m:val="lin"/>
              <m:ctrlPr>
                <w:rPr>
                  <w:rFonts w:ascii="Cambria Math" w:hAnsi="Cambria Math"/>
                  <w:i/>
                </w:rPr>
              </m:ctrlPr>
            </m:fPr>
            <m:num>
              <m:f>
                <m:fPr>
                  <m:ctrlPr>
                    <w:rPr>
                      <w:rFonts w:ascii="Cambria Math" w:hAnsi="Cambria Math"/>
                      <w:i/>
                    </w:rPr>
                  </m:ctrlPr>
                </m:fPr>
                <m:num>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sub>
                      </m:sSub>
                    </m:e>
                  </m:nary>
                </m:num>
                <m:den>
                  <m:sSub>
                    <m:sSubPr>
                      <m:ctrlPr>
                        <w:rPr>
                          <w:rFonts w:ascii="Cambria Math" w:hAnsi="Cambria Math"/>
                          <w:i/>
                        </w:rPr>
                      </m:ctrlPr>
                    </m:sSubPr>
                    <m:e>
                      <m:r>
                        <w:rPr>
                          <w:rFonts w:ascii="Cambria Math" w:hAnsi="Cambria Math"/>
                        </w:rPr>
                        <m:t>M</m:t>
                      </m:r>
                    </m:e>
                    <m:sub>
                      <m:r>
                        <w:rPr>
                          <w:rFonts w:ascii="Cambria Math" w:hAnsi="Cambria Math"/>
                        </w:rPr>
                        <m:t>i</m:t>
                      </m:r>
                    </m:sub>
                  </m:sSub>
                </m:den>
              </m:f>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oMath>
        <w:r>
          <w:t xml:space="preserve"> Para el caso del ejemplo, el resultado es:</w:t>
        </w:r>
      </w:ins>
    </w:p>
    <w:p w14:paraId="0EBBB541" w14:textId="5C4B4849" w:rsidR="007F1457" w:rsidRDefault="007F1457" w:rsidP="0007438F">
      <w:pPr>
        <w:ind w:left="420"/>
        <w:rPr>
          <w:ins w:id="1301" w:author="Diego Uriarte" w:date="2019-05-10T15:49:00Z"/>
        </w:rPr>
      </w:pPr>
      <m:oMathPara>
        <m:oMath>
          <m:r>
            <w:ins w:id="1302" w:author="Diego Uriarte" w:date="2019-05-10T15:49:00Z">
              <w:rPr>
                <w:rFonts w:ascii="Cambria Math" w:hAnsi="Cambria Math"/>
              </w:rPr>
              <m:t>S</m:t>
            </w:ins>
          </m:r>
          <m:sSub>
            <m:sSubPr>
              <m:ctrlPr>
                <w:ins w:id="1303" w:author="Diego Uriarte" w:date="2019-05-10T15:49:00Z">
                  <w:rPr>
                    <w:rFonts w:ascii="Cambria Math" w:hAnsi="Cambria Math"/>
                    <w:i/>
                  </w:rPr>
                </w:ins>
              </m:ctrlPr>
            </m:sSubPr>
            <m:e>
              <m:r>
                <w:ins w:id="1304" w:author="Diego Uriarte" w:date="2019-05-10T15:49:00Z">
                  <w:rPr>
                    <w:rFonts w:ascii="Cambria Math" w:hAnsi="Cambria Math"/>
                  </w:rPr>
                  <m:t>C</m:t>
                </w:ins>
              </m:r>
            </m:e>
            <m:sub>
              <m:r>
                <w:ins w:id="1305" w:author="Diego Uriarte" w:date="2019-05-10T15:49:00Z">
                  <w:rPr>
                    <w:rFonts w:ascii="Cambria Math" w:hAnsi="Cambria Math"/>
                  </w:rPr>
                  <m:t>i</m:t>
                </w:ins>
              </m:r>
            </m:sub>
          </m:sSub>
          <m:r>
            <w:ins w:id="1306" w:author="Diego Uriarte" w:date="2019-05-10T15:49:00Z">
              <w:rPr>
                <w:rFonts w:ascii="Cambria Math" w:hAnsi="Cambria Math"/>
              </w:rPr>
              <m:t>=</m:t>
            </w:ins>
          </m:r>
          <m:f>
            <m:fPr>
              <m:ctrlPr>
                <w:ins w:id="1307" w:author="Diego Uriarte" w:date="2019-05-10T15:49:00Z">
                  <w:rPr>
                    <w:rFonts w:ascii="Cambria Math" w:hAnsi="Cambria Math"/>
                    <w:i/>
                  </w:rPr>
                </w:ins>
              </m:ctrlPr>
            </m:fPr>
            <m:num>
              <m:f>
                <m:fPr>
                  <m:ctrlPr>
                    <w:ins w:id="1308" w:author="Diego Uriarte" w:date="2019-05-10T15:49:00Z">
                      <w:rPr>
                        <w:rFonts w:ascii="Cambria Math" w:hAnsi="Cambria Math"/>
                        <w:i/>
                      </w:rPr>
                    </w:ins>
                  </m:ctrlPr>
                </m:fPr>
                <m:num>
                  <m:r>
                    <w:ins w:id="1309" w:author="Diego Uriarte" w:date="2019-05-10T15:49:00Z">
                      <w:rPr>
                        <w:rFonts w:ascii="Cambria Math" w:hAnsi="Cambria Math"/>
                      </w:rPr>
                      <m:t>1+10+1+1</m:t>
                    </w:ins>
                  </m:r>
                </m:num>
                <m:den>
                  <m:r>
                    <w:ins w:id="1310" w:author="Diego Uriarte" w:date="2019-05-10T15:49:00Z">
                      <w:rPr>
                        <w:rFonts w:ascii="Cambria Math" w:hAnsi="Cambria Math"/>
                      </w:rPr>
                      <m:t>4</m:t>
                    </w:ins>
                  </m:r>
                </m:den>
              </m:f>
            </m:num>
            <m:den>
              <m:r>
                <w:ins w:id="1311" w:author="Diego Uriarte" w:date="2019-05-10T15:49:00Z">
                  <w:rPr>
                    <w:rFonts w:ascii="Cambria Math" w:hAnsi="Cambria Math"/>
                  </w:rPr>
                  <m:t>4</m:t>
                </w:ins>
              </m:r>
            </m:den>
          </m:f>
          <m:r>
            <w:ins w:id="1312" w:author="Diego Uriarte" w:date="2019-05-10T15:49:00Z">
              <w:rPr>
                <w:rFonts w:ascii="Cambria Math" w:hAnsi="Cambria Math"/>
              </w:rPr>
              <m:t>=0.8125</m:t>
            </w:ins>
          </m:r>
        </m:oMath>
      </m:oMathPara>
    </w:p>
    <w:p w14:paraId="229D55AE" w14:textId="504BEBA0" w:rsidR="002F748A" w:rsidRDefault="002F748A" w:rsidP="002F748A">
      <w:pPr>
        <w:pStyle w:val="Descripcin"/>
        <w:rPr>
          <w:ins w:id="1313" w:author="Diego Uriarte" w:date="2019-05-10T15:49:00Z"/>
        </w:rPr>
      </w:pPr>
      <w:bookmarkStart w:id="1314" w:name="_Ref8308077"/>
      <w:bookmarkStart w:id="1315" w:name="_Toc8395781"/>
      <w:ins w:id="1316" w:author="Diego Uriarte" w:date="2019-05-10T15:49:00Z">
        <w:r>
          <w:t xml:space="preserve">Gráfico </w:t>
        </w:r>
        <w:r>
          <w:fldChar w:fldCharType="begin"/>
        </w:r>
        <w:r>
          <w:instrText xml:space="preserve"> SEQ Gráfico \* ARABIC </w:instrText>
        </w:r>
        <w:r>
          <w:fldChar w:fldCharType="separate"/>
        </w:r>
      </w:ins>
      <w:ins w:id="1317" w:author="Diego Uriarte" w:date="2019-05-11T15:18:00Z">
        <w:r w:rsidR="00054043">
          <w:rPr>
            <w:noProof/>
          </w:rPr>
          <w:t>7</w:t>
        </w:r>
      </w:ins>
      <w:ins w:id="1318" w:author="Diego Uriarte" w:date="2019-05-10T15:49:00Z">
        <w:r>
          <w:fldChar w:fldCharType="end"/>
        </w:r>
        <w:bookmarkEnd w:id="1314"/>
        <w:r>
          <w:t xml:space="preserve">: </w:t>
        </w:r>
        <w:r w:rsidRPr="002F748A">
          <w:t>Clústeres</w:t>
        </w:r>
        <w:r>
          <w:t xml:space="preserve"> de estaciones para el distrito de San Isidro</w:t>
        </w:r>
        <w:bookmarkEnd w:id="1315"/>
      </w:ins>
    </w:p>
    <w:p w14:paraId="05A4ED56" w14:textId="093796BF" w:rsidR="00E61A74" w:rsidRDefault="002F748A" w:rsidP="002F748A">
      <w:pPr>
        <w:spacing w:after="0"/>
        <w:jc w:val="center"/>
        <w:rPr>
          <w:ins w:id="1319" w:author="Diego Uriarte" w:date="2019-05-10T15:49:00Z"/>
          <w:lang w:val="es-ES"/>
        </w:rPr>
      </w:pPr>
      <w:ins w:id="1320" w:author="Diego Uriarte" w:date="2019-05-10T15:49:00Z">
        <w:r w:rsidRPr="002F748A">
          <w:rPr>
            <w:noProof/>
            <w:lang w:val="en-US"/>
          </w:rPr>
          <w:drawing>
            <wp:inline distT="0" distB="0" distL="0" distR="0" wp14:anchorId="4486CA58" wp14:editId="6181BDF2">
              <wp:extent cx="2800350" cy="3422650"/>
              <wp:effectExtent l="0" t="0" r="0" b="6350"/>
              <wp:docPr id="72" name="Imagen 72" descr="E:\Dropbox\projects\maestria\masther-thesis\plot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ropbox\projects\maestria\masther-thesis\plots\Rplot0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3405" r="24726" b="6081"/>
                      <a:stretch/>
                    </pic:blipFill>
                    <pic:spPr bwMode="auto">
                      <a:xfrm>
                        <a:off x="0" y="0"/>
                        <a:ext cx="2800606" cy="3422963"/>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BF074D" w14:textId="3FC39955" w:rsidR="002F748A" w:rsidRDefault="002F748A" w:rsidP="002F748A">
      <w:pPr>
        <w:pStyle w:val="Fuente"/>
        <w:rPr>
          <w:ins w:id="1321" w:author="Diego Uriarte" w:date="2019-05-10T15:49:00Z"/>
          <w:lang w:val="es-ES"/>
        </w:rPr>
      </w:pPr>
      <w:ins w:id="1322" w:author="Diego Uriarte" w:date="2019-05-10T15:49:00Z">
        <w:r>
          <w:rPr>
            <w:lang w:val="es-ES"/>
          </w:rPr>
          <w:t>Fuente: Elaboración propia, 2019</w:t>
        </w:r>
      </w:ins>
    </w:p>
    <w:p w14:paraId="35222872" w14:textId="22444E28" w:rsidR="00A314E8" w:rsidRDefault="00A314E8" w:rsidP="00B97460">
      <w:pPr>
        <w:rPr>
          <w:lang w:val="es-ES"/>
        </w:rPr>
      </w:pPr>
      <w:r>
        <w:rPr>
          <w:lang w:val="es-ES"/>
        </w:rPr>
        <w:br w:type="page"/>
      </w:r>
    </w:p>
    <w:p w14:paraId="5863AF65" w14:textId="4311BC47" w:rsidR="005104A3" w:rsidRPr="00A815AC" w:rsidRDefault="005104A3" w:rsidP="00A314E8">
      <w:pPr>
        <w:pStyle w:val="Ttulo1"/>
        <w:numPr>
          <w:ilvl w:val="0"/>
          <w:numId w:val="0"/>
        </w:numPr>
        <w:rPr>
          <w:lang w:val="es-ES"/>
        </w:rPr>
      </w:pPr>
      <w:bookmarkStart w:id="1323" w:name="_Toc6348732"/>
      <w:r w:rsidRPr="00A815AC">
        <w:rPr>
          <w:lang w:val="es-ES"/>
        </w:rPr>
        <w:lastRenderedPageBreak/>
        <w:t>Bibliografía</w:t>
      </w:r>
      <w:bookmarkEnd w:id="1323"/>
    </w:p>
    <w:p w14:paraId="78351113" w14:textId="77777777" w:rsidR="0031702D" w:rsidRPr="0031702D" w:rsidRDefault="005104A3">
      <w:pPr>
        <w:pStyle w:val="Bibliografa"/>
        <w:rPr>
          <w:ins w:id="1324" w:author="Diego Uriarte" w:date="2019-05-13T17:05:00Z"/>
          <w:rFonts w:ascii="Times New Roman" w:hAnsi="Times New Roman"/>
          <w:lang w:val="en-US"/>
          <w:rPrChange w:id="1325" w:author="Diego Uriarte" w:date="2019-05-13T17:05:00Z">
            <w:rPr>
              <w:ins w:id="1326" w:author="Diego Uriarte" w:date="2019-05-13T17:05:00Z"/>
            </w:rPr>
          </w:rPrChange>
        </w:rPr>
        <w:pPrChange w:id="1327" w:author="Diego Uriarte" w:date="2019-05-13T17:05:00Z">
          <w:pPr>
            <w:widowControl w:val="0"/>
            <w:autoSpaceDE w:val="0"/>
            <w:autoSpaceDN w:val="0"/>
            <w:adjustRightInd w:val="0"/>
            <w:spacing w:after="0" w:line="240" w:lineRule="auto"/>
          </w:pPr>
        </w:pPrChange>
      </w:pPr>
      <w:r>
        <w:fldChar w:fldCharType="begin"/>
      </w:r>
      <w:r w:rsidR="00EF71D3" w:rsidRPr="00612E37">
        <w:rPr>
          <w:lang w:val="es-ES"/>
          <w:rPrChange w:id="1328" w:author="Diego Uriarte" w:date="2019-05-14T15:21:00Z">
            <w:rPr>
              <w:lang w:val="en-US"/>
            </w:rPr>
          </w:rPrChange>
        </w:rPr>
        <w:instrText xml:space="preserve"> ADDIN ZOTERO_BIBL {"uncited":[],"omitted":[],"custom":[]} CSL_BIBLIOGRAPHY </w:instrText>
      </w:r>
      <w:r>
        <w:fldChar w:fldCharType="separate"/>
      </w:r>
      <w:ins w:id="1329" w:author="Diego Uriarte" w:date="2019-05-13T17:05:00Z">
        <w:r w:rsidR="0031702D" w:rsidRPr="00612E37">
          <w:rPr>
            <w:rFonts w:ascii="Times New Roman" w:hAnsi="Times New Roman"/>
            <w:lang w:val="es-ES"/>
            <w:rPrChange w:id="1330" w:author="Diego Uriarte" w:date="2019-05-14T15:21:00Z">
              <w:rPr/>
            </w:rPrChange>
          </w:rPr>
          <w:t xml:space="preserve">Anselin, L., Bera, A. K., Florax, R., &amp; Yoon, M. J. (1996). </w:t>
        </w:r>
        <w:r w:rsidR="0031702D" w:rsidRPr="0031702D">
          <w:rPr>
            <w:rFonts w:ascii="Times New Roman" w:hAnsi="Times New Roman"/>
            <w:lang w:val="en-US"/>
            <w:rPrChange w:id="1331" w:author="Diego Uriarte" w:date="2019-05-13T17:05:00Z">
              <w:rPr/>
            </w:rPrChange>
          </w:rPr>
          <w:t xml:space="preserve">Simple diagnostic tests for spatial dependence. </w:t>
        </w:r>
        <w:r w:rsidR="0031702D" w:rsidRPr="0031702D">
          <w:rPr>
            <w:rFonts w:ascii="Times New Roman" w:hAnsi="Times New Roman"/>
            <w:i/>
            <w:iCs/>
            <w:lang w:val="en-US"/>
            <w:rPrChange w:id="1332" w:author="Diego Uriarte" w:date="2019-05-13T17:05:00Z">
              <w:rPr>
                <w:i/>
                <w:iCs/>
              </w:rPr>
            </w:rPrChange>
          </w:rPr>
          <w:t>Regional Science and Urban Economics</w:t>
        </w:r>
        <w:r w:rsidR="0031702D" w:rsidRPr="0031702D">
          <w:rPr>
            <w:rFonts w:ascii="Times New Roman" w:hAnsi="Times New Roman"/>
            <w:lang w:val="en-US"/>
            <w:rPrChange w:id="1333" w:author="Diego Uriarte" w:date="2019-05-13T17:05:00Z">
              <w:rPr/>
            </w:rPrChange>
          </w:rPr>
          <w:t xml:space="preserve">, </w:t>
        </w:r>
        <w:r w:rsidR="0031702D" w:rsidRPr="0031702D">
          <w:rPr>
            <w:rFonts w:ascii="Times New Roman" w:hAnsi="Times New Roman"/>
            <w:i/>
            <w:iCs/>
            <w:lang w:val="en-US"/>
            <w:rPrChange w:id="1334" w:author="Diego Uriarte" w:date="2019-05-13T17:05:00Z">
              <w:rPr>
                <w:i/>
                <w:iCs/>
              </w:rPr>
            </w:rPrChange>
          </w:rPr>
          <w:t>26</w:t>
        </w:r>
        <w:r w:rsidR="0031702D" w:rsidRPr="0031702D">
          <w:rPr>
            <w:rFonts w:ascii="Times New Roman" w:hAnsi="Times New Roman"/>
            <w:lang w:val="en-US"/>
            <w:rPrChange w:id="1335" w:author="Diego Uriarte" w:date="2019-05-13T17:05:00Z">
              <w:rPr/>
            </w:rPrChange>
          </w:rPr>
          <w:t>(1), 77-104. https://doi.org/10.1016/0166-0462(95)02111-6</w:t>
        </w:r>
      </w:ins>
    </w:p>
    <w:p w14:paraId="26DCFDA4" w14:textId="77777777" w:rsidR="0031702D" w:rsidRPr="0031702D" w:rsidRDefault="0031702D">
      <w:pPr>
        <w:pStyle w:val="Bibliografa"/>
        <w:rPr>
          <w:ins w:id="1336" w:author="Diego Uriarte" w:date="2019-05-13T17:05:00Z"/>
          <w:rFonts w:ascii="Times New Roman" w:hAnsi="Times New Roman"/>
          <w:lang w:val="en-US"/>
          <w:rPrChange w:id="1337" w:author="Diego Uriarte" w:date="2019-05-13T17:05:00Z">
            <w:rPr>
              <w:ins w:id="1338" w:author="Diego Uriarte" w:date="2019-05-13T17:05:00Z"/>
            </w:rPr>
          </w:rPrChange>
        </w:rPr>
        <w:pPrChange w:id="1339" w:author="Diego Uriarte" w:date="2019-05-13T17:05:00Z">
          <w:pPr>
            <w:widowControl w:val="0"/>
            <w:autoSpaceDE w:val="0"/>
            <w:autoSpaceDN w:val="0"/>
            <w:adjustRightInd w:val="0"/>
            <w:spacing w:after="0" w:line="240" w:lineRule="auto"/>
          </w:pPr>
        </w:pPrChange>
      </w:pPr>
      <w:ins w:id="1340" w:author="Diego Uriarte" w:date="2019-05-13T17:05:00Z">
        <w:r w:rsidRPr="0031702D">
          <w:rPr>
            <w:rFonts w:ascii="Times New Roman" w:hAnsi="Times New Roman"/>
            <w:lang w:val="en-US"/>
            <w:rPrChange w:id="1341" w:author="Diego Uriarte" w:date="2019-05-13T17:05:00Z">
              <w:rPr/>
            </w:rPrChange>
          </w:rPr>
          <w:t xml:space="preserve">Ashenfelter, O., &amp; Hosken, D. (2010). The effect of mergers on consumer prices: Evidence from five mergers on the enforcement margin. </w:t>
        </w:r>
        <w:r w:rsidRPr="0031702D">
          <w:rPr>
            <w:rFonts w:ascii="Times New Roman" w:hAnsi="Times New Roman"/>
            <w:i/>
            <w:iCs/>
            <w:lang w:val="en-US"/>
            <w:rPrChange w:id="1342" w:author="Diego Uriarte" w:date="2019-05-13T17:05:00Z">
              <w:rPr>
                <w:i/>
                <w:iCs/>
              </w:rPr>
            </w:rPrChange>
          </w:rPr>
          <w:t>The Journal of Law and Economics</w:t>
        </w:r>
        <w:r w:rsidRPr="0031702D">
          <w:rPr>
            <w:rFonts w:ascii="Times New Roman" w:hAnsi="Times New Roman"/>
            <w:lang w:val="en-US"/>
            <w:rPrChange w:id="1343" w:author="Diego Uriarte" w:date="2019-05-13T17:05:00Z">
              <w:rPr/>
            </w:rPrChange>
          </w:rPr>
          <w:t xml:space="preserve">, </w:t>
        </w:r>
        <w:r w:rsidRPr="0031702D">
          <w:rPr>
            <w:rFonts w:ascii="Times New Roman" w:hAnsi="Times New Roman"/>
            <w:i/>
            <w:iCs/>
            <w:lang w:val="en-US"/>
            <w:rPrChange w:id="1344" w:author="Diego Uriarte" w:date="2019-05-13T17:05:00Z">
              <w:rPr>
                <w:i/>
                <w:iCs/>
              </w:rPr>
            </w:rPrChange>
          </w:rPr>
          <w:t>53</w:t>
        </w:r>
        <w:r w:rsidRPr="0031702D">
          <w:rPr>
            <w:rFonts w:ascii="Times New Roman" w:hAnsi="Times New Roman"/>
            <w:lang w:val="en-US"/>
            <w:rPrChange w:id="1345" w:author="Diego Uriarte" w:date="2019-05-13T17:05:00Z">
              <w:rPr/>
            </w:rPrChange>
          </w:rPr>
          <w:t>(3), 417–466.</w:t>
        </w:r>
      </w:ins>
    </w:p>
    <w:p w14:paraId="06FB3A3F" w14:textId="77777777" w:rsidR="0031702D" w:rsidRPr="0031702D" w:rsidRDefault="0031702D">
      <w:pPr>
        <w:pStyle w:val="Bibliografa"/>
        <w:rPr>
          <w:ins w:id="1346" w:author="Diego Uriarte" w:date="2019-05-13T17:05:00Z"/>
          <w:rFonts w:ascii="Times New Roman" w:hAnsi="Times New Roman"/>
          <w:lang w:val="en-US"/>
          <w:rPrChange w:id="1347" w:author="Diego Uriarte" w:date="2019-05-13T17:05:00Z">
            <w:rPr>
              <w:ins w:id="1348" w:author="Diego Uriarte" w:date="2019-05-13T17:05:00Z"/>
            </w:rPr>
          </w:rPrChange>
        </w:rPr>
        <w:pPrChange w:id="1349" w:author="Diego Uriarte" w:date="2019-05-13T17:05:00Z">
          <w:pPr>
            <w:widowControl w:val="0"/>
            <w:autoSpaceDE w:val="0"/>
            <w:autoSpaceDN w:val="0"/>
            <w:adjustRightInd w:val="0"/>
            <w:spacing w:after="0" w:line="240" w:lineRule="auto"/>
          </w:pPr>
        </w:pPrChange>
      </w:pPr>
      <w:ins w:id="1350" w:author="Diego Uriarte" w:date="2019-05-13T17:05:00Z">
        <w:r w:rsidRPr="0031702D">
          <w:rPr>
            <w:rFonts w:ascii="Times New Roman" w:hAnsi="Times New Roman"/>
            <w:lang w:val="en-US"/>
            <w:rPrChange w:id="1351" w:author="Diego Uriarte" w:date="2019-05-13T17:05:00Z">
              <w:rPr/>
            </w:rPrChange>
          </w:rPr>
          <w:t xml:space="preserve">Aurazo Iglesias, J. G., &amp; Rojas Milla, P. C. (2018). </w:t>
        </w:r>
        <w:r w:rsidRPr="0031702D">
          <w:rPr>
            <w:rFonts w:ascii="Times New Roman" w:hAnsi="Times New Roman"/>
            <w:i/>
            <w:iCs/>
            <w:rPrChange w:id="1352" w:author="Diego Uriarte" w:date="2019-05-13T17:05:00Z">
              <w:rPr>
                <w:i/>
                <w:iCs/>
              </w:rPr>
            </w:rPrChange>
          </w:rPr>
          <w:t>Modelo de competencia espacial: una aplicación al mercado retail del GNV en el Perú</w:t>
        </w:r>
        <w:r w:rsidRPr="0031702D">
          <w:rPr>
            <w:rFonts w:ascii="Times New Roman" w:hAnsi="Times New Roman"/>
            <w:rPrChange w:id="1353" w:author="Diego Uriarte" w:date="2019-05-13T17:05:00Z">
              <w:rPr/>
            </w:rPrChange>
          </w:rPr>
          <w:t xml:space="preserve">. </w:t>
        </w:r>
        <w:r w:rsidRPr="0031702D">
          <w:rPr>
            <w:rFonts w:ascii="Times New Roman" w:hAnsi="Times New Roman"/>
            <w:lang w:val="en-US"/>
            <w:rPrChange w:id="1354" w:author="Diego Uriarte" w:date="2019-05-13T17:05:00Z">
              <w:rPr/>
            </w:rPrChange>
          </w:rPr>
          <w:t>Perú.</w:t>
        </w:r>
      </w:ins>
    </w:p>
    <w:p w14:paraId="6EF6492B" w14:textId="77777777" w:rsidR="0031702D" w:rsidRPr="0031702D" w:rsidRDefault="0031702D">
      <w:pPr>
        <w:pStyle w:val="Bibliografa"/>
        <w:rPr>
          <w:ins w:id="1355" w:author="Diego Uriarte" w:date="2019-05-13T17:05:00Z"/>
          <w:rFonts w:ascii="Times New Roman" w:hAnsi="Times New Roman"/>
          <w:lang w:val="en-US"/>
          <w:rPrChange w:id="1356" w:author="Diego Uriarte" w:date="2019-05-13T17:05:00Z">
            <w:rPr>
              <w:ins w:id="1357" w:author="Diego Uriarte" w:date="2019-05-13T17:05:00Z"/>
            </w:rPr>
          </w:rPrChange>
        </w:rPr>
        <w:pPrChange w:id="1358" w:author="Diego Uriarte" w:date="2019-05-13T17:05:00Z">
          <w:pPr>
            <w:widowControl w:val="0"/>
            <w:autoSpaceDE w:val="0"/>
            <w:autoSpaceDN w:val="0"/>
            <w:adjustRightInd w:val="0"/>
            <w:spacing w:after="0" w:line="240" w:lineRule="auto"/>
          </w:pPr>
        </w:pPrChange>
      </w:pPr>
      <w:ins w:id="1359" w:author="Diego Uriarte" w:date="2019-05-13T17:05:00Z">
        <w:r w:rsidRPr="0031702D">
          <w:rPr>
            <w:rFonts w:ascii="Times New Roman" w:hAnsi="Times New Roman"/>
            <w:lang w:val="en-US"/>
            <w:rPrChange w:id="1360" w:author="Diego Uriarte" w:date="2019-05-13T17:05:00Z">
              <w:rPr/>
            </w:rPrChange>
          </w:rPr>
          <w:t xml:space="preserve">Byrne, P. F. (2010). </w:t>
        </w:r>
        <w:r w:rsidRPr="0031702D">
          <w:rPr>
            <w:rFonts w:ascii="Times New Roman" w:hAnsi="Times New Roman"/>
            <w:i/>
            <w:iCs/>
            <w:lang w:val="en-US"/>
            <w:rPrChange w:id="1361" w:author="Diego Uriarte" w:date="2019-05-13T17:05:00Z">
              <w:rPr>
                <w:i/>
                <w:iCs/>
              </w:rPr>
            </w:rPrChange>
          </w:rPr>
          <w:t>Geographic Competition in the Retail Gasoline Market: Who are a gas station’s competitors?</w:t>
        </w:r>
        <w:r w:rsidRPr="0031702D">
          <w:rPr>
            <w:rFonts w:ascii="Times New Roman" w:hAnsi="Times New Roman"/>
            <w:lang w:val="en-US"/>
            <w:rPrChange w:id="1362" w:author="Diego Uriarte" w:date="2019-05-13T17:05:00Z">
              <w:rPr/>
            </w:rPrChange>
          </w:rPr>
          <w:t xml:space="preserve"> (2), 23.</w:t>
        </w:r>
      </w:ins>
    </w:p>
    <w:p w14:paraId="7961DEFE" w14:textId="77777777" w:rsidR="0031702D" w:rsidRPr="0031702D" w:rsidRDefault="0031702D">
      <w:pPr>
        <w:pStyle w:val="Bibliografa"/>
        <w:rPr>
          <w:ins w:id="1363" w:author="Diego Uriarte" w:date="2019-05-13T17:05:00Z"/>
          <w:rFonts w:ascii="Times New Roman" w:hAnsi="Times New Roman"/>
          <w:lang w:val="en-US"/>
          <w:rPrChange w:id="1364" w:author="Diego Uriarte" w:date="2019-05-13T17:05:00Z">
            <w:rPr>
              <w:ins w:id="1365" w:author="Diego Uriarte" w:date="2019-05-13T17:05:00Z"/>
            </w:rPr>
          </w:rPrChange>
        </w:rPr>
        <w:pPrChange w:id="1366" w:author="Diego Uriarte" w:date="2019-05-13T17:05:00Z">
          <w:pPr>
            <w:widowControl w:val="0"/>
            <w:autoSpaceDE w:val="0"/>
            <w:autoSpaceDN w:val="0"/>
            <w:adjustRightInd w:val="0"/>
            <w:spacing w:after="0" w:line="240" w:lineRule="auto"/>
          </w:pPr>
        </w:pPrChange>
      </w:pPr>
      <w:ins w:id="1367" w:author="Diego Uriarte" w:date="2019-05-13T17:05:00Z">
        <w:r w:rsidRPr="0031702D">
          <w:rPr>
            <w:rFonts w:ascii="Times New Roman" w:hAnsi="Times New Roman"/>
            <w:lang w:val="en-US"/>
            <w:rPrChange w:id="1368" w:author="Diego Uriarte" w:date="2019-05-13T17:05:00Z">
              <w:rPr/>
            </w:rPrChange>
          </w:rPr>
          <w:t xml:space="preserve">Chung, Y., &amp; Park, H. (2014). Analysis of Spatial Interaction Effect of Retail Gasoline Price in Seoul. </w:t>
        </w:r>
        <w:r w:rsidRPr="0031702D">
          <w:rPr>
            <w:rFonts w:ascii="Times New Roman" w:hAnsi="Times New Roman"/>
            <w:i/>
            <w:iCs/>
            <w:lang w:val="en-US"/>
            <w:rPrChange w:id="1369" w:author="Diego Uriarte" w:date="2019-05-13T17:05:00Z">
              <w:rPr>
                <w:i/>
                <w:iCs/>
              </w:rPr>
            </w:rPrChange>
          </w:rPr>
          <w:t>Korea and the World Economy</w:t>
        </w:r>
        <w:r w:rsidRPr="0031702D">
          <w:rPr>
            <w:rFonts w:ascii="Times New Roman" w:hAnsi="Times New Roman"/>
            <w:lang w:val="en-US"/>
            <w:rPrChange w:id="1370" w:author="Diego Uriarte" w:date="2019-05-13T17:05:00Z">
              <w:rPr/>
            </w:rPrChange>
          </w:rPr>
          <w:t xml:space="preserve">, </w:t>
        </w:r>
        <w:r w:rsidRPr="0031702D">
          <w:rPr>
            <w:rFonts w:ascii="Times New Roman" w:hAnsi="Times New Roman"/>
            <w:i/>
            <w:iCs/>
            <w:lang w:val="en-US"/>
            <w:rPrChange w:id="1371" w:author="Diego Uriarte" w:date="2019-05-13T17:05:00Z">
              <w:rPr>
                <w:i/>
                <w:iCs/>
              </w:rPr>
            </w:rPrChange>
          </w:rPr>
          <w:t>15</w:t>
        </w:r>
        <w:r w:rsidRPr="0031702D">
          <w:rPr>
            <w:rFonts w:ascii="Times New Roman" w:hAnsi="Times New Roman"/>
            <w:lang w:val="en-US"/>
            <w:rPrChange w:id="1372" w:author="Diego Uriarte" w:date="2019-05-13T17:05:00Z">
              <w:rPr/>
            </w:rPrChange>
          </w:rPr>
          <w:t>(2), 209–241.</w:t>
        </w:r>
      </w:ins>
    </w:p>
    <w:p w14:paraId="3AB4B787" w14:textId="77777777" w:rsidR="0031702D" w:rsidRPr="0031702D" w:rsidRDefault="0031702D">
      <w:pPr>
        <w:pStyle w:val="Bibliografa"/>
        <w:rPr>
          <w:ins w:id="1373" w:author="Diego Uriarte" w:date="2019-05-13T17:05:00Z"/>
          <w:rFonts w:ascii="Times New Roman" w:hAnsi="Times New Roman"/>
          <w:lang w:val="en-US"/>
          <w:rPrChange w:id="1374" w:author="Diego Uriarte" w:date="2019-05-13T17:05:00Z">
            <w:rPr>
              <w:ins w:id="1375" w:author="Diego Uriarte" w:date="2019-05-13T17:05:00Z"/>
            </w:rPr>
          </w:rPrChange>
        </w:rPr>
        <w:pPrChange w:id="1376" w:author="Diego Uriarte" w:date="2019-05-13T17:05:00Z">
          <w:pPr>
            <w:widowControl w:val="0"/>
            <w:autoSpaceDE w:val="0"/>
            <w:autoSpaceDN w:val="0"/>
            <w:adjustRightInd w:val="0"/>
            <w:spacing w:after="0" w:line="240" w:lineRule="auto"/>
          </w:pPr>
        </w:pPrChange>
      </w:pPr>
      <w:ins w:id="1377" w:author="Diego Uriarte" w:date="2019-05-13T17:05:00Z">
        <w:r w:rsidRPr="0031702D">
          <w:rPr>
            <w:rFonts w:ascii="Times New Roman" w:hAnsi="Times New Roman"/>
            <w:lang w:val="en-US"/>
            <w:rPrChange w:id="1378" w:author="Diego Uriarte" w:date="2019-05-13T17:05:00Z">
              <w:rPr/>
            </w:rPrChange>
          </w:rPr>
          <w:t xml:space="preserve">Clemenz, G., &amp; Gugler, K. (2006). Locational choice and price competition: some empirical results for the austrian retail gasoline market. </w:t>
        </w:r>
        <w:r w:rsidRPr="0031702D">
          <w:rPr>
            <w:rFonts w:ascii="Times New Roman" w:hAnsi="Times New Roman"/>
            <w:i/>
            <w:iCs/>
            <w:lang w:val="en-US"/>
            <w:rPrChange w:id="1379" w:author="Diego Uriarte" w:date="2019-05-13T17:05:00Z">
              <w:rPr>
                <w:i/>
                <w:iCs/>
              </w:rPr>
            </w:rPrChange>
          </w:rPr>
          <w:t>Empirical Economics</w:t>
        </w:r>
        <w:r w:rsidRPr="0031702D">
          <w:rPr>
            <w:rFonts w:ascii="Times New Roman" w:hAnsi="Times New Roman"/>
            <w:lang w:val="en-US"/>
            <w:rPrChange w:id="1380" w:author="Diego Uriarte" w:date="2019-05-13T17:05:00Z">
              <w:rPr/>
            </w:rPrChange>
          </w:rPr>
          <w:t xml:space="preserve">, </w:t>
        </w:r>
        <w:r w:rsidRPr="0031702D">
          <w:rPr>
            <w:rFonts w:ascii="Times New Roman" w:hAnsi="Times New Roman"/>
            <w:i/>
            <w:iCs/>
            <w:lang w:val="en-US"/>
            <w:rPrChange w:id="1381" w:author="Diego Uriarte" w:date="2019-05-13T17:05:00Z">
              <w:rPr>
                <w:i/>
                <w:iCs/>
              </w:rPr>
            </w:rPrChange>
          </w:rPr>
          <w:t>31</w:t>
        </w:r>
        <w:r w:rsidRPr="0031702D">
          <w:rPr>
            <w:rFonts w:ascii="Times New Roman" w:hAnsi="Times New Roman"/>
            <w:lang w:val="en-US"/>
            <w:rPrChange w:id="1382" w:author="Diego Uriarte" w:date="2019-05-13T17:05:00Z">
              <w:rPr/>
            </w:rPrChange>
          </w:rPr>
          <w:t>(2), 291-312. https://doi.org/10.1007/s00181-005-0016-7</w:t>
        </w:r>
      </w:ins>
    </w:p>
    <w:p w14:paraId="41F17642" w14:textId="77777777" w:rsidR="0031702D" w:rsidRPr="0031702D" w:rsidRDefault="0031702D">
      <w:pPr>
        <w:pStyle w:val="Bibliografa"/>
        <w:rPr>
          <w:ins w:id="1383" w:author="Diego Uriarte" w:date="2019-05-13T17:05:00Z"/>
          <w:rFonts w:ascii="Times New Roman" w:hAnsi="Times New Roman"/>
          <w:lang w:val="en-US"/>
          <w:rPrChange w:id="1384" w:author="Diego Uriarte" w:date="2019-05-13T17:05:00Z">
            <w:rPr>
              <w:ins w:id="1385" w:author="Diego Uriarte" w:date="2019-05-13T17:05:00Z"/>
            </w:rPr>
          </w:rPrChange>
        </w:rPr>
        <w:pPrChange w:id="1386" w:author="Diego Uriarte" w:date="2019-05-13T17:05:00Z">
          <w:pPr>
            <w:widowControl w:val="0"/>
            <w:autoSpaceDE w:val="0"/>
            <w:autoSpaceDN w:val="0"/>
            <w:adjustRightInd w:val="0"/>
            <w:spacing w:after="0" w:line="240" w:lineRule="auto"/>
          </w:pPr>
        </w:pPrChange>
      </w:pPr>
      <w:ins w:id="1387" w:author="Diego Uriarte" w:date="2019-05-13T17:05:00Z">
        <w:r w:rsidRPr="0031702D">
          <w:rPr>
            <w:rFonts w:ascii="Times New Roman" w:hAnsi="Times New Roman"/>
            <w:lang w:val="en-US"/>
            <w:rPrChange w:id="1388" w:author="Diego Uriarte" w:date="2019-05-13T17:05:00Z">
              <w:rPr/>
            </w:rPrChange>
          </w:rPr>
          <w:t xml:space="preserve">Dale, P. (2004). </w:t>
        </w:r>
        <w:r w:rsidRPr="0031702D">
          <w:rPr>
            <w:rFonts w:ascii="Times New Roman" w:hAnsi="Times New Roman"/>
            <w:i/>
            <w:iCs/>
            <w:lang w:val="en-US"/>
            <w:rPrChange w:id="1389" w:author="Diego Uriarte" w:date="2019-05-13T17:05:00Z">
              <w:rPr>
                <w:i/>
                <w:iCs/>
              </w:rPr>
            </w:rPrChange>
          </w:rPr>
          <w:t>Introduction to Mathematical Techniques used in GIS</w:t>
        </w:r>
        <w:r w:rsidRPr="0031702D">
          <w:rPr>
            <w:rFonts w:ascii="Times New Roman" w:hAnsi="Times New Roman"/>
            <w:lang w:val="en-US"/>
            <w:rPrChange w:id="1390" w:author="Diego Uriarte" w:date="2019-05-13T17:05:00Z">
              <w:rPr/>
            </w:rPrChange>
          </w:rPr>
          <w:t>. CRC Press.</w:t>
        </w:r>
      </w:ins>
    </w:p>
    <w:p w14:paraId="67528F00" w14:textId="77777777" w:rsidR="0031702D" w:rsidRPr="0031702D" w:rsidRDefault="0031702D">
      <w:pPr>
        <w:pStyle w:val="Bibliografa"/>
        <w:rPr>
          <w:ins w:id="1391" w:author="Diego Uriarte" w:date="2019-05-13T17:05:00Z"/>
          <w:rFonts w:ascii="Times New Roman" w:hAnsi="Times New Roman"/>
          <w:lang w:val="en-US"/>
          <w:rPrChange w:id="1392" w:author="Diego Uriarte" w:date="2019-05-13T17:05:00Z">
            <w:rPr>
              <w:ins w:id="1393" w:author="Diego Uriarte" w:date="2019-05-13T17:05:00Z"/>
            </w:rPr>
          </w:rPrChange>
        </w:rPr>
        <w:pPrChange w:id="1394" w:author="Diego Uriarte" w:date="2019-05-13T17:05:00Z">
          <w:pPr>
            <w:widowControl w:val="0"/>
            <w:autoSpaceDE w:val="0"/>
            <w:autoSpaceDN w:val="0"/>
            <w:adjustRightInd w:val="0"/>
            <w:spacing w:after="0" w:line="240" w:lineRule="auto"/>
          </w:pPr>
        </w:pPrChange>
      </w:pPr>
      <w:ins w:id="1395" w:author="Diego Uriarte" w:date="2019-05-13T17:05:00Z">
        <w:r w:rsidRPr="0031702D">
          <w:rPr>
            <w:rFonts w:ascii="Times New Roman" w:hAnsi="Times New Roman"/>
            <w:lang w:val="en-US"/>
            <w:rPrChange w:id="1396" w:author="Diego Uriarte" w:date="2019-05-13T17:05:00Z">
              <w:rPr/>
            </w:rPrChange>
          </w:rPr>
          <w:t xml:space="preserve">Elhorst, J. P. (2010). Applied Spatial Econometrics: Raising the Bar. </w:t>
        </w:r>
        <w:r w:rsidRPr="0031702D">
          <w:rPr>
            <w:rFonts w:ascii="Times New Roman" w:hAnsi="Times New Roman"/>
            <w:i/>
            <w:iCs/>
            <w:lang w:val="en-US"/>
            <w:rPrChange w:id="1397" w:author="Diego Uriarte" w:date="2019-05-13T17:05:00Z">
              <w:rPr>
                <w:i/>
                <w:iCs/>
              </w:rPr>
            </w:rPrChange>
          </w:rPr>
          <w:t>Spatial Economic Analysis</w:t>
        </w:r>
        <w:r w:rsidRPr="0031702D">
          <w:rPr>
            <w:rFonts w:ascii="Times New Roman" w:hAnsi="Times New Roman"/>
            <w:lang w:val="en-US"/>
            <w:rPrChange w:id="1398" w:author="Diego Uriarte" w:date="2019-05-13T17:05:00Z">
              <w:rPr/>
            </w:rPrChange>
          </w:rPr>
          <w:t xml:space="preserve">, </w:t>
        </w:r>
        <w:r w:rsidRPr="0031702D">
          <w:rPr>
            <w:rFonts w:ascii="Times New Roman" w:hAnsi="Times New Roman"/>
            <w:i/>
            <w:iCs/>
            <w:lang w:val="en-US"/>
            <w:rPrChange w:id="1399" w:author="Diego Uriarte" w:date="2019-05-13T17:05:00Z">
              <w:rPr>
                <w:i/>
                <w:iCs/>
              </w:rPr>
            </w:rPrChange>
          </w:rPr>
          <w:t>5</w:t>
        </w:r>
        <w:r w:rsidRPr="0031702D">
          <w:rPr>
            <w:rFonts w:ascii="Times New Roman" w:hAnsi="Times New Roman"/>
            <w:lang w:val="en-US"/>
            <w:rPrChange w:id="1400" w:author="Diego Uriarte" w:date="2019-05-13T17:05:00Z">
              <w:rPr/>
            </w:rPrChange>
          </w:rPr>
          <w:t>(1), 9-28. https://doi.org/10.1080/17421770903541772</w:t>
        </w:r>
      </w:ins>
    </w:p>
    <w:p w14:paraId="6544E8B6" w14:textId="77777777" w:rsidR="0031702D" w:rsidRPr="0031702D" w:rsidRDefault="0031702D">
      <w:pPr>
        <w:pStyle w:val="Bibliografa"/>
        <w:rPr>
          <w:ins w:id="1401" w:author="Diego Uriarte" w:date="2019-05-13T17:05:00Z"/>
          <w:rFonts w:ascii="Times New Roman" w:hAnsi="Times New Roman"/>
          <w:lang w:val="en-US"/>
          <w:rPrChange w:id="1402" w:author="Diego Uriarte" w:date="2019-05-13T17:05:00Z">
            <w:rPr>
              <w:ins w:id="1403" w:author="Diego Uriarte" w:date="2019-05-13T17:05:00Z"/>
            </w:rPr>
          </w:rPrChange>
        </w:rPr>
        <w:pPrChange w:id="1404" w:author="Diego Uriarte" w:date="2019-05-13T17:05:00Z">
          <w:pPr>
            <w:widowControl w:val="0"/>
            <w:autoSpaceDE w:val="0"/>
            <w:autoSpaceDN w:val="0"/>
            <w:adjustRightInd w:val="0"/>
            <w:spacing w:after="0" w:line="240" w:lineRule="auto"/>
          </w:pPr>
        </w:pPrChange>
      </w:pPr>
      <w:ins w:id="1405" w:author="Diego Uriarte" w:date="2019-05-13T17:05:00Z">
        <w:r w:rsidRPr="0031702D">
          <w:rPr>
            <w:rFonts w:ascii="Times New Roman" w:hAnsi="Times New Roman"/>
            <w:lang w:val="en-US"/>
            <w:rPrChange w:id="1406" w:author="Diego Uriarte" w:date="2019-05-13T17:05:00Z">
              <w:rPr/>
            </w:rPrChange>
          </w:rPr>
          <w:t xml:space="preserve">Elhorst, J. P. (2014). </w:t>
        </w:r>
        <w:r w:rsidRPr="0031702D">
          <w:rPr>
            <w:rFonts w:ascii="Times New Roman" w:hAnsi="Times New Roman"/>
            <w:i/>
            <w:iCs/>
            <w:lang w:val="en-US"/>
            <w:rPrChange w:id="1407" w:author="Diego Uriarte" w:date="2019-05-13T17:05:00Z">
              <w:rPr>
                <w:i/>
                <w:iCs/>
              </w:rPr>
            </w:rPrChange>
          </w:rPr>
          <w:t>Spatial econometrics: from cross-sectional data to spatial panels</w:t>
        </w:r>
        <w:r w:rsidRPr="0031702D">
          <w:rPr>
            <w:rFonts w:ascii="Times New Roman" w:hAnsi="Times New Roman"/>
            <w:lang w:val="en-US"/>
            <w:rPrChange w:id="1408" w:author="Diego Uriarte" w:date="2019-05-13T17:05:00Z">
              <w:rPr/>
            </w:rPrChange>
          </w:rPr>
          <w:t xml:space="preserve"> (Vol. 479). Springer.</w:t>
        </w:r>
      </w:ins>
    </w:p>
    <w:p w14:paraId="1FA075AC" w14:textId="77777777" w:rsidR="0031702D" w:rsidRPr="0031702D" w:rsidRDefault="0031702D">
      <w:pPr>
        <w:pStyle w:val="Bibliografa"/>
        <w:rPr>
          <w:ins w:id="1409" w:author="Diego Uriarte" w:date="2019-05-13T17:05:00Z"/>
          <w:rFonts w:ascii="Times New Roman" w:hAnsi="Times New Roman"/>
          <w:lang w:val="en-US"/>
          <w:rPrChange w:id="1410" w:author="Diego Uriarte" w:date="2019-05-13T17:05:00Z">
            <w:rPr>
              <w:ins w:id="1411" w:author="Diego Uriarte" w:date="2019-05-13T17:05:00Z"/>
            </w:rPr>
          </w:rPrChange>
        </w:rPr>
        <w:pPrChange w:id="1412" w:author="Diego Uriarte" w:date="2019-05-13T17:05:00Z">
          <w:pPr>
            <w:widowControl w:val="0"/>
            <w:autoSpaceDE w:val="0"/>
            <w:autoSpaceDN w:val="0"/>
            <w:adjustRightInd w:val="0"/>
            <w:spacing w:after="0" w:line="240" w:lineRule="auto"/>
          </w:pPr>
        </w:pPrChange>
      </w:pPr>
      <w:ins w:id="1413" w:author="Diego Uriarte" w:date="2019-05-13T17:05:00Z">
        <w:r w:rsidRPr="0031702D">
          <w:rPr>
            <w:rFonts w:ascii="Times New Roman" w:hAnsi="Times New Roman"/>
            <w:lang w:val="en-US"/>
            <w:rPrChange w:id="1414" w:author="Diego Uriarte" w:date="2019-05-13T17:05:00Z">
              <w:rPr/>
            </w:rPrChange>
          </w:rPr>
          <w:t xml:space="preserve">Fingleton, B., &amp; Le Gallo, J. (2008). Estimating spatial models with endogenous variables, a spatial lag and spatially dependent disturbances: finite sample properties. </w:t>
        </w:r>
        <w:r w:rsidRPr="0031702D">
          <w:rPr>
            <w:rFonts w:ascii="Times New Roman" w:hAnsi="Times New Roman"/>
            <w:i/>
            <w:iCs/>
            <w:lang w:val="en-US"/>
            <w:rPrChange w:id="1415" w:author="Diego Uriarte" w:date="2019-05-13T17:05:00Z">
              <w:rPr>
                <w:i/>
                <w:iCs/>
              </w:rPr>
            </w:rPrChange>
          </w:rPr>
          <w:t>Papers in Regional Science</w:t>
        </w:r>
        <w:r w:rsidRPr="0031702D">
          <w:rPr>
            <w:rFonts w:ascii="Times New Roman" w:hAnsi="Times New Roman"/>
            <w:lang w:val="en-US"/>
            <w:rPrChange w:id="1416" w:author="Diego Uriarte" w:date="2019-05-13T17:05:00Z">
              <w:rPr/>
            </w:rPrChange>
          </w:rPr>
          <w:t xml:space="preserve">, </w:t>
        </w:r>
        <w:r w:rsidRPr="0031702D">
          <w:rPr>
            <w:rFonts w:ascii="Times New Roman" w:hAnsi="Times New Roman"/>
            <w:i/>
            <w:iCs/>
            <w:lang w:val="en-US"/>
            <w:rPrChange w:id="1417" w:author="Diego Uriarte" w:date="2019-05-13T17:05:00Z">
              <w:rPr>
                <w:i/>
                <w:iCs/>
              </w:rPr>
            </w:rPrChange>
          </w:rPr>
          <w:t>87</w:t>
        </w:r>
        <w:r w:rsidRPr="0031702D">
          <w:rPr>
            <w:rFonts w:ascii="Times New Roman" w:hAnsi="Times New Roman"/>
            <w:lang w:val="en-US"/>
            <w:rPrChange w:id="1418" w:author="Diego Uriarte" w:date="2019-05-13T17:05:00Z">
              <w:rPr/>
            </w:rPrChange>
          </w:rPr>
          <w:t>(3), 319–339.</w:t>
        </w:r>
      </w:ins>
    </w:p>
    <w:p w14:paraId="69CEFC02" w14:textId="77777777" w:rsidR="0031702D" w:rsidRPr="0031702D" w:rsidRDefault="0031702D">
      <w:pPr>
        <w:pStyle w:val="Bibliografa"/>
        <w:rPr>
          <w:ins w:id="1419" w:author="Diego Uriarte" w:date="2019-05-13T17:05:00Z"/>
          <w:rFonts w:ascii="Times New Roman" w:hAnsi="Times New Roman"/>
          <w:lang w:val="en-US"/>
          <w:rPrChange w:id="1420" w:author="Diego Uriarte" w:date="2019-05-13T17:05:00Z">
            <w:rPr>
              <w:ins w:id="1421" w:author="Diego Uriarte" w:date="2019-05-13T17:05:00Z"/>
            </w:rPr>
          </w:rPrChange>
        </w:rPr>
        <w:pPrChange w:id="1422" w:author="Diego Uriarte" w:date="2019-05-13T17:05:00Z">
          <w:pPr>
            <w:widowControl w:val="0"/>
            <w:autoSpaceDE w:val="0"/>
            <w:autoSpaceDN w:val="0"/>
            <w:adjustRightInd w:val="0"/>
            <w:spacing w:after="0" w:line="240" w:lineRule="auto"/>
          </w:pPr>
        </w:pPrChange>
      </w:pPr>
      <w:ins w:id="1423" w:author="Diego Uriarte" w:date="2019-05-13T17:05:00Z">
        <w:r w:rsidRPr="0031702D">
          <w:rPr>
            <w:rFonts w:ascii="Times New Roman" w:hAnsi="Times New Roman"/>
            <w:lang w:val="en-US"/>
            <w:rPrChange w:id="1424" w:author="Diego Uriarte" w:date="2019-05-13T17:05:00Z">
              <w:rPr/>
            </w:rPrChange>
          </w:rPr>
          <w:t xml:space="preserve">Hastings, J. S. (2004). Vertical Relationships and Competition in Retail Gasoline Markets: Empirical Evidence from Contract Changes in Southern California. </w:t>
        </w:r>
        <w:r w:rsidRPr="0031702D">
          <w:rPr>
            <w:rFonts w:ascii="Times New Roman" w:hAnsi="Times New Roman"/>
            <w:i/>
            <w:iCs/>
            <w:lang w:val="en-US"/>
            <w:rPrChange w:id="1425" w:author="Diego Uriarte" w:date="2019-05-13T17:05:00Z">
              <w:rPr>
                <w:i/>
                <w:iCs/>
              </w:rPr>
            </w:rPrChange>
          </w:rPr>
          <w:t>The American Economic Review</w:t>
        </w:r>
        <w:r w:rsidRPr="0031702D">
          <w:rPr>
            <w:rFonts w:ascii="Times New Roman" w:hAnsi="Times New Roman"/>
            <w:lang w:val="en-US"/>
            <w:rPrChange w:id="1426" w:author="Diego Uriarte" w:date="2019-05-13T17:05:00Z">
              <w:rPr/>
            </w:rPrChange>
          </w:rPr>
          <w:t xml:space="preserve">, </w:t>
        </w:r>
        <w:r w:rsidRPr="0031702D">
          <w:rPr>
            <w:rFonts w:ascii="Times New Roman" w:hAnsi="Times New Roman"/>
            <w:i/>
            <w:iCs/>
            <w:lang w:val="en-US"/>
            <w:rPrChange w:id="1427" w:author="Diego Uriarte" w:date="2019-05-13T17:05:00Z">
              <w:rPr>
                <w:i/>
                <w:iCs/>
              </w:rPr>
            </w:rPrChange>
          </w:rPr>
          <w:t>94</w:t>
        </w:r>
        <w:r w:rsidRPr="0031702D">
          <w:rPr>
            <w:rFonts w:ascii="Times New Roman" w:hAnsi="Times New Roman"/>
            <w:lang w:val="en-US"/>
            <w:rPrChange w:id="1428" w:author="Diego Uriarte" w:date="2019-05-13T17:05:00Z">
              <w:rPr/>
            </w:rPrChange>
          </w:rPr>
          <w:t>(1), 317-328. Recuperado de https://www.jstor.org/stable/3592781</w:t>
        </w:r>
      </w:ins>
    </w:p>
    <w:p w14:paraId="44A6BF3A" w14:textId="77777777" w:rsidR="0031702D" w:rsidRPr="0031702D" w:rsidRDefault="0031702D">
      <w:pPr>
        <w:pStyle w:val="Bibliografa"/>
        <w:rPr>
          <w:ins w:id="1429" w:author="Diego Uriarte" w:date="2019-05-13T17:05:00Z"/>
          <w:rFonts w:ascii="Times New Roman" w:hAnsi="Times New Roman"/>
          <w:lang w:val="en-US"/>
          <w:rPrChange w:id="1430" w:author="Diego Uriarte" w:date="2019-05-13T17:05:00Z">
            <w:rPr>
              <w:ins w:id="1431" w:author="Diego Uriarte" w:date="2019-05-13T17:05:00Z"/>
            </w:rPr>
          </w:rPrChange>
        </w:rPr>
        <w:pPrChange w:id="1432" w:author="Diego Uriarte" w:date="2019-05-13T17:05:00Z">
          <w:pPr>
            <w:widowControl w:val="0"/>
            <w:autoSpaceDE w:val="0"/>
            <w:autoSpaceDN w:val="0"/>
            <w:adjustRightInd w:val="0"/>
            <w:spacing w:after="0" w:line="240" w:lineRule="auto"/>
          </w:pPr>
        </w:pPrChange>
      </w:pPr>
      <w:ins w:id="1433" w:author="Diego Uriarte" w:date="2019-05-13T17:05:00Z">
        <w:r w:rsidRPr="0031702D">
          <w:rPr>
            <w:rFonts w:ascii="Times New Roman" w:hAnsi="Times New Roman"/>
            <w:lang w:val="en-US"/>
            <w:rPrChange w:id="1434" w:author="Diego Uriarte" w:date="2019-05-13T17:05:00Z">
              <w:rPr/>
            </w:rPrChange>
          </w:rPr>
          <w:t xml:space="preserve">Hogg, S., Hurn, S., McDonald, S., &amp; Rambaldi, A. (2012). </w:t>
        </w:r>
        <w:r w:rsidRPr="0031702D">
          <w:rPr>
            <w:rFonts w:ascii="Times New Roman" w:hAnsi="Times New Roman"/>
            <w:i/>
            <w:iCs/>
            <w:lang w:val="en-US"/>
            <w:rPrChange w:id="1435" w:author="Diego Uriarte" w:date="2019-05-13T17:05:00Z">
              <w:rPr>
                <w:i/>
                <w:iCs/>
              </w:rPr>
            </w:rPrChange>
          </w:rPr>
          <w:t>A Spatial Econometric Analysis of the E</w:t>
        </w:r>
        <w:r w:rsidRPr="0031702D">
          <w:rPr>
            <w:rFonts w:ascii="Times New Roman" w:hAnsi="Times New Roman"/>
            <w:i/>
            <w:iCs/>
            <w:rPrChange w:id="1436" w:author="Diego Uriarte" w:date="2019-05-13T17:05:00Z">
              <w:rPr>
                <w:i/>
                <w:iCs/>
              </w:rPr>
            </w:rPrChange>
          </w:rPr>
          <w:t>ﬀ</w:t>
        </w:r>
        <w:r w:rsidRPr="0031702D">
          <w:rPr>
            <w:rFonts w:ascii="Times New Roman" w:hAnsi="Times New Roman"/>
            <w:i/>
            <w:iCs/>
            <w:lang w:val="en-US"/>
            <w:rPrChange w:id="1437" w:author="Diego Uriarte" w:date="2019-05-13T17:05:00Z">
              <w:rPr>
                <w:i/>
                <w:iCs/>
              </w:rPr>
            </w:rPrChange>
          </w:rPr>
          <w:t>ect of Vertical Restraints and Branding on Retail Gasoline Pricing</w:t>
        </w:r>
        <w:r w:rsidRPr="0031702D">
          <w:rPr>
            <w:rFonts w:ascii="Times New Roman" w:hAnsi="Times New Roman"/>
            <w:lang w:val="en-US"/>
            <w:rPrChange w:id="1438" w:author="Diego Uriarte" w:date="2019-05-13T17:05:00Z">
              <w:rPr/>
            </w:rPrChange>
          </w:rPr>
          <w:t xml:space="preserve"> (N.</w:t>
        </w:r>
        <w:r w:rsidRPr="0031702D">
          <w:rPr>
            <w:rFonts w:ascii="Times New Roman" w:hAnsi="Times New Roman"/>
            <w:vertAlign w:val="superscript"/>
            <w:lang w:val="en-US"/>
            <w:rPrChange w:id="1439" w:author="Diego Uriarte" w:date="2019-05-13T17:05:00Z">
              <w:rPr>
                <w:vertAlign w:val="superscript"/>
              </w:rPr>
            </w:rPrChange>
          </w:rPr>
          <w:t>o</w:t>
        </w:r>
        <w:r w:rsidRPr="0031702D">
          <w:rPr>
            <w:rFonts w:ascii="Times New Roman" w:hAnsi="Times New Roman"/>
            <w:lang w:val="en-US"/>
            <w:rPrChange w:id="1440" w:author="Diego Uriarte" w:date="2019-05-13T17:05:00Z">
              <w:rPr/>
            </w:rPrChange>
          </w:rPr>
          <w:t xml:space="preserve"> 86). National Centre for Econometric Research.</w:t>
        </w:r>
      </w:ins>
    </w:p>
    <w:p w14:paraId="4C03007E" w14:textId="77777777" w:rsidR="0031702D" w:rsidRPr="0031702D" w:rsidRDefault="0031702D">
      <w:pPr>
        <w:pStyle w:val="Bibliografa"/>
        <w:rPr>
          <w:ins w:id="1441" w:author="Diego Uriarte" w:date="2019-05-13T17:05:00Z"/>
          <w:rFonts w:ascii="Times New Roman" w:hAnsi="Times New Roman"/>
          <w:rPrChange w:id="1442" w:author="Diego Uriarte" w:date="2019-05-13T17:05:00Z">
            <w:rPr>
              <w:ins w:id="1443" w:author="Diego Uriarte" w:date="2019-05-13T17:05:00Z"/>
            </w:rPr>
          </w:rPrChange>
        </w:rPr>
        <w:pPrChange w:id="1444" w:author="Diego Uriarte" w:date="2019-05-13T17:05:00Z">
          <w:pPr>
            <w:widowControl w:val="0"/>
            <w:autoSpaceDE w:val="0"/>
            <w:autoSpaceDN w:val="0"/>
            <w:adjustRightInd w:val="0"/>
            <w:spacing w:after="0" w:line="240" w:lineRule="auto"/>
          </w:pPr>
        </w:pPrChange>
      </w:pPr>
      <w:ins w:id="1445" w:author="Diego Uriarte" w:date="2019-05-13T17:05:00Z">
        <w:r w:rsidRPr="0031702D">
          <w:rPr>
            <w:rFonts w:ascii="Times New Roman" w:hAnsi="Times New Roman"/>
            <w:lang w:val="en-US"/>
            <w:rPrChange w:id="1446" w:author="Diego Uriarte" w:date="2019-05-13T17:05:00Z">
              <w:rPr/>
            </w:rPrChange>
          </w:rPr>
          <w:t xml:space="preserve">Houde, J.-F. (2012). Spatial Differentiation and Vertical Mergers in Retail Markets for Gasoline. </w:t>
        </w:r>
        <w:r w:rsidRPr="0031702D">
          <w:rPr>
            <w:rFonts w:ascii="Times New Roman" w:hAnsi="Times New Roman"/>
            <w:i/>
            <w:iCs/>
            <w:rPrChange w:id="1447" w:author="Diego Uriarte" w:date="2019-05-13T17:05:00Z">
              <w:rPr>
                <w:i/>
                <w:iCs/>
              </w:rPr>
            </w:rPrChange>
          </w:rPr>
          <w:t>American Economic Review</w:t>
        </w:r>
        <w:r w:rsidRPr="0031702D">
          <w:rPr>
            <w:rFonts w:ascii="Times New Roman" w:hAnsi="Times New Roman"/>
            <w:rPrChange w:id="1448" w:author="Diego Uriarte" w:date="2019-05-13T17:05:00Z">
              <w:rPr/>
            </w:rPrChange>
          </w:rPr>
          <w:t xml:space="preserve">, </w:t>
        </w:r>
        <w:r w:rsidRPr="0031702D">
          <w:rPr>
            <w:rFonts w:ascii="Times New Roman" w:hAnsi="Times New Roman"/>
            <w:i/>
            <w:iCs/>
            <w:rPrChange w:id="1449" w:author="Diego Uriarte" w:date="2019-05-13T17:05:00Z">
              <w:rPr>
                <w:i/>
                <w:iCs/>
              </w:rPr>
            </w:rPrChange>
          </w:rPr>
          <w:t>102</w:t>
        </w:r>
        <w:r w:rsidRPr="0031702D">
          <w:rPr>
            <w:rFonts w:ascii="Times New Roman" w:hAnsi="Times New Roman"/>
            <w:rPrChange w:id="1450" w:author="Diego Uriarte" w:date="2019-05-13T17:05:00Z">
              <w:rPr/>
            </w:rPrChange>
          </w:rPr>
          <w:t>(5), 2147-2182. https://doi.org/10.1257/aer.102.5.2147</w:t>
        </w:r>
      </w:ins>
    </w:p>
    <w:p w14:paraId="2A36B53F" w14:textId="77777777" w:rsidR="0031702D" w:rsidRPr="0031702D" w:rsidRDefault="0031702D">
      <w:pPr>
        <w:pStyle w:val="Bibliografa"/>
        <w:rPr>
          <w:ins w:id="1451" w:author="Diego Uriarte" w:date="2019-05-13T17:05:00Z"/>
          <w:rFonts w:ascii="Times New Roman" w:hAnsi="Times New Roman"/>
          <w:rPrChange w:id="1452" w:author="Diego Uriarte" w:date="2019-05-13T17:05:00Z">
            <w:rPr>
              <w:ins w:id="1453" w:author="Diego Uriarte" w:date="2019-05-13T17:05:00Z"/>
            </w:rPr>
          </w:rPrChange>
        </w:rPr>
        <w:pPrChange w:id="1454" w:author="Diego Uriarte" w:date="2019-05-13T17:05:00Z">
          <w:pPr>
            <w:widowControl w:val="0"/>
            <w:autoSpaceDE w:val="0"/>
            <w:autoSpaceDN w:val="0"/>
            <w:adjustRightInd w:val="0"/>
            <w:spacing w:after="0" w:line="240" w:lineRule="auto"/>
          </w:pPr>
        </w:pPrChange>
      </w:pPr>
      <w:ins w:id="1455" w:author="Diego Uriarte" w:date="2019-05-13T17:05:00Z">
        <w:r w:rsidRPr="0031702D">
          <w:rPr>
            <w:rFonts w:ascii="Times New Roman" w:hAnsi="Times New Roman"/>
            <w:rPrChange w:id="1456" w:author="Diego Uriarte" w:date="2019-05-13T17:05:00Z">
              <w:rPr/>
            </w:rPrChange>
          </w:rPr>
          <w:t xml:space="preserve">La Rosa, L. (2018, febrero 19). Primax: la estrategia tras la adquisición de Pecsa. </w:t>
        </w:r>
        <w:r w:rsidRPr="0031702D">
          <w:rPr>
            <w:rFonts w:ascii="Times New Roman" w:hAnsi="Times New Roman"/>
            <w:i/>
            <w:iCs/>
            <w:rPrChange w:id="1457" w:author="Diego Uriarte" w:date="2019-05-13T17:05:00Z">
              <w:rPr>
                <w:i/>
                <w:iCs/>
              </w:rPr>
            </w:rPrChange>
          </w:rPr>
          <w:t>Semana Económica</w:t>
        </w:r>
        <w:r w:rsidRPr="0031702D">
          <w:rPr>
            <w:rFonts w:ascii="Times New Roman" w:hAnsi="Times New Roman"/>
            <w:rPrChange w:id="1458" w:author="Diego Uriarte" w:date="2019-05-13T17:05:00Z">
              <w:rPr/>
            </w:rPrChange>
          </w:rPr>
          <w:t>. Recuperado de http://semanaeconomica.com/article/sectores-y-empresas/energia/267687-primax-la-estrategia-tras-la-adquisicion-de-pecsa/</w:t>
        </w:r>
      </w:ins>
    </w:p>
    <w:p w14:paraId="0FD3F2B4" w14:textId="77777777" w:rsidR="0031702D" w:rsidRPr="0031702D" w:rsidRDefault="0031702D">
      <w:pPr>
        <w:pStyle w:val="Bibliografa"/>
        <w:rPr>
          <w:ins w:id="1459" w:author="Diego Uriarte" w:date="2019-05-13T17:05:00Z"/>
          <w:rFonts w:ascii="Times New Roman" w:hAnsi="Times New Roman"/>
          <w:lang w:val="en-US"/>
          <w:rPrChange w:id="1460" w:author="Diego Uriarte" w:date="2019-05-13T17:05:00Z">
            <w:rPr>
              <w:ins w:id="1461" w:author="Diego Uriarte" w:date="2019-05-13T17:05:00Z"/>
            </w:rPr>
          </w:rPrChange>
        </w:rPr>
        <w:pPrChange w:id="1462" w:author="Diego Uriarte" w:date="2019-05-13T17:05:00Z">
          <w:pPr>
            <w:widowControl w:val="0"/>
            <w:autoSpaceDE w:val="0"/>
            <w:autoSpaceDN w:val="0"/>
            <w:adjustRightInd w:val="0"/>
            <w:spacing w:after="0" w:line="240" w:lineRule="auto"/>
          </w:pPr>
        </w:pPrChange>
      </w:pPr>
      <w:ins w:id="1463" w:author="Diego Uriarte" w:date="2019-05-13T17:05:00Z">
        <w:r w:rsidRPr="0031702D">
          <w:rPr>
            <w:rFonts w:ascii="Times New Roman" w:hAnsi="Times New Roman"/>
            <w:lang w:val="fr-FR"/>
            <w:rPrChange w:id="1464" w:author="Diego Uriarte" w:date="2019-05-13T17:05:00Z">
              <w:rPr/>
            </w:rPrChange>
          </w:rPr>
          <w:t xml:space="preserve">LeSage, J., &amp; Pace, R. K. (2009). </w:t>
        </w:r>
        <w:r w:rsidRPr="0031702D">
          <w:rPr>
            <w:rFonts w:ascii="Times New Roman" w:hAnsi="Times New Roman"/>
            <w:i/>
            <w:iCs/>
            <w:lang w:val="en-US"/>
            <w:rPrChange w:id="1465" w:author="Diego Uriarte" w:date="2019-05-13T17:05:00Z">
              <w:rPr>
                <w:i/>
                <w:iCs/>
              </w:rPr>
            </w:rPrChange>
          </w:rPr>
          <w:t>Introduction to spatial econometrics</w:t>
        </w:r>
        <w:r w:rsidRPr="0031702D">
          <w:rPr>
            <w:rFonts w:ascii="Times New Roman" w:hAnsi="Times New Roman"/>
            <w:lang w:val="en-US"/>
            <w:rPrChange w:id="1466" w:author="Diego Uriarte" w:date="2019-05-13T17:05:00Z">
              <w:rPr/>
            </w:rPrChange>
          </w:rPr>
          <w:t>. Chapman and Hall/CRC.</w:t>
        </w:r>
      </w:ins>
    </w:p>
    <w:p w14:paraId="51129B70" w14:textId="77777777" w:rsidR="0031702D" w:rsidRPr="0031702D" w:rsidRDefault="0031702D">
      <w:pPr>
        <w:pStyle w:val="Bibliografa"/>
        <w:rPr>
          <w:ins w:id="1467" w:author="Diego Uriarte" w:date="2019-05-13T17:05:00Z"/>
          <w:rFonts w:ascii="Times New Roman" w:hAnsi="Times New Roman"/>
          <w:rPrChange w:id="1468" w:author="Diego Uriarte" w:date="2019-05-13T17:05:00Z">
            <w:rPr>
              <w:ins w:id="1469" w:author="Diego Uriarte" w:date="2019-05-13T17:05:00Z"/>
            </w:rPr>
          </w:rPrChange>
        </w:rPr>
        <w:pPrChange w:id="1470" w:author="Diego Uriarte" w:date="2019-05-13T17:05:00Z">
          <w:pPr>
            <w:widowControl w:val="0"/>
            <w:autoSpaceDE w:val="0"/>
            <w:autoSpaceDN w:val="0"/>
            <w:adjustRightInd w:val="0"/>
            <w:spacing w:after="0" w:line="240" w:lineRule="auto"/>
          </w:pPr>
        </w:pPrChange>
      </w:pPr>
      <w:ins w:id="1471" w:author="Diego Uriarte" w:date="2019-05-13T17:05:00Z">
        <w:r w:rsidRPr="0031702D">
          <w:rPr>
            <w:rFonts w:ascii="Times New Roman" w:hAnsi="Times New Roman"/>
            <w:lang w:val="en-US"/>
            <w:rPrChange w:id="1472" w:author="Diego Uriarte" w:date="2019-05-13T17:05:00Z">
              <w:rPr/>
            </w:rPrChange>
          </w:rPr>
          <w:t xml:space="preserve">Manski, C. F. (1993). Identification of endogenous social effects: The reflection problem. </w:t>
        </w:r>
        <w:r w:rsidRPr="0031702D">
          <w:rPr>
            <w:rFonts w:ascii="Times New Roman" w:hAnsi="Times New Roman"/>
            <w:i/>
            <w:iCs/>
            <w:rPrChange w:id="1473" w:author="Diego Uriarte" w:date="2019-05-13T17:05:00Z">
              <w:rPr>
                <w:i/>
                <w:iCs/>
              </w:rPr>
            </w:rPrChange>
          </w:rPr>
          <w:t>The review of economic studies</w:t>
        </w:r>
        <w:r w:rsidRPr="0031702D">
          <w:rPr>
            <w:rFonts w:ascii="Times New Roman" w:hAnsi="Times New Roman"/>
            <w:rPrChange w:id="1474" w:author="Diego Uriarte" w:date="2019-05-13T17:05:00Z">
              <w:rPr/>
            </w:rPrChange>
          </w:rPr>
          <w:t xml:space="preserve">, </w:t>
        </w:r>
        <w:r w:rsidRPr="0031702D">
          <w:rPr>
            <w:rFonts w:ascii="Times New Roman" w:hAnsi="Times New Roman"/>
            <w:i/>
            <w:iCs/>
            <w:rPrChange w:id="1475" w:author="Diego Uriarte" w:date="2019-05-13T17:05:00Z">
              <w:rPr>
                <w:i/>
                <w:iCs/>
              </w:rPr>
            </w:rPrChange>
          </w:rPr>
          <w:t>60</w:t>
        </w:r>
        <w:r w:rsidRPr="0031702D">
          <w:rPr>
            <w:rFonts w:ascii="Times New Roman" w:hAnsi="Times New Roman"/>
            <w:rPrChange w:id="1476" w:author="Diego Uriarte" w:date="2019-05-13T17:05:00Z">
              <w:rPr/>
            </w:rPrChange>
          </w:rPr>
          <w:t>(3), 531–542.</w:t>
        </w:r>
      </w:ins>
    </w:p>
    <w:p w14:paraId="51E1EC6E" w14:textId="77777777" w:rsidR="0031702D" w:rsidRPr="0031702D" w:rsidRDefault="0031702D">
      <w:pPr>
        <w:pStyle w:val="Bibliografa"/>
        <w:rPr>
          <w:ins w:id="1477" w:author="Diego Uriarte" w:date="2019-05-13T17:05:00Z"/>
          <w:rFonts w:ascii="Times New Roman" w:hAnsi="Times New Roman"/>
          <w:rPrChange w:id="1478" w:author="Diego Uriarte" w:date="2019-05-13T17:05:00Z">
            <w:rPr>
              <w:ins w:id="1479" w:author="Diego Uriarte" w:date="2019-05-13T17:05:00Z"/>
            </w:rPr>
          </w:rPrChange>
        </w:rPr>
        <w:pPrChange w:id="1480" w:author="Diego Uriarte" w:date="2019-05-13T17:05:00Z">
          <w:pPr>
            <w:widowControl w:val="0"/>
            <w:autoSpaceDE w:val="0"/>
            <w:autoSpaceDN w:val="0"/>
            <w:adjustRightInd w:val="0"/>
            <w:spacing w:after="0" w:line="240" w:lineRule="auto"/>
          </w:pPr>
        </w:pPrChange>
      </w:pPr>
      <w:ins w:id="1481" w:author="Diego Uriarte" w:date="2019-05-13T17:05:00Z">
        <w:r w:rsidRPr="0031702D">
          <w:rPr>
            <w:rFonts w:ascii="Times New Roman" w:hAnsi="Times New Roman"/>
            <w:rPrChange w:id="1482" w:author="Diego Uriarte" w:date="2019-05-13T17:05:00Z">
              <w:rPr/>
            </w:rPrChange>
          </w:rPr>
          <w:t xml:space="preserve">Organismo Supervisor de la Inversión en Energía y Minería. (2015). </w:t>
        </w:r>
        <w:r w:rsidRPr="0031702D">
          <w:rPr>
            <w:rFonts w:ascii="Times New Roman" w:hAnsi="Times New Roman"/>
            <w:i/>
            <w:iCs/>
            <w:rPrChange w:id="1483" w:author="Diego Uriarte" w:date="2019-05-13T17:05:00Z">
              <w:rPr>
                <w:i/>
                <w:iCs/>
              </w:rPr>
            </w:rPrChange>
          </w:rPr>
          <w:t>La industria de los hidrocarburos líquidos en el Perú: 20 años de aporte al desarrollo del país</w:t>
        </w:r>
        <w:r w:rsidRPr="0031702D">
          <w:rPr>
            <w:rFonts w:ascii="Times New Roman" w:hAnsi="Times New Roman"/>
            <w:rPrChange w:id="1484" w:author="Diego Uriarte" w:date="2019-05-13T17:05:00Z">
              <w:rPr/>
            </w:rPrChange>
          </w:rPr>
          <w:t>. Recuperado de http://www.osinergmin.gob.pe/seccion/centro_documental/Institucional/Estudios_Economicos/Libros/Libro-industria-hidrocarburos-liquidos-Peru.pdf</w:t>
        </w:r>
      </w:ins>
    </w:p>
    <w:p w14:paraId="63382282" w14:textId="77777777" w:rsidR="0031702D" w:rsidRPr="0031702D" w:rsidRDefault="0031702D">
      <w:pPr>
        <w:pStyle w:val="Bibliografa"/>
        <w:rPr>
          <w:ins w:id="1485" w:author="Diego Uriarte" w:date="2019-05-13T17:05:00Z"/>
          <w:rFonts w:ascii="Times New Roman" w:hAnsi="Times New Roman"/>
          <w:lang w:val="en-US"/>
          <w:rPrChange w:id="1486" w:author="Diego Uriarte" w:date="2019-05-13T17:05:00Z">
            <w:rPr>
              <w:ins w:id="1487" w:author="Diego Uriarte" w:date="2019-05-13T17:05:00Z"/>
            </w:rPr>
          </w:rPrChange>
        </w:rPr>
        <w:pPrChange w:id="1488" w:author="Diego Uriarte" w:date="2019-05-13T17:05:00Z">
          <w:pPr>
            <w:widowControl w:val="0"/>
            <w:autoSpaceDE w:val="0"/>
            <w:autoSpaceDN w:val="0"/>
            <w:adjustRightInd w:val="0"/>
            <w:spacing w:after="0" w:line="240" w:lineRule="auto"/>
          </w:pPr>
        </w:pPrChange>
      </w:pPr>
      <w:ins w:id="1489" w:author="Diego Uriarte" w:date="2019-05-13T17:05:00Z">
        <w:r w:rsidRPr="0031702D">
          <w:rPr>
            <w:rFonts w:ascii="Times New Roman" w:hAnsi="Times New Roman"/>
            <w:lang w:val="en-US"/>
            <w:rPrChange w:id="1490" w:author="Diego Uriarte" w:date="2019-05-13T17:05:00Z">
              <w:rPr/>
            </w:rPrChange>
          </w:rPr>
          <w:lastRenderedPageBreak/>
          <w:t xml:space="preserve">Pautler, P. A. (2003). Evidence on mergers and acquisitions. </w:t>
        </w:r>
        <w:r w:rsidRPr="0031702D">
          <w:rPr>
            <w:rFonts w:ascii="Times New Roman" w:hAnsi="Times New Roman"/>
            <w:i/>
            <w:iCs/>
            <w:lang w:val="en-US"/>
            <w:rPrChange w:id="1491" w:author="Diego Uriarte" w:date="2019-05-13T17:05:00Z">
              <w:rPr>
                <w:i/>
                <w:iCs/>
              </w:rPr>
            </w:rPrChange>
          </w:rPr>
          <w:t>Antitrust Bull.</w:t>
        </w:r>
        <w:r w:rsidRPr="0031702D">
          <w:rPr>
            <w:rFonts w:ascii="Times New Roman" w:hAnsi="Times New Roman"/>
            <w:lang w:val="en-US"/>
            <w:rPrChange w:id="1492" w:author="Diego Uriarte" w:date="2019-05-13T17:05:00Z">
              <w:rPr/>
            </w:rPrChange>
          </w:rPr>
          <w:t xml:space="preserve">, </w:t>
        </w:r>
        <w:r w:rsidRPr="0031702D">
          <w:rPr>
            <w:rFonts w:ascii="Times New Roman" w:hAnsi="Times New Roman"/>
            <w:i/>
            <w:iCs/>
            <w:lang w:val="en-US"/>
            <w:rPrChange w:id="1493" w:author="Diego Uriarte" w:date="2019-05-13T17:05:00Z">
              <w:rPr>
                <w:i/>
                <w:iCs/>
              </w:rPr>
            </w:rPrChange>
          </w:rPr>
          <w:t>48</w:t>
        </w:r>
        <w:r w:rsidRPr="0031702D">
          <w:rPr>
            <w:rFonts w:ascii="Times New Roman" w:hAnsi="Times New Roman"/>
            <w:lang w:val="en-US"/>
            <w:rPrChange w:id="1494" w:author="Diego Uriarte" w:date="2019-05-13T17:05:00Z">
              <w:rPr/>
            </w:rPrChange>
          </w:rPr>
          <w:t>, 119.</w:t>
        </w:r>
      </w:ins>
    </w:p>
    <w:p w14:paraId="7B90BA4D" w14:textId="77777777" w:rsidR="0031702D" w:rsidRPr="0031702D" w:rsidRDefault="0031702D">
      <w:pPr>
        <w:pStyle w:val="Bibliografa"/>
        <w:rPr>
          <w:ins w:id="1495" w:author="Diego Uriarte" w:date="2019-05-13T17:05:00Z"/>
          <w:rFonts w:ascii="Times New Roman" w:hAnsi="Times New Roman"/>
          <w:lang w:val="en-US"/>
          <w:rPrChange w:id="1496" w:author="Diego Uriarte" w:date="2019-05-13T17:05:00Z">
            <w:rPr>
              <w:ins w:id="1497" w:author="Diego Uriarte" w:date="2019-05-13T17:05:00Z"/>
            </w:rPr>
          </w:rPrChange>
        </w:rPr>
        <w:pPrChange w:id="1498" w:author="Diego Uriarte" w:date="2019-05-13T17:05:00Z">
          <w:pPr>
            <w:widowControl w:val="0"/>
            <w:autoSpaceDE w:val="0"/>
            <w:autoSpaceDN w:val="0"/>
            <w:adjustRightInd w:val="0"/>
            <w:spacing w:after="0" w:line="240" w:lineRule="auto"/>
          </w:pPr>
        </w:pPrChange>
      </w:pPr>
      <w:ins w:id="1499" w:author="Diego Uriarte" w:date="2019-05-13T17:05:00Z">
        <w:r w:rsidRPr="0031702D">
          <w:rPr>
            <w:rFonts w:ascii="Times New Roman" w:hAnsi="Times New Roman"/>
            <w:lang w:val="en-US"/>
            <w:rPrChange w:id="1500" w:author="Diego Uriarte" w:date="2019-05-13T17:05:00Z">
              <w:rPr/>
            </w:rPrChange>
          </w:rPr>
          <w:t xml:space="preserve">Pennerstorfer, D. (2009). Spatial price competition in retail gasoline markets: evidence from Austria. </w:t>
        </w:r>
        <w:r w:rsidRPr="0031702D">
          <w:rPr>
            <w:rFonts w:ascii="Times New Roman" w:hAnsi="Times New Roman"/>
            <w:i/>
            <w:iCs/>
            <w:lang w:val="en-US"/>
            <w:rPrChange w:id="1501" w:author="Diego Uriarte" w:date="2019-05-13T17:05:00Z">
              <w:rPr>
                <w:i/>
                <w:iCs/>
              </w:rPr>
            </w:rPrChange>
          </w:rPr>
          <w:t>The Annals of Regional Science</w:t>
        </w:r>
        <w:r w:rsidRPr="0031702D">
          <w:rPr>
            <w:rFonts w:ascii="Times New Roman" w:hAnsi="Times New Roman"/>
            <w:lang w:val="en-US"/>
            <w:rPrChange w:id="1502" w:author="Diego Uriarte" w:date="2019-05-13T17:05:00Z">
              <w:rPr/>
            </w:rPrChange>
          </w:rPr>
          <w:t xml:space="preserve">, </w:t>
        </w:r>
        <w:r w:rsidRPr="0031702D">
          <w:rPr>
            <w:rFonts w:ascii="Times New Roman" w:hAnsi="Times New Roman"/>
            <w:i/>
            <w:iCs/>
            <w:lang w:val="en-US"/>
            <w:rPrChange w:id="1503" w:author="Diego Uriarte" w:date="2019-05-13T17:05:00Z">
              <w:rPr>
                <w:i/>
                <w:iCs/>
              </w:rPr>
            </w:rPrChange>
          </w:rPr>
          <w:t>43</w:t>
        </w:r>
        <w:r w:rsidRPr="0031702D">
          <w:rPr>
            <w:rFonts w:ascii="Times New Roman" w:hAnsi="Times New Roman"/>
            <w:lang w:val="en-US"/>
            <w:rPrChange w:id="1504" w:author="Diego Uriarte" w:date="2019-05-13T17:05:00Z">
              <w:rPr/>
            </w:rPrChange>
          </w:rPr>
          <w:t>(1), 133-158. https://doi.org/10.1007/s00168-007-0206-7</w:t>
        </w:r>
      </w:ins>
    </w:p>
    <w:p w14:paraId="7A481D72" w14:textId="77777777" w:rsidR="0031702D" w:rsidRPr="0031702D" w:rsidRDefault="0031702D">
      <w:pPr>
        <w:pStyle w:val="Bibliografa"/>
        <w:rPr>
          <w:ins w:id="1505" w:author="Diego Uriarte" w:date="2019-05-13T17:05:00Z"/>
          <w:rFonts w:ascii="Times New Roman" w:hAnsi="Times New Roman"/>
          <w:lang w:val="en-US"/>
          <w:rPrChange w:id="1506" w:author="Diego Uriarte" w:date="2019-05-13T17:05:00Z">
            <w:rPr>
              <w:ins w:id="1507" w:author="Diego Uriarte" w:date="2019-05-13T17:05:00Z"/>
            </w:rPr>
          </w:rPrChange>
        </w:rPr>
        <w:pPrChange w:id="1508" w:author="Diego Uriarte" w:date="2019-05-13T17:05:00Z">
          <w:pPr>
            <w:widowControl w:val="0"/>
            <w:autoSpaceDE w:val="0"/>
            <w:autoSpaceDN w:val="0"/>
            <w:adjustRightInd w:val="0"/>
            <w:spacing w:after="0" w:line="240" w:lineRule="auto"/>
          </w:pPr>
        </w:pPrChange>
      </w:pPr>
      <w:ins w:id="1509" w:author="Diego Uriarte" w:date="2019-05-13T17:05:00Z">
        <w:r w:rsidRPr="0031702D">
          <w:rPr>
            <w:rFonts w:ascii="Times New Roman" w:hAnsi="Times New Roman"/>
            <w:lang w:val="en-US"/>
            <w:rPrChange w:id="1510" w:author="Diego Uriarte" w:date="2019-05-13T17:05:00Z">
              <w:rPr/>
            </w:rPrChange>
          </w:rPr>
          <w:t xml:space="preserve">Pennerstorfer, D., &amp; Weiss, C. (2013). Spatial clustering and market power: Evidence from the retail gasoline market. </w:t>
        </w:r>
        <w:r w:rsidRPr="0031702D">
          <w:rPr>
            <w:rFonts w:ascii="Times New Roman" w:hAnsi="Times New Roman"/>
            <w:i/>
            <w:iCs/>
            <w:lang w:val="en-US"/>
            <w:rPrChange w:id="1511" w:author="Diego Uriarte" w:date="2019-05-13T17:05:00Z">
              <w:rPr>
                <w:i/>
                <w:iCs/>
              </w:rPr>
            </w:rPrChange>
          </w:rPr>
          <w:t>Regional Science and Urban Economics</w:t>
        </w:r>
        <w:r w:rsidRPr="0031702D">
          <w:rPr>
            <w:rFonts w:ascii="Times New Roman" w:hAnsi="Times New Roman"/>
            <w:lang w:val="en-US"/>
            <w:rPrChange w:id="1512" w:author="Diego Uriarte" w:date="2019-05-13T17:05:00Z">
              <w:rPr/>
            </w:rPrChange>
          </w:rPr>
          <w:t xml:space="preserve">, </w:t>
        </w:r>
        <w:r w:rsidRPr="0031702D">
          <w:rPr>
            <w:rFonts w:ascii="Times New Roman" w:hAnsi="Times New Roman"/>
            <w:i/>
            <w:iCs/>
            <w:lang w:val="en-US"/>
            <w:rPrChange w:id="1513" w:author="Diego Uriarte" w:date="2019-05-13T17:05:00Z">
              <w:rPr>
                <w:i/>
                <w:iCs/>
              </w:rPr>
            </w:rPrChange>
          </w:rPr>
          <w:t>43</w:t>
        </w:r>
        <w:r w:rsidRPr="0031702D">
          <w:rPr>
            <w:rFonts w:ascii="Times New Roman" w:hAnsi="Times New Roman"/>
            <w:lang w:val="en-US"/>
            <w:rPrChange w:id="1514" w:author="Diego Uriarte" w:date="2019-05-13T17:05:00Z">
              <w:rPr/>
            </w:rPrChange>
          </w:rPr>
          <w:t>(4), 661-675. https://doi.org/10.1016/j.regsciurbeco.2013.04.002</w:t>
        </w:r>
      </w:ins>
    </w:p>
    <w:p w14:paraId="3B9E99D2" w14:textId="77777777" w:rsidR="0031702D" w:rsidRPr="0031702D" w:rsidRDefault="0031702D">
      <w:pPr>
        <w:pStyle w:val="Bibliografa"/>
        <w:rPr>
          <w:ins w:id="1515" w:author="Diego Uriarte" w:date="2019-05-13T17:05:00Z"/>
          <w:rFonts w:ascii="Times New Roman" w:hAnsi="Times New Roman"/>
          <w:lang w:val="en-US"/>
          <w:rPrChange w:id="1516" w:author="Diego Uriarte" w:date="2019-05-13T17:05:00Z">
            <w:rPr>
              <w:ins w:id="1517" w:author="Diego Uriarte" w:date="2019-05-13T17:05:00Z"/>
            </w:rPr>
          </w:rPrChange>
        </w:rPr>
        <w:pPrChange w:id="1518" w:author="Diego Uriarte" w:date="2019-05-13T17:05:00Z">
          <w:pPr>
            <w:widowControl w:val="0"/>
            <w:autoSpaceDE w:val="0"/>
            <w:autoSpaceDN w:val="0"/>
            <w:adjustRightInd w:val="0"/>
            <w:spacing w:after="0" w:line="240" w:lineRule="auto"/>
          </w:pPr>
        </w:pPrChange>
      </w:pPr>
      <w:ins w:id="1519" w:author="Diego Uriarte" w:date="2019-05-13T17:05:00Z">
        <w:r w:rsidRPr="0031702D">
          <w:rPr>
            <w:rFonts w:ascii="Times New Roman" w:hAnsi="Times New Roman"/>
            <w:lang w:val="en-US"/>
            <w:rPrChange w:id="1520" w:author="Diego Uriarte" w:date="2019-05-13T17:05:00Z">
              <w:rPr/>
            </w:rPrChange>
          </w:rPr>
          <w:t xml:space="preserve">Salop, S. C. (1979). Monopolistic competition with outside goods. </w:t>
        </w:r>
        <w:r w:rsidRPr="0031702D">
          <w:rPr>
            <w:rFonts w:ascii="Times New Roman" w:hAnsi="Times New Roman"/>
            <w:i/>
            <w:iCs/>
            <w:lang w:val="en-US"/>
            <w:rPrChange w:id="1521" w:author="Diego Uriarte" w:date="2019-05-13T17:05:00Z">
              <w:rPr>
                <w:i/>
                <w:iCs/>
              </w:rPr>
            </w:rPrChange>
          </w:rPr>
          <w:t>Bell Journal of Economics</w:t>
        </w:r>
        <w:r w:rsidRPr="0031702D">
          <w:rPr>
            <w:rFonts w:ascii="Times New Roman" w:hAnsi="Times New Roman"/>
            <w:lang w:val="en-US"/>
            <w:rPrChange w:id="1522" w:author="Diego Uriarte" w:date="2019-05-13T17:05:00Z">
              <w:rPr/>
            </w:rPrChange>
          </w:rPr>
          <w:t xml:space="preserve">, </w:t>
        </w:r>
        <w:r w:rsidRPr="0031702D">
          <w:rPr>
            <w:rFonts w:ascii="Times New Roman" w:hAnsi="Times New Roman"/>
            <w:i/>
            <w:iCs/>
            <w:lang w:val="en-US"/>
            <w:rPrChange w:id="1523" w:author="Diego Uriarte" w:date="2019-05-13T17:05:00Z">
              <w:rPr>
                <w:i/>
                <w:iCs/>
              </w:rPr>
            </w:rPrChange>
          </w:rPr>
          <w:t>10</w:t>
        </w:r>
        <w:r w:rsidRPr="0031702D">
          <w:rPr>
            <w:rFonts w:ascii="Times New Roman" w:hAnsi="Times New Roman"/>
            <w:lang w:val="en-US"/>
            <w:rPrChange w:id="1524" w:author="Diego Uriarte" w:date="2019-05-13T17:05:00Z">
              <w:rPr/>
            </w:rPrChange>
          </w:rPr>
          <w:t>(1), 141-156.</w:t>
        </w:r>
      </w:ins>
    </w:p>
    <w:p w14:paraId="4E7FED6C" w14:textId="77777777" w:rsidR="0031702D" w:rsidRPr="0031702D" w:rsidRDefault="0031702D">
      <w:pPr>
        <w:pStyle w:val="Bibliografa"/>
        <w:rPr>
          <w:ins w:id="1525" w:author="Diego Uriarte" w:date="2019-05-13T17:05:00Z"/>
          <w:rFonts w:ascii="Times New Roman" w:hAnsi="Times New Roman"/>
          <w:rPrChange w:id="1526" w:author="Diego Uriarte" w:date="2019-05-13T17:05:00Z">
            <w:rPr>
              <w:ins w:id="1527" w:author="Diego Uriarte" w:date="2019-05-13T17:05:00Z"/>
            </w:rPr>
          </w:rPrChange>
        </w:rPr>
        <w:pPrChange w:id="1528" w:author="Diego Uriarte" w:date="2019-05-13T17:05:00Z">
          <w:pPr>
            <w:widowControl w:val="0"/>
            <w:autoSpaceDE w:val="0"/>
            <w:autoSpaceDN w:val="0"/>
            <w:adjustRightInd w:val="0"/>
            <w:spacing w:after="0" w:line="240" w:lineRule="auto"/>
          </w:pPr>
        </w:pPrChange>
      </w:pPr>
      <w:ins w:id="1529" w:author="Diego Uriarte" w:date="2019-05-13T17:05:00Z">
        <w:r w:rsidRPr="0031702D">
          <w:rPr>
            <w:rFonts w:ascii="Times New Roman" w:hAnsi="Times New Roman"/>
            <w:lang w:val="en-US"/>
            <w:rPrChange w:id="1530" w:author="Diego Uriarte" w:date="2019-05-13T17:05:00Z">
              <w:rPr/>
            </w:rPrChange>
          </w:rPr>
          <w:t xml:space="preserve">Stakhovych, S., &amp; Bijmolt, T. H. (2009). Specification of spatial models: A simulation study on weights matrices. </w:t>
        </w:r>
        <w:r w:rsidRPr="0031702D">
          <w:rPr>
            <w:rFonts w:ascii="Times New Roman" w:hAnsi="Times New Roman"/>
            <w:i/>
            <w:iCs/>
            <w:rPrChange w:id="1531" w:author="Diego Uriarte" w:date="2019-05-13T17:05:00Z">
              <w:rPr>
                <w:i/>
                <w:iCs/>
              </w:rPr>
            </w:rPrChange>
          </w:rPr>
          <w:t>Papers in Regional Science</w:t>
        </w:r>
        <w:r w:rsidRPr="0031702D">
          <w:rPr>
            <w:rFonts w:ascii="Times New Roman" w:hAnsi="Times New Roman"/>
            <w:rPrChange w:id="1532" w:author="Diego Uriarte" w:date="2019-05-13T17:05:00Z">
              <w:rPr/>
            </w:rPrChange>
          </w:rPr>
          <w:t xml:space="preserve">, </w:t>
        </w:r>
        <w:r w:rsidRPr="0031702D">
          <w:rPr>
            <w:rFonts w:ascii="Times New Roman" w:hAnsi="Times New Roman"/>
            <w:i/>
            <w:iCs/>
            <w:rPrChange w:id="1533" w:author="Diego Uriarte" w:date="2019-05-13T17:05:00Z">
              <w:rPr>
                <w:i/>
                <w:iCs/>
              </w:rPr>
            </w:rPrChange>
          </w:rPr>
          <w:t>88</w:t>
        </w:r>
        <w:r w:rsidRPr="0031702D">
          <w:rPr>
            <w:rFonts w:ascii="Times New Roman" w:hAnsi="Times New Roman"/>
            <w:rPrChange w:id="1534" w:author="Diego Uriarte" w:date="2019-05-13T17:05:00Z">
              <w:rPr/>
            </w:rPrChange>
          </w:rPr>
          <w:t>(2), 389–408.</w:t>
        </w:r>
      </w:ins>
    </w:p>
    <w:p w14:paraId="20E531F8" w14:textId="1CC423CD" w:rsidR="00E61A74" w:rsidRPr="00E61A74" w:rsidDel="00953183" w:rsidRDefault="00E61A74" w:rsidP="00E61A74">
      <w:pPr>
        <w:pStyle w:val="Bibliografa"/>
        <w:rPr>
          <w:del w:id="1535" w:author="Diego Uriarte" w:date="2019-05-10T17:08:00Z"/>
          <w:rFonts w:ascii="Times New Roman" w:hAnsi="Times New Roman"/>
          <w:lang w:val="en-US"/>
        </w:rPr>
      </w:pPr>
      <w:del w:id="1536" w:author="Diego Uriarte" w:date="2019-05-10T17:08:00Z">
        <w:r w:rsidRPr="00B97460" w:rsidDel="00953183">
          <w:rPr>
            <w:rFonts w:ascii="Times New Roman" w:hAnsi="Times New Roman"/>
            <w:lang w:val="es-ES"/>
          </w:rPr>
          <w:delText xml:space="preserve">Alderighi, M., &amp; Baudino, M. (2015). </w:delText>
        </w:r>
        <w:r w:rsidRPr="00E61A74" w:rsidDel="00953183">
          <w:rPr>
            <w:rFonts w:ascii="Times New Roman" w:hAnsi="Times New Roman"/>
            <w:lang w:val="en-US"/>
          </w:rPr>
          <w:delText xml:space="preserve">The pricing behavior of Italian gas stations: Some evidence from the Cuneo retail fuel market. </w:delText>
        </w:r>
        <w:r w:rsidRPr="00E61A74" w:rsidDel="00953183">
          <w:rPr>
            <w:rFonts w:ascii="Times New Roman" w:hAnsi="Times New Roman"/>
            <w:i/>
            <w:iCs/>
            <w:lang w:val="en-US"/>
          </w:rPr>
          <w:delText>Energy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50</w:delText>
        </w:r>
        <w:r w:rsidRPr="00E61A74" w:rsidDel="00953183">
          <w:rPr>
            <w:rFonts w:ascii="Times New Roman" w:hAnsi="Times New Roman"/>
            <w:lang w:val="en-US"/>
          </w:rPr>
          <w:delText>, 33-46. https://doi.org/10.1016/j.eneco.2015.04.017</w:delText>
        </w:r>
      </w:del>
    </w:p>
    <w:p w14:paraId="13BAA939" w14:textId="1105A33E" w:rsidR="00E61A74" w:rsidRPr="00E61A74" w:rsidDel="00953183" w:rsidRDefault="00E61A74" w:rsidP="00E61A74">
      <w:pPr>
        <w:pStyle w:val="Bibliografa"/>
        <w:rPr>
          <w:del w:id="1537" w:author="Diego Uriarte" w:date="2019-05-10T17:08:00Z"/>
          <w:rFonts w:ascii="Times New Roman" w:hAnsi="Times New Roman"/>
          <w:lang w:val="en-US"/>
        </w:rPr>
      </w:pPr>
      <w:del w:id="1538" w:author="Diego Uriarte" w:date="2019-05-10T17:08:00Z">
        <w:r w:rsidRPr="00E61A74" w:rsidDel="00953183">
          <w:rPr>
            <w:rFonts w:ascii="Times New Roman" w:hAnsi="Times New Roman"/>
            <w:lang w:val="en-US"/>
          </w:rPr>
          <w:delText xml:space="preserve">Anselin, L. (2013). </w:delText>
        </w:r>
        <w:r w:rsidRPr="00E61A74" w:rsidDel="00953183">
          <w:rPr>
            <w:rFonts w:ascii="Times New Roman" w:hAnsi="Times New Roman"/>
            <w:i/>
            <w:iCs/>
            <w:lang w:val="en-US"/>
          </w:rPr>
          <w:delText>Spatial econometrics: methods and models</w:delText>
        </w:r>
        <w:r w:rsidRPr="00E61A74" w:rsidDel="00953183">
          <w:rPr>
            <w:rFonts w:ascii="Times New Roman" w:hAnsi="Times New Roman"/>
            <w:lang w:val="en-US"/>
          </w:rPr>
          <w:delText xml:space="preserve"> (Vol. 4). Springer Science &amp; Business Media.</w:delText>
        </w:r>
      </w:del>
    </w:p>
    <w:p w14:paraId="7AFAB709" w14:textId="142839F9" w:rsidR="00E61A74" w:rsidRPr="00E61A74" w:rsidDel="00953183" w:rsidRDefault="00E61A74" w:rsidP="00E61A74">
      <w:pPr>
        <w:pStyle w:val="Bibliografa"/>
        <w:rPr>
          <w:del w:id="1539" w:author="Diego Uriarte" w:date="2019-05-10T17:08:00Z"/>
          <w:rFonts w:ascii="Times New Roman" w:hAnsi="Times New Roman"/>
        </w:rPr>
      </w:pPr>
      <w:del w:id="1540" w:author="Diego Uriarte" w:date="2019-05-10T17:08:00Z">
        <w:r w:rsidRPr="00E61A74" w:rsidDel="00953183">
          <w:rPr>
            <w:rFonts w:ascii="Times New Roman" w:hAnsi="Times New Roman"/>
            <w:lang w:val="en-US"/>
          </w:rPr>
          <w:delText xml:space="preserve">Anselin, L., Bera, A. K., Florax, R., &amp; Yoon, M. J. (1996). Simple diagnostic tests for spatial dependence. </w:delText>
        </w:r>
        <w:r w:rsidRPr="00E61A74" w:rsidDel="00953183">
          <w:rPr>
            <w:rFonts w:ascii="Times New Roman" w:hAnsi="Times New Roman"/>
            <w:i/>
            <w:iCs/>
          </w:rPr>
          <w:delText>Regional Science and Urban Economics</w:delText>
        </w:r>
        <w:r w:rsidRPr="00E61A74" w:rsidDel="00953183">
          <w:rPr>
            <w:rFonts w:ascii="Times New Roman" w:hAnsi="Times New Roman"/>
          </w:rPr>
          <w:delText xml:space="preserve">, </w:delText>
        </w:r>
        <w:r w:rsidRPr="00E61A74" w:rsidDel="00953183">
          <w:rPr>
            <w:rFonts w:ascii="Times New Roman" w:hAnsi="Times New Roman"/>
            <w:i/>
            <w:iCs/>
          </w:rPr>
          <w:delText>26</w:delText>
        </w:r>
        <w:r w:rsidRPr="00E61A74" w:rsidDel="00953183">
          <w:rPr>
            <w:rFonts w:ascii="Times New Roman" w:hAnsi="Times New Roman"/>
          </w:rPr>
          <w:delText>(1), 77-104. https://doi.org/10.1016/0166-0462(95)02111-6</w:delText>
        </w:r>
      </w:del>
    </w:p>
    <w:p w14:paraId="7F4CD179" w14:textId="5A5F22D4" w:rsidR="00E61A74" w:rsidRPr="00E61A74" w:rsidDel="00953183" w:rsidRDefault="00E61A74" w:rsidP="00E61A74">
      <w:pPr>
        <w:pStyle w:val="Bibliografa"/>
        <w:rPr>
          <w:del w:id="1541" w:author="Diego Uriarte" w:date="2019-05-10T17:08:00Z"/>
          <w:rFonts w:ascii="Times New Roman" w:hAnsi="Times New Roman"/>
          <w:lang w:val="en-US"/>
        </w:rPr>
      </w:pPr>
      <w:del w:id="1542" w:author="Diego Uriarte" w:date="2019-05-10T17:08:00Z">
        <w:r w:rsidRPr="00E61A74" w:rsidDel="00953183">
          <w:rPr>
            <w:rFonts w:ascii="Times New Roman" w:hAnsi="Times New Roman"/>
          </w:rPr>
          <w:delText xml:space="preserve">Aurazo Iglesias, J. G., &amp; Rojas Milla, P. C. (2018). </w:delText>
        </w:r>
        <w:r w:rsidRPr="00E61A74" w:rsidDel="00953183">
          <w:rPr>
            <w:rFonts w:ascii="Times New Roman" w:hAnsi="Times New Roman"/>
            <w:i/>
            <w:iCs/>
          </w:rPr>
          <w:delText>Modelo de competencia espacial: una aplicación al mercado retail del GNV en el Perú</w:delText>
        </w:r>
        <w:r w:rsidRPr="00E61A74" w:rsidDel="00953183">
          <w:rPr>
            <w:rFonts w:ascii="Times New Roman" w:hAnsi="Times New Roman"/>
          </w:rPr>
          <w:delText xml:space="preserve">. </w:delText>
        </w:r>
        <w:r w:rsidRPr="00E61A74" w:rsidDel="00953183">
          <w:rPr>
            <w:rFonts w:ascii="Times New Roman" w:hAnsi="Times New Roman"/>
            <w:lang w:val="en-US"/>
          </w:rPr>
          <w:delText>Perú.</w:delText>
        </w:r>
      </w:del>
    </w:p>
    <w:p w14:paraId="410CFCE1" w14:textId="42DA4019" w:rsidR="00E61A74" w:rsidRPr="00E61A74" w:rsidDel="00953183" w:rsidRDefault="00E61A74" w:rsidP="00E61A74">
      <w:pPr>
        <w:pStyle w:val="Bibliografa"/>
        <w:rPr>
          <w:del w:id="1543" w:author="Diego Uriarte" w:date="2019-05-10T17:08:00Z"/>
          <w:rFonts w:ascii="Times New Roman" w:hAnsi="Times New Roman"/>
          <w:lang w:val="en-US"/>
        </w:rPr>
      </w:pPr>
      <w:del w:id="1544" w:author="Diego Uriarte" w:date="2019-05-10T17:08:00Z">
        <w:r w:rsidRPr="00E61A74" w:rsidDel="00953183">
          <w:rPr>
            <w:rFonts w:ascii="Times New Roman" w:hAnsi="Times New Roman"/>
            <w:lang w:val="en-US"/>
          </w:rPr>
          <w:delText xml:space="preserve">Byrne, P. F. (2010). </w:delText>
        </w:r>
        <w:r w:rsidRPr="00E61A74" w:rsidDel="00953183">
          <w:rPr>
            <w:rFonts w:ascii="Times New Roman" w:hAnsi="Times New Roman"/>
            <w:i/>
            <w:iCs/>
            <w:lang w:val="en-US"/>
          </w:rPr>
          <w:delText>Geographic Competition in the Retail Gasoline Market: Who are a gas station’s competitors?</w:delText>
        </w:r>
        <w:r w:rsidRPr="00E61A74" w:rsidDel="00953183">
          <w:rPr>
            <w:rFonts w:ascii="Times New Roman" w:hAnsi="Times New Roman"/>
            <w:lang w:val="en-US"/>
          </w:rPr>
          <w:delText xml:space="preserve"> (2), 23.</w:delText>
        </w:r>
      </w:del>
    </w:p>
    <w:p w14:paraId="2A4E0933" w14:textId="6EDDC5A4" w:rsidR="00E61A74" w:rsidRPr="00E61A74" w:rsidDel="00953183" w:rsidRDefault="00E61A74" w:rsidP="00E61A74">
      <w:pPr>
        <w:pStyle w:val="Bibliografa"/>
        <w:rPr>
          <w:del w:id="1545" w:author="Diego Uriarte" w:date="2019-05-10T17:08:00Z"/>
          <w:rFonts w:ascii="Times New Roman" w:hAnsi="Times New Roman"/>
          <w:lang w:val="en-US"/>
        </w:rPr>
      </w:pPr>
      <w:del w:id="1546" w:author="Diego Uriarte" w:date="2019-05-10T17:08:00Z">
        <w:r w:rsidRPr="00E61A74" w:rsidDel="00953183">
          <w:rPr>
            <w:rFonts w:ascii="Times New Roman" w:hAnsi="Times New Roman"/>
            <w:lang w:val="en-US"/>
          </w:rPr>
          <w:delText xml:space="preserve">Chung, Y., &amp; Park, H. (2014). Analysis of Spatial Interaction Effect of Retail Gasoline Price in Seoul. </w:delText>
        </w:r>
        <w:r w:rsidRPr="00E61A74" w:rsidDel="00953183">
          <w:rPr>
            <w:rFonts w:ascii="Times New Roman" w:hAnsi="Times New Roman"/>
            <w:i/>
            <w:iCs/>
            <w:lang w:val="en-US"/>
          </w:rPr>
          <w:delText>Korea and the World Economy</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15</w:delText>
        </w:r>
        <w:r w:rsidRPr="00E61A74" w:rsidDel="00953183">
          <w:rPr>
            <w:rFonts w:ascii="Times New Roman" w:hAnsi="Times New Roman"/>
            <w:lang w:val="en-US"/>
          </w:rPr>
          <w:delText>(2), 209–241.</w:delText>
        </w:r>
      </w:del>
    </w:p>
    <w:p w14:paraId="0EC3AB9E" w14:textId="1F60B40A" w:rsidR="00E61A74" w:rsidRPr="00E61A74" w:rsidDel="00953183" w:rsidRDefault="00E61A74" w:rsidP="00E61A74">
      <w:pPr>
        <w:pStyle w:val="Bibliografa"/>
        <w:rPr>
          <w:del w:id="1547" w:author="Diego Uriarte" w:date="2019-05-10T17:08:00Z"/>
          <w:rFonts w:ascii="Times New Roman" w:hAnsi="Times New Roman"/>
          <w:lang w:val="en-US"/>
        </w:rPr>
      </w:pPr>
      <w:del w:id="1548" w:author="Diego Uriarte" w:date="2019-05-10T17:08:00Z">
        <w:r w:rsidRPr="00E61A74" w:rsidDel="00953183">
          <w:rPr>
            <w:rFonts w:ascii="Times New Roman" w:hAnsi="Times New Roman"/>
            <w:lang w:val="en-US"/>
          </w:rPr>
          <w:delText xml:space="preserve">Clemenz, G., &amp; Gugler, K. (2006). Locational choice and price competition: some empirical results for the austrian retail gasoline market. </w:delText>
        </w:r>
        <w:r w:rsidRPr="00E61A74" w:rsidDel="00953183">
          <w:rPr>
            <w:rFonts w:ascii="Times New Roman" w:hAnsi="Times New Roman"/>
            <w:i/>
            <w:iCs/>
            <w:lang w:val="en-US"/>
          </w:rPr>
          <w:delText>Empirical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31</w:delText>
        </w:r>
        <w:r w:rsidRPr="00E61A74" w:rsidDel="00953183">
          <w:rPr>
            <w:rFonts w:ascii="Times New Roman" w:hAnsi="Times New Roman"/>
            <w:lang w:val="en-US"/>
          </w:rPr>
          <w:delText>(2), 291-312. https://doi.org/10.1007/s00181-005-0016-7</w:delText>
        </w:r>
      </w:del>
    </w:p>
    <w:p w14:paraId="039B87D2" w14:textId="5FB9057D" w:rsidR="00E61A74" w:rsidRPr="00E61A74" w:rsidDel="00953183" w:rsidRDefault="00E61A74" w:rsidP="00E61A74">
      <w:pPr>
        <w:pStyle w:val="Bibliografa"/>
        <w:rPr>
          <w:del w:id="1549" w:author="Diego Uriarte" w:date="2019-05-10T17:08:00Z"/>
          <w:rFonts w:ascii="Times New Roman" w:hAnsi="Times New Roman"/>
          <w:lang w:val="en-US"/>
        </w:rPr>
      </w:pPr>
      <w:del w:id="1550" w:author="Diego Uriarte" w:date="2019-05-10T17:08:00Z">
        <w:r w:rsidRPr="00E61A74" w:rsidDel="00953183">
          <w:rPr>
            <w:rFonts w:ascii="Times New Roman" w:hAnsi="Times New Roman"/>
            <w:lang w:val="en-US"/>
          </w:rPr>
          <w:delText xml:space="preserve">Dale, P. (2004). </w:delText>
        </w:r>
        <w:r w:rsidRPr="00E61A74" w:rsidDel="00953183">
          <w:rPr>
            <w:rFonts w:ascii="Times New Roman" w:hAnsi="Times New Roman"/>
            <w:i/>
            <w:iCs/>
            <w:lang w:val="en-US"/>
          </w:rPr>
          <w:delText>Introduction to Mathematical Techniques used in GIS</w:delText>
        </w:r>
        <w:r w:rsidRPr="00E61A74" w:rsidDel="00953183">
          <w:rPr>
            <w:rFonts w:ascii="Times New Roman" w:hAnsi="Times New Roman"/>
            <w:lang w:val="en-US"/>
          </w:rPr>
          <w:delText>. CRC Press.</w:delText>
        </w:r>
      </w:del>
    </w:p>
    <w:p w14:paraId="00B63858" w14:textId="2973E6D7" w:rsidR="00E61A74" w:rsidRPr="00E61A74" w:rsidDel="00953183" w:rsidRDefault="00E61A74" w:rsidP="00E61A74">
      <w:pPr>
        <w:pStyle w:val="Bibliografa"/>
        <w:rPr>
          <w:del w:id="1551" w:author="Diego Uriarte" w:date="2019-05-10T17:08:00Z"/>
          <w:rFonts w:ascii="Times New Roman" w:hAnsi="Times New Roman"/>
          <w:lang w:val="en-US"/>
        </w:rPr>
      </w:pPr>
      <w:del w:id="1552" w:author="Diego Uriarte" w:date="2019-05-10T17:08:00Z">
        <w:r w:rsidRPr="00E61A74" w:rsidDel="00953183">
          <w:rPr>
            <w:rFonts w:ascii="Times New Roman" w:hAnsi="Times New Roman"/>
            <w:lang w:val="en-US"/>
          </w:rPr>
          <w:delText xml:space="preserve">Eckert, A., &amp; West, D. S. (2005). Price uniformity and competition in a retail gasoline market. </w:delText>
        </w:r>
        <w:r w:rsidRPr="00E61A74" w:rsidDel="00953183">
          <w:rPr>
            <w:rFonts w:ascii="Times New Roman" w:hAnsi="Times New Roman"/>
            <w:i/>
            <w:iCs/>
            <w:lang w:val="en-US"/>
          </w:rPr>
          <w:delText>Journal of Economic Behavior &amp; Organization</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56</w:delText>
        </w:r>
        <w:r w:rsidRPr="00E61A74" w:rsidDel="00953183">
          <w:rPr>
            <w:rFonts w:ascii="Times New Roman" w:hAnsi="Times New Roman"/>
            <w:lang w:val="en-US"/>
          </w:rPr>
          <w:delText>(2), 219-237. https://doi.org/10.1016/j.jebo.2003.09.006</w:delText>
        </w:r>
      </w:del>
    </w:p>
    <w:p w14:paraId="699C2C28" w14:textId="1489983C" w:rsidR="00E61A74" w:rsidRPr="00E61A74" w:rsidDel="00953183" w:rsidRDefault="00E61A74" w:rsidP="00E61A74">
      <w:pPr>
        <w:pStyle w:val="Bibliografa"/>
        <w:rPr>
          <w:del w:id="1553" w:author="Diego Uriarte" w:date="2019-05-10T17:08:00Z"/>
          <w:rFonts w:ascii="Times New Roman" w:hAnsi="Times New Roman"/>
          <w:lang w:val="en-US"/>
        </w:rPr>
      </w:pPr>
      <w:del w:id="1554" w:author="Diego Uriarte" w:date="2019-05-10T17:08:00Z">
        <w:r w:rsidRPr="00E61A74" w:rsidDel="00953183">
          <w:rPr>
            <w:rFonts w:ascii="Times New Roman" w:hAnsi="Times New Roman"/>
            <w:lang w:val="en-US"/>
          </w:rPr>
          <w:delText xml:space="preserve">Elhorst, J. P. (2010). Applied Spatial Econometrics: Raising the Bar. </w:delText>
        </w:r>
        <w:r w:rsidRPr="00E61A74" w:rsidDel="00953183">
          <w:rPr>
            <w:rFonts w:ascii="Times New Roman" w:hAnsi="Times New Roman"/>
            <w:i/>
            <w:iCs/>
            <w:lang w:val="en-US"/>
          </w:rPr>
          <w:delText>Spatial Economic Analysis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w:delText>
        </w:r>
        <w:r w:rsidRPr="00E61A74" w:rsidDel="00953183">
          <w:rPr>
            <w:rFonts w:ascii="Times New Roman" w:hAnsi="Times New Roman"/>
            <w:lang w:val="en-US"/>
          </w:rPr>
          <w:delText>(1), 9-28. https://doi.org/10.1080/17421770903541772</w:delText>
        </w:r>
      </w:del>
    </w:p>
    <w:p w14:paraId="2756F079" w14:textId="76BA7B1B" w:rsidR="00E61A74" w:rsidRPr="00E61A74" w:rsidDel="00953183" w:rsidRDefault="00E61A74" w:rsidP="00E61A74">
      <w:pPr>
        <w:pStyle w:val="Bibliografa"/>
        <w:rPr>
          <w:del w:id="1555" w:author="Diego Uriarte" w:date="2019-05-10T17:08:00Z"/>
          <w:rFonts w:ascii="Times New Roman" w:hAnsi="Times New Roman"/>
          <w:lang w:val="en-US"/>
        </w:rPr>
      </w:pPr>
      <w:del w:id="1556" w:author="Diego Uriarte" w:date="2019-05-10T17:08:00Z">
        <w:r w:rsidRPr="00E61A74" w:rsidDel="00953183">
          <w:rPr>
            <w:rFonts w:ascii="Times New Roman" w:hAnsi="Times New Roman"/>
            <w:lang w:val="en-US"/>
          </w:rPr>
          <w:delText xml:space="preserve">Elhorst, J. P. (2014). </w:delText>
        </w:r>
        <w:r w:rsidRPr="00E61A74" w:rsidDel="00953183">
          <w:rPr>
            <w:rFonts w:ascii="Times New Roman" w:hAnsi="Times New Roman"/>
            <w:i/>
            <w:iCs/>
            <w:lang w:val="en-US"/>
          </w:rPr>
          <w:delText>Spatial econometrics: from cross-sectional data to spatial panels</w:delText>
        </w:r>
        <w:r w:rsidRPr="00E61A74" w:rsidDel="00953183">
          <w:rPr>
            <w:rFonts w:ascii="Times New Roman" w:hAnsi="Times New Roman"/>
            <w:lang w:val="en-US"/>
          </w:rPr>
          <w:delText xml:space="preserve"> (Vol. 479). Springer.</w:delText>
        </w:r>
      </w:del>
    </w:p>
    <w:p w14:paraId="4D540D26" w14:textId="3D2DC6FC" w:rsidR="00E61A74" w:rsidRPr="00E61A74" w:rsidDel="00953183" w:rsidRDefault="00E61A74" w:rsidP="00E61A74">
      <w:pPr>
        <w:pStyle w:val="Bibliografa"/>
        <w:rPr>
          <w:del w:id="1557" w:author="Diego Uriarte" w:date="2019-05-10T17:08:00Z"/>
          <w:rFonts w:ascii="Times New Roman" w:hAnsi="Times New Roman"/>
          <w:lang w:val="en-US"/>
        </w:rPr>
      </w:pPr>
      <w:del w:id="1558" w:author="Diego Uriarte" w:date="2019-05-10T17:08:00Z">
        <w:r w:rsidRPr="00E61A74" w:rsidDel="00953183">
          <w:rPr>
            <w:rFonts w:ascii="Times New Roman" w:hAnsi="Times New Roman"/>
            <w:lang w:val="en-US"/>
          </w:rPr>
          <w:delText xml:space="preserve">Fingleton, B., &amp; Le Gallo, J. (2008). Estimating spatial models with endogenous variables, a spatial lag and spatially dependent disturbances: finite sample properties. </w:delText>
        </w:r>
        <w:r w:rsidRPr="00E61A74" w:rsidDel="00953183">
          <w:rPr>
            <w:rFonts w:ascii="Times New Roman" w:hAnsi="Times New Roman"/>
            <w:i/>
            <w:iCs/>
            <w:lang w:val="en-US"/>
          </w:rPr>
          <w:delText>Papers in Regional Science</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87</w:delText>
        </w:r>
        <w:r w:rsidRPr="00E61A74" w:rsidDel="00953183">
          <w:rPr>
            <w:rFonts w:ascii="Times New Roman" w:hAnsi="Times New Roman"/>
            <w:lang w:val="en-US"/>
          </w:rPr>
          <w:delText>(3), 319–339.</w:delText>
        </w:r>
      </w:del>
    </w:p>
    <w:p w14:paraId="2C8957AD" w14:textId="7EABE277" w:rsidR="00E61A74" w:rsidRPr="00E61A74" w:rsidDel="00953183" w:rsidRDefault="00E61A74" w:rsidP="00E61A74">
      <w:pPr>
        <w:pStyle w:val="Bibliografa"/>
        <w:rPr>
          <w:del w:id="1559" w:author="Diego Uriarte" w:date="2019-05-10T17:08:00Z"/>
          <w:rFonts w:ascii="Times New Roman" w:hAnsi="Times New Roman"/>
          <w:lang w:val="en-US"/>
        </w:rPr>
      </w:pPr>
      <w:del w:id="1560" w:author="Diego Uriarte" w:date="2019-05-10T17:08:00Z">
        <w:r w:rsidRPr="00E61A74" w:rsidDel="00953183">
          <w:rPr>
            <w:rFonts w:ascii="Times New Roman" w:hAnsi="Times New Roman"/>
            <w:lang w:val="en-US"/>
          </w:rPr>
          <w:delText xml:space="preserve">Hastings, J. S. (2004). Vertical Relationships and Competition in Retail Gasoline Markets: Empirical Evidence from Contract Changes in Southern California. </w:delText>
        </w:r>
        <w:r w:rsidRPr="00E61A74" w:rsidDel="00953183">
          <w:rPr>
            <w:rFonts w:ascii="Times New Roman" w:hAnsi="Times New Roman"/>
            <w:i/>
            <w:iCs/>
            <w:lang w:val="en-US"/>
          </w:rPr>
          <w:delText>The American Economic Review</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94</w:delText>
        </w:r>
        <w:r w:rsidRPr="00E61A74" w:rsidDel="00953183">
          <w:rPr>
            <w:rFonts w:ascii="Times New Roman" w:hAnsi="Times New Roman"/>
            <w:lang w:val="en-US"/>
          </w:rPr>
          <w:delText>(1), 317-328. Recuperado de https://www.jstor.org/stable/3592781</w:delText>
        </w:r>
      </w:del>
    </w:p>
    <w:p w14:paraId="2BF55EC4" w14:textId="3D3237B0" w:rsidR="00E61A74" w:rsidRPr="00E61A74" w:rsidDel="00953183" w:rsidRDefault="00E61A74" w:rsidP="00E61A74">
      <w:pPr>
        <w:pStyle w:val="Bibliografa"/>
        <w:rPr>
          <w:del w:id="1561" w:author="Diego Uriarte" w:date="2019-05-10T17:08:00Z"/>
          <w:rFonts w:ascii="Times New Roman" w:hAnsi="Times New Roman"/>
          <w:lang w:val="en-US"/>
        </w:rPr>
      </w:pPr>
      <w:del w:id="1562" w:author="Diego Uriarte" w:date="2019-05-10T17:08:00Z">
        <w:r w:rsidRPr="00E61A74" w:rsidDel="00953183">
          <w:rPr>
            <w:rFonts w:ascii="Times New Roman" w:hAnsi="Times New Roman"/>
            <w:lang w:val="en-US"/>
          </w:rPr>
          <w:delText xml:space="preserve">Hogg, S., Hurn, S., McDonald, S., &amp; Rambaldi, A. (2012). </w:delText>
        </w:r>
        <w:r w:rsidRPr="00E61A74" w:rsidDel="00953183">
          <w:rPr>
            <w:rFonts w:ascii="Times New Roman" w:hAnsi="Times New Roman"/>
            <w:i/>
            <w:iCs/>
            <w:lang w:val="en-US"/>
          </w:rPr>
          <w:delText>A Spatial Econometric Analysis of the E</w:delText>
        </w:r>
        <w:r w:rsidRPr="00E61A74" w:rsidDel="00953183">
          <w:rPr>
            <w:rFonts w:ascii="Times New Roman" w:hAnsi="Times New Roman"/>
            <w:i/>
            <w:iCs/>
          </w:rPr>
          <w:delText>ﬀ</w:delText>
        </w:r>
        <w:r w:rsidRPr="00E61A74" w:rsidDel="00953183">
          <w:rPr>
            <w:rFonts w:ascii="Times New Roman" w:hAnsi="Times New Roman"/>
            <w:i/>
            <w:iCs/>
            <w:lang w:val="en-US"/>
          </w:rPr>
          <w:delText>ect of Vertical Restraints and Branding on Retail Gasoline Pricing</w:delText>
        </w:r>
        <w:r w:rsidRPr="00E61A74" w:rsidDel="00953183">
          <w:rPr>
            <w:rFonts w:ascii="Times New Roman" w:hAnsi="Times New Roman"/>
            <w:lang w:val="en-US"/>
          </w:rPr>
          <w:delText xml:space="preserve"> (N.</w:delText>
        </w:r>
        <w:r w:rsidRPr="00E61A74" w:rsidDel="00953183">
          <w:rPr>
            <w:rFonts w:ascii="Times New Roman" w:hAnsi="Times New Roman"/>
            <w:vertAlign w:val="superscript"/>
            <w:lang w:val="en-US"/>
          </w:rPr>
          <w:delText>o</w:delText>
        </w:r>
        <w:r w:rsidRPr="00E61A74" w:rsidDel="00953183">
          <w:rPr>
            <w:rFonts w:ascii="Times New Roman" w:hAnsi="Times New Roman"/>
            <w:lang w:val="en-US"/>
          </w:rPr>
          <w:delText xml:space="preserve"> 86). National Centre for Econometric Research.</w:delText>
        </w:r>
      </w:del>
    </w:p>
    <w:p w14:paraId="7F4153A6" w14:textId="0FE3EFFC" w:rsidR="00E61A74" w:rsidRPr="00E61A74" w:rsidDel="00953183" w:rsidRDefault="00E61A74" w:rsidP="00E61A74">
      <w:pPr>
        <w:pStyle w:val="Bibliografa"/>
        <w:rPr>
          <w:del w:id="1563" w:author="Diego Uriarte" w:date="2019-05-10T17:08:00Z"/>
          <w:rFonts w:ascii="Times New Roman" w:hAnsi="Times New Roman"/>
          <w:lang w:val="en-US"/>
        </w:rPr>
      </w:pPr>
      <w:del w:id="1564" w:author="Diego Uriarte" w:date="2019-05-10T17:08:00Z">
        <w:r w:rsidRPr="00E61A74" w:rsidDel="00953183">
          <w:rPr>
            <w:rFonts w:ascii="Times New Roman" w:hAnsi="Times New Roman"/>
            <w:lang w:val="en-US"/>
          </w:rPr>
          <w:delText xml:space="preserve">Houde, J.-F. (2012). Spatial Differentiation and Vertical Mergers in Retail Markets for Gasoline. </w:delText>
        </w:r>
        <w:r w:rsidRPr="00E61A74" w:rsidDel="00953183">
          <w:rPr>
            <w:rFonts w:ascii="Times New Roman" w:hAnsi="Times New Roman"/>
            <w:i/>
            <w:iCs/>
            <w:lang w:val="en-US"/>
          </w:rPr>
          <w:delText>American Economic Review</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102</w:delText>
        </w:r>
        <w:r w:rsidRPr="00E61A74" w:rsidDel="00953183">
          <w:rPr>
            <w:rFonts w:ascii="Times New Roman" w:hAnsi="Times New Roman"/>
            <w:lang w:val="en-US"/>
          </w:rPr>
          <w:delText>(5), 2147-2182. https://doi.org/10.1257/aer.102.5.2147</w:delText>
        </w:r>
      </w:del>
    </w:p>
    <w:p w14:paraId="08330E54" w14:textId="0D5FD62A" w:rsidR="00E61A74" w:rsidRPr="00E61A74" w:rsidDel="00953183" w:rsidRDefault="00E61A74" w:rsidP="00E61A74">
      <w:pPr>
        <w:pStyle w:val="Bibliografa"/>
        <w:rPr>
          <w:del w:id="1565" w:author="Diego Uriarte" w:date="2019-05-10T17:08:00Z"/>
          <w:rFonts w:ascii="Times New Roman" w:hAnsi="Times New Roman"/>
          <w:lang w:val="en-US"/>
        </w:rPr>
      </w:pPr>
      <w:del w:id="1566" w:author="Diego Uriarte" w:date="2019-05-10T17:08:00Z">
        <w:r w:rsidRPr="00E61A74" w:rsidDel="00953183">
          <w:rPr>
            <w:rFonts w:ascii="Times New Roman" w:hAnsi="Times New Roman"/>
            <w:lang w:val="en-US"/>
          </w:rPr>
          <w:delText xml:space="preserve">LeSage, J., &amp; Pace, R. K. (2009). </w:delText>
        </w:r>
        <w:r w:rsidRPr="00E61A74" w:rsidDel="00953183">
          <w:rPr>
            <w:rFonts w:ascii="Times New Roman" w:hAnsi="Times New Roman"/>
            <w:i/>
            <w:iCs/>
            <w:lang w:val="en-US"/>
          </w:rPr>
          <w:delText>Introduction to spatial econometrics</w:delText>
        </w:r>
        <w:r w:rsidRPr="00E61A74" w:rsidDel="00953183">
          <w:rPr>
            <w:rFonts w:ascii="Times New Roman" w:hAnsi="Times New Roman"/>
            <w:lang w:val="en-US"/>
          </w:rPr>
          <w:delText>. Chapman and Hall/CRC.</w:delText>
        </w:r>
      </w:del>
    </w:p>
    <w:p w14:paraId="29B96C48" w14:textId="1148C81B" w:rsidR="00E61A74" w:rsidRPr="00E61A74" w:rsidDel="00953183" w:rsidRDefault="00E61A74" w:rsidP="00E61A74">
      <w:pPr>
        <w:pStyle w:val="Bibliografa"/>
        <w:rPr>
          <w:del w:id="1567" w:author="Diego Uriarte" w:date="2019-05-10T17:08:00Z"/>
          <w:rFonts w:ascii="Times New Roman" w:hAnsi="Times New Roman"/>
        </w:rPr>
      </w:pPr>
      <w:del w:id="1568" w:author="Diego Uriarte" w:date="2019-05-10T17:08:00Z">
        <w:r w:rsidRPr="00E61A74" w:rsidDel="00953183">
          <w:rPr>
            <w:rFonts w:ascii="Times New Roman" w:hAnsi="Times New Roman"/>
          </w:rPr>
          <w:delText xml:space="preserve">Lima Cómo Vamos. (2018). </w:delText>
        </w:r>
        <w:r w:rsidRPr="00E61A74" w:rsidDel="00953183">
          <w:rPr>
            <w:rFonts w:ascii="Times New Roman" w:hAnsi="Times New Roman"/>
            <w:i/>
            <w:iCs/>
          </w:rPr>
          <w:delText>Encuesta Lima Cómo Vamos 2018</w:delText>
        </w:r>
        <w:r w:rsidRPr="00E61A74" w:rsidDel="00953183">
          <w:rPr>
            <w:rFonts w:ascii="Times New Roman" w:hAnsi="Times New Roman"/>
          </w:rPr>
          <w:delText xml:space="preserve"> [Encuesta]. Recuperado de http://www.limacomovamos.org/cm/wp-content/uploads/2018/12/EncuestaLimaComoVamos2018.pdf</w:delText>
        </w:r>
      </w:del>
    </w:p>
    <w:p w14:paraId="497BCFBC" w14:textId="70AEC610" w:rsidR="00E61A74" w:rsidRPr="00E61A74" w:rsidDel="00953183" w:rsidRDefault="00E61A74" w:rsidP="00E61A74">
      <w:pPr>
        <w:pStyle w:val="Bibliografa"/>
        <w:rPr>
          <w:del w:id="1569" w:author="Diego Uriarte" w:date="2019-05-10T17:08:00Z"/>
          <w:rFonts w:ascii="Times New Roman" w:hAnsi="Times New Roman"/>
          <w:lang w:val="en-US"/>
        </w:rPr>
      </w:pPr>
      <w:del w:id="1570" w:author="Diego Uriarte" w:date="2019-05-10T17:08:00Z">
        <w:r w:rsidRPr="00E61A74" w:rsidDel="00953183">
          <w:rPr>
            <w:rFonts w:ascii="Times New Roman" w:hAnsi="Times New Roman"/>
            <w:lang w:val="en-US"/>
          </w:rPr>
          <w:delText xml:space="preserve">Manski, C. F. (1993). Identification of endogenous social effects: The reflection problem. </w:delText>
        </w:r>
        <w:r w:rsidRPr="00E61A74" w:rsidDel="00953183">
          <w:rPr>
            <w:rFonts w:ascii="Times New Roman" w:hAnsi="Times New Roman"/>
            <w:i/>
            <w:iCs/>
            <w:lang w:val="en-US"/>
          </w:rPr>
          <w:delText>The review of economic studies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60</w:delText>
        </w:r>
        <w:r w:rsidRPr="00E61A74" w:rsidDel="00953183">
          <w:rPr>
            <w:rFonts w:ascii="Times New Roman" w:hAnsi="Times New Roman"/>
            <w:lang w:val="en-US"/>
          </w:rPr>
          <w:delText>(3), 531–542.</w:delText>
        </w:r>
      </w:del>
    </w:p>
    <w:p w14:paraId="2DDD4760" w14:textId="0020875D" w:rsidR="00E61A74" w:rsidRPr="00E61A74" w:rsidDel="00953183" w:rsidRDefault="00E61A74" w:rsidP="00E61A74">
      <w:pPr>
        <w:pStyle w:val="Bibliografa"/>
        <w:rPr>
          <w:del w:id="1571" w:author="Diego Uriarte" w:date="2019-05-10T17:08:00Z"/>
          <w:rFonts w:ascii="Times New Roman" w:hAnsi="Times New Roman"/>
          <w:lang w:val="en-US"/>
        </w:rPr>
      </w:pPr>
      <w:del w:id="1572" w:author="Diego Uriarte" w:date="2019-05-10T17:08:00Z">
        <w:r w:rsidRPr="00E61A74" w:rsidDel="00953183">
          <w:rPr>
            <w:rFonts w:ascii="Times New Roman" w:hAnsi="Times New Roman"/>
            <w:lang w:val="en-US"/>
          </w:rPr>
          <w:delText xml:space="preserve">Manuszak, M. D. (2010). Predicting the impact of upstream mergers on downstream markets with an application to the retail gasoline industry. </w:delText>
        </w:r>
        <w:r w:rsidRPr="00E61A74" w:rsidDel="00953183">
          <w:rPr>
            <w:rFonts w:ascii="Times New Roman" w:hAnsi="Times New Roman"/>
            <w:i/>
            <w:iCs/>
            <w:lang w:val="en-US"/>
          </w:rPr>
          <w:delText>International Journal of Industrial Organization</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28</w:delText>
        </w:r>
        <w:r w:rsidRPr="00E61A74" w:rsidDel="00953183">
          <w:rPr>
            <w:rFonts w:ascii="Times New Roman" w:hAnsi="Times New Roman"/>
            <w:lang w:val="en-US"/>
          </w:rPr>
          <w:delText>(1), 99-111. https://doi.org/10.1016/j.ijindorg.2009.07.002</w:delText>
        </w:r>
      </w:del>
    </w:p>
    <w:p w14:paraId="1D07ECD1" w14:textId="1FE57D1D" w:rsidR="00E61A74" w:rsidRPr="00E61A74" w:rsidDel="00953183" w:rsidRDefault="00E61A74" w:rsidP="00E61A74">
      <w:pPr>
        <w:pStyle w:val="Bibliografa"/>
        <w:rPr>
          <w:del w:id="1573" w:author="Diego Uriarte" w:date="2019-05-10T17:08:00Z"/>
          <w:rFonts w:ascii="Times New Roman" w:hAnsi="Times New Roman"/>
        </w:rPr>
      </w:pPr>
      <w:del w:id="1574" w:author="Diego Uriarte" w:date="2019-05-10T17:08:00Z">
        <w:r w:rsidRPr="00E61A74" w:rsidDel="00953183">
          <w:rPr>
            <w:rFonts w:ascii="Times New Roman" w:hAnsi="Times New Roman"/>
          </w:rPr>
          <w:delText xml:space="preserve">Organismo Supervisor de la Inversión en Energía y Minería. (2015). </w:delText>
        </w:r>
        <w:r w:rsidRPr="00E61A74" w:rsidDel="00953183">
          <w:rPr>
            <w:rFonts w:ascii="Times New Roman" w:hAnsi="Times New Roman"/>
            <w:i/>
            <w:iCs/>
          </w:rPr>
          <w:delText>La industria de los hidrocarburos líquidos en el Perú: 20 años de aporte al desarrollo del país</w:delText>
        </w:r>
        <w:r w:rsidRPr="00E61A74" w:rsidDel="00953183">
          <w:rPr>
            <w:rFonts w:ascii="Times New Roman" w:hAnsi="Times New Roman"/>
          </w:rPr>
          <w:delText>. Recuperado de http://www.osinergmin.gob.pe/seccion/centro_documental/Institucional/Estudios_Economicos/Libros/Libro-industria-hidrocarburos-liquidos-Peru.pdf</w:delText>
        </w:r>
      </w:del>
    </w:p>
    <w:p w14:paraId="5414D794" w14:textId="235D426D" w:rsidR="00E61A74" w:rsidRPr="00E61A74" w:rsidDel="00953183" w:rsidRDefault="00E61A74" w:rsidP="00E61A74">
      <w:pPr>
        <w:pStyle w:val="Bibliografa"/>
        <w:rPr>
          <w:del w:id="1575" w:author="Diego Uriarte" w:date="2019-05-10T17:08:00Z"/>
          <w:rFonts w:ascii="Times New Roman" w:hAnsi="Times New Roman"/>
          <w:lang w:val="en-US"/>
        </w:rPr>
      </w:pPr>
      <w:del w:id="1576" w:author="Diego Uriarte" w:date="2019-05-10T17:08:00Z">
        <w:r w:rsidRPr="00E61A74" w:rsidDel="00953183">
          <w:rPr>
            <w:rFonts w:ascii="Times New Roman" w:hAnsi="Times New Roman"/>
            <w:lang w:val="en-US"/>
          </w:rPr>
          <w:delText xml:space="preserve">Pennerstorfer, D. (2009). Spatial price competition in retail gasoline markets: evidence from Austria. </w:delText>
        </w:r>
        <w:r w:rsidRPr="00E61A74" w:rsidDel="00953183">
          <w:rPr>
            <w:rFonts w:ascii="Times New Roman" w:hAnsi="Times New Roman"/>
            <w:i/>
            <w:iCs/>
            <w:lang w:val="en-US"/>
          </w:rPr>
          <w:delText>The Annals of Regional Science</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43</w:delText>
        </w:r>
        <w:r w:rsidRPr="00E61A74" w:rsidDel="00953183">
          <w:rPr>
            <w:rFonts w:ascii="Times New Roman" w:hAnsi="Times New Roman"/>
            <w:lang w:val="en-US"/>
          </w:rPr>
          <w:delText>(1), 133-158. https://doi.org/10.1007/s00168-007-0206-7</w:delText>
        </w:r>
      </w:del>
    </w:p>
    <w:p w14:paraId="3E9F37CF" w14:textId="2337C793" w:rsidR="00E61A74" w:rsidRPr="00E61A74" w:rsidDel="00953183" w:rsidRDefault="00E61A74" w:rsidP="00E61A74">
      <w:pPr>
        <w:pStyle w:val="Bibliografa"/>
        <w:rPr>
          <w:del w:id="1577" w:author="Diego Uriarte" w:date="2019-05-10T17:08:00Z"/>
          <w:rFonts w:ascii="Times New Roman" w:hAnsi="Times New Roman"/>
          <w:lang w:val="en-US"/>
        </w:rPr>
      </w:pPr>
      <w:del w:id="1578" w:author="Diego Uriarte" w:date="2019-05-10T17:08:00Z">
        <w:r w:rsidRPr="00E61A74" w:rsidDel="00953183">
          <w:rPr>
            <w:rFonts w:ascii="Times New Roman" w:hAnsi="Times New Roman"/>
            <w:lang w:val="en-US"/>
          </w:rPr>
          <w:delText xml:space="preserve">Pennerstorfer, D., &amp; Weiss, C. (2013). Spatial clustering and market power: Evidence from the retail gasoline market. </w:delText>
        </w:r>
        <w:r w:rsidRPr="00E61A74" w:rsidDel="00953183">
          <w:rPr>
            <w:rFonts w:ascii="Times New Roman" w:hAnsi="Times New Roman"/>
            <w:i/>
            <w:iCs/>
            <w:lang w:val="en-US"/>
          </w:rPr>
          <w:delText>Regional Science and Urban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43</w:delText>
        </w:r>
        <w:r w:rsidRPr="00E61A74" w:rsidDel="00953183">
          <w:rPr>
            <w:rFonts w:ascii="Times New Roman" w:hAnsi="Times New Roman"/>
            <w:lang w:val="en-US"/>
          </w:rPr>
          <w:delText>(4), 661-675. https://doi.org/10.1016/j.regsciurbeco.2013.04.002</w:delText>
        </w:r>
      </w:del>
    </w:p>
    <w:p w14:paraId="7D2CE161" w14:textId="54CB52EA" w:rsidR="00E61A74" w:rsidRPr="00E61A74" w:rsidDel="00953183" w:rsidRDefault="00E61A74" w:rsidP="00E61A74">
      <w:pPr>
        <w:pStyle w:val="Bibliografa"/>
        <w:rPr>
          <w:del w:id="1579" w:author="Diego Uriarte" w:date="2019-05-10T17:08:00Z"/>
          <w:rFonts w:ascii="Times New Roman" w:hAnsi="Times New Roman"/>
          <w:lang w:val="en-US"/>
        </w:rPr>
      </w:pPr>
      <w:del w:id="1580" w:author="Diego Uriarte" w:date="2019-05-10T17:08:00Z">
        <w:r w:rsidRPr="00E61A74" w:rsidDel="00953183">
          <w:rPr>
            <w:rFonts w:ascii="Times New Roman" w:hAnsi="Times New Roman"/>
          </w:rPr>
          <w:delText xml:space="preserve">Pintado, A. B., &amp; Contín-Pilart, I. (2010). Influencia de los factores de localización en la fijación de los precios de los carburantes de automoción en España. </w:delText>
        </w:r>
        <w:r w:rsidRPr="00E61A74" w:rsidDel="00953183">
          <w:rPr>
            <w:rFonts w:ascii="Times New Roman" w:hAnsi="Times New Roman"/>
            <w:i/>
            <w:iCs/>
            <w:lang w:val="en-US"/>
          </w:rPr>
          <w:delText>Cuadernos económicos de ICE</w:delText>
        </w:r>
        <w:r w:rsidRPr="00E61A74" w:rsidDel="00953183">
          <w:rPr>
            <w:rFonts w:ascii="Times New Roman" w:hAnsi="Times New Roman"/>
            <w:lang w:val="en-US"/>
          </w:rPr>
          <w:delText>, (79).</w:delText>
        </w:r>
      </w:del>
    </w:p>
    <w:p w14:paraId="3DCF36A2" w14:textId="76CF2D7C" w:rsidR="00E61A74" w:rsidRPr="00E61A74" w:rsidDel="00953183" w:rsidRDefault="00E61A74" w:rsidP="00E61A74">
      <w:pPr>
        <w:pStyle w:val="Bibliografa"/>
        <w:rPr>
          <w:del w:id="1581" w:author="Diego Uriarte" w:date="2019-05-10T17:08:00Z"/>
          <w:rFonts w:ascii="Times New Roman" w:hAnsi="Times New Roman"/>
          <w:lang w:val="en-US"/>
        </w:rPr>
      </w:pPr>
      <w:del w:id="1582" w:author="Diego Uriarte" w:date="2019-05-10T17:08:00Z">
        <w:r w:rsidRPr="00E61A74" w:rsidDel="00953183">
          <w:rPr>
            <w:rFonts w:ascii="Times New Roman" w:hAnsi="Times New Roman"/>
            <w:lang w:val="en-US"/>
          </w:rPr>
          <w:delText xml:space="preserve">Salop, S. C. (1979). Monopolistic competition with outside goods. </w:delText>
        </w:r>
        <w:r w:rsidRPr="00E61A74" w:rsidDel="00953183">
          <w:rPr>
            <w:rFonts w:ascii="Times New Roman" w:hAnsi="Times New Roman"/>
            <w:i/>
            <w:iCs/>
            <w:lang w:val="en-US"/>
          </w:rPr>
          <w:delText>Bell Journal of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10</w:delText>
        </w:r>
        <w:r w:rsidRPr="00E61A74" w:rsidDel="00953183">
          <w:rPr>
            <w:rFonts w:ascii="Times New Roman" w:hAnsi="Times New Roman"/>
            <w:lang w:val="en-US"/>
          </w:rPr>
          <w:delText>(1), 141-156.</w:delText>
        </w:r>
      </w:del>
    </w:p>
    <w:p w14:paraId="516FAA02" w14:textId="7A85E339" w:rsidR="00E61A74" w:rsidRPr="00E61A74" w:rsidDel="00953183" w:rsidRDefault="00E61A74" w:rsidP="00E61A74">
      <w:pPr>
        <w:pStyle w:val="Bibliografa"/>
        <w:rPr>
          <w:del w:id="1583" w:author="Diego Uriarte" w:date="2019-05-10T17:08:00Z"/>
          <w:rFonts w:ascii="Times New Roman" w:hAnsi="Times New Roman"/>
          <w:lang w:val="en-US"/>
        </w:rPr>
      </w:pPr>
      <w:del w:id="1584" w:author="Diego Uriarte" w:date="2019-05-10T17:08:00Z">
        <w:r w:rsidRPr="00E61A74" w:rsidDel="00953183">
          <w:rPr>
            <w:rFonts w:ascii="Times New Roman" w:hAnsi="Times New Roman"/>
            <w:lang w:val="en-US"/>
          </w:rPr>
          <w:delText xml:space="preserve">Simpson, J., &amp; Taylor, C. (2008). Do Gasoline Mergers Affect Consumer Prices? The Marathon Ashland Petroleum and Ultramar Diamond Shamrock Transaction. </w:delText>
        </w:r>
        <w:r w:rsidRPr="00E61A74" w:rsidDel="00953183">
          <w:rPr>
            <w:rFonts w:ascii="Times New Roman" w:hAnsi="Times New Roman"/>
            <w:i/>
            <w:iCs/>
            <w:lang w:val="en-US"/>
          </w:rPr>
          <w:delText>The Journal of Law and Economics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51</w:delText>
        </w:r>
        <w:r w:rsidRPr="00E61A74" w:rsidDel="00953183">
          <w:rPr>
            <w:rFonts w:ascii="Times New Roman" w:hAnsi="Times New Roman"/>
            <w:lang w:val="en-US"/>
          </w:rPr>
          <w:delText>(1), 135-152. https://doi.org/10.1086/520004</w:delText>
        </w:r>
      </w:del>
    </w:p>
    <w:p w14:paraId="43DA01AB" w14:textId="115F906F" w:rsidR="00E61A74" w:rsidRPr="00E61A74" w:rsidDel="00953183" w:rsidRDefault="00E61A74" w:rsidP="00E61A74">
      <w:pPr>
        <w:pStyle w:val="Bibliografa"/>
        <w:rPr>
          <w:del w:id="1585" w:author="Diego Uriarte" w:date="2019-05-10T17:08:00Z"/>
          <w:rFonts w:ascii="Times New Roman" w:hAnsi="Times New Roman"/>
          <w:lang w:val="en-US"/>
        </w:rPr>
      </w:pPr>
      <w:del w:id="1586" w:author="Diego Uriarte" w:date="2019-05-10T17:08:00Z">
        <w:r w:rsidRPr="00E61A74" w:rsidDel="00953183">
          <w:rPr>
            <w:rFonts w:ascii="Times New Roman" w:hAnsi="Times New Roman"/>
            <w:lang w:val="en-US"/>
          </w:rPr>
          <w:delText xml:space="preserve">Slade, M. E. (1992). Vancouver’s Gasoline-Price Wars: An Empirical Exercise in Uncovering Supergame Strategies. </w:delText>
        </w:r>
        <w:r w:rsidRPr="00E61A74" w:rsidDel="00953183">
          <w:rPr>
            <w:rFonts w:ascii="Times New Roman" w:hAnsi="Times New Roman"/>
            <w:i/>
            <w:iCs/>
            <w:lang w:val="en-US"/>
          </w:rPr>
          <w:delText>The Review of Economic Studies</w:delText>
        </w:r>
        <w:r w:rsidRPr="00E61A74" w:rsidDel="00953183">
          <w:rPr>
            <w:rFonts w:ascii="Times New Roman" w:hAnsi="Times New Roman"/>
            <w:lang w:val="en-US"/>
          </w:rPr>
          <w:delText xml:space="preserve">, </w:delText>
        </w:r>
        <w:r w:rsidRPr="00E61A74" w:rsidDel="00953183">
          <w:rPr>
            <w:rFonts w:ascii="Times New Roman" w:hAnsi="Times New Roman"/>
            <w:i/>
            <w:iCs/>
            <w:lang w:val="en-US"/>
          </w:rPr>
          <w:delText>59</w:delText>
        </w:r>
        <w:r w:rsidRPr="00E61A74" w:rsidDel="00953183">
          <w:rPr>
            <w:rFonts w:ascii="Times New Roman" w:hAnsi="Times New Roman"/>
            <w:lang w:val="en-US"/>
          </w:rPr>
          <w:delText>(2), 257. https://doi.org/10.2307/2297954</w:delText>
        </w:r>
      </w:del>
    </w:p>
    <w:p w14:paraId="1D7EC907" w14:textId="59E25BFF" w:rsidR="00E61A74" w:rsidRPr="00E61A74" w:rsidDel="00953183" w:rsidRDefault="00E61A74" w:rsidP="00E61A74">
      <w:pPr>
        <w:pStyle w:val="Bibliografa"/>
        <w:rPr>
          <w:del w:id="1587" w:author="Diego Uriarte" w:date="2019-05-10T17:08:00Z"/>
          <w:rFonts w:ascii="Times New Roman" w:hAnsi="Times New Roman"/>
        </w:rPr>
      </w:pPr>
      <w:del w:id="1588" w:author="Diego Uriarte" w:date="2019-05-10T17:08:00Z">
        <w:r w:rsidRPr="00E61A74" w:rsidDel="00953183">
          <w:rPr>
            <w:rFonts w:ascii="Times New Roman" w:hAnsi="Times New Roman"/>
            <w:lang w:val="en-US"/>
          </w:rPr>
          <w:delText xml:space="preserve">Stakhovych, S., &amp; Bijmolt, T. H. (2009). Specification of spatial models: A simulation study on weights matrices. </w:delText>
        </w:r>
        <w:r w:rsidRPr="00E61A74" w:rsidDel="00953183">
          <w:rPr>
            <w:rFonts w:ascii="Times New Roman" w:hAnsi="Times New Roman"/>
            <w:i/>
            <w:iCs/>
          </w:rPr>
          <w:delText>Papers in Regional Science</w:delText>
        </w:r>
        <w:r w:rsidRPr="00E61A74" w:rsidDel="00953183">
          <w:rPr>
            <w:rFonts w:ascii="Times New Roman" w:hAnsi="Times New Roman"/>
          </w:rPr>
          <w:delText xml:space="preserve">, </w:delText>
        </w:r>
        <w:r w:rsidRPr="00E61A74" w:rsidDel="00953183">
          <w:rPr>
            <w:rFonts w:ascii="Times New Roman" w:hAnsi="Times New Roman"/>
            <w:i/>
            <w:iCs/>
          </w:rPr>
          <w:delText>88</w:delText>
        </w:r>
        <w:r w:rsidRPr="00E61A74" w:rsidDel="00953183">
          <w:rPr>
            <w:rFonts w:ascii="Times New Roman" w:hAnsi="Times New Roman"/>
          </w:rPr>
          <w:delText>(2), 389–408.</w:delText>
        </w:r>
      </w:del>
    </w:p>
    <w:p w14:paraId="326151A1" w14:textId="23F2C518" w:rsidR="005104A3" w:rsidRDefault="005104A3" w:rsidP="005104A3">
      <w:r>
        <w:fldChar w:fldCharType="end"/>
      </w:r>
    </w:p>
    <w:sectPr w:rsidR="005104A3" w:rsidSect="00170A3D">
      <w:headerReference w:type="default" r:id="rId20"/>
      <w:footerReference w:type="default" r:id="rId21"/>
      <w:pgSz w:w="11906" w:h="16838"/>
      <w:pgMar w:top="1701" w:right="1418" w:bottom="1701"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Diego Uriarte" w:date="2019-05-12T10:08:00Z" w:initials="DUC">
    <w:p w14:paraId="10898B20" w14:textId="442D99BB" w:rsidR="00D934E7" w:rsidRDefault="00D934E7">
      <w:pPr>
        <w:pStyle w:val="Textocomentario"/>
      </w:pPr>
      <w:r>
        <w:rPr>
          <w:rStyle w:val="Refdecomentario"/>
        </w:rPr>
        <w:annotationRef/>
      </w:r>
      <w:r>
        <w:t>Añadir párrafo sobre diff-in-diff espacial si se hace</w:t>
      </w:r>
    </w:p>
  </w:comment>
  <w:comment w:id="57" w:author="José Guillermo Díaz Gamarra" w:date="2019-05-02T14:15:00Z" w:initials="JGDG">
    <w:p w14:paraId="7F183681" w14:textId="59CEE1F8" w:rsidR="00D934E7" w:rsidRDefault="00D934E7">
      <w:pPr>
        <w:pStyle w:val="Textocomentario"/>
      </w:pPr>
      <w:r>
        <w:rPr>
          <w:rStyle w:val="Refdecomentario"/>
        </w:rPr>
        <w:annotationRef/>
      </w:r>
      <w:r>
        <w:t>Sugiero re-escribir la introducción. Escribir es sumamente importante en un paper académico. Una muy buena fuente de recomendaciones es:</w:t>
      </w:r>
    </w:p>
    <w:p w14:paraId="774BEF21" w14:textId="131ABC78" w:rsidR="00D934E7" w:rsidRDefault="00D934E7">
      <w:pPr>
        <w:pStyle w:val="Textocomentario"/>
      </w:pPr>
      <w:hyperlink r:id="rId1" w:history="1">
        <w:r w:rsidRPr="002121A2">
          <w:rPr>
            <w:rStyle w:val="Hipervnculo"/>
          </w:rPr>
          <w:t>https://faculty.chicagobooth.edu/john.cochrane/research/papers/phd_paper_writing.pdf</w:t>
        </w:r>
      </w:hyperlink>
    </w:p>
    <w:p w14:paraId="1775357E" w14:textId="77777777" w:rsidR="00D934E7" w:rsidRDefault="00D934E7">
      <w:pPr>
        <w:pStyle w:val="Textocomentario"/>
      </w:pPr>
    </w:p>
    <w:p w14:paraId="05B80ED1" w14:textId="52AB829F" w:rsidR="00D934E7" w:rsidRPr="00DF18D5" w:rsidRDefault="00D934E7">
      <w:pPr>
        <w:pStyle w:val="Textocomentario"/>
        <w:rPr>
          <w:lang w:val="en-US"/>
        </w:rPr>
      </w:pPr>
      <w:r w:rsidRPr="00DF18D5">
        <w:t>Por ejemplo, sobre la introducción dice esto que para m</w:t>
      </w:r>
      <w:r>
        <w:t>í aplica acá muy directamente</w:t>
      </w:r>
      <w:r w:rsidRPr="00DF18D5">
        <w:t>: “</w:t>
      </w:r>
      <w:r w:rsidRPr="00DF18D5">
        <w:rPr>
          <w:rFonts w:ascii="Arial" w:hAnsi="Arial" w:cs="Arial"/>
          <w:sz w:val="30"/>
          <w:szCs w:val="30"/>
        </w:rPr>
        <w:t xml:space="preserve">The introduction should start with what you do in this paper, the major contribution. </w:t>
      </w:r>
      <w:r w:rsidRPr="00DF18D5">
        <w:rPr>
          <w:rFonts w:ascii="Arial" w:hAnsi="Arial" w:cs="Arial"/>
          <w:sz w:val="30"/>
          <w:szCs w:val="30"/>
          <w:lang w:val="en-US"/>
        </w:rPr>
        <w:t>You must</w:t>
      </w:r>
      <w:r>
        <w:rPr>
          <w:rFonts w:ascii="Arial" w:hAnsi="Arial" w:cs="Arial"/>
          <w:sz w:val="30"/>
          <w:szCs w:val="30"/>
          <w:lang w:val="en-US"/>
        </w:rPr>
        <w:t xml:space="preserve"> </w:t>
      </w:r>
      <w:r w:rsidRPr="00DF18D5">
        <w:rPr>
          <w:rFonts w:ascii="Arial" w:hAnsi="Arial" w:cs="Arial"/>
          <w:sz w:val="30"/>
          <w:szCs w:val="30"/>
          <w:lang w:val="en-US"/>
        </w:rPr>
        <w:t>explain</w:t>
      </w:r>
      <w:r>
        <w:rPr>
          <w:rFonts w:ascii="Arial" w:hAnsi="Arial" w:cs="Arial"/>
          <w:sz w:val="30"/>
          <w:szCs w:val="30"/>
          <w:lang w:val="en-US"/>
        </w:rPr>
        <w:t xml:space="preserve"> </w:t>
      </w:r>
      <w:r w:rsidRPr="00DF18D5">
        <w:rPr>
          <w:rFonts w:ascii="Arial" w:hAnsi="Arial" w:cs="Arial"/>
          <w:sz w:val="30"/>
          <w:szCs w:val="30"/>
          <w:lang w:val="en-US"/>
        </w:rPr>
        <w:t>that contribution so that people can understand it</w:t>
      </w:r>
      <w:r>
        <w:rPr>
          <w:rFonts w:ascii="Arial" w:hAnsi="Arial" w:cs="Arial"/>
          <w:sz w:val="30"/>
          <w:szCs w:val="30"/>
          <w:lang w:val="en-US"/>
        </w:rPr>
        <w:t xml:space="preserve">…. </w:t>
      </w:r>
      <w:r w:rsidRPr="00DF18D5">
        <w:rPr>
          <w:rFonts w:ascii="Arial" w:hAnsi="Arial" w:cs="Arial"/>
          <w:sz w:val="30"/>
          <w:szCs w:val="30"/>
          <w:lang w:val="en-US"/>
        </w:rPr>
        <w:t>Do not start with a long motivation of</w:t>
      </w:r>
      <w:r>
        <w:rPr>
          <w:rFonts w:ascii="Arial" w:hAnsi="Arial" w:cs="Arial"/>
          <w:sz w:val="30"/>
          <w:szCs w:val="30"/>
          <w:lang w:val="en-US"/>
        </w:rPr>
        <w:t xml:space="preserve"> </w:t>
      </w:r>
      <w:r w:rsidRPr="00DF18D5">
        <w:rPr>
          <w:rFonts w:ascii="Arial" w:hAnsi="Arial" w:cs="Arial"/>
          <w:sz w:val="30"/>
          <w:szCs w:val="30"/>
          <w:lang w:val="en-US"/>
        </w:rPr>
        <w:t>how important the issue is to public policy. All of this is known to writers as “clearing your</w:t>
      </w:r>
      <w:r>
        <w:rPr>
          <w:rFonts w:ascii="Arial" w:hAnsi="Arial" w:cs="Arial"/>
          <w:sz w:val="30"/>
          <w:szCs w:val="30"/>
          <w:lang w:val="en-US"/>
        </w:rPr>
        <w:t xml:space="preserve"> </w:t>
      </w:r>
      <w:r w:rsidRPr="00DF18D5">
        <w:rPr>
          <w:rFonts w:ascii="Arial" w:hAnsi="Arial" w:cs="Arial"/>
          <w:sz w:val="30"/>
          <w:szCs w:val="30"/>
          <w:lang w:val="en-US"/>
        </w:rPr>
        <w:t>throat.” It’s a waste of space. Start with your</w:t>
      </w:r>
      <w:r>
        <w:rPr>
          <w:rFonts w:ascii="Arial" w:hAnsi="Arial" w:cs="Arial"/>
          <w:sz w:val="30"/>
          <w:szCs w:val="30"/>
          <w:lang w:val="en-US"/>
        </w:rPr>
        <w:t xml:space="preserve"> </w:t>
      </w:r>
      <w:r w:rsidRPr="00DF18D5">
        <w:rPr>
          <w:rFonts w:ascii="Arial" w:hAnsi="Arial" w:cs="Arial"/>
          <w:sz w:val="30"/>
          <w:szCs w:val="30"/>
          <w:lang w:val="en-US"/>
        </w:rPr>
        <w:t>central</w:t>
      </w:r>
      <w:r>
        <w:rPr>
          <w:rFonts w:ascii="Arial" w:hAnsi="Arial" w:cs="Arial"/>
          <w:sz w:val="30"/>
          <w:szCs w:val="30"/>
          <w:lang w:val="en-US"/>
        </w:rPr>
        <w:t xml:space="preserve"> </w:t>
      </w:r>
      <w:r w:rsidRPr="00DF18D5">
        <w:rPr>
          <w:rFonts w:ascii="Arial" w:hAnsi="Arial" w:cs="Arial"/>
          <w:sz w:val="30"/>
          <w:szCs w:val="30"/>
          <w:lang w:val="en-US"/>
        </w:rPr>
        <w:t>contribution.</w:t>
      </w:r>
      <w:r>
        <w:rPr>
          <w:rFonts w:ascii="Arial" w:hAnsi="Arial" w:cs="Arial"/>
          <w:sz w:val="30"/>
          <w:szCs w:val="30"/>
          <w:lang w:val="en-US"/>
        </w:rPr>
        <w:t xml:space="preserve">” </w:t>
      </w:r>
    </w:p>
  </w:comment>
  <w:comment w:id="68" w:author="José Guillermo Díaz Gamarra" w:date="2019-05-02T14:23:00Z" w:initials="JGDG">
    <w:p w14:paraId="2EDF672C" w14:textId="7F3B61BF" w:rsidR="00D934E7" w:rsidRDefault="00D934E7">
      <w:pPr>
        <w:pStyle w:val="Textocomentario"/>
      </w:pPr>
      <w:r>
        <w:rPr>
          <w:rStyle w:val="Refdecomentario"/>
        </w:rPr>
        <w:annotationRef/>
      </w:r>
      <w:r>
        <w:t xml:space="preserve">Creo que lo que planteas acá como 2do objetivo parece el objetivo principal: determinar el impacto del cambio en la estructura (de propiedad) en la industria, afecta el desempeño de la misma. Esta pregunta es suficientemente grande e interesante… Lo que planteas como primer objetivo, por otro lado, suena muy genérico y deja cuestiones abiertas. ¿A qué te refieres con “principales variables asociadas”? Esto en el lingo académico significa “correlación”, pero entiendo que buscas analizar causalidad. </w:t>
      </w:r>
    </w:p>
  </w:comment>
  <w:comment w:id="72" w:author="Diego Uriarte" w:date="2019-05-14T15:21:00Z" w:initials="DUC">
    <w:p w14:paraId="282A9E2C" w14:textId="2C4EB914" w:rsidR="00D934E7" w:rsidRDefault="00D934E7">
      <w:pPr>
        <w:pStyle w:val="Textocomentario"/>
      </w:pPr>
      <w:r>
        <w:rPr>
          <w:rStyle w:val="Refdecomentario"/>
        </w:rPr>
        <w:annotationRef/>
      </w:r>
      <w:r>
        <w:t>Atento con esta parte</w:t>
      </w:r>
    </w:p>
  </w:comment>
  <w:comment w:id="142" w:author="José Guillermo Díaz Gamarra" w:date="2019-05-02T14:26:00Z" w:initials="JGDG">
    <w:p w14:paraId="43529167" w14:textId="77777777" w:rsidR="00D934E7" w:rsidRDefault="00D934E7" w:rsidP="009241B6">
      <w:pPr>
        <w:pStyle w:val="Textocomentario"/>
      </w:pPr>
      <w:r>
        <w:rPr>
          <w:rStyle w:val="Refdecomentario"/>
        </w:rPr>
        <w:annotationRef/>
      </w:r>
      <w:r>
        <w:t>Si la pregunta principal es el impacto de la fusión sobre los precios, yo pondría la revisión de la literatura alrededor de este punto. Los papers aplicados al caso de combustibles son meras aplicaciones de estas metodologías a una industria…</w:t>
      </w:r>
    </w:p>
  </w:comment>
  <w:comment w:id="144" w:author="Diego Uriarte" w:date="2019-05-13T17:06:00Z" w:initials="DUC">
    <w:p w14:paraId="3BFF278B" w14:textId="6C56F883" w:rsidR="00D934E7" w:rsidRDefault="00D934E7">
      <w:pPr>
        <w:pStyle w:val="Textocomentario"/>
      </w:pPr>
      <w:r>
        <w:rPr>
          <w:rStyle w:val="Refdecomentario"/>
        </w:rPr>
        <w:annotationRef/>
      </w:r>
      <w:r>
        <w:t>Se agregan referencia al impacto de la fusión sobre precios y un paper citado de esta literatura (Ashenfelter y Hosken). Se mantienen los papers de la litetura de combustibles que aplican para la pregunta principal.</w:t>
      </w:r>
    </w:p>
  </w:comment>
  <w:comment w:id="185" w:author="José Guillermo Díaz Gamarra" w:date="2019-05-02T14:26:00Z" w:initials="JGDG">
    <w:p w14:paraId="601E35E6" w14:textId="462ABA0C" w:rsidR="00D934E7" w:rsidRDefault="00D934E7">
      <w:pPr>
        <w:pStyle w:val="Textocomentario"/>
      </w:pPr>
      <w:r>
        <w:rPr>
          <w:rStyle w:val="Refdecomentario"/>
        </w:rPr>
        <w:annotationRef/>
      </w:r>
      <w:r>
        <w:t>Si la pregunta principal es el impacto de la fusión sobre los precios, yo pondría la revisión de la literatura alrededor de este punto. Los papers aplicados al caso de combustibles son meras aplicaciones de estas metodologías a una industria…</w:t>
      </w:r>
    </w:p>
  </w:comment>
  <w:comment w:id="497" w:author="José Guillermo Díaz Gamarra" w:date="2019-05-02T14:28:00Z" w:initials="JGDG">
    <w:p w14:paraId="3B4D9A66" w14:textId="1C444BD2" w:rsidR="00D934E7" w:rsidRDefault="00D934E7">
      <w:pPr>
        <w:pStyle w:val="Textocomentario"/>
      </w:pPr>
      <w:r>
        <w:rPr>
          <w:rStyle w:val="Refdecomentario"/>
        </w:rPr>
        <w:annotationRef/>
      </w:r>
      <w:r>
        <w:t>Explicar qué significan estas ecuaciones, no se entiende el punto</w:t>
      </w:r>
    </w:p>
    <w:p w14:paraId="031D7901" w14:textId="58F7FD69" w:rsidR="00D934E7" w:rsidRDefault="00D934E7">
      <w:pPr>
        <w:pStyle w:val="Textocomentario"/>
      </w:pPr>
    </w:p>
    <w:p w14:paraId="3CC199A9" w14:textId="5C86259D" w:rsidR="00D934E7" w:rsidRDefault="00D934E7">
      <w:pPr>
        <w:pStyle w:val="Textocomentario"/>
      </w:pPr>
      <w:r>
        <w:t>También las usaría directamente para modelar tu problema, no presentarlas de manera genérica, sin interpretación….</w:t>
      </w:r>
    </w:p>
    <w:p w14:paraId="1FDF17DE" w14:textId="77777777" w:rsidR="00D934E7" w:rsidRDefault="00D934E7">
      <w:pPr>
        <w:pStyle w:val="Textocomentario"/>
      </w:pPr>
    </w:p>
    <w:p w14:paraId="4CA366E8" w14:textId="586190C1" w:rsidR="00D934E7" w:rsidRDefault="00D934E7">
      <w:pPr>
        <w:pStyle w:val="Textocomentario"/>
      </w:pPr>
      <w:r>
        <w:t>(generalmente se empieza de este modo cuando se trata de un paper de métodos, que no es el caso)</w:t>
      </w:r>
    </w:p>
  </w:comment>
  <w:comment w:id="499" w:author="José Guillermo Díaz Gamarra" w:date="2019-05-02T14:30:00Z" w:initials="JGDG">
    <w:p w14:paraId="64D177EB" w14:textId="11A49F99" w:rsidR="00D934E7" w:rsidRDefault="00D934E7">
      <w:pPr>
        <w:pStyle w:val="Textocomentario"/>
      </w:pPr>
      <w:r>
        <w:rPr>
          <w:rStyle w:val="Refdecomentario"/>
        </w:rPr>
        <w:annotationRef/>
      </w:r>
      <w:r>
        <w:t>Explicar mejor el modelo… ayudaría introducir sub-índices</w:t>
      </w:r>
    </w:p>
  </w:comment>
  <w:comment w:id="500" w:author="Guillermo Díaz" w:date="2019-05-09T11:59:00Z" w:initials="GD">
    <w:p w14:paraId="3E6671E8" w14:textId="43073232" w:rsidR="00D934E7" w:rsidRDefault="00D934E7">
      <w:pPr>
        <w:pStyle w:val="Textocomentario"/>
      </w:pPr>
      <w:r>
        <w:rPr>
          <w:rStyle w:val="Refdecomentario"/>
        </w:rPr>
        <w:annotationRef/>
      </w:r>
      <w:r>
        <w:t>Para entender esto: qué significa la variable 1N? Indicador para todas las observaciones pertenecientes a la unidad N? (se tiene datos de panel?) Estas preguntas no quedan claras de la presentación hasta el momento</w:t>
      </w:r>
    </w:p>
  </w:comment>
  <w:comment w:id="503" w:author="Guillermo Díaz" w:date="2019-05-09T12:01:00Z" w:initials="GD">
    <w:p w14:paraId="3486CB0D" w14:textId="778F5335" w:rsidR="00D934E7" w:rsidRDefault="00D934E7">
      <w:pPr>
        <w:pStyle w:val="Textocomentario"/>
      </w:pPr>
      <w:r>
        <w:rPr>
          <w:rStyle w:val="Refdecomentario"/>
        </w:rPr>
        <w:annotationRef/>
      </w:r>
      <w:r>
        <w:t>Creo que esta parte se desvía mucho del punto. El punto no es el estudio de modelos espaciales en general, sino su aplicación al problema. Escogería uno o pocos modelos de esta taxonomía para estudiar el problema (justificándolos)</w:t>
      </w:r>
    </w:p>
  </w:comment>
  <w:comment w:id="596" w:author="José Guillermo Díaz Gamarra" w:date="2019-05-02T14:21:00Z" w:initials="JGDG">
    <w:p w14:paraId="30BBA280" w14:textId="6DDA38CF" w:rsidR="00D934E7" w:rsidRDefault="00D934E7" w:rsidP="005453E0">
      <w:pPr>
        <w:pStyle w:val="Textocomentario"/>
      </w:pPr>
      <w:r>
        <w:rPr>
          <w:rStyle w:val="Refdecomentario"/>
        </w:rPr>
        <w:annotationRef/>
      </w:r>
      <w:r>
        <w:t xml:space="preserve">Esta sección parece que debe ir en el capítulo III donde se habla sobre los detalles de la industria. </w:t>
      </w:r>
    </w:p>
  </w:comment>
  <w:comment w:id="597" w:author="Diego Uriarte" w:date="2019-05-10T17:03:00Z" w:initials="DUC">
    <w:p w14:paraId="179F7631" w14:textId="1BD2D3E1" w:rsidR="00D934E7" w:rsidRDefault="00D934E7">
      <w:pPr>
        <w:pStyle w:val="Textocomentario"/>
      </w:pPr>
      <w:r>
        <w:rPr>
          <w:rStyle w:val="Refdecomentario"/>
        </w:rPr>
        <w:annotationRef/>
      </w:r>
      <w:r>
        <w:t>De acuerdo, se consolida en una sola sección</w:t>
      </w:r>
    </w:p>
  </w:comment>
  <w:comment w:id="845" w:author="Guillermo Díaz" w:date="2019-05-09T12:07:00Z" w:initials="GD">
    <w:p w14:paraId="60D48600" w14:textId="3F0C3738" w:rsidR="00D934E7" w:rsidRDefault="00D934E7">
      <w:pPr>
        <w:pStyle w:val="Textocomentario"/>
      </w:pPr>
      <w:r>
        <w:rPr>
          <w:rStyle w:val="Refdecomentario"/>
        </w:rPr>
        <w:annotationRef/>
      </w:r>
      <w:r>
        <w:t xml:space="preserve">Sería interesante marcar en este gráfico el momento de la fusión… </w:t>
      </w:r>
    </w:p>
  </w:comment>
  <w:comment w:id="846" w:author="Diego Uriarte" w:date="2019-05-10T19:16:00Z" w:initials="DUC">
    <w:p w14:paraId="5FB683B3" w14:textId="1C7D392E" w:rsidR="00D934E7" w:rsidRDefault="00D934E7">
      <w:pPr>
        <w:pStyle w:val="Textocomentario"/>
      </w:pPr>
      <w:r>
        <w:rPr>
          <w:rStyle w:val="Refdecomentario"/>
        </w:rPr>
        <w:annotationRef/>
      </w:r>
      <w:r>
        <w:t>Se añade el momento de la compra, y se agregan los precios promedio para estaciones de propias operadas por Primax y Pecsa.</w:t>
      </w:r>
    </w:p>
  </w:comment>
  <w:comment w:id="1075" w:author="Guillermo Díaz" w:date="2019-05-09T12:08:00Z" w:initials="GD">
    <w:p w14:paraId="2B3F3A36" w14:textId="487CA6F5" w:rsidR="00D934E7" w:rsidRDefault="00D934E7">
      <w:pPr>
        <w:pStyle w:val="Textocomentario"/>
      </w:pPr>
      <w:r>
        <w:rPr>
          <w:rStyle w:val="Refdecomentario"/>
        </w:rPr>
        <w:annotationRef/>
      </w:r>
      <w:r>
        <w:t xml:space="preserve">Por qué sólo estos productos? El mercado de 90 difiere mucho del de 95 o 97? Son estos mercados tal vez muy poco significativos (para esto habría que sustentarlo con una estadística, por ejemplo, “representan menos del X% de las ventas” ) </w:t>
      </w:r>
    </w:p>
  </w:comment>
  <w:comment w:id="1076" w:author="Diego Uriarte" w:date="2019-05-11T17:22:00Z" w:initials="DUC">
    <w:p w14:paraId="610EE202" w14:textId="083E3D16" w:rsidR="00D934E7" w:rsidRDefault="00D934E7">
      <w:pPr>
        <w:pStyle w:val="Textocomentario"/>
      </w:pPr>
      <w:r>
        <w:rPr>
          <w:rStyle w:val="Refdecomentario"/>
        </w:rPr>
        <w:annotationRef/>
      </w:r>
      <w:r>
        <w:t>Se añade gráfica en el capítulo 3 y párrafo discutiendo gasohol 90 y diésel.</w:t>
      </w:r>
    </w:p>
  </w:comment>
  <w:comment w:id="1078" w:author="Guillermo Díaz" w:date="2019-05-09T12:10:00Z" w:initials="GD">
    <w:p w14:paraId="255BE1AF" w14:textId="078C6E0B" w:rsidR="00D934E7" w:rsidRDefault="00D934E7">
      <w:pPr>
        <w:pStyle w:val="Textocomentario"/>
      </w:pPr>
      <w:r>
        <w:rPr>
          <w:rStyle w:val="Refdecomentario"/>
        </w:rPr>
        <w:annotationRef/>
      </w:r>
      <w:r>
        <w:t>No queda claro a qué haces referencia acá. Veo que Pennerstorfer (2009) usa círculos alrededor de cada unidad, pero en realidad usarás polígonos de Thissen, cierto? No queda claro</w:t>
      </w:r>
    </w:p>
  </w:comment>
  <w:comment w:id="1150" w:author="Guillermo Díaz" w:date="2019-05-09T12:12:00Z" w:initials="GD">
    <w:p w14:paraId="6DFA2129" w14:textId="4F305794" w:rsidR="00D934E7" w:rsidRDefault="00D934E7">
      <w:pPr>
        <w:pStyle w:val="Textocomentario"/>
      </w:pPr>
      <w:r>
        <w:rPr>
          <w:rStyle w:val="Refdecomentario"/>
        </w:rPr>
        <w:annotationRef/>
      </w:r>
      <w:r>
        <w:t>Siempre que describas una prueba de hipótesis debes resaltar de manera primordial (sino única) su hipótesis nula. La distribución del test es un tema de segundo orden de relevancia. Si no hablas de la hipótesis testeada no comunicas cual es el objetivo del test</w:t>
      </w:r>
    </w:p>
  </w:comment>
  <w:comment w:id="1151" w:author="Diego Uriarte" w:date="2019-05-11T17:30:00Z" w:initials="DUC">
    <w:p w14:paraId="6AE2CF0A" w14:textId="2053A2F6" w:rsidR="00D934E7" w:rsidRDefault="00D934E7">
      <w:pPr>
        <w:pStyle w:val="Textocomentario"/>
      </w:pPr>
      <w:r>
        <w:rPr>
          <w:rStyle w:val="Refdecomentario"/>
        </w:rPr>
        <w:annotationRef/>
      </w:r>
      <w:r>
        <w:t>Se cambia el enfoque para discutir cual es la H0 y la implicancia de rechazarla.</w:t>
      </w:r>
    </w:p>
  </w:comment>
  <w:comment w:id="1174" w:author="Diego Uriarte" w:date="2019-05-11T17:37:00Z" w:initials="DUC">
    <w:p w14:paraId="4FA37589" w14:textId="41FCD272" w:rsidR="00D934E7" w:rsidRDefault="00D934E7">
      <w:pPr>
        <w:pStyle w:val="Textocomentario"/>
      </w:pPr>
      <w:r>
        <w:rPr>
          <w:rStyle w:val="Refdecomentario"/>
        </w:rPr>
        <w:annotationRef/>
      </w:r>
      <w:r>
        <w:t>Asegúrate de definirla mejor</w:t>
      </w:r>
    </w:p>
  </w:comment>
  <w:comment w:id="1212" w:author="Guillermo Díaz" w:date="2019-05-09T12:14:00Z" w:initials="GD">
    <w:p w14:paraId="1E2CEEA5" w14:textId="011A9FC7" w:rsidR="00D934E7" w:rsidRDefault="00D934E7">
      <w:pPr>
        <w:pStyle w:val="Textocomentario"/>
      </w:pPr>
      <w:r>
        <w:rPr>
          <w:rStyle w:val="Refdecomentario"/>
        </w:rPr>
        <w:annotationRef/>
      </w:r>
      <w:r>
        <w:t>Se estila primero discutir todos los detalles de las especificaciones (incluyendo identificación) y en una sección aparte el proceso de estimación</w:t>
      </w:r>
    </w:p>
  </w:comment>
  <w:comment w:id="1214" w:author="Guillermo Díaz" w:date="2019-05-09T12:17:00Z" w:initials="GD">
    <w:p w14:paraId="6D58C6B0" w14:textId="5604C198" w:rsidR="00D934E7" w:rsidRPr="00354EDC" w:rsidRDefault="00D934E7">
      <w:pPr>
        <w:pStyle w:val="Textocomentario"/>
        <w:rPr>
          <w:sz w:val="16"/>
          <w:szCs w:val="16"/>
        </w:rPr>
      </w:pPr>
      <w:r>
        <w:rPr>
          <w:rStyle w:val="Refdecomentario"/>
        </w:rPr>
        <w:annotationRef/>
      </w:r>
      <w:r>
        <w:rPr>
          <w:rStyle w:val="Refdecomentario"/>
        </w:rPr>
        <w:t xml:space="preserve">Al presentar una especificación es sumamente importante discutir cuál es el parámetro que más te interesa estimar. En este caso sería el coeficiente del número de estaciones adyacentes? </w:t>
      </w:r>
    </w:p>
  </w:comment>
  <w:comment w:id="1215" w:author="Diego Uriarte" w:date="2019-05-11T17:42:00Z" w:initials="DUC">
    <w:p w14:paraId="6DDA8345" w14:textId="5536E539" w:rsidR="00D934E7" w:rsidRDefault="00D934E7">
      <w:pPr>
        <w:pStyle w:val="Textocomentario"/>
      </w:pPr>
      <w:r>
        <w:rPr>
          <w:rStyle w:val="Refdecomentario"/>
        </w:rPr>
        <w:annotationRef/>
      </w:r>
      <w:r>
        <w:t>Se retira referencia a la estimación, y añaden las variables de interés de la regresión en corte transversal.</w:t>
      </w:r>
    </w:p>
  </w:comment>
  <w:comment w:id="1217" w:author="Guillermo Díaz" w:date="2019-05-09T12:21:00Z" w:initials="GD">
    <w:p w14:paraId="70A3AB2D" w14:textId="58E2D059" w:rsidR="00D934E7" w:rsidRDefault="00D934E7">
      <w:pPr>
        <w:pStyle w:val="Textocomentario"/>
      </w:pPr>
      <w:r>
        <w:rPr>
          <w:rStyle w:val="Refdecomentario"/>
        </w:rPr>
        <w:annotationRef/>
      </w:r>
      <w:r>
        <w:t>Qué significa esta variable? NO queda claro</w:t>
      </w:r>
    </w:p>
  </w:comment>
  <w:comment w:id="1218" w:author="Diego Uriarte" w:date="2019-05-15T17:31:00Z" w:initials="DUC">
    <w:p w14:paraId="32E9FD36" w14:textId="5EE4140E" w:rsidR="00D934E7" w:rsidRDefault="00D934E7">
      <w:pPr>
        <w:pStyle w:val="Textocomentario"/>
      </w:pPr>
      <w:r>
        <w:rPr>
          <w:rStyle w:val="Refdecomentario"/>
        </w:rPr>
        <w:annotationRef/>
      </w:r>
      <w:r>
        <w:t>Se explica en la revisión de la literatura y se añade apéndice</w:t>
      </w:r>
    </w:p>
  </w:comment>
  <w:comment w:id="1219" w:author="Diego Uriarte" w:date="2019-05-15T17:32:00Z" w:initials="DUC">
    <w:p w14:paraId="07554B7B" w14:textId="5D55E248" w:rsidR="00D934E7" w:rsidRDefault="00D934E7">
      <w:pPr>
        <w:pStyle w:val="Textocomentario"/>
      </w:pPr>
      <w:r>
        <w:rPr>
          <w:rStyle w:val="Refdecomentario"/>
        </w:rPr>
        <w:annotationRef/>
      </w:r>
      <w:r>
        <w:t>Podría ser usado si aplico spatial a DID, de lo contrario botar</w:t>
      </w:r>
    </w:p>
  </w:comment>
  <w:comment w:id="1242" w:author="Guillermo Díaz" w:date="2019-05-09T12:26:00Z" w:initials="GD">
    <w:p w14:paraId="62CA74FA" w14:textId="19CB58BB" w:rsidR="00D934E7" w:rsidRDefault="00D934E7">
      <w:pPr>
        <w:pStyle w:val="Textocomentario"/>
      </w:pPr>
      <w:r>
        <w:rPr>
          <w:rStyle w:val="Refdecomentario"/>
        </w:rPr>
        <w:annotationRef/>
      </w:r>
      <w:r>
        <w:t>Interpretación de estos resultados?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898B20" w15:done="0"/>
  <w15:commentEx w15:paraId="05B80ED1" w15:done="0"/>
  <w15:commentEx w15:paraId="2EDF672C" w15:done="0"/>
  <w15:commentEx w15:paraId="282A9E2C" w15:done="0"/>
  <w15:commentEx w15:paraId="43529167" w15:done="0"/>
  <w15:commentEx w15:paraId="3BFF278B" w15:paraIdParent="43529167" w15:done="0"/>
  <w15:commentEx w15:paraId="601E35E6" w15:done="0"/>
  <w15:commentEx w15:paraId="4CA366E8" w15:done="0"/>
  <w15:commentEx w15:paraId="64D177EB" w15:done="0"/>
  <w15:commentEx w15:paraId="3E6671E8" w15:done="0"/>
  <w15:commentEx w15:paraId="3486CB0D" w15:done="0"/>
  <w15:commentEx w15:paraId="30BBA280" w15:done="0"/>
  <w15:commentEx w15:paraId="179F7631" w15:paraIdParent="30BBA280" w15:done="0"/>
  <w15:commentEx w15:paraId="60D48600" w15:done="0"/>
  <w15:commentEx w15:paraId="5FB683B3" w15:paraIdParent="60D48600" w15:done="0"/>
  <w15:commentEx w15:paraId="2B3F3A36" w15:done="0"/>
  <w15:commentEx w15:paraId="610EE202" w15:paraIdParent="2B3F3A36" w15:done="0"/>
  <w15:commentEx w15:paraId="255BE1AF" w15:done="0"/>
  <w15:commentEx w15:paraId="6DFA2129" w15:done="0"/>
  <w15:commentEx w15:paraId="6AE2CF0A" w15:paraIdParent="6DFA2129" w15:done="0"/>
  <w15:commentEx w15:paraId="4FA37589" w15:done="0"/>
  <w15:commentEx w15:paraId="1E2CEEA5" w15:done="0"/>
  <w15:commentEx w15:paraId="6D58C6B0" w15:done="0"/>
  <w15:commentEx w15:paraId="6DDA8345" w15:paraIdParent="6D58C6B0" w15:done="0"/>
  <w15:commentEx w15:paraId="70A3AB2D" w15:done="0"/>
  <w15:commentEx w15:paraId="32E9FD36" w15:paraIdParent="70A3AB2D" w15:done="0"/>
  <w15:commentEx w15:paraId="07554B7B" w15:done="0"/>
  <w15:commentEx w15:paraId="62CA74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1A603" w14:textId="77777777" w:rsidR="00597B42" w:rsidRDefault="00597B42" w:rsidP="00F57A1B">
      <w:r>
        <w:separator/>
      </w:r>
    </w:p>
  </w:endnote>
  <w:endnote w:type="continuationSeparator" w:id="0">
    <w:p w14:paraId="691F8A1F" w14:textId="77777777" w:rsidR="00597B42" w:rsidRDefault="00597B42" w:rsidP="00F57A1B">
      <w:r>
        <w:continuationSeparator/>
      </w:r>
    </w:p>
  </w:endnote>
  <w:endnote w:type="continuationNotice" w:id="1">
    <w:p w14:paraId="55B3E889" w14:textId="77777777" w:rsidR="00597B42" w:rsidRDefault="00597B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13FCE" w14:textId="77777777" w:rsidR="00D934E7" w:rsidRDefault="00D934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15B6D" w14:textId="77777777" w:rsidR="00597B42" w:rsidRDefault="00597B42" w:rsidP="00F57A1B">
      <w:r>
        <w:separator/>
      </w:r>
    </w:p>
  </w:footnote>
  <w:footnote w:type="continuationSeparator" w:id="0">
    <w:p w14:paraId="76A17BA1" w14:textId="77777777" w:rsidR="00597B42" w:rsidRDefault="00597B42" w:rsidP="00F57A1B">
      <w:r>
        <w:continuationSeparator/>
      </w:r>
    </w:p>
  </w:footnote>
  <w:footnote w:type="continuationNotice" w:id="1">
    <w:p w14:paraId="18FFED73" w14:textId="77777777" w:rsidR="00597B42" w:rsidRDefault="00597B42">
      <w:pPr>
        <w:spacing w:after="0" w:line="240" w:lineRule="auto"/>
      </w:pPr>
    </w:p>
  </w:footnote>
  <w:footnote w:id="2">
    <w:p w14:paraId="2955C412" w14:textId="77777777" w:rsidR="00D934E7" w:rsidRDefault="00D934E7" w:rsidP="005453E0">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3">
    <w:p w14:paraId="0015C0DA" w14:textId="77777777" w:rsidR="00D934E7" w:rsidRPr="00DB477C" w:rsidDel="00B66247" w:rsidRDefault="00D934E7" w:rsidP="007B5B7A">
      <w:pPr>
        <w:pStyle w:val="Textonotapie"/>
        <w:rPr>
          <w:ins w:id="685" w:author="Diego Uriarte" w:date="2019-05-10T19:28:00Z"/>
          <w:del w:id="686" w:author="Diego Uriarte" w:date="2019-05-11T13:48:00Z"/>
          <w:lang w:val="es-ES"/>
        </w:rPr>
      </w:pPr>
      <w:ins w:id="687" w:author="Diego Uriarte" w:date="2019-05-10T19:28:00Z">
        <w:del w:id="688" w:author="Diego Uriarte" w:date="2019-05-11T13:48:00Z">
          <w:r w:rsidDel="00B66247">
            <w:rPr>
              <w:rStyle w:val="Refdenotaalpie"/>
            </w:rPr>
            <w:footnoteRef/>
          </w:r>
          <w:r w:rsidDel="00B66247">
            <w:rPr>
              <w:lang w:val="es-ES"/>
            </w:rPr>
            <w:delText xml:space="preserve"> Los distritos no incluidos en la tabla son: San Juan de Lurigancho, Carabayllo, Puente Piedra, Comas y Villa María del Triunfo. El resto de distritos son contiguos y representa el 70% de Lima Metropolita en área y 73% en población. </w:delText>
          </w:r>
        </w:del>
      </w:ins>
    </w:p>
  </w:footnote>
  <w:footnote w:id="4">
    <w:p w14:paraId="07D13FE2" w14:textId="1B2694E4" w:rsidR="00D934E7" w:rsidRPr="00DB477C" w:rsidDel="007B5B7A" w:rsidRDefault="00D934E7">
      <w:pPr>
        <w:pStyle w:val="Textonotapie"/>
        <w:rPr>
          <w:del w:id="858" w:author="Diego Uriarte" w:date="2019-05-10T19:27:00Z"/>
          <w:lang w:val="es-ES"/>
        </w:rPr>
      </w:pPr>
      <w:del w:id="859" w:author="Diego Uriarte" w:date="2019-05-10T19:27:00Z">
        <w:r w:rsidDel="007B5B7A">
          <w:rPr>
            <w:rStyle w:val="Refdenotaalpie"/>
          </w:rPr>
          <w:footnoteRef/>
        </w:r>
        <w:r w:rsidDel="007B5B7A">
          <w:rPr>
            <w:lang w:val="es-ES"/>
          </w:rPr>
          <w:delText xml:space="preserve"> Los distritos no incluidos en la tabla son: San Juan de Lurigancho, Carabayllo, Puente Piedra, Comas y Villa María del Triunfo. El resto de distritos son contiguos y representa el 70% de Lima Metropolita en área y 73% en población. </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220B8B22" w:rsidR="00D934E7" w:rsidRDefault="00D934E7">
        <w:pPr>
          <w:pStyle w:val="Encabezado"/>
          <w:jc w:val="right"/>
        </w:pPr>
        <w:r>
          <w:fldChar w:fldCharType="begin"/>
        </w:r>
        <w:r>
          <w:instrText>PAGE   \* MERGEFORMAT</w:instrText>
        </w:r>
        <w:r>
          <w:fldChar w:fldCharType="separate"/>
        </w:r>
        <w:r w:rsidR="007668F1">
          <w:rPr>
            <w:noProof/>
          </w:rPr>
          <w:t>43</w:t>
        </w:r>
        <w:r>
          <w:fldChar w:fldCharType="end"/>
        </w:r>
      </w:p>
    </w:sdtContent>
  </w:sdt>
  <w:p w14:paraId="48712C0F" w14:textId="77777777" w:rsidR="00D934E7" w:rsidRDefault="00D934E7"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8A70F9E"/>
    <w:multiLevelType w:val="hybridMultilevel"/>
    <w:tmpl w:val="E6C4891E"/>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A78442E"/>
    <w:multiLevelType w:val="multilevel"/>
    <w:tmpl w:val="7034DCC8"/>
    <w:numStyleLink w:val="tesisUP"/>
  </w:abstractNum>
  <w:abstractNum w:abstractNumId="19"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91A2DCB"/>
    <w:multiLevelType w:val="hybridMultilevel"/>
    <w:tmpl w:val="E530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20"/>
  </w:num>
  <w:num w:numId="15">
    <w:abstractNumId w:val="12"/>
  </w:num>
  <w:num w:numId="16">
    <w:abstractNumId w:val="14"/>
  </w:num>
  <w:num w:numId="17">
    <w:abstractNumId w:val="1"/>
  </w:num>
  <w:num w:numId="18">
    <w:abstractNumId w:val="7"/>
  </w:num>
  <w:num w:numId="19">
    <w:abstractNumId w:val="19"/>
  </w:num>
  <w:num w:numId="20">
    <w:abstractNumId w:val="8"/>
  </w:num>
  <w:num w:numId="21">
    <w:abstractNumId w:val="21"/>
  </w:num>
  <w:num w:numId="22">
    <w:abstractNumId w:val="18"/>
  </w:num>
  <w:num w:numId="23">
    <w:abstractNumId w:val="11"/>
  </w:num>
  <w:num w:numId="24">
    <w:abstractNumId w:val="13"/>
  </w:num>
  <w:num w:numId="25">
    <w:abstractNumId w:val="9"/>
  </w:num>
  <w:num w:numId="26">
    <w:abstractNumId w:val="22"/>
  </w:num>
  <w:num w:numId="27">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go Uriarte">
    <w15:presenceInfo w15:providerId="None" w15:userId="Diego Uriarte"/>
  </w15:person>
  <w15:person w15:author="José Guillermo Díaz Gamarra">
    <w15:presenceInfo w15:providerId="AD" w15:userId="S-1-5-21-1801674531-1897051121-682003330-263191"/>
  </w15:person>
  <w15:person w15:author="Guillermo Díaz">
    <w15:presenceInfo w15:providerId="Windows Live" w15:userId="e450d8d9069b2d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10844"/>
    <w:rsid w:val="00021C09"/>
    <w:rsid w:val="000271B0"/>
    <w:rsid w:val="00027EEA"/>
    <w:rsid w:val="0003097A"/>
    <w:rsid w:val="00032777"/>
    <w:rsid w:val="00041A5D"/>
    <w:rsid w:val="0004424C"/>
    <w:rsid w:val="000534AB"/>
    <w:rsid w:val="00054043"/>
    <w:rsid w:val="000615D8"/>
    <w:rsid w:val="0006185D"/>
    <w:rsid w:val="00061C8F"/>
    <w:rsid w:val="00063F4A"/>
    <w:rsid w:val="00067D45"/>
    <w:rsid w:val="0007438F"/>
    <w:rsid w:val="0007726E"/>
    <w:rsid w:val="00077ED8"/>
    <w:rsid w:val="00091768"/>
    <w:rsid w:val="000924E9"/>
    <w:rsid w:val="000A1199"/>
    <w:rsid w:val="000B0B6C"/>
    <w:rsid w:val="000B0CED"/>
    <w:rsid w:val="000B3D47"/>
    <w:rsid w:val="000B5BA8"/>
    <w:rsid w:val="000B623C"/>
    <w:rsid w:val="000B6883"/>
    <w:rsid w:val="000B68B8"/>
    <w:rsid w:val="000D15A3"/>
    <w:rsid w:val="000E1B51"/>
    <w:rsid w:val="000E4DBD"/>
    <w:rsid w:val="000E5223"/>
    <w:rsid w:val="000E65A3"/>
    <w:rsid w:val="000F00BA"/>
    <w:rsid w:val="000F2A85"/>
    <w:rsid w:val="00103A41"/>
    <w:rsid w:val="001046CB"/>
    <w:rsid w:val="00105ABA"/>
    <w:rsid w:val="00106C52"/>
    <w:rsid w:val="00106D35"/>
    <w:rsid w:val="00114A16"/>
    <w:rsid w:val="001162E9"/>
    <w:rsid w:val="00127563"/>
    <w:rsid w:val="00130F8F"/>
    <w:rsid w:val="00137AA9"/>
    <w:rsid w:val="001463C8"/>
    <w:rsid w:val="001508F9"/>
    <w:rsid w:val="001545F5"/>
    <w:rsid w:val="00160158"/>
    <w:rsid w:val="00161B3B"/>
    <w:rsid w:val="00164542"/>
    <w:rsid w:val="00170A3D"/>
    <w:rsid w:val="00172A61"/>
    <w:rsid w:val="00173517"/>
    <w:rsid w:val="00175C54"/>
    <w:rsid w:val="00180658"/>
    <w:rsid w:val="00197033"/>
    <w:rsid w:val="00197DD0"/>
    <w:rsid w:val="001B1B76"/>
    <w:rsid w:val="001B67D3"/>
    <w:rsid w:val="001B716E"/>
    <w:rsid w:val="001C45B8"/>
    <w:rsid w:val="001C4B13"/>
    <w:rsid w:val="001C530F"/>
    <w:rsid w:val="001D00B4"/>
    <w:rsid w:val="001D7AC0"/>
    <w:rsid w:val="001E52B9"/>
    <w:rsid w:val="001E55B1"/>
    <w:rsid w:val="002031DD"/>
    <w:rsid w:val="00213DE0"/>
    <w:rsid w:val="00214C22"/>
    <w:rsid w:val="002215C9"/>
    <w:rsid w:val="002215E6"/>
    <w:rsid w:val="00221CA5"/>
    <w:rsid w:val="00241A5F"/>
    <w:rsid w:val="002423DB"/>
    <w:rsid w:val="00243304"/>
    <w:rsid w:val="00244ACD"/>
    <w:rsid w:val="002455A1"/>
    <w:rsid w:val="002518E5"/>
    <w:rsid w:val="00265C61"/>
    <w:rsid w:val="002757AF"/>
    <w:rsid w:val="00276C7A"/>
    <w:rsid w:val="00277C8B"/>
    <w:rsid w:val="002A08F0"/>
    <w:rsid w:val="002A747B"/>
    <w:rsid w:val="002B4709"/>
    <w:rsid w:val="002C12C7"/>
    <w:rsid w:val="002D26B3"/>
    <w:rsid w:val="002E0259"/>
    <w:rsid w:val="002E7459"/>
    <w:rsid w:val="002E77DD"/>
    <w:rsid w:val="002F748A"/>
    <w:rsid w:val="00301825"/>
    <w:rsid w:val="0030580C"/>
    <w:rsid w:val="0030703F"/>
    <w:rsid w:val="00314830"/>
    <w:rsid w:val="00314D2F"/>
    <w:rsid w:val="0031702D"/>
    <w:rsid w:val="00320052"/>
    <w:rsid w:val="00333888"/>
    <w:rsid w:val="00335839"/>
    <w:rsid w:val="003416D5"/>
    <w:rsid w:val="00354EDC"/>
    <w:rsid w:val="00356395"/>
    <w:rsid w:val="0036311B"/>
    <w:rsid w:val="00374199"/>
    <w:rsid w:val="00374410"/>
    <w:rsid w:val="0038259E"/>
    <w:rsid w:val="00384D7C"/>
    <w:rsid w:val="0039418B"/>
    <w:rsid w:val="003A2120"/>
    <w:rsid w:val="003A5534"/>
    <w:rsid w:val="003B2467"/>
    <w:rsid w:val="003B25C6"/>
    <w:rsid w:val="003B4240"/>
    <w:rsid w:val="003C6F49"/>
    <w:rsid w:val="003D327C"/>
    <w:rsid w:val="003D517D"/>
    <w:rsid w:val="003D593A"/>
    <w:rsid w:val="003D7632"/>
    <w:rsid w:val="003E3DE7"/>
    <w:rsid w:val="00400240"/>
    <w:rsid w:val="00423B86"/>
    <w:rsid w:val="00423E13"/>
    <w:rsid w:val="00433136"/>
    <w:rsid w:val="00436618"/>
    <w:rsid w:val="00445710"/>
    <w:rsid w:val="00446C5B"/>
    <w:rsid w:val="00452AEC"/>
    <w:rsid w:val="00453674"/>
    <w:rsid w:val="004762C5"/>
    <w:rsid w:val="00484455"/>
    <w:rsid w:val="00493BB2"/>
    <w:rsid w:val="00497B45"/>
    <w:rsid w:val="004C1D64"/>
    <w:rsid w:val="004C28C9"/>
    <w:rsid w:val="004C37AB"/>
    <w:rsid w:val="004C4ACE"/>
    <w:rsid w:val="004C6DEA"/>
    <w:rsid w:val="004C7F43"/>
    <w:rsid w:val="004D1880"/>
    <w:rsid w:val="004E0A9A"/>
    <w:rsid w:val="004E229A"/>
    <w:rsid w:val="004E5926"/>
    <w:rsid w:val="004F4697"/>
    <w:rsid w:val="004F5832"/>
    <w:rsid w:val="004F75F4"/>
    <w:rsid w:val="00500461"/>
    <w:rsid w:val="00506BB6"/>
    <w:rsid w:val="005104A3"/>
    <w:rsid w:val="00513B65"/>
    <w:rsid w:val="00522CB9"/>
    <w:rsid w:val="00525E80"/>
    <w:rsid w:val="00535A57"/>
    <w:rsid w:val="0054336F"/>
    <w:rsid w:val="005453E0"/>
    <w:rsid w:val="005470C8"/>
    <w:rsid w:val="005526A5"/>
    <w:rsid w:val="005566A4"/>
    <w:rsid w:val="00556810"/>
    <w:rsid w:val="00560D5E"/>
    <w:rsid w:val="00594F26"/>
    <w:rsid w:val="0059570C"/>
    <w:rsid w:val="00596E98"/>
    <w:rsid w:val="00597B42"/>
    <w:rsid w:val="005A5199"/>
    <w:rsid w:val="005B24F0"/>
    <w:rsid w:val="005B6C2F"/>
    <w:rsid w:val="005B7DEA"/>
    <w:rsid w:val="005C3AB8"/>
    <w:rsid w:val="005D278C"/>
    <w:rsid w:val="005D3ED6"/>
    <w:rsid w:val="005E6345"/>
    <w:rsid w:val="00612E37"/>
    <w:rsid w:val="00615770"/>
    <w:rsid w:val="00616257"/>
    <w:rsid w:val="006227D3"/>
    <w:rsid w:val="00624F39"/>
    <w:rsid w:val="00632C11"/>
    <w:rsid w:val="006339B9"/>
    <w:rsid w:val="0063791A"/>
    <w:rsid w:val="006468F2"/>
    <w:rsid w:val="006507EA"/>
    <w:rsid w:val="00653FDC"/>
    <w:rsid w:val="00656B8D"/>
    <w:rsid w:val="00660EDE"/>
    <w:rsid w:val="00662D21"/>
    <w:rsid w:val="00662EB4"/>
    <w:rsid w:val="006707EB"/>
    <w:rsid w:val="00672897"/>
    <w:rsid w:val="0068067D"/>
    <w:rsid w:val="006A394D"/>
    <w:rsid w:val="006A4061"/>
    <w:rsid w:val="006A62C8"/>
    <w:rsid w:val="006B1632"/>
    <w:rsid w:val="006B3FC7"/>
    <w:rsid w:val="006C037F"/>
    <w:rsid w:val="006C1D5B"/>
    <w:rsid w:val="006C4AD8"/>
    <w:rsid w:val="006C6160"/>
    <w:rsid w:val="006D626F"/>
    <w:rsid w:val="006D7A32"/>
    <w:rsid w:val="006E531B"/>
    <w:rsid w:val="006F269F"/>
    <w:rsid w:val="006F4101"/>
    <w:rsid w:val="00704A74"/>
    <w:rsid w:val="007103E4"/>
    <w:rsid w:val="00715046"/>
    <w:rsid w:val="007152F3"/>
    <w:rsid w:val="007231E6"/>
    <w:rsid w:val="0072529F"/>
    <w:rsid w:val="00731127"/>
    <w:rsid w:val="007416B1"/>
    <w:rsid w:val="007558B0"/>
    <w:rsid w:val="007668F1"/>
    <w:rsid w:val="007677ED"/>
    <w:rsid w:val="00770490"/>
    <w:rsid w:val="0077094F"/>
    <w:rsid w:val="00772F99"/>
    <w:rsid w:val="00782240"/>
    <w:rsid w:val="00793EFA"/>
    <w:rsid w:val="00796456"/>
    <w:rsid w:val="007A3BA0"/>
    <w:rsid w:val="007B2408"/>
    <w:rsid w:val="007B415D"/>
    <w:rsid w:val="007B4F71"/>
    <w:rsid w:val="007B5B7A"/>
    <w:rsid w:val="007C4FE0"/>
    <w:rsid w:val="007D3B9A"/>
    <w:rsid w:val="007E3F91"/>
    <w:rsid w:val="007E719A"/>
    <w:rsid w:val="007E7D1D"/>
    <w:rsid w:val="007F1457"/>
    <w:rsid w:val="00802E4C"/>
    <w:rsid w:val="008062E5"/>
    <w:rsid w:val="00812323"/>
    <w:rsid w:val="00821749"/>
    <w:rsid w:val="00825C55"/>
    <w:rsid w:val="00830424"/>
    <w:rsid w:val="0083448B"/>
    <w:rsid w:val="00835398"/>
    <w:rsid w:val="00846295"/>
    <w:rsid w:val="008620B8"/>
    <w:rsid w:val="00867976"/>
    <w:rsid w:val="00873C23"/>
    <w:rsid w:val="008938F2"/>
    <w:rsid w:val="00893DA0"/>
    <w:rsid w:val="008A5B92"/>
    <w:rsid w:val="008A7EA7"/>
    <w:rsid w:val="008B699D"/>
    <w:rsid w:val="008C0ABB"/>
    <w:rsid w:val="008C4504"/>
    <w:rsid w:val="008D19DC"/>
    <w:rsid w:val="008D2E84"/>
    <w:rsid w:val="008D617D"/>
    <w:rsid w:val="008D701F"/>
    <w:rsid w:val="008E2A06"/>
    <w:rsid w:val="008E5B61"/>
    <w:rsid w:val="00901A04"/>
    <w:rsid w:val="00901D11"/>
    <w:rsid w:val="009241B6"/>
    <w:rsid w:val="00924A41"/>
    <w:rsid w:val="00925059"/>
    <w:rsid w:val="0093745D"/>
    <w:rsid w:val="00944BE0"/>
    <w:rsid w:val="0094588E"/>
    <w:rsid w:val="00953183"/>
    <w:rsid w:val="009539C7"/>
    <w:rsid w:val="009705DE"/>
    <w:rsid w:val="0097621E"/>
    <w:rsid w:val="00976D23"/>
    <w:rsid w:val="009773EE"/>
    <w:rsid w:val="00984F67"/>
    <w:rsid w:val="009878AC"/>
    <w:rsid w:val="009A1D02"/>
    <w:rsid w:val="009A2182"/>
    <w:rsid w:val="009A3452"/>
    <w:rsid w:val="009A43D8"/>
    <w:rsid w:val="009B0169"/>
    <w:rsid w:val="009B5FE5"/>
    <w:rsid w:val="009C0749"/>
    <w:rsid w:val="009C1B87"/>
    <w:rsid w:val="009C3C01"/>
    <w:rsid w:val="009C3FFE"/>
    <w:rsid w:val="009C691F"/>
    <w:rsid w:val="009C730E"/>
    <w:rsid w:val="009D0196"/>
    <w:rsid w:val="009D4F3E"/>
    <w:rsid w:val="009E0813"/>
    <w:rsid w:val="009F3871"/>
    <w:rsid w:val="00A04D30"/>
    <w:rsid w:val="00A26805"/>
    <w:rsid w:val="00A314E8"/>
    <w:rsid w:val="00A3273D"/>
    <w:rsid w:val="00A457F2"/>
    <w:rsid w:val="00A55014"/>
    <w:rsid w:val="00A60BB5"/>
    <w:rsid w:val="00A622D4"/>
    <w:rsid w:val="00A62943"/>
    <w:rsid w:val="00A755BC"/>
    <w:rsid w:val="00A815AC"/>
    <w:rsid w:val="00A86CB5"/>
    <w:rsid w:val="00A91D92"/>
    <w:rsid w:val="00A92DA7"/>
    <w:rsid w:val="00A96CAF"/>
    <w:rsid w:val="00A97EFE"/>
    <w:rsid w:val="00AA059B"/>
    <w:rsid w:val="00AA2505"/>
    <w:rsid w:val="00AA3912"/>
    <w:rsid w:val="00AC5CFF"/>
    <w:rsid w:val="00AD5B83"/>
    <w:rsid w:val="00AD71D4"/>
    <w:rsid w:val="00AE1C91"/>
    <w:rsid w:val="00AE241A"/>
    <w:rsid w:val="00AE36B3"/>
    <w:rsid w:val="00AE7D0B"/>
    <w:rsid w:val="00AF3BCF"/>
    <w:rsid w:val="00AF3DD9"/>
    <w:rsid w:val="00AF6545"/>
    <w:rsid w:val="00B111AD"/>
    <w:rsid w:val="00B14964"/>
    <w:rsid w:val="00B17F3B"/>
    <w:rsid w:val="00B55601"/>
    <w:rsid w:val="00B558AA"/>
    <w:rsid w:val="00B55BE9"/>
    <w:rsid w:val="00B6446A"/>
    <w:rsid w:val="00B66247"/>
    <w:rsid w:val="00B67BF9"/>
    <w:rsid w:val="00B714F9"/>
    <w:rsid w:val="00B74098"/>
    <w:rsid w:val="00B7563D"/>
    <w:rsid w:val="00B77576"/>
    <w:rsid w:val="00B838A8"/>
    <w:rsid w:val="00B97460"/>
    <w:rsid w:val="00BC78CC"/>
    <w:rsid w:val="00BD2C42"/>
    <w:rsid w:val="00BD736D"/>
    <w:rsid w:val="00BD7B62"/>
    <w:rsid w:val="00BE2AFD"/>
    <w:rsid w:val="00BE4E21"/>
    <w:rsid w:val="00BE63DC"/>
    <w:rsid w:val="00BF4E17"/>
    <w:rsid w:val="00C0182C"/>
    <w:rsid w:val="00C0599C"/>
    <w:rsid w:val="00C07F9C"/>
    <w:rsid w:val="00C13D9D"/>
    <w:rsid w:val="00C14D1B"/>
    <w:rsid w:val="00C17408"/>
    <w:rsid w:val="00C26DD6"/>
    <w:rsid w:val="00C26DDD"/>
    <w:rsid w:val="00C31C4C"/>
    <w:rsid w:val="00C36A22"/>
    <w:rsid w:val="00C41FD5"/>
    <w:rsid w:val="00C4242D"/>
    <w:rsid w:val="00C5153F"/>
    <w:rsid w:val="00C5594F"/>
    <w:rsid w:val="00C72315"/>
    <w:rsid w:val="00C83540"/>
    <w:rsid w:val="00C8650E"/>
    <w:rsid w:val="00CA34B5"/>
    <w:rsid w:val="00CB4A95"/>
    <w:rsid w:val="00CB4D1B"/>
    <w:rsid w:val="00CC540A"/>
    <w:rsid w:val="00CC64D9"/>
    <w:rsid w:val="00CD1ACF"/>
    <w:rsid w:val="00CD5B0E"/>
    <w:rsid w:val="00CD64C6"/>
    <w:rsid w:val="00CE40D0"/>
    <w:rsid w:val="00CF2550"/>
    <w:rsid w:val="00CF2696"/>
    <w:rsid w:val="00CF3910"/>
    <w:rsid w:val="00D00CA3"/>
    <w:rsid w:val="00D07F04"/>
    <w:rsid w:val="00D13BCC"/>
    <w:rsid w:val="00D23401"/>
    <w:rsid w:val="00D26D6B"/>
    <w:rsid w:val="00D32E14"/>
    <w:rsid w:val="00D466ED"/>
    <w:rsid w:val="00D513A2"/>
    <w:rsid w:val="00D5579C"/>
    <w:rsid w:val="00D61883"/>
    <w:rsid w:val="00D651D1"/>
    <w:rsid w:val="00D736DC"/>
    <w:rsid w:val="00D86FD6"/>
    <w:rsid w:val="00D934E7"/>
    <w:rsid w:val="00D96538"/>
    <w:rsid w:val="00DA18E1"/>
    <w:rsid w:val="00DA31E8"/>
    <w:rsid w:val="00DA5659"/>
    <w:rsid w:val="00DA58E5"/>
    <w:rsid w:val="00DA6345"/>
    <w:rsid w:val="00DB157A"/>
    <w:rsid w:val="00DB36E8"/>
    <w:rsid w:val="00DB477C"/>
    <w:rsid w:val="00DC29BC"/>
    <w:rsid w:val="00DD1D40"/>
    <w:rsid w:val="00DE27ED"/>
    <w:rsid w:val="00DF18D5"/>
    <w:rsid w:val="00DF6465"/>
    <w:rsid w:val="00E107A6"/>
    <w:rsid w:val="00E11291"/>
    <w:rsid w:val="00E1384B"/>
    <w:rsid w:val="00E15DF9"/>
    <w:rsid w:val="00E174E3"/>
    <w:rsid w:val="00E25502"/>
    <w:rsid w:val="00E25C03"/>
    <w:rsid w:val="00E32944"/>
    <w:rsid w:val="00E37A59"/>
    <w:rsid w:val="00E422A7"/>
    <w:rsid w:val="00E50C32"/>
    <w:rsid w:val="00E53480"/>
    <w:rsid w:val="00E53805"/>
    <w:rsid w:val="00E61429"/>
    <w:rsid w:val="00E61A74"/>
    <w:rsid w:val="00E66211"/>
    <w:rsid w:val="00E85234"/>
    <w:rsid w:val="00E8719E"/>
    <w:rsid w:val="00E87253"/>
    <w:rsid w:val="00E933D6"/>
    <w:rsid w:val="00E95199"/>
    <w:rsid w:val="00EA08AA"/>
    <w:rsid w:val="00EA66A7"/>
    <w:rsid w:val="00EB4D69"/>
    <w:rsid w:val="00EC3D8A"/>
    <w:rsid w:val="00EC779C"/>
    <w:rsid w:val="00ED072A"/>
    <w:rsid w:val="00ED33D3"/>
    <w:rsid w:val="00ED6EE8"/>
    <w:rsid w:val="00EE471F"/>
    <w:rsid w:val="00EE6038"/>
    <w:rsid w:val="00EF71D3"/>
    <w:rsid w:val="00F02598"/>
    <w:rsid w:val="00F03D68"/>
    <w:rsid w:val="00F2093F"/>
    <w:rsid w:val="00F23085"/>
    <w:rsid w:val="00F5278E"/>
    <w:rsid w:val="00F52BE8"/>
    <w:rsid w:val="00F55691"/>
    <w:rsid w:val="00F57A1B"/>
    <w:rsid w:val="00F7260E"/>
    <w:rsid w:val="00F7414C"/>
    <w:rsid w:val="00F752E8"/>
    <w:rsid w:val="00F80B92"/>
    <w:rsid w:val="00F86336"/>
    <w:rsid w:val="00F928F6"/>
    <w:rsid w:val="00F92FE5"/>
    <w:rsid w:val="00FA1B25"/>
    <w:rsid w:val="00FA202E"/>
    <w:rsid w:val="00FA2CF8"/>
    <w:rsid w:val="00FC709D"/>
    <w:rsid w:val="00FC7756"/>
    <w:rsid w:val="00FE424F"/>
    <w:rsid w:val="00FF2B8F"/>
    <w:rsid w:val="00FF3B3C"/>
    <w:rsid w:val="00FF4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BB9C0C5C-D089-47DD-9149-425FBDCD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D7C"/>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EA08AA"/>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EA08AA"/>
    <w:rPr>
      <w:rFonts w:eastAsia="Times New Roman" w:cs="Times New Roman"/>
      <w:b/>
      <w:lang w:val="es-PE"/>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unhideWhenUsed/>
    <w:qFormat/>
    <w:rsid w:val="00265C61"/>
    <w:pPr>
      <w:spacing w:before="240" w:after="120" w:line="240" w:lineRule="auto"/>
    </w:pPr>
    <w:rPr>
      <w:iCs/>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
    <w:name w:val="Quote"/>
    <w:basedOn w:val="Normal"/>
    <w:next w:val="Normal"/>
    <w:link w:val="CitaCar"/>
    <w:uiPriority w:val="29"/>
    <w:qFormat/>
    <w:rsid w:val="00BE2AFD"/>
    <w:pPr>
      <w:spacing w:before="200" w:after="160"/>
      <w:ind w:left="864" w:right="864"/>
      <w:jc w:val="center"/>
    </w:pPr>
    <w:rPr>
      <w:i/>
      <w:iCs/>
    </w:rPr>
  </w:style>
  <w:style w:type="character" w:customStyle="1" w:styleId="CitaCar">
    <w:name w:val="Cita Car"/>
    <w:basedOn w:val="Fuentedeprrafopredeter"/>
    <w:link w:val="Cita"/>
    <w:uiPriority w:val="29"/>
    <w:rsid w:val="00BE2AFD"/>
    <w:rPr>
      <w:rFonts w:eastAsia="Times New Roman" w:cs="Times New Roman"/>
      <w:i/>
      <w:iCs/>
      <w:lang w:val="es-PE"/>
    </w:rPr>
  </w:style>
  <w:style w:type="paragraph" w:styleId="Textonotaalfinal">
    <w:name w:val="endnote text"/>
    <w:basedOn w:val="Normal"/>
    <w:link w:val="TextonotaalfinalCar"/>
    <w:uiPriority w:val="99"/>
    <w:semiHidden/>
    <w:unhideWhenUsed/>
    <w:rsid w:val="00DB477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B477C"/>
    <w:rPr>
      <w:rFonts w:eastAsia="Times New Roman" w:cs="Times New Roman"/>
      <w:sz w:val="20"/>
      <w:szCs w:val="20"/>
      <w:lang w:val="es-PE"/>
    </w:rPr>
  </w:style>
  <w:style w:type="character" w:styleId="Refdenotaalfinal">
    <w:name w:val="endnote reference"/>
    <w:basedOn w:val="Fuentedeprrafopredeter"/>
    <w:uiPriority w:val="99"/>
    <w:semiHidden/>
    <w:unhideWhenUsed/>
    <w:rsid w:val="00DB477C"/>
    <w:rPr>
      <w:vertAlign w:val="superscript"/>
    </w:rPr>
  </w:style>
  <w:style w:type="character" w:styleId="Textoennegrita">
    <w:name w:val="Strong"/>
    <w:basedOn w:val="Fuentedeprrafopredeter"/>
    <w:uiPriority w:val="22"/>
    <w:qFormat/>
    <w:rsid w:val="006C037F"/>
    <w:rPr>
      <w:b/>
      <w:bCs/>
    </w:rPr>
  </w:style>
  <w:style w:type="character" w:styleId="nfasis">
    <w:name w:val="Emphasis"/>
    <w:basedOn w:val="Fuentedeprrafopredeter"/>
    <w:uiPriority w:val="20"/>
    <w:qFormat/>
    <w:rsid w:val="008C4504"/>
    <w:rPr>
      <w:i/>
      <w:iCs/>
    </w:rPr>
  </w:style>
  <w:style w:type="character" w:customStyle="1" w:styleId="gd">
    <w:name w:val="gd"/>
    <w:basedOn w:val="Fuentedeprrafopredeter"/>
    <w:rsid w:val="00DA18E1"/>
  </w:style>
  <w:style w:type="character" w:customStyle="1" w:styleId="go">
    <w:name w:val="go"/>
    <w:basedOn w:val="Fuentedeprrafopredeter"/>
    <w:rsid w:val="00DA18E1"/>
  </w:style>
  <w:style w:type="paragraph" w:styleId="TtuloTDC">
    <w:name w:val="TOC Heading"/>
    <w:basedOn w:val="Ttulo1"/>
    <w:next w:val="Normal"/>
    <w:uiPriority w:val="39"/>
    <w:unhideWhenUsed/>
    <w:qFormat/>
    <w:rsid w:val="00DA18E1"/>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DA18E1"/>
    <w:pPr>
      <w:spacing w:after="100"/>
    </w:pPr>
  </w:style>
  <w:style w:type="paragraph" w:styleId="TDC2">
    <w:name w:val="toc 2"/>
    <w:basedOn w:val="Normal"/>
    <w:next w:val="Normal"/>
    <w:autoRedefine/>
    <w:uiPriority w:val="39"/>
    <w:unhideWhenUsed/>
    <w:rsid w:val="00DA18E1"/>
    <w:pPr>
      <w:spacing w:after="100"/>
      <w:ind w:left="220"/>
    </w:pPr>
  </w:style>
  <w:style w:type="paragraph" w:styleId="TDC3">
    <w:name w:val="toc 3"/>
    <w:basedOn w:val="Normal"/>
    <w:next w:val="Normal"/>
    <w:autoRedefine/>
    <w:uiPriority w:val="39"/>
    <w:unhideWhenUsed/>
    <w:rsid w:val="00DA18E1"/>
    <w:pPr>
      <w:spacing w:after="100"/>
      <w:ind w:left="440"/>
    </w:pPr>
  </w:style>
  <w:style w:type="character" w:styleId="Hipervnculo">
    <w:name w:val="Hyperlink"/>
    <w:basedOn w:val="Fuentedeprrafopredeter"/>
    <w:uiPriority w:val="99"/>
    <w:unhideWhenUsed/>
    <w:rsid w:val="00DA18E1"/>
    <w:rPr>
      <w:color w:val="0000FF" w:themeColor="hyperlink"/>
      <w:u w:val="single"/>
    </w:rPr>
  </w:style>
  <w:style w:type="paragraph" w:styleId="Tabladeilustraciones">
    <w:name w:val="table of figures"/>
    <w:basedOn w:val="Normal"/>
    <w:next w:val="Normal"/>
    <w:uiPriority w:val="99"/>
    <w:unhideWhenUsed/>
    <w:rsid w:val="00DA18E1"/>
    <w:pPr>
      <w:spacing w:after="0"/>
    </w:pPr>
  </w:style>
  <w:style w:type="paragraph" w:customStyle="1" w:styleId="Fuente">
    <w:name w:val="Fuente"/>
    <w:basedOn w:val="Normal"/>
    <w:next w:val="Normal"/>
    <w:link w:val="FuenteCar"/>
    <w:qFormat/>
    <w:rsid w:val="009705DE"/>
    <w:pPr>
      <w:spacing w:before="120" w:after="360" w:line="240" w:lineRule="auto"/>
      <w:jc w:val="left"/>
    </w:pPr>
    <w:rPr>
      <w:sz w:val="18"/>
      <w:szCs w:val="18"/>
    </w:rPr>
  </w:style>
  <w:style w:type="character" w:customStyle="1" w:styleId="FuenteCar">
    <w:name w:val="Fuente Car"/>
    <w:basedOn w:val="Fuentedeprrafopredeter"/>
    <w:link w:val="Fuente"/>
    <w:rsid w:val="009705DE"/>
    <w:rPr>
      <w:rFonts w:eastAsia="Times New Roman" w:cs="Times New Roman"/>
      <w:sz w:val="18"/>
      <w:szCs w:val="18"/>
      <w:lang w:val="es-PE"/>
    </w:rPr>
  </w:style>
  <w:style w:type="paragraph" w:styleId="NormalWeb">
    <w:name w:val="Normal (Web)"/>
    <w:basedOn w:val="Normal"/>
    <w:uiPriority w:val="99"/>
    <w:semiHidden/>
    <w:unhideWhenUsed/>
    <w:rsid w:val="00F23085"/>
    <w:pPr>
      <w:spacing w:before="100" w:beforeAutospacing="1" w:after="100" w:afterAutospacing="1" w:line="240" w:lineRule="auto"/>
      <w:jc w:val="left"/>
    </w:pPr>
    <w:rPr>
      <w:rFonts w:ascii="Times New Roman" w:hAnsi="Times New Roman"/>
      <w:sz w:val="24"/>
      <w:szCs w:val="24"/>
      <w:lang w:val="en-US"/>
    </w:rPr>
  </w:style>
  <w:style w:type="table" w:customStyle="1" w:styleId="tesis">
    <w:name w:val="tesis"/>
    <w:basedOn w:val="Tablanormal"/>
    <w:uiPriority w:val="99"/>
    <w:rsid w:val="00653FDC"/>
    <w:pPr>
      <w:keepNext/>
      <w:spacing w:after="0" w:line="240" w:lineRule="auto"/>
    </w:pPr>
    <w:rPr>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blStylePr w:type="firstRow">
      <w:rPr>
        <w:rFonts w:asciiTheme="majorHAnsi" w:hAnsiTheme="majorHAnsi"/>
        <w:sz w:val="22"/>
      </w:rPr>
    </w:tblStylePr>
  </w:style>
  <w:style w:type="character" w:styleId="Hipervnculovisitado">
    <w:name w:val="FollowedHyperlink"/>
    <w:basedOn w:val="Fuentedeprrafopredeter"/>
    <w:uiPriority w:val="99"/>
    <w:semiHidden/>
    <w:unhideWhenUsed/>
    <w:rsid w:val="005B24F0"/>
    <w:rPr>
      <w:color w:val="800080" w:themeColor="followedHyperlink"/>
      <w:u w:val="single"/>
    </w:rPr>
  </w:style>
  <w:style w:type="paragraph" w:styleId="Revisin">
    <w:name w:val="Revision"/>
    <w:hidden/>
    <w:uiPriority w:val="99"/>
    <w:semiHidden/>
    <w:rsid w:val="005B24F0"/>
    <w:pPr>
      <w:spacing w:after="0" w:line="240" w:lineRule="auto"/>
    </w:pPr>
    <w:rPr>
      <w:rFonts w:eastAsia="Times New Roman" w:cs="Times New Roman"/>
      <w:lang w:val="es-PE"/>
    </w:rPr>
  </w:style>
  <w:style w:type="paragraph" w:customStyle="1" w:styleId="graficos">
    <w:name w:val="graficos"/>
    <w:basedOn w:val="Normal"/>
    <w:next w:val="Fuente"/>
    <w:link w:val="graficosCar"/>
    <w:qFormat/>
    <w:rsid w:val="00054043"/>
    <w:pPr>
      <w:spacing w:before="120" w:after="0" w:line="240" w:lineRule="auto"/>
      <w:jc w:val="center"/>
    </w:pPr>
    <w:rPr>
      <w:noProof/>
      <w:lang w:val="en-US"/>
    </w:rPr>
  </w:style>
  <w:style w:type="character" w:customStyle="1" w:styleId="graficosCar">
    <w:name w:val="graficos Car"/>
    <w:basedOn w:val="Fuentedeprrafopredeter"/>
    <w:link w:val="graficos"/>
    <w:rsid w:val="00054043"/>
    <w:rPr>
      <w:rFonts w:eastAsia="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71977868">
      <w:bodyDiv w:val="1"/>
      <w:marLeft w:val="0"/>
      <w:marRight w:val="0"/>
      <w:marTop w:val="0"/>
      <w:marBottom w:val="0"/>
      <w:divBdr>
        <w:top w:val="none" w:sz="0" w:space="0" w:color="auto"/>
        <w:left w:val="none" w:sz="0" w:space="0" w:color="auto"/>
        <w:bottom w:val="none" w:sz="0" w:space="0" w:color="auto"/>
        <w:right w:val="none" w:sz="0" w:space="0" w:color="auto"/>
      </w:divBdr>
    </w:div>
    <w:div w:id="162937094">
      <w:bodyDiv w:val="1"/>
      <w:marLeft w:val="0"/>
      <w:marRight w:val="0"/>
      <w:marTop w:val="0"/>
      <w:marBottom w:val="0"/>
      <w:divBdr>
        <w:top w:val="none" w:sz="0" w:space="0" w:color="auto"/>
        <w:left w:val="none" w:sz="0" w:space="0" w:color="auto"/>
        <w:bottom w:val="none" w:sz="0" w:space="0" w:color="auto"/>
        <w:right w:val="none" w:sz="0" w:space="0" w:color="auto"/>
      </w:divBdr>
    </w:div>
    <w:div w:id="173542731">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274480901">
      <w:bodyDiv w:val="1"/>
      <w:marLeft w:val="0"/>
      <w:marRight w:val="0"/>
      <w:marTop w:val="0"/>
      <w:marBottom w:val="0"/>
      <w:divBdr>
        <w:top w:val="none" w:sz="0" w:space="0" w:color="auto"/>
        <w:left w:val="none" w:sz="0" w:space="0" w:color="auto"/>
        <w:bottom w:val="none" w:sz="0" w:space="0" w:color="auto"/>
        <w:right w:val="none" w:sz="0" w:space="0" w:color="auto"/>
      </w:divBdr>
    </w:div>
    <w:div w:id="326330704">
      <w:bodyDiv w:val="1"/>
      <w:marLeft w:val="0"/>
      <w:marRight w:val="0"/>
      <w:marTop w:val="0"/>
      <w:marBottom w:val="0"/>
      <w:divBdr>
        <w:top w:val="none" w:sz="0" w:space="0" w:color="auto"/>
        <w:left w:val="none" w:sz="0" w:space="0" w:color="auto"/>
        <w:bottom w:val="none" w:sz="0" w:space="0" w:color="auto"/>
        <w:right w:val="none" w:sz="0" w:space="0" w:color="auto"/>
      </w:divBdr>
    </w:div>
    <w:div w:id="539393097">
      <w:bodyDiv w:val="1"/>
      <w:marLeft w:val="0"/>
      <w:marRight w:val="0"/>
      <w:marTop w:val="0"/>
      <w:marBottom w:val="0"/>
      <w:divBdr>
        <w:top w:val="none" w:sz="0" w:space="0" w:color="auto"/>
        <w:left w:val="none" w:sz="0" w:space="0" w:color="auto"/>
        <w:bottom w:val="none" w:sz="0" w:space="0" w:color="auto"/>
        <w:right w:val="none" w:sz="0" w:space="0" w:color="auto"/>
      </w:divBdr>
    </w:div>
    <w:div w:id="563027337">
      <w:bodyDiv w:val="1"/>
      <w:marLeft w:val="0"/>
      <w:marRight w:val="0"/>
      <w:marTop w:val="0"/>
      <w:marBottom w:val="0"/>
      <w:divBdr>
        <w:top w:val="none" w:sz="0" w:space="0" w:color="auto"/>
        <w:left w:val="none" w:sz="0" w:space="0" w:color="auto"/>
        <w:bottom w:val="none" w:sz="0" w:space="0" w:color="auto"/>
        <w:right w:val="none" w:sz="0" w:space="0" w:color="auto"/>
      </w:divBdr>
    </w:div>
    <w:div w:id="577058304">
      <w:bodyDiv w:val="1"/>
      <w:marLeft w:val="0"/>
      <w:marRight w:val="0"/>
      <w:marTop w:val="0"/>
      <w:marBottom w:val="0"/>
      <w:divBdr>
        <w:top w:val="none" w:sz="0" w:space="0" w:color="auto"/>
        <w:left w:val="none" w:sz="0" w:space="0" w:color="auto"/>
        <w:bottom w:val="none" w:sz="0" w:space="0" w:color="auto"/>
        <w:right w:val="none" w:sz="0" w:space="0" w:color="auto"/>
      </w:divBdr>
    </w:div>
    <w:div w:id="597909314">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 w:id="622660706">
      <w:bodyDiv w:val="1"/>
      <w:marLeft w:val="0"/>
      <w:marRight w:val="0"/>
      <w:marTop w:val="0"/>
      <w:marBottom w:val="0"/>
      <w:divBdr>
        <w:top w:val="none" w:sz="0" w:space="0" w:color="auto"/>
        <w:left w:val="none" w:sz="0" w:space="0" w:color="auto"/>
        <w:bottom w:val="none" w:sz="0" w:space="0" w:color="auto"/>
        <w:right w:val="none" w:sz="0" w:space="0" w:color="auto"/>
      </w:divBdr>
    </w:div>
    <w:div w:id="658534930">
      <w:bodyDiv w:val="1"/>
      <w:marLeft w:val="0"/>
      <w:marRight w:val="0"/>
      <w:marTop w:val="0"/>
      <w:marBottom w:val="0"/>
      <w:divBdr>
        <w:top w:val="none" w:sz="0" w:space="0" w:color="auto"/>
        <w:left w:val="none" w:sz="0" w:space="0" w:color="auto"/>
        <w:bottom w:val="none" w:sz="0" w:space="0" w:color="auto"/>
        <w:right w:val="none" w:sz="0" w:space="0" w:color="auto"/>
      </w:divBdr>
    </w:div>
    <w:div w:id="745999738">
      <w:bodyDiv w:val="1"/>
      <w:marLeft w:val="0"/>
      <w:marRight w:val="0"/>
      <w:marTop w:val="0"/>
      <w:marBottom w:val="0"/>
      <w:divBdr>
        <w:top w:val="none" w:sz="0" w:space="0" w:color="auto"/>
        <w:left w:val="none" w:sz="0" w:space="0" w:color="auto"/>
        <w:bottom w:val="none" w:sz="0" w:space="0" w:color="auto"/>
        <w:right w:val="none" w:sz="0" w:space="0" w:color="auto"/>
      </w:divBdr>
    </w:div>
    <w:div w:id="834611651">
      <w:bodyDiv w:val="1"/>
      <w:marLeft w:val="0"/>
      <w:marRight w:val="0"/>
      <w:marTop w:val="0"/>
      <w:marBottom w:val="0"/>
      <w:divBdr>
        <w:top w:val="none" w:sz="0" w:space="0" w:color="auto"/>
        <w:left w:val="none" w:sz="0" w:space="0" w:color="auto"/>
        <w:bottom w:val="none" w:sz="0" w:space="0" w:color="auto"/>
        <w:right w:val="none" w:sz="0" w:space="0" w:color="auto"/>
      </w:divBdr>
      <w:divsChild>
        <w:div w:id="1346634883">
          <w:marLeft w:val="0"/>
          <w:marRight w:val="0"/>
          <w:marTop w:val="0"/>
          <w:marBottom w:val="0"/>
          <w:divBdr>
            <w:top w:val="none" w:sz="0" w:space="0" w:color="auto"/>
            <w:left w:val="none" w:sz="0" w:space="0" w:color="auto"/>
            <w:bottom w:val="single" w:sz="6" w:space="4" w:color="DDDDDD"/>
            <w:right w:val="none" w:sz="0" w:space="0" w:color="auto"/>
          </w:divBdr>
        </w:div>
      </w:divsChild>
    </w:div>
    <w:div w:id="857424973">
      <w:bodyDiv w:val="1"/>
      <w:marLeft w:val="0"/>
      <w:marRight w:val="0"/>
      <w:marTop w:val="0"/>
      <w:marBottom w:val="0"/>
      <w:divBdr>
        <w:top w:val="none" w:sz="0" w:space="0" w:color="auto"/>
        <w:left w:val="none" w:sz="0" w:space="0" w:color="auto"/>
        <w:bottom w:val="none" w:sz="0" w:space="0" w:color="auto"/>
        <w:right w:val="none" w:sz="0" w:space="0" w:color="auto"/>
      </w:divBdr>
    </w:div>
    <w:div w:id="868687319">
      <w:bodyDiv w:val="1"/>
      <w:marLeft w:val="0"/>
      <w:marRight w:val="0"/>
      <w:marTop w:val="0"/>
      <w:marBottom w:val="0"/>
      <w:divBdr>
        <w:top w:val="none" w:sz="0" w:space="0" w:color="auto"/>
        <w:left w:val="none" w:sz="0" w:space="0" w:color="auto"/>
        <w:bottom w:val="none" w:sz="0" w:space="0" w:color="auto"/>
        <w:right w:val="none" w:sz="0" w:space="0" w:color="auto"/>
      </w:divBdr>
    </w:div>
    <w:div w:id="870000958">
      <w:bodyDiv w:val="1"/>
      <w:marLeft w:val="0"/>
      <w:marRight w:val="0"/>
      <w:marTop w:val="0"/>
      <w:marBottom w:val="0"/>
      <w:divBdr>
        <w:top w:val="none" w:sz="0" w:space="0" w:color="auto"/>
        <w:left w:val="none" w:sz="0" w:space="0" w:color="auto"/>
        <w:bottom w:val="none" w:sz="0" w:space="0" w:color="auto"/>
        <w:right w:val="none" w:sz="0" w:space="0" w:color="auto"/>
      </w:divBdr>
    </w:div>
    <w:div w:id="873736251">
      <w:bodyDiv w:val="1"/>
      <w:marLeft w:val="0"/>
      <w:marRight w:val="0"/>
      <w:marTop w:val="0"/>
      <w:marBottom w:val="0"/>
      <w:divBdr>
        <w:top w:val="none" w:sz="0" w:space="0" w:color="auto"/>
        <w:left w:val="none" w:sz="0" w:space="0" w:color="auto"/>
        <w:bottom w:val="none" w:sz="0" w:space="0" w:color="auto"/>
        <w:right w:val="none" w:sz="0" w:space="0" w:color="auto"/>
      </w:divBdr>
    </w:div>
    <w:div w:id="921447329">
      <w:bodyDiv w:val="1"/>
      <w:marLeft w:val="0"/>
      <w:marRight w:val="0"/>
      <w:marTop w:val="0"/>
      <w:marBottom w:val="0"/>
      <w:divBdr>
        <w:top w:val="none" w:sz="0" w:space="0" w:color="auto"/>
        <w:left w:val="none" w:sz="0" w:space="0" w:color="auto"/>
        <w:bottom w:val="none" w:sz="0" w:space="0" w:color="auto"/>
        <w:right w:val="none" w:sz="0" w:space="0" w:color="auto"/>
      </w:divBdr>
    </w:div>
    <w:div w:id="938440841">
      <w:bodyDiv w:val="1"/>
      <w:marLeft w:val="0"/>
      <w:marRight w:val="0"/>
      <w:marTop w:val="0"/>
      <w:marBottom w:val="0"/>
      <w:divBdr>
        <w:top w:val="none" w:sz="0" w:space="0" w:color="auto"/>
        <w:left w:val="none" w:sz="0" w:space="0" w:color="auto"/>
        <w:bottom w:val="none" w:sz="0" w:space="0" w:color="auto"/>
        <w:right w:val="none" w:sz="0" w:space="0" w:color="auto"/>
      </w:divBdr>
    </w:div>
    <w:div w:id="948321904">
      <w:bodyDiv w:val="1"/>
      <w:marLeft w:val="0"/>
      <w:marRight w:val="0"/>
      <w:marTop w:val="0"/>
      <w:marBottom w:val="0"/>
      <w:divBdr>
        <w:top w:val="none" w:sz="0" w:space="0" w:color="auto"/>
        <w:left w:val="none" w:sz="0" w:space="0" w:color="auto"/>
        <w:bottom w:val="none" w:sz="0" w:space="0" w:color="auto"/>
        <w:right w:val="none" w:sz="0" w:space="0" w:color="auto"/>
      </w:divBdr>
    </w:div>
    <w:div w:id="970785699">
      <w:bodyDiv w:val="1"/>
      <w:marLeft w:val="0"/>
      <w:marRight w:val="0"/>
      <w:marTop w:val="0"/>
      <w:marBottom w:val="0"/>
      <w:divBdr>
        <w:top w:val="none" w:sz="0" w:space="0" w:color="auto"/>
        <w:left w:val="none" w:sz="0" w:space="0" w:color="auto"/>
        <w:bottom w:val="none" w:sz="0" w:space="0" w:color="auto"/>
        <w:right w:val="none" w:sz="0" w:space="0" w:color="auto"/>
      </w:divBdr>
    </w:div>
    <w:div w:id="981885960">
      <w:bodyDiv w:val="1"/>
      <w:marLeft w:val="0"/>
      <w:marRight w:val="0"/>
      <w:marTop w:val="0"/>
      <w:marBottom w:val="0"/>
      <w:divBdr>
        <w:top w:val="none" w:sz="0" w:space="0" w:color="auto"/>
        <w:left w:val="none" w:sz="0" w:space="0" w:color="auto"/>
        <w:bottom w:val="none" w:sz="0" w:space="0" w:color="auto"/>
        <w:right w:val="none" w:sz="0" w:space="0" w:color="auto"/>
      </w:divBdr>
    </w:div>
    <w:div w:id="999768143">
      <w:bodyDiv w:val="1"/>
      <w:marLeft w:val="0"/>
      <w:marRight w:val="0"/>
      <w:marTop w:val="0"/>
      <w:marBottom w:val="0"/>
      <w:divBdr>
        <w:top w:val="none" w:sz="0" w:space="0" w:color="auto"/>
        <w:left w:val="none" w:sz="0" w:space="0" w:color="auto"/>
        <w:bottom w:val="none" w:sz="0" w:space="0" w:color="auto"/>
        <w:right w:val="none" w:sz="0" w:space="0" w:color="auto"/>
      </w:divBdr>
    </w:div>
    <w:div w:id="1080101504">
      <w:bodyDiv w:val="1"/>
      <w:marLeft w:val="0"/>
      <w:marRight w:val="0"/>
      <w:marTop w:val="0"/>
      <w:marBottom w:val="0"/>
      <w:divBdr>
        <w:top w:val="none" w:sz="0" w:space="0" w:color="auto"/>
        <w:left w:val="none" w:sz="0" w:space="0" w:color="auto"/>
        <w:bottom w:val="none" w:sz="0" w:space="0" w:color="auto"/>
        <w:right w:val="none" w:sz="0" w:space="0" w:color="auto"/>
      </w:divBdr>
    </w:div>
    <w:div w:id="1087768215">
      <w:bodyDiv w:val="1"/>
      <w:marLeft w:val="0"/>
      <w:marRight w:val="0"/>
      <w:marTop w:val="0"/>
      <w:marBottom w:val="0"/>
      <w:divBdr>
        <w:top w:val="none" w:sz="0" w:space="0" w:color="auto"/>
        <w:left w:val="none" w:sz="0" w:space="0" w:color="auto"/>
        <w:bottom w:val="none" w:sz="0" w:space="0" w:color="auto"/>
        <w:right w:val="none" w:sz="0" w:space="0" w:color="auto"/>
      </w:divBdr>
    </w:div>
    <w:div w:id="1127427153">
      <w:bodyDiv w:val="1"/>
      <w:marLeft w:val="0"/>
      <w:marRight w:val="0"/>
      <w:marTop w:val="0"/>
      <w:marBottom w:val="0"/>
      <w:divBdr>
        <w:top w:val="none" w:sz="0" w:space="0" w:color="auto"/>
        <w:left w:val="none" w:sz="0" w:space="0" w:color="auto"/>
        <w:bottom w:val="none" w:sz="0" w:space="0" w:color="auto"/>
        <w:right w:val="none" w:sz="0" w:space="0" w:color="auto"/>
      </w:divBdr>
    </w:div>
    <w:div w:id="1209679928">
      <w:bodyDiv w:val="1"/>
      <w:marLeft w:val="0"/>
      <w:marRight w:val="0"/>
      <w:marTop w:val="0"/>
      <w:marBottom w:val="0"/>
      <w:divBdr>
        <w:top w:val="none" w:sz="0" w:space="0" w:color="auto"/>
        <w:left w:val="none" w:sz="0" w:space="0" w:color="auto"/>
        <w:bottom w:val="none" w:sz="0" w:space="0" w:color="auto"/>
        <w:right w:val="none" w:sz="0" w:space="0" w:color="auto"/>
      </w:divBdr>
    </w:div>
    <w:div w:id="1233271638">
      <w:bodyDiv w:val="1"/>
      <w:marLeft w:val="0"/>
      <w:marRight w:val="0"/>
      <w:marTop w:val="0"/>
      <w:marBottom w:val="0"/>
      <w:divBdr>
        <w:top w:val="none" w:sz="0" w:space="0" w:color="auto"/>
        <w:left w:val="none" w:sz="0" w:space="0" w:color="auto"/>
        <w:bottom w:val="none" w:sz="0" w:space="0" w:color="auto"/>
        <w:right w:val="none" w:sz="0" w:space="0" w:color="auto"/>
      </w:divBdr>
    </w:div>
    <w:div w:id="1238436352">
      <w:bodyDiv w:val="1"/>
      <w:marLeft w:val="0"/>
      <w:marRight w:val="0"/>
      <w:marTop w:val="0"/>
      <w:marBottom w:val="0"/>
      <w:divBdr>
        <w:top w:val="none" w:sz="0" w:space="0" w:color="auto"/>
        <w:left w:val="none" w:sz="0" w:space="0" w:color="auto"/>
        <w:bottom w:val="none" w:sz="0" w:space="0" w:color="auto"/>
        <w:right w:val="none" w:sz="0" w:space="0" w:color="auto"/>
      </w:divBdr>
    </w:div>
    <w:div w:id="1264068897">
      <w:bodyDiv w:val="1"/>
      <w:marLeft w:val="0"/>
      <w:marRight w:val="0"/>
      <w:marTop w:val="0"/>
      <w:marBottom w:val="0"/>
      <w:divBdr>
        <w:top w:val="none" w:sz="0" w:space="0" w:color="auto"/>
        <w:left w:val="none" w:sz="0" w:space="0" w:color="auto"/>
        <w:bottom w:val="none" w:sz="0" w:space="0" w:color="auto"/>
        <w:right w:val="none" w:sz="0" w:space="0" w:color="auto"/>
      </w:divBdr>
    </w:div>
    <w:div w:id="1378436584">
      <w:bodyDiv w:val="1"/>
      <w:marLeft w:val="0"/>
      <w:marRight w:val="0"/>
      <w:marTop w:val="0"/>
      <w:marBottom w:val="0"/>
      <w:divBdr>
        <w:top w:val="none" w:sz="0" w:space="0" w:color="auto"/>
        <w:left w:val="none" w:sz="0" w:space="0" w:color="auto"/>
        <w:bottom w:val="none" w:sz="0" w:space="0" w:color="auto"/>
        <w:right w:val="none" w:sz="0" w:space="0" w:color="auto"/>
      </w:divBdr>
    </w:div>
    <w:div w:id="1548495653">
      <w:bodyDiv w:val="1"/>
      <w:marLeft w:val="0"/>
      <w:marRight w:val="0"/>
      <w:marTop w:val="0"/>
      <w:marBottom w:val="0"/>
      <w:divBdr>
        <w:top w:val="none" w:sz="0" w:space="0" w:color="auto"/>
        <w:left w:val="none" w:sz="0" w:space="0" w:color="auto"/>
        <w:bottom w:val="none" w:sz="0" w:space="0" w:color="auto"/>
        <w:right w:val="none" w:sz="0" w:space="0" w:color="auto"/>
      </w:divBdr>
    </w:div>
    <w:div w:id="1556896343">
      <w:bodyDiv w:val="1"/>
      <w:marLeft w:val="0"/>
      <w:marRight w:val="0"/>
      <w:marTop w:val="0"/>
      <w:marBottom w:val="0"/>
      <w:divBdr>
        <w:top w:val="none" w:sz="0" w:space="0" w:color="auto"/>
        <w:left w:val="none" w:sz="0" w:space="0" w:color="auto"/>
        <w:bottom w:val="none" w:sz="0" w:space="0" w:color="auto"/>
        <w:right w:val="none" w:sz="0" w:space="0" w:color="auto"/>
      </w:divBdr>
    </w:div>
    <w:div w:id="1626079951">
      <w:bodyDiv w:val="1"/>
      <w:marLeft w:val="0"/>
      <w:marRight w:val="0"/>
      <w:marTop w:val="0"/>
      <w:marBottom w:val="0"/>
      <w:divBdr>
        <w:top w:val="none" w:sz="0" w:space="0" w:color="auto"/>
        <w:left w:val="none" w:sz="0" w:space="0" w:color="auto"/>
        <w:bottom w:val="none" w:sz="0" w:space="0" w:color="auto"/>
        <w:right w:val="none" w:sz="0" w:space="0" w:color="auto"/>
      </w:divBdr>
    </w:div>
    <w:div w:id="1737629478">
      <w:bodyDiv w:val="1"/>
      <w:marLeft w:val="0"/>
      <w:marRight w:val="0"/>
      <w:marTop w:val="0"/>
      <w:marBottom w:val="0"/>
      <w:divBdr>
        <w:top w:val="none" w:sz="0" w:space="0" w:color="auto"/>
        <w:left w:val="none" w:sz="0" w:space="0" w:color="auto"/>
        <w:bottom w:val="none" w:sz="0" w:space="0" w:color="auto"/>
        <w:right w:val="none" w:sz="0" w:space="0" w:color="auto"/>
      </w:divBdr>
    </w:div>
    <w:div w:id="1788810007">
      <w:bodyDiv w:val="1"/>
      <w:marLeft w:val="0"/>
      <w:marRight w:val="0"/>
      <w:marTop w:val="0"/>
      <w:marBottom w:val="0"/>
      <w:divBdr>
        <w:top w:val="none" w:sz="0" w:space="0" w:color="auto"/>
        <w:left w:val="none" w:sz="0" w:space="0" w:color="auto"/>
        <w:bottom w:val="none" w:sz="0" w:space="0" w:color="auto"/>
        <w:right w:val="none" w:sz="0" w:space="0" w:color="auto"/>
      </w:divBdr>
    </w:div>
    <w:div w:id="1834299681">
      <w:bodyDiv w:val="1"/>
      <w:marLeft w:val="0"/>
      <w:marRight w:val="0"/>
      <w:marTop w:val="0"/>
      <w:marBottom w:val="0"/>
      <w:divBdr>
        <w:top w:val="none" w:sz="0" w:space="0" w:color="auto"/>
        <w:left w:val="none" w:sz="0" w:space="0" w:color="auto"/>
        <w:bottom w:val="none" w:sz="0" w:space="0" w:color="auto"/>
        <w:right w:val="none" w:sz="0" w:space="0" w:color="auto"/>
      </w:divBdr>
    </w:div>
    <w:div w:id="1968391876">
      <w:bodyDiv w:val="1"/>
      <w:marLeft w:val="0"/>
      <w:marRight w:val="0"/>
      <w:marTop w:val="0"/>
      <w:marBottom w:val="0"/>
      <w:divBdr>
        <w:top w:val="none" w:sz="0" w:space="0" w:color="auto"/>
        <w:left w:val="none" w:sz="0" w:space="0" w:color="auto"/>
        <w:bottom w:val="none" w:sz="0" w:space="0" w:color="auto"/>
        <w:right w:val="none" w:sz="0" w:space="0" w:color="auto"/>
      </w:divBdr>
    </w:div>
    <w:div w:id="2018992668">
      <w:bodyDiv w:val="1"/>
      <w:marLeft w:val="0"/>
      <w:marRight w:val="0"/>
      <w:marTop w:val="0"/>
      <w:marBottom w:val="0"/>
      <w:divBdr>
        <w:top w:val="none" w:sz="0" w:space="0" w:color="auto"/>
        <w:left w:val="none" w:sz="0" w:space="0" w:color="auto"/>
        <w:bottom w:val="none" w:sz="0" w:space="0" w:color="auto"/>
        <w:right w:val="none" w:sz="0" w:space="0" w:color="auto"/>
      </w:divBdr>
    </w:div>
    <w:div w:id="2043281871">
      <w:bodyDiv w:val="1"/>
      <w:marLeft w:val="0"/>
      <w:marRight w:val="0"/>
      <w:marTop w:val="0"/>
      <w:marBottom w:val="0"/>
      <w:divBdr>
        <w:top w:val="none" w:sz="0" w:space="0" w:color="auto"/>
        <w:left w:val="none" w:sz="0" w:space="0" w:color="auto"/>
        <w:bottom w:val="none" w:sz="0" w:space="0" w:color="auto"/>
        <w:right w:val="none" w:sz="0" w:space="0" w:color="auto"/>
      </w:divBdr>
    </w:div>
    <w:div w:id="2078740929">
      <w:bodyDiv w:val="1"/>
      <w:marLeft w:val="0"/>
      <w:marRight w:val="0"/>
      <w:marTop w:val="0"/>
      <w:marBottom w:val="0"/>
      <w:divBdr>
        <w:top w:val="none" w:sz="0" w:space="0" w:color="auto"/>
        <w:left w:val="none" w:sz="0" w:space="0" w:color="auto"/>
        <w:bottom w:val="none" w:sz="0" w:space="0" w:color="auto"/>
        <w:right w:val="none" w:sz="0" w:space="0" w:color="auto"/>
      </w:divBdr>
    </w:div>
    <w:div w:id="2080054266">
      <w:bodyDiv w:val="1"/>
      <w:marLeft w:val="0"/>
      <w:marRight w:val="0"/>
      <w:marTop w:val="0"/>
      <w:marBottom w:val="0"/>
      <w:divBdr>
        <w:top w:val="none" w:sz="0" w:space="0" w:color="auto"/>
        <w:left w:val="none" w:sz="0" w:space="0" w:color="auto"/>
        <w:bottom w:val="none" w:sz="0" w:space="0" w:color="auto"/>
        <w:right w:val="none" w:sz="0" w:space="0" w:color="auto"/>
      </w:divBdr>
    </w:div>
    <w:div w:id="2088189108">
      <w:bodyDiv w:val="1"/>
      <w:marLeft w:val="0"/>
      <w:marRight w:val="0"/>
      <w:marTop w:val="0"/>
      <w:marBottom w:val="0"/>
      <w:divBdr>
        <w:top w:val="none" w:sz="0" w:space="0" w:color="auto"/>
        <w:left w:val="none" w:sz="0" w:space="0" w:color="auto"/>
        <w:bottom w:val="none" w:sz="0" w:space="0" w:color="auto"/>
        <w:right w:val="none" w:sz="0" w:space="0" w:color="auto"/>
      </w:divBdr>
    </w:div>
    <w:div w:id="2110925644">
      <w:bodyDiv w:val="1"/>
      <w:marLeft w:val="0"/>
      <w:marRight w:val="0"/>
      <w:marTop w:val="0"/>
      <w:marBottom w:val="0"/>
      <w:divBdr>
        <w:top w:val="none" w:sz="0" w:space="0" w:color="auto"/>
        <w:left w:val="none" w:sz="0" w:space="0" w:color="auto"/>
        <w:bottom w:val="none" w:sz="0" w:space="0" w:color="auto"/>
        <w:right w:val="none" w:sz="0" w:space="0" w:color="auto"/>
      </w:divBdr>
    </w:div>
    <w:div w:id="21387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faculty.chicagobooth.edu/john.cochrane/research/papers/phd_paper_writing.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wrap="square" lIns="72000" tIns="0" rIns="0" bIns="0" rtlCol="0" anchor="ctr">
        <a:sp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7ACA-961D-4EEC-ABF1-2B2145F8D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8152</TotalTime>
  <Pages>43</Pages>
  <Words>26410</Words>
  <Characters>150540</Characters>
  <Application>Microsoft Office Word</Application>
  <DocSecurity>0</DocSecurity>
  <Lines>1254</Lines>
  <Paragraphs>353</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176597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15</cp:revision>
  <cp:lastPrinted>2019-04-17T22:08:00Z</cp:lastPrinted>
  <dcterms:created xsi:type="dcterms:W3CDTF">2019-04-17T03:58:00Z</dcterms:created>
  <dcterms:modified xsi:type="dcterms:W3CDTF">2019-05-18T02:57:00Z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id="SfJKxn9H"/&gt;&lt;style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