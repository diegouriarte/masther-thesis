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Pr="00074369" w:rsidRDefault="00DA18E1" w:rsidP="00DA18E1">
      <w:pPr>
        <w:jc w:val="center"/>
        <w:rPr>
          <w:b/>
          <w:caps/>
        </w:rPr>
      </w:pPr>
      <w:r w:rsidRPr="00074369">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Pr="00074369" w:rsidRDefault="00DA18E1" w:rsidP="00DA18E1">
      <w:pPr>
        <w:jc w:val="center"/>
        <w:rPr>
          <w:b/>
          <w:caps/>
        </w:rPr>
      </w:pPr>
    </w:p>
    <w:p w14:paraId="1FDFD1BC" w14:textId="723A080B" w:rsidR="00DA18E1" w:rsidRPr="00074369" w:rsidRDefault="00DA18E1" w:rsidP="00DA18E1">
      <w:pPr>
        <w:jc w:val="center"/>
        <w:rPr>
          <w:b/>
          <w:caps/>
          <w:sz w:val="28"/>
        </w:rPr>
      </w:pPr>
      <w:r w:rsidRPr="00074369">
        <w:rPr>
          <w:b/>
          <w:caps/>
          <w:sz w:val="28"/>
        </w:rPr>
        <w:t>“Competencia en precios minoristas de combustibles líquidos de Lima Metropolitana”</w:t>
      </w:r>
    </w:p>
    <w:p w14:paraId="3CDEBE83" w14:textId="272E1B10" w:rsidR="00DA18E1" w:rsidRPr="00074369" w:rsidRDefault="00DA18E1" w:rsidP="00DA18E1">
      <w:pPr>
        <w:spacing w:after="200" w:line="276" w:lineRule="auto"/>
        <w:jc w:val="center"/>
        <w:rPr>
          <w:b/>
        </w:rPr>
      </w:pPr>
    </w:p>
    <w:p w14:paraId="2ED0F0E8" w14:textId="77777777" w:rsidR="00DA18E1" w:rsidRPr="00074369" w:rsidRDefault="00DA18E1" w:rsidP="00DA18E1">
      <w:pPr>
        <w:spacing w:after="200" w:line="276" w:lineRule="auto"/>
        <w:jc w:val="center"/>
        <w:rPr>
          <w:b/>
        </w:rPr>
      </w:pPr>
    </w:p>
    <w:p w14:paraId="666A329C" w14:textId="630732C3"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Curso: Taller de Investigación</w:t>
      </w:r>
    </w:p>
    <w:p w14:paraId="268CE14A" w14:textId="0E70D5A3" w:rsidR="00CD64C6"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AVANCE PARCIAL</w:t>
      </w:r>
    </w:p>
    <w:p w14:paraId="19C08644" w14:textId="46454D5F" w:rsidR="00DA18E1" w:rsidRPr="00074369" w:rsidRDefault="00DA18E1" w:rsidP="00DA18E1">
      <w:pPr>
        <w:spacing w:after="200" w:line="276" w:lineRule="auto"/>
        <w:jc w:val="center"/>
        <w:rPr>
          <w:rFonts w:asciiTheme="majorHAnsi" w:hAnsiTheme="majorHAnsi"/>
          <w:b/>
          <w:sz w:val="28"/>
        </w:rPr>
      </w:pPr>
    </w:p>
    <w:p w14:paraId="6BB61F75" w14:textId="77777777" w:rsidR="00DA18E1" w:rsidRPr="00074369" w:rsidRDefault="00DA18E1" w:rsidP="00DA18E1">
      <w:pPr>
        <w:spacing w:after="200" w:line="276" w:lineRule="auto"/>
        <w:jc w:val="center"/>
        <w:rPr>
          <w:rFonts w:asciiTheme="majorHAnsi" w:hAnsiTheme="majorHAnsi"/>
          <w:b/>
          <w:sz w:val="28"/>
        </w:rPr>
      </w:pPr>
    </w:p>
    <w:p w14:paraId="5F0202DF" w14:textId="152CD8E7"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Presentado por:</w:t>
      </w:r>
    </w:p>
    <w:p w14:paraId="7489C678" w14:textId="77777777" w:rsidR="00DA18E1" w:rsidRPr="00074369" w:rsidRDefault="00DA18E1" w:rsidP="00DA18E1">
      <w:pPr>
        <w:spacing w:after="200" w:line="276" w:lineRule="auto"/>
        <w:jc w:val="center"/>
        <w:rPr>
          <w:rFonts w:asciiTheme="majorHAnsi" w:hAnsiTheme="majorHAnsi"/>
          <w:b/>
          <w:sz w:val="28"/>
        </w:rPr>
      </w:pPr>
    </w:p>
    <w:p w14:paraId="7932904E" w14:textId="099B5F73"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Sr. Diego Nicolás Uriarte Cáceres</w:t>
      </w:r>
    </w:p>
    <w:p w14:paraId="28A96897" w14:textId="507A868C" w:rsidR="00DA18E1" w:rsidRPr="00074369" w:rsidRDefault="00DA18E1" w:rsidP="00DA18E1">
      <w:pPr>
        <w:spacing w:after="200" w:line="276" w:lineRule="auto"/>
        <w:jc w:val="center"/>
        <w:rPr>
          <w:rFonts w:asciiTheme="majorHAnsi" w:hAnsiTheme="majorHAnsi"/>
          <w:b/>
          <w:sz w:val="28"/>
        </w:rPr>
      </w:pPr>
    </w:p>
    <w:p w14:paraId="0788949C" w14:textId="53BB818E" w:rsidR="00DA18E1" w:rsidRPr="00074369" w:rsidRDefault="00DA18E1" w:rsidP="00DA18E1">
      <w:pPr>
        <w:spacing w:after="200" w:line="276" w:lineRule="auto"/>
        <w:jc w:val="center"/>
        <w:rPr>
          <w:rFonts w:asciiTheme="majorHAnsi" w:hAnsiTheme="majorHAnsi"/>
          <w:b/>
          <w:sz w:val="28"/>
        </w:rPr>
      </w:pPr>
    </w:p>
    <w:p w14:paraId="5B661919" w14:textId="77777777" w:rsidR="00DA18E1" w:rsidRPr="00074369" w:rsidRDefault="00DA18E1" w:rsidP="00DA18E1">
      <w:pPr>
        <w:spacing w:after="200" w:line="276" w:lineRule="auto"/>
        <w:jc w:val="center"/>
        <w:rPr>
          <w:rFonts w:asciiTheme="majorHAnsi" w:hAnsiTheme="majorHAnsi"/>
          <w:b/>
          <w:sz w:val="28"/>
        </w:rPr>
      </w:pPr>
    </w:p>
    <w:p w14:paraId="13A6F051" w14:textId="39BD2CE0" w:rsidR="00DA18E1" w:rsidRPr="00074369" w:rsidRDefault="00DA18E1" w:rsidP="00DA18E1">
      <w:pPr>
        <w:spacing w:after="200" w:line="276" w:lineRule="auto"/>
        <w:jc w:val="center"/>
        <w:rPr>
          <w:rFonts w:asciiTheme="majorHAnsi" w:hAnsiTheme="majorHAnsi"/>
          <w:b/>
          <w:color w:val="202124"/>
          <w:spacing w:val="3"/>
        </w:rPr>
      </w:pPr>
      <w:r w:rsidRPr="00074369">
        <w:rPr>
          <w:rFonts w:asciiTheme="majorHAnsi" w:hAnsiTheme="majorHAnsi"/>
          <w:b/>
          <w:sz w:val="28"/>
        </w:rPr>
        <w:t xml:space="preserve">Asesor: </w:t>
      </w:r>
      <w:r w:rsidRPr="00074369">
        <w:rPr>
          <w:rFonts w:asciiTheme="majorHAnsi" w:hAnsiTheme="majorHAnsi"/>
          <w:b/>
          <w:color w:val="202124"/>
          <w:spacing w:val="3"/>
          <w:sz w:val="28"/>
        </w:rPr>
        <w:t>José Guillermo Díaz Gamarra</w:t>
      </w:r>
    </w:p>
    <w:p w14:paraId="296F58DE" w14:textId="69FEB635" w:rsidR="00DA18E1" w:rsidRPr="00074369" w:rsidRDefault="00DA18E1" w:rsidP="00DA18E1">
      <w:pPr>
        <w:spacing w:after="200" w:line="276" w:lineRule="auto"/>
        <w:jc w:val="center"/>
        <w:rPr>
          <w:rFonts w:asciiTheme="majorHAnsi" w:hAnsiTheme="majorHAnsi"/>
          <w:b/>
          <w:color w:val="202124"/>
          <w:spacing w:val="3"/>
        </w:rPr>
      </w:pPr>
    </w:p>
    <w:p w14:paraId="6BA1117A" w14:textId="28525F70"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color w:val="202124"/>
          <w:spacing w:val="3"/>
          <w:sz w:val="28"/>
        </w:rPr>
        <w:t>2019</w:t>
      </w:r>
    </w:p>
    <w:p w14:paraId="4EAC6363" w14:textId="0C938D78" w:rsidR="00DA18E1" w:rsidRPr="00074369" w:rsidRDefault="00DA18E1" w:rsidP="00DA18E1">
      <w:pPr>
        <w:spacing w:after="200" w:line="276" w:lineRule="auto"/>
        <w:jc w:val="center"/>
      </w:pPr>
    </w:p>
    <w:p w14:paraId="3797403C" w14:textId="77777777" w:rsidR="00DA18E1" w:rsidRPr="00074369" w:rsidRDefault="00DA18E1" w:rsidP="00DA18E1">
      <w:pPr>
        <w:spacing w:after="200" w:line="276" w:lineRule="auto"/>
        <w:jc w:val="center"/>
        <w:rPr>
          <w:del w:id="0" w:author="Diego Uriarte" w:date="2019-05-10T15:49:00Z"/>
        </w:rPr>
      </w:pPr>
    </w:p>
    <w:p w14:paraId="20F60047" w14:textId="5F82C251" w:rsidR="00CD64C6" w:rsidRPr="00074369" w:rsidRDefault="00CD64C6" w:rsidP="00E50C32">
      <w:pPr>
        <w:spacing w:after="200" w:line="276" w:lineRule="auto"/>
        <w:jc w:val="left"/>
        <w:rPr>
          <w:del w:id="1" w:author="Diego Uriarte" w:date="2019-05-10T15:49:00Z"/>
        </w:rPr>
      </w:pPr>
      <w:del w:id="2" w:author="Diego Uriarte" w:date="2019-05-10T15:49:00Z">
        <w:r w:rsidRPr="00074369">
          <w:br w:type="page"/>
        </w:r>
      </w:del>
    </w:p>
    <w:p w14:paraId="2873C896" w14:textId="4B6956F3" w:rsidR="00CD64C6" w:rsidRPr="00074369" w:rsidRDefault="00CD64C6">
      <w:pPr>
        <w:spacing w:after="200" w:line="276" w:lineRule="auto"/>
        <w:jc w:val="left"/>
        <w:rPr>
          <w:b/>
        </w:rPr>
      </w:pPr>
      <w:r w:rsidRPr="00074369">
        <w:rPr>
          <w:b/>
        </w:rPr>
        <w:t>INDICE</w:t>
      </w:r>
    </w:p>
    <w:sdt>
      <w:sdtPr>
        <w:rPr>
          <w:rFonts w:asciiTheme="minorHAnsi" w:eastAsia="Times New Roman" w:hAnsiTheme="minorHAnsi" w:cs="Times New Roman"/>
          <w:color w:val="auto"/>
          <w:sz w:val="22"/>
          <w:szCs w:val="22"/>
          <w:lang w:val="es-PE"/>
        </w:rPr>
        <w:id w:val="-1130474907"/>
        <w:docPartObj>
          <w:docPartGallery w:val="Table of Contents"/>
          <w:docPartUnique/>
        </w:docPartObj>
      </w:sdtPr>
      <w:sdtEndPr>
        <w:rPr>
          <w:b/>
          <w:bCs/>
        </w:rPr>
      </w:sdtEndPr>
      <w:sdtContent>
        <w:p w14:paraId="7E162119" w14:textId="25EF08A5" w:rsidR="00DA18E1" w:rsidRPr="00074369" w:rsidRDefault="00DA18E1" w:rsidP="00DA18E1">
          <w:pPr>
            <w:pStyle w:val="TtuloTDC"/>
            <w:spacing w:before="0"/>
            <w:rPr>
              <w:lang w:val="es-PE"/>
            </w:rPr>
          </w:pPr>
        </w:p>
        <w:p w14:paraId="059AD98F" w14:textId="26A08F2C" w:rsidR="004C0429" w:rsidRDefault="00DA18E1">
          <w:pPr>
            <w:pStyle w:val="TDC1"/>
            <w:tabs>
              <w:tab w:val="right" w:leader="dot" w:pos="8493"/>
            </w:tabs>
            <w:rPr>
              <w:rFonts w:eastAsiaTheme="minorEastAsia" w:cstheme="minorBidi"/>
              <w:noProof/>
              <w:lang w:val="en-US"/>
            </w:rPr>
          </w:pPr>
          <w:r w:rsidRPr="00074369">
            <w:fldChar w:fldCharType="begin"/>
          </w:r>
          <w:r w:rsidRPr="00074369">
            <w:instrText xml:space="preserve"> TOC \o "1-3" \h \z \u </w:instrText>
          </w:r>
          <w:r w:rsidRPr="00074369">
            <w:fldChar w:fldCharType="separate"/>
          </w:r>
          <w:hyperlink w:anchor="_Toc11178394" w:history="1">
            <w:r w:rsidR="004C0429" w:rsidRPr="00304B12">
              <w:rPr>
                <w:rStyle w:val="Hipervnculo"/>
                <w:caps/>
                <w:noProof/>
              </w:rPr>
              <w:t>Índice de tablas</w:t>
            </w:r>
            <w:r w:rsidR="004C0429">
              <w:rPr>
                <w:noProof/>
                <w:webHidden/>
              </w:rPr>
              <w:tab/>
            </w:r>
            <w:r w:rsidR="004C0429">
              <w:rPr>
                <w:noProof/>
                <w:webHidden/>
              </w:rPr>
              <w:fldChar w:fldCharType="begin"/>
            </w:r>
            <w:r w:rsidR="004C0429">
              <w:rPr>
                <w:noProof/>
                <w:webHidden/>
              </w:rPr>
              <w:instrText xml:space="preserve"> PAGEREF _Toc11178394 \h </w:instrText>
            </w:r>
            <w:r w:rsidR="004C0429">
              <w:rPr>
                <w:noProof/>
                <w:webHidden/>
              </w:rPr>
            </w:r>
            <w:r w:rsidR="004C0429">
              <w:rPr>
                <w:noProof/>
                <w:webHidden/>
              </w:rPr>
              <w:fldChar w:fldCharType="separate"/>
            </w:r>
            <w:r w:rsidR="004C0429">
              <w:rPr>
                <w:noProof/>
                <w:webHidden/>
              </w:rPr>
              <w:t>4</w:t>
            </w:r>
            <w:r w:rsidR="004C0429">
              <w:rPr>
                <w:noProof/>
                <w:webHidden/>
              </w:rPr>
              <w:fldChar w:fldCharType="end"/>
            </w:r>
          </w:hyperlink>
        </w:p>
        <w:p w14:paraId="2098F47B" w14:textId="3FCC2945" w:rsidR="004C0429" w:rsidRDefault="00C33B9C">
          <w:pPr>
            <w:pStyle w:val="TDC1"/>
            <w:tabs>
              <w:tab w:val="right" w:leader="dot" w:pos="8493"/>
            </w:tabs>
            <w:rPr>
              <w:rFonts w:eastAsiaTheme="minorEastAsia" w:cstheme="minorBidi"/>
              <w:noProof/>
              <w:lang w:val="en-US"/>
            </w:rPr>
          </w:pPr>
          <w:hyperlink w:anchor="_Toc11178395" w:history="1">
            <w:r w:rsidR="004C0429" w:rsidRPr="00304B12">
              <w:rPr>
                <w:rStyle w:val="Hipervnculo"/>
                <w:caps/>
                <w:noProof/>
              </w:rPr>
              <w:t>Índice de gráficos</w:t>
            </w:r>
            <w:r w:rsidR="004C0429">
              <w:rPr>
                <w:noProof/>
                <w:webHidden/>
              </w:rPr>
              <w:tab/>
            </w:r>
            <w:r w:rsidR="004C0429">
              <w:rPr>
                <w:noProof/>
                <w:webHidden/>
              </w:rPr>
              <w:fldChar w:fldCharType="begin"/>
            </w:r>
            <w:r w:rsidR="004C0429">
              <w:rPr>
                <w:noProof/>
                <w:webHidden/>
              </w:rPr>
              <w:instrText xml:space="preserve"> PAGEREF _Toc11178395 \h </w:instrText>
            </w:r>
            <w:r w:rsidR="004C0429">
              <w:rPr>
                <w:noProof/>
                <w:webHidden/>
              </w:rPr>
            </w:r>
            <w:r w:rsidR="004C0429">
              <w:rPr>
                <w:noProof/>
                <w:webHidden/>
              </w:rPr>
              <w:fldChar w:fldCharType="separate"/>
            </w:r>
            <w:r w:rsidR="004C0429">
              <w:rPr>
                <w:noProof/>
                <w:webHidden/>
              </w:rPr>
              <w:t>5</w:t>
            </w:r>
            <w:r w:rsidR="004C0429">
              <w:rPr>
                <w:noProof/>
                <w:webHidden/>
              </w:rPr>
              <w:fldChar w:fldCharType="end"/>
            </w:r>
          </w:hyperlink>
        </w:p>
        <w:p w14:paraId="26E7C8A2" w14:textId="3DFE8531" w:rsidR="004C0429" w:rsidRDefault="00C33B9C">
          <w:pPr>
            <w:pStyle w:val="TDC1"/>
            <w:tabs>
              <w:tab w:val="left" w:pos="1320"/>
              <w:tab w:val="right" w:leader="dot" w:pos="8493"/>
            </w:tabs>
            <w:rPr>
              <w:rFonts w:eastAsiaTheme="minorEastAsia" w:cstheme="minorBidi"/>
              <w:noProof/>
              <w:lang w:val="en-US"/>
            </w:rPr>
          </w:pPr>
          <w:hyperlink w:anchor="_Toc11178396" w:history="1">
            <w:r w:rsidR="004C0429" w:rsidRPr="00304B12">
              <w:rPr>
                <w:rStyle w:val="Hipervnculo"/>
                <w:rFonts w:asciiTheme="majorHAnsi" w:hAnsiTheme="majorHAnsi"/>
                <w:noProof/>
              </w:rPr>
              <w:t>Capítulo I.</w:t>
            </w:r>
            <w:r w:rsidR="004C0429">
              <w:rPr>
                <w:rFonts w:eastAsiaTheme="minorEastAsia" w:cstheme="minorBidi"/>
                <w:noProof/>
                <w:lang w:val="en-US"/>
              </w:rPr>
              <w:tab/>
            </w:r>
            <w:r w:rsidR="004C0429" w:rsidRPr="00304B12">
              <w:rPr>
                <w:rStyle w:val="Hipervnculo"/>
                <w:noProof/>
              </w:rPr>
              <w:t>Introducción</w:t>
            </w:r>
            <w:r w:rsidR="004C0429">
              <w:rPr>
                <w:noProof/>
                <w:webHidden/>
              </w:rPr>
              <w:tab/>
            </w:r>
            <w:r w:rsidR="004C0429">
              <w:rPr>
                <w:noProof/>
                <w:webHidden/>
              </w:rPr>
              <w:fldChar w:fldCharType="begin"/>
            </w:r>
            <w:r w:rsidR="004C0429">
              <w:rPr>
                <w:noProof/>
                <w:webHidden/>
              </w:rPr>
              <w:instrText xml:space="preserve"> PAGEREF _Toc11178396 \h </w:instrText>
            </w:r>
            <w:r w:rsidR="004C0429">
              <w:rPr>
                <w:noProof/>
                <w:webHidden/>
              </w:rPr>
            </w:r>
            <w:r w:rsidR="004C0429">
              <w:rPr>
                <w:noProof/>
                <w:webHidden/>
              </w:rPr>
              <w:fldChar w:fldCharType="separate"/>
            </w:r>
            <w:r w:rsidR="004C0429">
              <w:rPr>
                <w:noProof/>
                <w:webHidden/>
              </w:rPr>
              <w:t>6</w:t>
            </w:r>
            <w:r w:rsidR="004C0429">
              <w:rPr>
                <w:noProof/>
                <w:webHidden/>
              </w:rPr>
              <w:fldChar w:fldCharType="end"/>
            </w:r>
          </w:hyperlink>
        </w:p>
        <w:p w14:paraId="2508C04D" w14:textId="5CD136E5" w:rsidR="004C0429" w:rsidRDefault="00C33B9C">
          <w:pPr>
            <w:pStyle w:val="TDC1"/>
            <w:tabs>
              <w:tab w:val="left" w:pos="1320"/>
              <w:tab w:val="right" w:leader="dot" w:pos="8493"/>
            </w:tabs>
            <w:rPr>
              <w:rFonts w:eastAsiaTheme="minorEastAsia" w:cstheme="minorBidi"/>
              <w:noProof/>
              <w:lang w:val="en-US"/>
            </w:rPr>
          </w:pPr>
          <w:hyperlink w:anchor="_Toc11178397" w:history="1">
            <w:r w:rsidR="004C0429" w:rsidRPr="00304B12">
              <w:rPr>
                <w:rStyle w:val="Hipervnculo"/>
                <w:rFonts w:asciiTheme="majorHAnsi" w:hAnsiTheme="majorHAnsi"/>
                <w:noProof/>
              </w:rPr>
              <w:t>Capítulo II.</w:t>
            </w:r>
            <w:r w:rsidR="004C0429">
              <w:rPr>
                <w:rFonts w:eastAsiaTheme="minorEastAsia" w:cstheme="minorBidi"/>
                <w:noProof/>
                <w:lang w:val="en-US"/>
              </w:rPr>
              <w:tab/>
            </w:r>
            <w:r w:rsidR="004C0429" w:rsidRPr="00304B12">
              <w:rPr>
                <w:rStyle w:val="Hipervnculo"/>
                <w:noProof/>
              </w:rPr>
              <w:t>Marco Teórico</w:t>
            </w:r>
            <w:r w:rsidR="004C0429">
              <w:rPr>
                <w:noProof/>
                <w:webHidden/>
              </w:rPr>
              <w:tab/>
            </w:r>
            <w:r w:rsidR="004C0429">
              <w:rPr>
                <w:noProof/>
                <w:webHidden/>
              </w:rPr>
              <w:fldChar w:fldCharType="begin"/>
            </w:r>
            <w:r w:rsidR="004C0429">
              <w:rPr>
                <w:noProof/>
                <w:webHidden/>
              </w:rPr>
              <w:instrText xml:space="preserve"> PAGEREF _Toc11178397 \h </w:instrText>
            </w:r>
            <w:r w:rsidR="004C0429">
              <w:rPr>
                <w:noProof/>
                <w:webHidden/>
              </w:rPr>
            </w:r>
            <w:r w:rsidR="004C0429">
              <w:rPr>
                <w:noProof/>
                <w:webHidden/>
              </w:rPr>
              <w:fldChar w:fldCharType="separate"/>
            </w:r>
            <w:r w:rsidR="004C0429">
              <w:rPr>
                <w:noProof/>
                <w:webHidden/>
              </w:rPr>
              <w:t>8</w:t>
            </w:r>
            <w:r w:rsidR="004C0429">
              <w:rPr>
                <w:noProof/>
                <w:webHidden/>
              </w:rPr>
              <w:fldChar w:fldCharType="end"/>
            </w:r>
          </w:hyperlink>
        </w:p>
        <w:p w14:paraId="5BC60E75" w14:textId="2AFF251A" w:rsidR="004C0429" w:rsidRDefault="00C33B9C">
          <w:pPr>
            <w:pStyle w:val="TDC2"/>
            <w:tabs>
              <w:tab w:val="left" w:pos="660"/>
              <w:tab w:val="right" w:leader="dot" w:pos="8493"/>
            </w:tabs>
            <w:rPr>
              <w:rFonts w:eastAsiaTheme="minorEastAsia" w:cstheme="minorBidi"/>
              <w:noProof/>
              <w:lang w:val="en-US"/>
            </w:rPr>
          </w:pPr>
          <w:hyperlink w:anchor="_Toc11178398"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Revisión de la literatura</w:t>
            </w:r>
            <w:r w:rsidR="004C0429">
              <w:rPr>
                <w:noProof/>
                <w:webHidden/>
              </w:rPr>
              <w:tab/>
            </w:r>
            <w:r w:rsidR="004C0429">
              <w:rPr>
                <w:noProof/>
                <w:webHidden/>
              </w:rPr>
              <w:fldChar w:fldCharType="begin"/>
            </w:r>
            <w:r w:rsidR="004C0429">
              <w:rPr>
                <w:noProof/>
                <w:webHidden/>
              </w:rPr>
              <w:instrText xml:space="preserve"> PAGEREF _Toc11178398 \h </w:instrText>
            </w:r>
            <w:r w:rsidR="004C0429">
              <w:rPr>
                <w:noProof/>
                <w:webHidden/>
              </w:rPr>
            </w:r>
            <w:r w:rsidR="004C0429">
              <w:rPr>
                <w:noProof/>
                <w:webHidden/>
              </w:rPr>
              <w:fldChar w:fldCharType="separate"/>
            </w:r>
            <w:r w:rsidR="004C0429">
              <w:rPr>
                <w:noProof/>
                <w:webHidden/>
              </w:rPr>
              <w:t>8</w:t>
            </w:r>
            <w:r w:rsidR="004C0429">
              <w:rPr>
                <w:noProof/>
                <w:webHidden/>
              </w:rPr>
              <w:fldChar w:fldCharType="end"/>
            </w:r>
          </w:hyperlink>
        </w:p>
        <w:p w14:paraId="58257917" w14:textId="4C95F2ED" w:rsidR="004C0429" w:rsidRDefault="00C33B9C">
          <w:pPr>
            <w:pStyle w:val="TDC2"/>
            <w:tabs>
              <w:tab w:val="left" w:pos="660"/>
              <w:tab w:val="right" w:leader="dot" w:pos="8493"/>
            </w:tabs>
            <w:rPr>
              <w:rFonts w:eastAsiaTheme="minorEastAsia" w:cstheme="minorBidi"/>
              <w:noProof/>
              <w:lang w:val="en-US"/>
            </w:rPr>
          </w:pPr>
          <w:hyperlink w:anchor="_Toc11178401"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Modelos de econometría espacial</w:t>
            </w:r>
            <w:r w:rsidR="004C0429">
              <w:rPr>
                <w:noProof/>
                <w:webHidden/>
              </w:rPr>
              <w:tab/>
            </w:r>
            <w:r w:rsidR="004C0429">
              <w:rPr>
                <w:noProof/>
                <w:webHidden/>
              </w:rPr>
              <w:fldChar w:fldCharType="begin"/>
            </w:r>
            <w:r w:rsidR="004C0429">
              <w:rPr>
                <w:noProof/>
                <w:webHidden/>
              </w:rPr>
              <w:instrText xml:space="preserve"> PAGEREF _Toc11178401 \h </w:instrText>
            </w:r>
            <w:r w:rsidR="004C0429">
              <w:rPr>
                <w:noProof/>
                <w:webHidden/>
              </w:rPr>
            </w:r>
            <w:r w:rsidR="004C0429">
              <w:rPr>
                <w:noProof/>
                <w:webHidden/>
              </w:rPr>
              <w:fldChar w:fldCharType="separate"/>
            </w:r>
            <w:r w:rsidR="004C0429">
              <w:rPr>
                <w:noProof/>
                <w:webHidden/>
              </w:rPr>
              <w:t>9</w:t>
            </w:r>
            <w:r w:rsidR="004C0429">
              <w:rPr>
                <w:noProof/>
                <w:webHidden/>
              </w:rPr>
              <w:fldChar w:fldCharType="end"/>
            </w:r>
          </w:hyperlink>
        </w:p>
        <w:p w14:paraId="30A35859" w14:textId="3F0B9121" w:rsidR="004C0429" w:rsidRDefault="00C33B9C">
          <w:pPr>
            <w:pStyle w:val="TDC3"/>
            <w:tabs>
              <w:tab w:val="left" w:pos="1100"/>
              <w:tab w:val="right" w:leader="dot" w:pos="8493"/>
            </w:tabs>
            <w:rPr>
              <w:rFonts w:eastAsiaTheme="minorEastAsia" w:cstheme="minorBidi"/>
              <w:noProof/>
              <w:lang w:val="en-US"/>
            </w:rPr>
          </w:pPr>
          <w:hyperlink w:anchor="_Toc11178403" w:history="1">
            <w:r w:rsidR="004C0429" w:rsidRPr="00304B12">
              <w:rPr>
                <w:rStyle w:val="Hipervnculo"/>
                <w:rFonts w:asciiTheme="majorHAnsi" w:hAnsiTheme="majorHAnsi"/>
                <w:noProof/>
              </w:rPr>
              <w:t>2.1.</w:t>
            </w:r>
            <w:r w:rsidR="004C0429">
              <w:rPr>
                <w:rFonts w:eastAsiaTheme="minorEastAsia" w:cstheme="minorBidi"/>
                <w:noProof/>
                <w:lang w:val="en-US"/>
              </w:rPr>
              <w:tab/>
            </w:r>
            <w:r w:rsidR="004C0429" w:rsidRPr="00304B12">
              <w:rPr>
                <w:rStyle w:val="Hipervnculo"/>
                <w:noProof/>
              </w:rPr>
              <w:t>Interpretación de parámetros en presencia de rezago espacial</w:t>
            </w:r>
            <w:r w:rsidR="004C0429">
              <w:rPr>
                <w:noProof/>
                <w:webHidden/>
              </w:rPr>
              <w:tab/>
            </w:r>
            <w:r w:rsidR="004C0429">
              <w:rPr>
                <w:noProof/>
                <w:webHidden/>
              </w:rPr>
              <w:fldChar w:fldCharType="begin"/>
            </w:r>
            <w:r w:rsidR="004C0429">
              <w:rPr>
                <w:noProof/>
                <w:webHidden/>
              </w:rPr>
              <w:instrText xml:space="preserve"> PAGEREF _Toc11178403 \h </w:instrText>
            </w:r>
            <w:r w:rsidR="004C0429">
              <w:rPr>
                <w:noProof/>
                <w:webHidden/>
              </w:rPr>
            </w:r>
            <w:r w:rsidR="004C0429">
              <w:rPr>
                <w:noProof/>
                <w:webHidden/>
              </w:rPr>
              <w:fldChar w:fldCharType="separate"/>
            </w:r>
            <w:r w:rsidR="004C0429">
              <w:rPr>
                <w:noProof/>
                <w:webHidden/>
              </w:rPr>
              <w:t>12</w:t>
            </w:r>
            <w:r w:rsidR="004C0429">
              <w:rPr>
                <w:noProof/>
                <w:webHidden/>
              </w:rPr>
              <w:fldChar w:fldCharType="end"/>
            </w:r>
          </w:hyperlink>
        </w:p>
        <w:p w14:paraId="058124E1" w14:textId="6B1C95C4" w:rsidR="004C0429" w:rsidRDefault="00C33B9C">
          <w:pPr>
            <w:pStyle w:val="TDC3"/>
            <w:tabs>
              <w:tab w:val="left" w:pos="1100"/>
              <w:tab w:val="right" w:leader="dot" w:pos="8493"/>
            </w:tabs>
            <w:rPr>
              <w:rFonts w:eastAsiaTheme="minorEastAsia" w:cstheme="minorBidi"/>
              <w:noProof/>
              <w:lang w:val="en-US"/>
            </w:rPr>
          </w:pPr>
          <w:hyperlink w:anchor="_Toc11178404" w:history="1">
            <w:r w:rsidR="004C0429" w:rsidRPr="00304B12">
              <w:rPr>
                <w:rStyle w:val="Hipervnculo"/>
                <w:rFonts w:asciiTheme="majorHAnsi" w:hAnsiTheme="majorHAnsi"/>
                <w:noProof/>
              </w:rPr>
              <w:t>2.2.</w:t>
            </w:r>
            <w:r w:rsidR="004C0429">
              <w:rPr>
                <w:rFonts w:eastAsiaTheme="minorEastAsia" w:cstheme="minorBidi"/>
                <w:noProof/>
                <w:lang w:val="en-US"/>
              </w:rPr>
              <w:tab/>
            </w:r>
            <w:r w:rsidR="004C0429" w:rsidRPr="00304B12">
              <w:rPr>
                <w:rStyle w:val="Hipervnculo"/>
                <w:noProof/>
              </w:rPr>
              <w:t>Selección de la matriz de pesos espaciales</w:t>
            </w:r>
            <w:r w:rsidR="004C0429">
              <w:rPr>
                <w:noProof/>
                <w:webHidden/>
              </w:rPr>
              <w:tab/>
            </w:r>
            <w:r w:rsidR="004C0429">
              <w:rPr>
                <w:noProof/>
                <w:webHidden/>
              </w:rPr>
              <w:fldChar w:fldCharType="begin"/>
            </w:r>
            <w:r w:rsidR="004C0429">
              <w:rPr>
                <w:noProof/>
                <w:webHidden/>
              </w:rPr>
              <w:instrText xml:space="preserve"> PAGEREF _Toc11178404 \h </w:instrText>
            </w:r>
            <w:r w:rsidR="004C0429">
              <w:rPr>
                <w:noProof/>
                <w:webHidden/>
              </w:rPr>
            </w:r>
            <w:r w:rsidR="004C0429">
              <w:rPr>
                <w:noProof/>
                <w:webHidden/>
              </w:rPr>
              <w:fldChar w:fldCharType="separate"/>
            </w:r>
            <w:r w:rsidR="004C0429">
              <w:rPr>
                <w:noProof/>
                <w:webHidden/>
              </w:rPr>
              <w:t>13</w:t>
            </w:r>
            <w:r w:rsidR="004C0429">
              <w:rPr>
                <w:noProof/>
                <w:webHidden/>
              </w:rPr>
              <w:fldChar w:fldCharType="end"/>
            </w:r>
          </w:hyperlink>
        </w:p>
        <w:p w14:paraId="46707759" w14:textId="49290478" w:rsidR="004C0429" w:rsidRDefault="00C33B9C">
          <w:pPr>
            <w:pStyle w:val="TDC1"/>
            <w:tabs>
              <w:tab w:val="left" w:pos="1320"/>
              <w:tab w:val="right" w:leader="dot" w:pos="8493"/>
            </w:tabs>
            <w:rPr>
              <w:rFonts w:eastAsiaTheme="minorEastAsia" w:cstheme="minorBidi"/>
              <w:noProof/>
              <w:lang w:val="en-US"/>
            </w:rPr>
          </w:pPr>
          <w:hyperlink w:anchor="_Toc11178405" w:history="1">
            <w:r w:rsidR="004C0429" w:rsidRPr="00304B12">
              <w:rPr>
                <w:rStyle w:val="Hipervnculo"/>
                <w:rFonts w:asciiTheme="majorHAnsi" w:hAnsiTheme="majorHAnsi"/>
                <w:noProof/>
              </w:rPr>
              <w:t>Capítulo III.</w:t>
            </w:r>
            <w:r w:rsidR="004C0429">
              <w:rPr>
                <w:rFonts w:eastAsiaTheme="minorEastAsia" w:cstheme="minorBidi"/>
                <w:noProof/>
                <w:lang w:val="en-US"/>
              </w:rPr>
              <w:tab/>
            </w:r>
            <w:r w:rsidR="004C0429" w:rsidRPr="00304B12">
              <w:rPr>
                <w:rStyle w:val="Hipervnculo"/>
                <w:noProof/>
              </w:rPr>
              <w:t>Mercado de combustibles líquidos</w:t>
            </w:r>
            <w:r w:rsidR="004C0429">
              <w:rPr>
                <w:noProof/>
                <w:webHidden/>
              </w:rPr>
              <w:tab/>
            </w:r>
            <w:r w:rsidR="004C0429">
              <w:rPr>
                <w:noProof/>
                <w:webHidden/>
              </w:rPr>
              <w:fldChar w:fldCharType="begin"/>
            </w:r>
            <w:r w:rsidR="004C0429">
              <w:rPr>
                <w:noProof/>
                <w:webHidden/>
              </w:rPr>
              <w:instrText xml:space="preserve"> PAGEREF _Toc11178405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639F603B" w14:textId="637313B4" w:rsidR="004C0429" w:rsidRDefault="00C33B9C">
          <w:pPr>
            <w:pStyle w:val="TDC2"/>
            <w:tabs>
              <w:tab w:val="left" w:pos="660"/>
              <w:tab w:val="right" w:leader="dot" w:pos="8493"/>
            </w:tabs>
            <w:rPr>
              <w:rFonts w:eastAsiaTheme="minorEastAsia" w:cstheme="minorBidi"/>
              <w:noProof/>
              <w:lang w:val="en-US"/>
            </w:rPr>
          </w:pPr>
          <w:hyperlink w:anchor="_Toc11178406"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Generalidades sobre el mercado de combustibles líquidos</w:t>
            </w:r>
            <w:r w:rsidR="004C0429">
              <w:rPr>
                <w:noProof/>
                <w:webHidden/>
              </w:rPr>
              <w:tab/>
            </w:r>
            <w:r w:rsidR="004C0429">
              <w:rPr>
                <w:noProof/>
                <w:webHidden/>
              </w:rPr>
              <w:fldChar w:fldCharType="begin"/>
            </w:r>
            <w:r w:rsidR="004C0429">
              <w:rPr>
                <w:noProof/>
                <w:webHidden/>
              </w:rPr>
              <w:instrText xml:space="preserve"> PAGEREF _Toc11178406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743B9B89" w14:textId="0DF95FA5" w:rsidR="004C0429" w:rsidRDefault="00C33B9C">
          <w:pPr>
            <w:pStyle w:val="TDC2"/>
            <w:tabs>
              <w:tab w:val="left" w:pos="660"/>
              <w:tab w:val="right" w:leader="dot" w:pos="8493"/>
            </w:tabs>
            <w:rPr>
              <w:rFonts w:eastAsiaTheme="minorEastAsia" w:cstheme="minorBidi"/>
              <w:noProof/>
              <w:lang w:val="en-US"/>
            </w:rPr>
          </w:pPr>
          <w:hyperlink w:anchor="_Toc11178407"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Mercado de combustibles líquidos en Lima Metropolitana</w:t>
            </w:r>
            <w:r w:rsidR="004C0429">
              <w:rPr>
                <w:noProof/>
                <w:webHidden/>
              </w:rPr>
              <w:tab/>
            </w:r>
            <w:r w:rsidR="004C0429">
              <w:rPr>
                <w:noProof/>
                <w:webHidden/>
              </w:rPr>
              <w:fldChar w:fldCharType="begin"/>
            </w:r>
            <w:r w:rsidR="004C0429">
              <w:rPr>
                <w:noProof/>
                <w:webHidden/>
              </w:rPr>
              <w:instrText xml:space="preserve"> PAGEREF _Toc11178407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2DCACA63" w14:textId="371D703E" w:rsidR="004C0429" w:rsidRDefault="00C33B9C">
          <w:pPr>
            <w:pStyle w:val="TDC1"/>
            <w:tabs>
              <w:tab w:val="left" w:pos="1320"/>
              <w:tab w:val="right" w:leader="dot" w:pos="8493"/>
            </w:tabs>
            <w:rPr>
              <w:rFonts w:eastAsiaTheme="minorEastAsia" w:cstheme="minorBidi"/>
              <w:noProof/>
              <w:lang w:val="en-US"/>
            </w:rPr>
          </w:pPr>
          <w:hyperlink w:anchor="_Toc11178408" w:history="1">
            <w:r w:rsidR="004C0429" w:rsidRPr="00304B12">
              <w:rPr>
                <w:rStyle w:val="Hipervnculo"/>
                <w:rFonts w:asciiTheme="majorHAnsi" w:hAnsiTheme="majorHAnsi"/>
                <w:noProof/>
              </w:rPr>
              <w:t>Capítulo IV.</w:t>
            </w:r>
            <w:r w:rsidR="004C0429">
              <w:rPr>
                <w:rFonts w:eastAsiaTheme="minorEastAsia" w:cstheme="minorBidi"/>
                <w:noProof/>
                <w:lang w:val="en-US"/>
              </w:rPr>
              <w:tab/>
            </w:r>
            <w:r w:rsidR="004C0429" w:rsidRPr="00304B12">
              <w:rPr>
                <w:rStyle w:val="Hipervnculo"/>
                <w:noProof/>
              </w:rPr>
              <w:t>Metodología</w:t>
            </w:r>
            <w:r w:rsidR="004C0429">
              <w:rPr>
                <w:noProof/>
                <w:webHidden/>
              </w:rPr>
              <w:tab/>
            </w:r>
            <w:r w:rsidR="004C0429">
              <w:rPr>
                <w:noProof/>
                <w:webHidden/>
              </w:rPr>
              <w:fldChar w:fldCharType="begin"/>
            </w:r>
            <w:r w:rsidR="004C0429">
              <w:rPr>
                <w:noProof/>
                <w:webHidden/>
              </w:rPr>
              <w:instrText xml:space="preserve"> PAGEREF _Toc11178408 \h </w:instrText>
            </w:r>
            <w:r w:rsidR="004C0429">
              <w:rPr>
                <w:noProof/>
                <w:webHidden/>
              </w:rPr>
            </w:r>
            <w:r w:rsidR="004C0429">
              <w:rPr>
                <w:noProof/>
                <w:webHidden/>
              </w:rPr>
              <w:fldChar w:fldCharType="separate"/>
            </w:r>
            <w:r w:rsidR="004C0429">
              <w:rPr>
                <w:noProof/>
                <w:webHidden/>
              </w:rPr>
              <w:t>20</w:t>
            </w:r>
            <w:r w:rsidR="004C0429">
              <w:rPr>
                <w:noProof/>
                <w:webHidden/>
              </w:rPr>
              <w:fldChar w:fldCharType="end"/>
            </w:r>
          </w:hyperlink>
        </w:p>
        <w:p w14:paraId="57C2F5EE" w14:textId="046F25D7" w:rsidR="004C0429" w:rsidRDefault="00C33B9C">
          <w:pPr>
            <w:pStyle w:val="TDC2"/>
            <w:tabs>
              <w:tab w:val="left" w:pos="660"/>
              <w:tab w:val="right" w:leader="dot" w:pos="8493"/>
            </w:tabs>
            <w:rPr>
              <w:rFonts w:eastAsiaTheme="minorEastAsia" w:cstheme="minorBidi"/>
              <w:noProof/>
              <w:lang w:val="en-US"/>
            </w:rPr>
          </w:pPr>
          <w:hyperlink w:anchor="_Toc11178409"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Datos utilizados</w:t>
            </w:r>
            <w:r w:rsidR="004C0429">
              <w:rPr>
                <w:noProof/>
                <w:webHidden/>
              </w:rPr>
              <w:tab/>
            </w:r>
            <w:r w:rsidR="004C0429">
              <w:rPr>
                <w:noProof/>
                <w:webHidden/>
              </w:rPr>
              <w:fldChar w:fldCharType="begin"/>
            </w:r>
            <w:r w:rsidR="004C0429">
              <w:rPr>
                <w:noProof/>
                <w:webHidden/>
              </w:rPr>
              <w:instrText xml:space="preserve"> PAGEREF _Toc11178409 \h </w:instrText>
            </w:r>
            <w:r w:rsidR="004C0429">
              <w:rPr>
                <w:noProof/>
                <w:webHidden/>
              </w:rPr>
            </w:r>
            <w:r w:rsidR="004C0429">
              <w:rPr>
                <w:noProof/>
                <w:webHidden/>
              </w:rPr>
              <w:fldChar w:fldCharType="separate"/>
            </w:r>
            <w:r w:rsidR="004C0429">
              <w:rPr>
                <w:noProof/>
                <w:webHidden/>
              </w:rPr>
              <w:t>20</w:t>
            </w:r>
            <w:r w:rsidR="004C0429">
              <w:rPr>
                <w:noProof/>
                <w:webHidden/>
              </w:rPr>
              <w:fldChar w:fldCharType="end"/>
            </w:r>
          </w:hyperlink>
        </w:p>
        <w:p w14:paraId="6D618D9D" w14:textId="7BCE08EF" w:rsidR="004C0429" w:rsidRDefault="00C33B9C">
          <w:pPr>
            <w:pStyle w:val="TDC2"/>
            <w:tabs>
              <w:tab w:val="left" w:pos="660"/>
              <w:tab w:val="right" w:leader="dot" w:pos="8493"/>
            </w:tabs>
            <w:rPr>
              <w:rFonts w:eastAsiaTheme="minorEastAsia" w:cstheme="minorBidi"/>
              <w:noProof/>
              <w:lang w:val="en-US"/>
            </w:rPr>
          </w:pPr>
          <w:hyperlink w:anchor="_Toc11178410"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Definición de mercados</w:t>
            </w:r>
            <w:r w:rsidR="004C0429">
              <w:rPr>
                <w:noProof/>
                <w:webHidden/>
              </w:rPr>
              <w:tab/>
            </w:r>
            <w:r w:rsidR="004C0429">
              <w:rPr>
                <w:noProof/>
                <w:webHidden/>
              </w:rPr>
              <w:fldChar w:fldCharType="begin"/>
            </w:r>
            <w:r w:rsidR="004C0429">
              <w:rPr>
                <w:noProof/>
                <w:webHidden/>
              </w:rPr>
              <w:instrText xml:space="preserve"> PAGEREF _Toc11178410 \h </w:instrText>
            </w:r>
            <w:r w:rsidR="004C0429">
              <w:rPr>
                <w:noProof/>
                <w:webHidden/>
              </w:rPr>
            </w:r>
            <w:r w:rsidR="004C0429">
              <w:rPr>
                <w:noProof/>
                <w:webHidden/>
              </w:rPr>
              <w:fldChar w:fldCharType="separate"/>
            </w:r>
            <w:r w:rsidR="004C0429">
              <w:rPr>
                <w:noProof/>
                <w:webHidden/>
              </w:rPr>
              <w:t>21</w:t>
            </w:r>
            <w:r w:rsidR="004C0429">
              <w:rPr>
                <w:noProof/>
                <w:webHidden/>
              </w:rPr>
              <w:fldChar w:fldCharType="end"/>
            </w:r>
          </w:hyperlink>
        </w:p>
        <w:p w14:paraId="5282BE4A" w14:textId="3DF772F8" w:rsidR="004C0429" w:rsidRDefault="00C33B9C">
          <w:pPr>
            <w:pStyle w:val="TDC2"/>
            <w:tabs>
              <w:tab w:val="left" w:pos="660"/>
              <w:tab w:val="right" w:leader="dot" w:pos="8493"/>
            </w:tabs>
            <w:rPr>
              <w:rFonts w:eastAsiaTheme="minorEastAsia" w:cstheme="minorBidi"/>
              <w:noProof/>
              <w:lang w:val="en-US"/>
            </w:rPr>
          </w:pPr>
          <w:hyperlink w:anchor="_Toc11178411" w:history="1">
            <w:r w:rsidR="004C0429" w:rsidRPr="00304B12">
              <w:rPr>
                <w:rStyle w:val="Hipervnculo"/>
                <w:rFonts w:ascii="Times New Roman" w:hAnsi="Times New Roman"/>
                <w:noProof/>
              </w:rPr>
              <w:t>3.</w:t>
            </w:r>
            <w:r w:rsidR="004C0429">
              <w:rPr>
                <w:rFonts w:eastAsiaTheme="minorEastAsia" w:cstheme="minorBidi"/>
                <w:noProof/>
                <w:lang w:val="en-US"/>
              </w:rPr>
              <w:tab/>
            </w:r>
            <w:r w:rsidR="004C0429" w:rsidRPr="00304B12">
              <w:rPr>
                <w:rStyle w:val="Hipervnculo"/>
                <w:noProof/>
              </w:rPr>
              <w:t>Definición de variables</w:t>
            </w:r>
            <w:r w:rsidR="004C0429">
              <w:rPr>
                <w:noProof/>
                <w:webHidden/>
              </w:rPr>
              <w:tab/>
            </w:r>
            <w:r w:rsidR="004C0429">
              <w:rPr>
                <w:noProof/>
                <w:webHidden/>
              </w:rPr>
              <w:fldChar w:fldCharType="begin"/>
            </w:r>
            <w:r w:rsidR="004C0429">
              <w:rPr>
                <w:noProof/>
                <w:webHidden/>
              </w:rPr>
              <w:instrText xml:space="preserve"> PAGEREF _Toc11178411 \h </w:instrText>
            </w:r>
            <w:r w:rsidR="004C0429">
              <w:rPr>
                <w:noProof/>
                <w:webHidden/>
              </w:rPr>
            </w:r>
            <w:r w:rsidR="004C0429">
              <w:rPr>
                <w:noProof/>
                <w:webHidden/>
              </w:rPr>
              <w:fldChar w:fldCharType="separate"/>
            </w:r>
            <w:r w:rsidR="004C0429">
              <w:rPr>
                <w:noProof/>
                <w:webHidden/>
              </w:rPr>
              <w:t>22</w:t>
            </w:r>
            <w:r w:rsidR="004C0429">
              <w:rPr>
                <w:noProof/>
                <w:webHidden/>
              </w:rPr>
              <w:fldChar w:fldCharType="end"/>
            </w:r>
          </w:hyperlink>
        </w:p>
        <w:p w14:paraId="7CCAF944" w14:textId="0981D6ED" w:rsidR="004C0429" w:rsidRDefault="00C33B9C">
          <w:pPr>
            <w:pStyle w:val="TDC2"/>
            <w:tabs>
              <w:tab w:val="left" w:pos="660"/>
              <w:tab w:val="right" w:leader="dot" w:pos="8493"/>
            </w:tabs>
            <w:rPr>
              <w:rFonts w:eastAsiaTheme="minorEastAsia" w:cstheme="minorBidi"/>
              <w:noProof/>
              <w:lang w:val="en-US"/>
            </w:rPr>
          </w:pPr>
          <w:hyperlink w:anchor="_Toc11178412" w:history="1">
            <w:r w:rsidR="004C0429" w:rsidRPr="00304B12">
              <w:rPr>
                <w:rStyle w:val="Hipervnculo"/>
                <w:rFonts w:ascii="Times New Roman" w:hAnsi="Times New Roman"/>
                <w:noProof/>
              </w:rPr>
              <w:t>4.</w:t>
            </w:r>
            <w:r w:rsidR="004C0429">
              <w:rPr>
                <w:rFonts w:eastAsiaTheme="minorEastAsia" w:cstheme="minorBidi"/>
                <w:noProof/>
                <w:lang w:val="en-US"/>
              </w:rPr>
              <w:tab/>
            </w:r>
            <w:r w:rsidR="004C0429" w:rsidRPr="00304B12">
              <w:rPr>
                <w:rStyle w:val="Hipervnculo"/>
                <w:noProof/>
              </w:rPr>
              <w:t>Regresiones a estimar</w:t>
            </w:r>
            <w:r w:rsidR="004C0429">
              <w:rPr>
                <w:noProof/>
                <w:webHidden/>
              </w:rPr>
              <w:tab/>
            </w:r>
            <w:r w:rsidR="004C0429">
              <w:rPr>
                <w:noProof/>
                <w:webHidden/>
              </w:rPr>
              <w:fldChar w:fldCharType="begin"/>
            </w:r>
            <w:r w:rsidR="004C0429">
              <w:rPr>
                <w:noProof/>
                <w:webHidden/>
              </w:rPr>
              <w:instrText xml:space="preserve"> PAGEREF _Toc11178412 \h </w:instrText>
            </w:r>
            <w:r w:rsidR="004C0429">
              <w:rPr>
                <w:noProof/>
                <w:webHidden/>
              </w:rPr>
            </w:r>
            <w:r w:rsidR="004C0429">
              <w:rPr>
                <w:noProof/>
                <w:webHidden/>
              </w:rPr>
              <w:fldChar w:fldCharType="separate"/>
            </w:r>
            <w:r w:rsidR="004C0429">
              <w:rPr>
                <w:noProof/>
                <w:webHidden/>
              </w:rPr>
              <w:t>23</w:t>
            </w:r>
            <w:r w:rsidR="004C0429">
              <w:rPr>
                <w:noProof/>
                <w:webHidden/>
              </w:rPr>
              <w:fldChar w:fldCharType="end"/>
            </w:r>
          </w:hyperlink>
        </w:p>
        <w:p w14:paraId="11C9A47C" w14:textId="018ECC52" w:rsidR="004C0429" w:rsidRDefault="00C33B9C">
          <w:pPr>
            <w:pStyle w:val="TDC3"/>
            <w:tabs>
              <w:tab w:val="left" w:pos="1100"/>
              <w:tab w:val="right" w:leader="dot" w:pos="8493"/>
            </w:tabs>
            <w:rPr>
              <w:rFonts w:eastAsiaTheme="minorEastAsia" w:cstheme="minorBidi"/>
              <w:noProof/>
              <w:lang w:val="en-US"/>
            </w:rPr>
          </w:pPr>
          <w:hyperlink w:anchor="_Toc11178413" w:history="1">
            <w:r w:rsidR="004C0429" w:rsidRPr="00304B12">
              <w:rPr>
                <w:rStyle w:val="Hipervnculo"/>
                <w:rFonts w:asciiTheme="majorHAnsi" w:hAnsiTheme="majorHAnsi"/>
                <w:noProof/>
              </w:rPr>
              <w:t>4.1.</w:t>
            </w:r>
            <w:r w:rsidR="004C0429">
              <w:rPr>
                <w:rFonts w:eastAsiaTheme="minorEastAsia" w:cstheme="minorBidi"/>
                <w:noProof/>
                <w:lang w:val="en-US"/>
              </w:rPr>
              <w:tab/>
            </w:r>
            <w:r w:rsidR="004C0429" w:rsidRPr="00304B12">
              <w:rPr>
                <w:rStyle w:val="Hipervnculo"/>
                <w:noProof/>
              </w:rPr>
              <w:t>Estimación del efecto de adquisición de una cadena de estaciones</w:t>
            </w:r>
            <w:r w:rsidR="004C0429">
              <w:rPr>
                <w:noProof/>
                <w:webHidden/>
              </w:rPr>
              <w:tab/>
            </w:r>
            <w:r w:rsidR="004C0429">
              <w:rPr>
                <w:noProof/>
                <w:webHidden/>
              </w:rPr>
              <w:fldChar w:fldCharType="begin"/>
            </w:r>
            <w:r w:rsidR="004C0429">
              <w:rPr>
                <w:noProof/>
                <w:webHidden/>
              </w:rPr>
              <w:instrText xml:space="preserve"> PAGEREF _Toc11178413 \h </w:instrText>
            </w:r>
            <w:r w:rsidR="004C0429">
              <w:rPr>
                <w:noProof/>
                <w:webHidden/>
              </w:rPr>
            </w:r>
            <w:r w:rsidR="004C0429">
              <w:rPr>
                <w:noProof/>
                <w:webHidden/>
              </w:rPr>
              <w:fldChar w:fldCharType="separate"/>
            </w:r>
            <w:r w:rsidR="004C0429">
              <w:rPr>
                <w:noProof/>
                <w:webHidden/>
              </w:rPr>
              <w:t>23</w:t>
            </w:r>
            <w:r w:rsidR="004C0429">
              <w:rPr>
                <w:noProof/>
                <w:webHidden/>
              </w:rPr>
              <w:fldChar w:fldCharType="end"/>
            </w:r>
          </w:hyperlink>
        </w:p>
        <w:p w14:paraId="7FB7E968" w14:textId="7CE923B4" w:rsidR="004C0429" w:rsidRDefault="00C33B9C">
          <w:pPr>
            <w:pStyle w:val="TDC3"/>
            <w:tabs>
              <w:tab w:val="left" w:pos="1100"/>
              <w:tab w:val="right" w:leader="dot" w:pos="8493"/>
            </w:tabs>
            <w:rPr>
              <w:rFonts w:eastAsiaTheme="minorEastAsia" w:cstheme="minorBidi"/>
              <w:noProof/>
              <w:lang w:val="en-US"/>
            </w:rPr>
          </w:pPr>
          <w:hyperlink w:anchor="_Toc11178414" w:history="1">
            <w:r w:rsidR="004C0429" w:rsidRPr="00304B12">
              <w:rPr>
                <w:rStyle w:val="Hipervnculo"/>
                <w:rFonts w:asciiTheme="majorHAnsi" w:hAnsiTheme="majorHAnsi"/>
                <w:noProof/>
              </w:rPr>
              <w:t>4.2.</w:t>
            </w:r>
            <w:r w:rsidR="004C0429">
              <w:rPr>
                <w:rFonts w:eastAsiaTheme="minorEastAsia" w:cstheme="minorBidi"/>
                <w:noProof/>
                <w:lang w:val="en-US"/>
              </w:rPr>
              <w:tab/>
            </w:r>
            <w:r w:rsidR="004C0429" w:rsidRPr="00304B12">
              <w:rPr>
                <w:rStyle w:val="Hipervnculo"/>
                <w:noProof/>
              </w:rPr>
              <w:t>Estimación del efecto de adquisición estimado por Diferencias-en-Diferencias</w:t>
            </w:r>
            <w:r w:rsidR="004C0429">
              <w:rPr>
                <w:noProof/>
                <w:webHidden/>
              </w:rPr>
              <w:tab/>
            </w:r>
            <w:r w:rsidR="004C0429">
              <w:rPr>
                <w:noProof/>
                <w:webHidden/>
              </w:rPr>
              <w:fldChar w:fldCharType="begin"/>
            </w:r>
            <w:r w:rsidR="004C0429">
              <w:rPr>
                <w:noProof/>
                <w:webHidden/>
              </w:rPr>
              <w:instrText xml:space="preserve"> PAGEREF _Toc11178414 \h </w:instrText>
            </w:r>
            <w:r w:rsidR="004C0429">
              <w:rPr>
                <w:noProof/>
                <w:webHidden/>
              </w:rPr>
            </w:r>
            <w:r w:rsidR="004C0429">
              <w:rPr>
                <w:noProof/>
                <w:webHidden/>
              </w:rPr>
              <w:fldChar w:fldCharType="separate"/>
            </w:r>
            <w:r w:rsidR="004C0429">
              <w:rPr>
                <w:noProof/>
                <w:webHidden/>
              </w:rPr>
              <w:t>24</w:t>
            </w:r>
            <w:r w:rsidR="004C0429">
              <w:rPr>
                <w:noProof/>
                <w:webHidden/>
              </w:rPr>
              <w:fldChar w:fldCharType="end"/>
            </w:r>
          </w:hyperlink>
        </w:p>
        <w:p w14:paraId="4D823C1B" w14:textId="567CC6B1" w:rsidR="004C0429" w:rsidRDefault="00C33B9C">
          <w:pPr>
            <w:pStyle w:val="TDC1"/>
            <w:tabs>
              <w:tab w:val="left" w:pos="1320"/>
              <w:tab w:val="right" w:leader="dot" w:pos="8493"/>
            </w:tabs>
            <w:rPr>
              <w:rFonts w:eastAsiaTheme="minorEastAsia" w:cstheme="minorBidi"/>
              <w:noProof/>
              <w:lang w:val="en-US"/>
            </w:rPr>
          </w:pPr>
          <w:hyperlink w:anchor="_Toc11178415" w:history="1">
            <w:r w:rsidR="004C0429" w:rsidRPr="00304B12">
              <w:rPr>
                <w:rStyle w:val="Hipervnculo"/>
                <w:rFonts w:asciiTheme="majorHAnsi" w:hAnsiTheme="majorHAnsi"/>
                <w:noProof/>
              </w:rPr>
              <w:t>Capítulo V.</w:t>
            </w:r>
            <w:r w:rsidR="004C0429">
              <w:rPr>
                <w:rFonts w:eastAsiaTheme="minorEastAsia" w:cstheme="minorBidi"/>
                <w:noProof/>
                <w:lang w:val="en-US"/>
              </w:rPr>
              <w:tab/>
            </w:r>
            <w:r w:rsidR="004C0429" w:rsidRPr="00304B12">
              <w:rPr>
                <w:rStyle w:val="Hipervnculo"/>
                <w:noProof/>
              </w:rPr>
              <w:t>Resultados y Discusión</w:t>
            </w:r>
            <w:r w:rsidR="004C0429">
              <w:rPr>
                <w:noProof/>
                <w:webHidden/>
              </w:rPr>
              <w:tab/>
            </w:r>
            <w:r w:rsidR="004C0429">
              <w:rPr>
                <w:noProof/>
                <w:webHidden/>
              </w:rPr>
              <w:fldChar w:fldCharType="begin"/>
            </w:r>
            <w:r w:rsidR="004C0429">
              <w:rPr>
                <w:noProof/>
                <w:webHidden/>
              </w:rPr>
              <w:instrText xml:space="preserve"> PAGEREF _Toc11178415 \h </w:instrText>
            </w:r>
            <w:r w:rsidR="004C0429">
              <w:rPr>
                <w:noProof/>
                <w:webHidden/>
              </w:rPr>
            </w:r>
            <w:r w:rsidR="004C0429">
              <w:rPr>
                <w:noProof/>
                <w:webHidden/>
              </w:rPr>
              <w:fldChar w:fldCharType="separate"/>
            </w:r>
            <w:r w:rsidR="004C0429">
              <w:rPr>
                <w:noProof/>
                <w:webHidden/>
              </w:rPr>
              <w:t>26</w:t>
            </w:r>
            <w:r w:rsidR="004C0429">
              <w:rPr>
                <w:noProof/>
                <w:webHidden/>
              </w:rPr>
              <w:fldChar w:fldCharType="end"/>
            </w:r>
          </w:hyperlink>
        </w:p>
        <w:p w14:paraId="1848C56E" w14:textId="4C643999" w:rsidR="004C0429" w:rsidRDefault="00C33B9C">
          <w:pPr>
            <w:pStyle w:val="TDC2"/>
            <w:tabs>
              <w:tab w:val="left" w:pos="660"/>
              <w:tab w:val="right" w:leader="dot" w:pos="8493"/>
            </w:tabs>
            <w:rPr>
              <w:rFonts w:eastAsiaTheme="minorEastAsia" w:cstheme="minorBidi"/>
              <w:noProof/>
              <w:lang w:val="en-US"/>
            </w:rPr>
          </w:pPr>
          <w:hyperlink w:anchor="_Toc11179118"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Estimación por efectos fijos</w:t>
            </w:r>
            <w:r w:rsidR="004C0429">
              <w:rPr>
                <w:noProof/>
                <w:webHidden/>
              </w:rPr>
              <w:tab/>
            </w:r>
            <w:r w:rsidR="004C0429">
              <w:rPr>
                <w:noProof/>
                <w:webHidden/>
              </w:rPr>
              <w:fldChar w:fldCharType="begin"/>
            </w:r>
            <w:r w:rsidR="004C0429">
              <w:rPr>
                <w:noProof/>
                <w:webHidden/>
              </w:rPr>
              <w:instrText xml:space="preserve"> PAGEREF _Toc11179118 \h </w:instrText>
            </w:r>
            <w:r w:rsidR="004C0429">
              <w:rPr>
                <w:noProof/>
                <w:webHidden/>
              </w:rPr>
            </w:r>
            <w:r w:rsidR="004C0429">
              <w:rPr>
                <w:noProof/>
                <w:webHidden/>
              </w:rPr>
              <w:fldChar w:fldCharType="separate"/>
            </w:r>
            <w:r w:rsidR="004C0429">
              <w:rPr>
                <w:noProof/>
                <w:webHidden/>
              </w:rPr>
              <w:t>26</w:t>
            </w:r>
            <w:r w:rsidR="004C0429">
              <w:rPr>
                <w:noProof/>
                <w:webHidden/>
              </w:rPr>
              <w:fldChar w:fldCharType="end"/>
            </w:r>
          </w:hyperlink>
        </w:p>
        <w:p w14:paraId="3ACADCD6" w14:textId="4806F228" w:rsidR="004C0429" w:rsidRDefault="00C33B9C">
          <w:pPr>
            <w:pStyle w:val="TDC2"/>
            <w:tabs>
              <w:tab w:val="left" w:pos="660"/>
              <w:tab w:val="right" w:leader="dot" w:pos="8493"/>
            </w:tabs>
            <w:rPr>
              <w:rFonts w:eastAsiaTheme="minorEastAsia" w:cstheme="minorBidi"/>
              <w:noProof/>
              <w:lang w:val="en-US"/>
            </w:rPr>
          </w:pPr>
          <w:hyperlink w:anchor="_Toc11179119"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Estimación utilizando diferencias-en-diferencias</w:t>
            </w:r>
            <w:r w:rsidR="004C0429">
              <w:rPr>
                <w:noProof/>
                <w:webHidden/>
              </w:rPr>
              <w:tab/>
            </w:r>
            <w:r w:rsidR="004C0429">
              <w:rPr>
                <w:noProof/>
                <w:webHidden/>
              </w:rPr>
              <w:fldChar w:fldCharType="begin"/>
            </w:r>
            <w:r w:rsidR="004C0429">
              <w:rPr>
                <w:noProof/>
                <w:webHidden/>
              </w:rPr>
              <w:instrText xml:space="preserve"> PAGEREF _Toc11179119 \h </w:instrText>
            </w:r>
            <w:r w:rsidR="004C0429">
              <w:rPr>
                <w:noProof/>
                <w:webHidden/>
              </w:rPr>
            </w:r>
            <w:r w:rsidR="004C0429">
              <w:rPr>
                <w:noProof/>
                <w:webHidden/>
              </w:rPr>
              <w:fldChar w:fldCharType="separate"/>
            </w:r>
            <w:r w:rsidR="004C0429">
              <w:rPr>
                <w:noProof/>
                <w:webHidden/>
              </w:rPr>
              <w:t>29</w:t>
            </w:r>
            <w:r w:rsidR="004C0429">
              <w:rPr>
                <w:noProof/>
                <w:webHidden/>
              </w:rPr>
              <w:fldChar w:fldCharType="end"/>
            </w:r>
          </w:hyperlink>
        </w:p>
        <w:p w14:paraId="1386C959" w14:textId="7494E208" w:rsidR="004C0429" w:rsidRDefault="00C33B9C">
          <w:pPr>
            <w:pStyle w:val="TDC3"/>
            <w:tabs>
              <w:tab w:val="left" w:pos="1100"/>
              <w:tab w:val="right" w:leader="dot" w:pos="8493"/>
            </w:tabs>
            <w:rPr>
              <w:rFonts w:eastAsiaTheme="minorEastAsia" w:cstheme="minorBidi"/>
              <w:noProof/>
              <w:lang w:val="en-US"/>
            </w:rPr>
          </w:pPr>
          <w:hyperlink w:anchor="_Toc11179120" w:history="1">
            <w:r w:rsidR="004C0429" w:rsidRPr="00304B12">
              <w:rPr>
                <w:rStyle w:val="Hipervnculo"/>
                <w:rFonts w:asciiTheme="majorHAnsi" w:hAnsiTheme="majorHAnsi"/>
                <w:noProof/>
              </w:rPr>
              <w:t>2.1.</w:t>
            </w:r>
            <w:r w:rsidR="004C0429">
              <w:rPr>
                <w:rFonts w:eastAsiaTheme="minorEastAsia" w:cstheme="minorBidi"/>
                <w:noProof/>
                <w:lang w:val="en-US"/>
              </w:rPr>
              <w:tab/>
            </w:r>
            <w:r w:rsidR="004C0429" w:rsidRPr="00304B12">
              <w:rPr>
                <w:rStyle w:val="Hipervnculo"/>
                <w:noProof/>
              </w:rPr>
              <w:t>Efecto de la compra sobre los precios de las estaciones</w:t>
            </w:r>
            <w:r w:rsidR="004C0429">
              <w:rPr>
                <w:noProof/>
                <w:webHidden/>
              </w:rPr>
              <w:tab/>
            </w:r>
            <w:r w:rsidR="004C0429">
              <w:rPr>
                <w:noProof/>
                <w:webHidden/>
              </w:rPr>
              <w:fldChar w:fldCharType="begin"/>
            </w:r>
            <w:r w:rsidR="004C0429">
              <w:rPr>
                <w:noProof/>
                <w:webHidden/>
              </w:rPr>
              <w:instrText xml:space="preserve"> PAGEREF _Toc11179120 \h </w:instrText>
            </w:r>
            <w:r w:rsidR="004C0429">
              <w:rPr>
                <w:noProof/>
                <w:webHidden/>
              </w:rPr>
            </w:r>
            <w:r w:rsidR="004C0429">
              <w:rPr>
                <w:noProof/>
                <w:webHidden/>
              </w:rPr>
              <w:fldChar w:fldCharType="separate"/>
            </w:r>
            <w:r w:rsidR="004C0429">
              <w:rPr>
                <w:noProof/>
                <w:webHidden/>
              </w:rPr>
              <w:t>29</w:t>
            </w:r>
            <w:r w:rsidR="004C0429">
              <w:rPr>
                <w:noProof/>
                <w:webHidden/>
              </w:rPr>
              <w:fldChar w:fldCharType="end"/>
            </w:r>
          </w:hyperlink>
        </w:p>
        <w:p w14:paraId="34E71960" w14:textId="1BAD6518" w:rsidR="004C0429" w:rsidRDefault="00C33B9C">
          <w:pPr>
            <w:pStyle w:val="TDC3"/>
            <w:tabs>
              <w:tab w:val="left" w:pos="1100"/>
              <w:tab w:val="right" w:leader="dot" w:pos="8493"/>
            </w:tabs>
            <w:rPr>
              <w:rFonts w:eastAsiaTheme="minorEastAsia" w:cstheme="minorBidi"/>
              <w:noProof/>
              <w:lang w:val="en-US"/>
            </w:rPr>
          </w:pPr>
          <w:hyperlink w:anchor="_Toc11179121" w:history="1">
            <w:r w:rsidR="004C0429" w:rsidRPr="00304B12">
              <w:rPr>
                <w:rStyle w:val="Hipervnculo"/>
                <w:rFonts w:asciiTheme="majorHAnsi" w:hAnsiTheme="majorHAnsi"/>
                <w:noProof/>
              </w:rPr>
              <w:t>2.2.</w:t>
            </w:r>
            <w:r w:rsidR="004C0429">
              <w:rPr>
                <w:rFonts w:eastAsiaTheme="minorEastAsia" w:cstheme="minorBidi"/>
                <w:noProof/>
                <w:lang w:val="en-US"/>
              </w:rPr>
              <w:tab/>
            </w:r>
            <w:r w:rsidR="004C0429" w:rsidRPr="00304B12">
              <w:rPr>
                <w:rStyle w:val="Hipervnculo"/>
                <w:noProof/>
              </w:rPr>
              <w:t>Efecto de la adquisición sobre los precios de estaciones vecinas</w:t>
            </w:r>
            <w:r w:rsidR="004C0429">
              <w:rPr>
                <w:noProof/>
                <w:webHidden/>
              </w:rPr>
              <w:tab/>
            </w:r>
            <w:r w:rsidR="004C0429">
              <w:rPr>
                <w:noProof/>
                <w:webHidden/>
              </w:rPr>
              <w:fldChar w:fldCharType="begin"/>
            </w:r>
            <w:r w:rsidR="004C0429">
              <w:rPr>
                <w:noProof/>
                <w:webHidden/>
              </w:rPr>
              <w:instrText xml:space="preserve"> PAGEREF _Toc11179121 \h </w:instrText>
            </w:r>
            <w:r w:rsidR="004C0429">
              <w:rPr>
                <w:noProof/>
                <w:webHidden/>
              </w:rPr>
            </w:r>
            <w:r w:rsidR="004C0429">
              <w:rPr>
                <w:noProof/>
                <w:webHidden/>
              </w:rPr>
              <w:fldChar w:fldCharType="separate"/>
            </w:r>
            <w:r w:rsidR="004C0429">
              <w:rPr>
                <w:noProof/>
                <w:webHidden/>
              </w:rPr>
              <w:t>31</w:t>
            </w:r>
            <w:r w:rsidR="004C0429">
              <w:rPr>
                <w:noProof/>
                <w:webHidden/>
              </w:rPr>
              <w:fldChar w:fldCharType="end"/>
            </w:r>
          </w:hyperlink>
        </w:p>
        <w:p w14:paraId="20C53AA3" w14:textId="6D9ABE53" w:rsidR="004C0429" w:rsidRDefault="00C33B9C">
          <w:pPr>
            <w:pStyle w:val="TDC1"/>
            <w:tabs>
              <w:tab w:val="left" w:pos="1320"/>
              <w:tab w:val="right" w:leader="dot" w:pos="8493"/>
            </w:tabs>
            <w:rPr>
              <w:rFonts w:eastAsiaTheme="minorEastAsia" w:cstheme="minorBidi"/>
              <w:noProof/>
              <w:lang w:val="en-US"/>
            </w:rPr>
          </w:pPr>
          <w:hyperlink w:anchor="_Toc11179122" w:history="1">
            <w:r w:rsidR="004C0429" w:rsidRPr="00304B12">
              <w:rPr>
                <w:rStyle w:val="Hipervnculo"/>
                <w:rFonts w:asciiTheme="majorHAnsi" w:hAnsiTheme="majorHAnsi"/>
                <w:noProof/>
              </w:rPr>
              <w:t>Capítulo VI.</w:t>
            </w:r>
            <w:r w:rsidR="004C0429">
              <w:rPr>
                <w:rFonts w:eastAsiaTheme="minorEastAsia" w:cstheme="minorBidi"/>
                <w:noProof/>
                <w:lang w:val="en-US"/>
              </w:rPr>
              <w:tab/>
            </w:r>
            <w:r w:rsidR="004C0429" w:rsidRPr="00304B12">
              <w:rPr>
                <w:rStyle w:val="Hipervnculo"/>
                <w:noProof/>
              </w:rPr>
              <w:t>Conclusiones y recomendaciones</w:t>
            </w:r>
            <w:r w:rsidR="004C0429">
              <w:rPr>
                <w:noProof/>
                <w:webHidden/>
              </w:rPr>
              <w:tab/>
            </w:r>
            <w:r w:rsidR="004C0429">
              <w:rPr>
                <w:noProof/>
                <w:webHidden/>
              </w:rPr>
              <w:fldChar w:fldCharType="begin"/>
            </w:r>
            <w:r w:rsidR="004C0429">
              <w:rPr>
                <w:noProof/>
                <w:webHidden/>
              </w:rPr>
              <w:instrText xml:space="preserve"> PAGEREF _Toc11179122 \h </w:instrText>
            </w:r>
            <w:r w:rsidR="004C0429">
              <w:rPr>
                <w:noProof/>
                <w:webHidden/>
              </w:rPr>
            </w:r>
            <w:r w:rsidR="004C0429">
              <w:rPr>
                <w:noProof/>
                <w:webHidden/>
              </w:rPr>
              <w:fldChar w:fldCharType="separate"/>
            </w:r>
            <w:r w:rsidR="004C0429">
              <w:rPr>
                <w:noProof/>
                <w:webHidden/>
              </w:rPr>
              <w:t>34</w:t>
            </w:r>
            <w:r w:rsidR="004C0429">
              <w:rPr>
                <w:noProof/>
                <w:webHidden/>
              </w:rPr>
              <w:fldChar w:fldCharType="end"/>
            </w:r>
          </w:hyperlink>
        </w:p>
        <w:p w14:paraId="496752FC" w14:textId="7291620D" w:rsidR="004C0429" w:rsidRDefault="00C33B9C">
          <w:pPr>
            <w:pStyle w:val="TDC2"/>
            <w:tabs>
              <w:tab w:val="left" w:pos="660"/>
              <w:tab w:val="right" w:leader="dot" w:pos="8493"/>
            </w:tabs>
            <w:rPr>
              <w:rFonts w:eastAsiaTheme="minorEastAsia" w:cstheme="minorBidi"/>
              <w:noProof/>
              <w:lang w:val="en-US"/>
            </w:rPr>
          </w:pPr>
          <w:hyperlink w:anchor="_Toc11179123"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Conclusiones</w:t>
            </w:r>
            <w:r w:rsidR="004C0429">
              <w:rPr>
                <w:noProof/>
                <w:webHidden/>
              </w:rPr>
              <w:tab/>
            </w:r>
            <w:r w:rsidR="004C0429">
              <w:rPr>
                <w:noProof/>
                <w:webHidden/>
              </w:rPr>
              <w:fldChar w:fldCharType="begin"/>
            </w:r>
            <w:r w:rsidR="004C0429">
              <w:rPr>
                <w:noProof/>
                <w:webHidden/>
              </w:rPr>
              <w:instrText xml:space="preserve"> PAGEREF _Toc11179123 \h </w:instrText>
            </w:r>
            <w:r w:rsidR="004C0429">
              <w:rPr>
                <w:noProof/>
                <w:webHidden/>
              </w:rPr>
            </w:r>
            <w:r w:rsidR="004C0429">
              <w:rPr>
                <w:noProof/>
                <w:webHidden/>
              </w:rPr>
              <w:fldChar w:fldCharType="separate"/>
            </w:r>
            <w:r w:rsidR="004C0429">
              <w:rPr>
                <w:noProof/>
                <w:webHidden/>
              </w:rPr>
              <w:t>34</w:t>
            </w:r>
            <w:r w:rsidR="004C0429">
              <w:rPr>
                <w:noProof/>
                <w:webHidden/>
              </w:rPr>
              <w:fldChar w:fldCharType="end"/>
            </w:r>
          </w:hyperlink>
        </w:p>
        <w:p w14:paraId="1BE76A3C" w14:textId="3A607096" w:rsidR="004C0429" w:rsidRDefault="00C33B9C">
          <w:pPr>
            <w:pStyle w:val="TDC2"/>
            <w:tabs>
              <w:tab w:val="left" w:pos="660"/>
              <w:tab w:val="right" w:leader="dot" w:pos="8493"/>
            </w:tabs>
            <w:rPr>
              <w:rFonts w:eastAsiaTheme="minorEastAsia" w:cstheme="minorBidi"/>
              <w:noProof/>
              <w:lang w:val="en-US"/>
            </w:rPr>
          </w:pPr>
          <w:hyperlink w:anchor="_Toc11179124"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Recomendaciones</w:t>
            </w:r>
            <w:r w:rsidR="004C0429">
              <w:rPr>
                <w:noProof/>
                <w:webHidden/>
              </w:rPr>
              <w:tab/>
            </w:r>
            <w:r w:rsidR="004C0429">
              <w:rPr>
                <w:noProof/>
                <w:webHidden/>
              </w:rPr>
              <w:fldChar w:fldCharType="begin"/>
            </w:r>
            <w:r w:rsidR="004C0429">
              <w:rPr>
                <w:noProof/>
                <w:webHidden/>
              </w:rPr>
              <w:instrText xml:space="preserve"> PAGEREF _Toc11179124 \h </w:instrText>
            </w:r>
            <w:r w:rsidR="004C0429">
              <w:rPr>
                <w:noProof/>
                <w:webHidden/>
              </w:rPr>
            </w:r>
            <w:r w:rsidR="004C0429">
              <w:rPr>
                <w:noProof/>
                <w:webHidden/>
              </w:rPr>
              <w:fldChar w:fldCharType="separate"/>
            </w:r>
            <w:r w:rsidR="004C0429">
              <w:rPr>
                <w:noProof/>
                <w:webHidden/>
              </w:rPr>
              <w:t>35</w:t>
            </w:r>
            <w:r w:rsidR="004C0429">
              <w:rPr>
                <w:noProof/>
                <w:webHidden/>
              </w:rPr>
              <w:fldChar w:fldCharType="end"/>
            </w:r>
          </w:hyperlink>
        </w:p>
        <w:p w14:paraId="17E34DBA" w14:textId="32021B0D" w:rsidR="004C0429" w:rsidRDefault="00C33B9C">
          <w:pPr>
            <w:pStyle w:val="TDC1"/>
            <w:tabs>
              <w:tab w:val="right" w:leader="dot" w:pos="8493"/>
            </w:tabs>
            <w:rPr>
              <w:rFonts w:eastAsiaTheme="minorEastAsia" w:cstheme="minorBidi"/>
              <w:noProof/>
              <w:lang w:val="en-US"/>
            </w:rPr>
          </w:pPr>
          <w:hyperlink w:anchor="_Toc11179125" w:history="1">
            <w:r w:rsidR="004C0429" w:rsidRPr="00304B12">
              <w:rPr>
                <w:rStyle w:val="Hipervnculo"/>
                <w:noProof/>
              </w:rPr>
              <w:t>Anexos</w:t>
            </w:r>
            <w:r w:rsidR="004C0429">
              <w:rPr>
                <w:noProof/>
                <w:webHidden/>
              </w:rPr>
              <w:tab/>
            </w:r>
            <w:r w:rsidR="004C0429">
              <w:rPr>
                <w:noProof/>
                <w:webHidden/>
              </w:rPr>
              <w:fldChar w:fldCharType="begin"/>
            </w:r>
            <w:r w:rsidR="004C0429">
              <w:rPr>
                <w:noProof/>
                <w:webHidden/>
              </w:rPr>
              <w:instrText xml:space="preserve"> PAGEREF _Toc11179125 \h </w:instrText>
            </w:r>
            <w:r w:rsidR="004C0429">
              <w:rPr>
                <w:noProof/>
                <w:webHidden/>
              </w:rPr>
            </w:r>
            <w:r w:rsidR="004C0429">
              <w:rPr>
                <w:noProof/>
                <w:webHidden/>
              </w:rPr>
              <w:fldChar w:fldCharType="separate"/>
            </w:r>
            <w:r w:rsidR="004C0429">
              <w:rPr>
                <w:noProof/>
                <w:webHidden/>
              </w:rPr>
              <w:t>36</w:t>
            </w:r>
            <w:r w:rsidR="004C0429">
              <w:rPr>
                <w:noProof/>
                <w:webHidden/>
              </w:rPr>
              <w:fldChar w:fldCharType="end"/>
            </w:r>
          </w:hyperlink>
        </w:p>
        <w:p w14:paraId="06298874" w14:textId="12160D6C" w:rsidR="004C0429" w:rsidRDefault="00C33B9C">
          <w:pPr>
            <w:pStyle w:val="TDC2"/>
            <w:tabs>
              <w:tab w:val="right" w:leader="dot" w:pos="8493"/>
            </w:tabs>
            <w:rPr>
              <w:rFonts w:eastAsiaTheme="minorEastAsia" w:cstheme="minorBidi"/>
              <w:noProof/>
              <w:lang w:val="en-US"/>
            </w:rPr>
          </w:pPr>
          <w:hyperlink w:anchor="_Toc11179126" w:history="1">
            <w:r w:rsidR="004C0429" w:rsidRPr="00304B12">
              <w:rPr>
                <w:rStyle w:val="Hipervnculo"/>
                <w:noProof/>
              </w:rPr>
              <w:t>Anexo 1: Definición y cálculo de medida de espaciamiento espacial</w:t>
            </w:r>
            <w:r w:rsidR="004C0429">
              <w:rPr>
                <w:noProof/>
                <w:webHidden/>
              </w:rPr>
              <w:tab/>
            </w:r>
            <w:r w:rsidR="004C0429">
              <w:rPr>
                <w:noProof/>
                <w:webHidden/>
              </w:rPr>
              <w:fldChar w:fldCharType="begin"/>
            </w:r>
            <w:r w:rsidR="004C0429">
              <w:rPr>
                <w:noProof/>
                <w:webHidden/>
              </w:rPr>
              <w:instrText xml:space="preserve"> PAGEREF _Toc11179126 \h </w:instrText>
            </w:r>
            <w:r w:rsidR="004C0429">
              <w:rPr>
                <w:noProof/>
                <w:webHidden/>
              </w:rPr>
            </w:r>
            <w:r w:rsidR="004C0429">
              <w:rPr>
                <w:noProof/>
                <w:webHidden/>
              </w:rPr>
              <w:fldChar w:fldCharType="separate"/>
            </w:r>
            <w:r w:rsidR="004C0429">
              <w:rPr>
                <w:noProof/>
                <w:webHidden/>
              </w:rPr>
              <w:t>36</w:t>
            </w:r>
            <w:r w:rsidR="004C0429">
              <w:rPr>
                <w:noProof/>
                <w:webHidden/>
              </w:rPr>
              <w:fldChar w:fldCharType="end"/>
            </w:r>
          </w:hyperlink>
        </w:p>
        <w:p w14:paraId="0264803E" w14:textId="43CCA089" w:rsidR="004C0429" w:rsidRDefault="00C33B9C">
          <w:pPr>
            <w:pStyle w:val="TDC2"/>
            <w:tabs>
              <w:tab w:val="right" w:leader="dot" w:pos="8493"/>
            </w:tabs>
            <w:rPr>
              <w:rFonts w:eastAsiaTheme="minorEastAsia" w:cstheme="minorBidi"/>
              <w:noProof/>
              <w:lang w:val="en-US"/>
            </w:rPr>
          </w:pPr>
          <w:hyperlink w:anchor="_Toc11179127" w:history="1">
            <w:r w:rsidR="004C0429" w:rsidRPr="00304B12">
              <w:rPr>
                <w:rStyle w:val="Hipervnculo"/>
                <w:noProof/>
              </w:rPr>
              <w:t>Anexo 2: Descripción de variables</w:t>
            </w:r>
            <w:r w:rsidR="004C0429">
              <w:rPr>
                <w:noProof/>
                <w:webHidden/>
              </w:rPr>
              <w:tab/>
            </w:r>
            <w:r w:rsidR="004C0429">
              <w:rPr>
                <w:noProof/>
                <w:webHidden/>
              </w:rPr>
              <w:fldChar w:fldCharType="begin"/>
            </w:r>
            <w:r w:rsidR="004C0429">
              <w:rPr>
                <w:noProof/>
                <w:webHidden/>
              </w:rPr>
              <w:instrText xml:space="preserve"> PAGEREF _Toc11179127 \h </w:instrText>
            </w:r>
            <w:r w:rsidR="004C0429">
              <w:rPr>
                <w:noProof/>
                <w:webHidden/>
              </w:rPr>
            </w:r>
            <w:r w:rsidR="004C0429">
              <w:rPr>
                <w:noProof/>
                <w:webHidden/>
              </w:rPr>
              <w:fldChar w:fldCharType="separate"/>
            </w:r>
            <w:r w:rsidR="004C0429">
              <w:rPr>
                <w:noProof/>
                <w:webHidden/>
              </w:rPr>
              <w:t>38</w:t>
            </w:r>
            <w:r w:rsidR="004C0429">
              <w:rPr>
                <w:noProof/>
                <w:webHidden/>
              </w:rPr>
              <w:fldChar w:fldCharType="end"/>
            </w:r>
          </w:hyperlink>
        </w:p>
        <w:p w14:paraId="6498838B" w14:textId="2A4E209F" w:rsidR="004C0429" w:rsidRDefault="00C33B9C">
          <w:pPr>
            <w:pStyle w:val="TDC2"/>
            <w:tabs>
              <w:tab w:val="right" w:leader="dot" w:pos="8493"/>
            </w:tabs>
            <w:rPr>
              <w:rFonts w:eastAsiaTheme="minorEastAsia" w:cstheme="minorBidi"/>
              <w:noProof/>
              <w:lang w:val="en-US"/>
            </w:rPr>
          </w:pPr>
          <w:hyperlink w:anchor="_Toc11179128" w:history="1">
            <w:r w:rsidR="004C0429" w:rsidRPr="00304B12">
              <w:rPr>
                <w:rStyle w:val="Hipervnculo"/>
                <w:noProof/>
              </w:rPr>
              <w:t>Anexo 3: Correlación entre características observables de las estaciones y precios en corte transversal</w:t>
            </w:r>
            <w:r w:rsidR="004C0429">
              <w:rPr>
                <w:noProof/>
                <w:webHidden/>
              </w:rPr>
              <w:tab/>
            </w:r>
            <w:r w:rsidR="004C0429">
              <w:rPr>
                <w:noProof/>
                <w:webHidden/>
              </w:rPr>
              <w:fldChar w:fldCharType="begin"/>
            </w:r>
            <w:r w:rsidR="004C0429">
              <w:rPr>
                <w:noProof/>
                <w:webHidden/>
              </w:rPr>
              <w:instrText xml:space="preserve"> PAGEREF _Toc11179128 \h </w:instrText>
            </w:r>
            <w:r w:rsidR="004C0429">
              <w:rPr>
                <w:noProof/>
                <w:webHidden/>
              </w:rPr>
            </w:r>
            <w:r w:rsidR="004C0429">
              <w:rPr>
                <w:noProof/>
                <w:webHidden/>
              </w:rPr>
              <w:fldChar w:fldCharType="separate"/>
            </w:r>
            <w:r w:rsidR="004C0429">
              <w:rPr>
                <w:noProof/>
                <w:webHidden/>
              </w:rPr>
              <w:t>39</w:t>
            </w:r>
            <w:r w:rsidR="004C0429">
              <w:rPr>
                <w:noProof/>
                <w:webHidden/>
              </w:rPr>
              <w:fldChar w:fldCharType="end"/>
            </w:r>
          </w:hyperlink>
        </w:p>
        <w:p w14:paraId="49FB4E1B" w14:textId="46D1D803" w:rsidR="004C0429" w:rsidRDefault="00C33B9C">
          <w:pPr>
            <w:pStyle w:val="TDC1"/>
            <w:tabs>
              <w:tab w:val="right" w:leader="dot" w:pos="8493"/>
            </w:tabs>
            <w:rPr>
              <w:rFonts w:eastAsiaTheme="minorEastAsia" w:cstheme="minorBidi"/>
              <w:noProof/>
              <w:lang w:val="en-US"/>
            </w:rPr>
          </w:pPr>
          <w:hyperlink w:anchor="_Toc11179129" w:history="1">
            <w:r w:rsidR="004C0429" w:rsidRPr="00304B12">
              <w:rPr>
                <w:rStyle w:val="Hipervnculo"/>
                <w:noProof/>
                <w:lang w:val="en-US"/>
              </w:rPr>
              <w:t>Bibliografía</w:t>
            </w:r>
            <w:r w:rsidR="004C0429">
              <w:rPr>
                <w:noProof/>
                <w:webHidden/>
              </w:rPr>
              <w:tab/>
            </w:r>
            <w:r w:rsidR="004C0429">
              <w:rPr>
                <w:noProof/>
                <w:webHidden/>
              </w:rPr>
              <w:fldChar w:fldCharType="begin"/>
            </w:r>
            <w:r w:rsidR="004C0429">
              <w:rPr>
                <w:noProof/>
                <w:webHidden/>
              </w:rPr>
              <w:instrText xml:space="preserve"> PAGEREF _Toc11179129 \h </w:instrText>
            </w:r>
            <w:r w:rsidR="004C0429">
              <w:rPr>
                <w:noProof/>
                <w:webHidden/>
              </w:rPr>
            </w:r>
            <w:r w:rsidR="004C0429">
              <w:rPr>
                <w:noProof/>
                <w:webHidden/>
              </w:rPr>
              <w:fldChar w:fldCharType="separate"/>
            </w:r>
            <w:r w:rsidR="004C0429">
              <w:rPr>
                <w:noProof/>
                <w:webHidden/>
              </w:rPr>
              <w:t>45</w:t>
            </w:r>
            <w:r w:rsidR="004C0429">
              <w:rPr>
                <w:noProof/>
                <w:webHidden/>
              </w:rPr>
              <w:fldChar w:fldCharType="end"/>
            </w:r>
          </w:hyperlink>
        </w:p>
        <w:p w14:paraId="3200BED5" w14:textId="0B16D29F" w:rsidR="00DA18E1" w:rsidRPr="00074369" w:rsidRDefault="00DA18E1" w:rsidP="00DA18E1">
          <w:pPr>
            <w:spacing w:after="0"/>
          </w:pPr>
          <w:r w:rsidRPr="00074369">
            <w:rPr>
              <w:b/>
              <w:bCs/>
            </w:rPr>
            <w:fldChar w:fldCharType="end"/>
          </w:r>
        </w:p>
      </w:sdtContent>
    </w:sdt>
    <w:p w14:paraId="2599185F" w14:textId="77777777" w:rsidR="00CD64C6" w:rsidRPr="00074369" w:rsidRDefault="00CD64C6">
      <w:pPr>
        <w:spacing w:after="200" w:line="276" w:lineRule="auto"/>
        <w:jc w:val="left"/>
      </w:pPr>
      <w:r w:rsidRPr="00074369">
        <w:br w:type="page"/>
      </w:r>
    </w:p>
    <w:p w14:paraId="6A0A5870" w14:textId="2402A3B5" w:rsidR="00CD64C6" w:rsidRPr="00074369" w:rsidRDefault="003C6F49" w:rsidP="005B24F0">
      <w:pPr>
        <w:pStyle w:val="Ttulo1"/>
        <w:numPr>
          <w:ilvl w:val="0"/>
          <w:numId w:val="0"/>
        </w:numPr>
        <w:rPr>
          <w:caps/>
        </w:rPr>
      </w:pPr>
      <w:bookmarkStart w:id="3" w:name="_Toc11178394"/>
      <w:r w:rsidRPr="00074369">
        <w:rPr>
          <w:caps/>
        </w:rPr>
        <w:lastRenderedPageBreak/>
        <w:t>Índice de tablas</w:t>
      </w:r>
      <w:bookmarkEnd w:id="3"/>
    </w:p>
    <w:p w14:paraId="4A7FADC9" w14:textId="715918F3" w:rsidR="00B14F8E" w:rsidRDefault="00DA18E1">
      <w:pPr>
        <w:pStyle w:val="Tabladeilustraciones"/>
        <w:tabs>
          <w:tab w:val="right" w:leader="dot" w:pos="8493"/>
        </w:tabs>
        <w:rPr>
          <w:rFonts w:eastAsiaTheme="minorEastAsia" w:cstheme="minorBidi"/>
          <w:noProof/>
          <w:lang w:val="en-US"/>
        </w:rPr>
      </w:pPr>
      <w:r w:rsidRPr="00074369">
        <w:fldChar w:fldCharType="begin"/>
      </w:r>
      <w:r w:rsidRPr="00074369">
        <w:instrText xml:space="preserve"> TOC \h \z \c "Tabla" </w:instrText>
      </w:r>
      <w:r w:rsidRPr="00074369">
        <w:fldChar w:fldCharType="separate"/>
      </w:r>
      <w:hyperlink w:anchor="_Toc9171792" w:history="1">
        <w:r w:rsidR="00B14F8E" w:rsidRPr="0067368B">
          <w:rPr>
            <w:rStyle w:val="Hipervnculo"/>
            <w:rFonts w:eastAsia="Calibri"/>
            <w:noProof/>
          </w:rPr>
          <w:t>Tabla 1: Número de estaciones por razón social para Perú y Lima</w:t>
        </w:r>
        <w:r w:rsidR="00B14F8E">
          <w:rPr>
            <w:noProof/>
            <w:webHidden/>
          </w:rPr>
          <w:tab/>
        </w:r>
        <w:r w:rsidR="00B14F8E">
          <w:rPr>
            <w:noProof/>
            <w:webHidden/>
          </w:rPr>
          <w:fldChar w:fldCharType="begin"/>
        </w:r>
        <w:r w:rsidR="00B14F8E">
          <w:rPr>
            <w:noProof/>
            <w:webHidden/>
          </w:rPr>
          <w:instrText xml:space="preserve"> PAGEREF _Toc9171792 \h </w:instrText>
        </w:r>
        <w:r w:rsidR="00B14F8E">
          <w:rPr>
            <w:noProof/>
            <w:webHidden/>
          </w:rPr>
        </w:r>
        <w:r w:rsidR="00B14F8E">
          <w:rPr>
            <w:noProof/>
            <w:webHidden/>
          </w:rPr>
          <w:fldChar w:fldCharType="separate"/>
        </w:r>
        <w:r w:rsidR="004C0429">
          <w:rPr>
            <w:noProof/>
            <w:webHidden/>
          </w:rPr>
          <w:t>16</w:t>
        </w:r>
        <w:r w:rsidR="00B14F8E">
          <w:rPr>
            <w:noProof/>
            <w:webHidden/>
          </w:rPr>
          <w:fldChar w:fldCharType="end"/>
        </w:r>
      </w:hyperlink>
    </w:p>
    <w:p w14:paraId="1F3AC68D" w14:textId="1D834E53" w:rsidR="00B14F8E" w:rsidRDefault="00C33B9C">
      <w:pPr>
        <w:pStyle w:val="Tabladeilustraciones"/>
        <w:tabs>
          <w:tab w:val="right" w:leader="dot" w:pos="8493"/>
        </w:tabs>
        <w:rPr>
          <w:rFonts w:eastAsiaTheme="minorEastAsia" w:cstheme="minorBidi"/>
          <w:noProof/>
          <w:lang w:val="en-US"/>
        </w:rPr>
      </w:pPr>
      <w:hyperlink w:anchor="_Toc9171793" w:history="1">
        <w:r w:rsidR="00B14F8E" w:rsidRPr="0067368B">
          <w:rPr>
            <w:rStyle w:val="Hipervnculo"/>
            <w:rFonts w:eastAsia="Calibri"/>
            <w:noProof/>
          </w:rPr>
          <w:t>Tabla 2: Número de estaciones propias, abanderadas e independientes por marca visible para una muestra de distritos de Lima Metropolitana</w:t>
        </w:r>
        <w:r w:rsidR="00B14F8E">
          <w:rPr>
            <w:noProof/>
            <w:webHidden/>
          </w:rPr>
          <w:tab/>
        </w:r>
        <w:r w:rsidR="00B14F8E">
          <w:rPr>
            <w:noProof/>
            <w:webHidden/>
          </w:rPr>
          <w:fldChar w:fldCharType="begin"/>
        </w:r>
        <w:r w:rsidR="00B14F8E">
          <w:rPr>
            <w:noProof/>
            <w:webHidden/>
          </w:rPr>
          <w:instrText xml:space="preserve"> PAGEREF _Toc9171793 \h </w:instrText>
        </w:r>
        <w:r w:rsidR="00B14F8E">
          <w:rPr>
            <w:noProof/>
            <w:webHidden/>
          </w:rPr>
        </w:r>
        <w:r w:rsidR="00B14F8E">
          <w:rPr>
            <w:noProof/>
            <w:webHidden/>
          </w:rPr>
          <w:fldChar w:fldCharType="separate"/>
        </w:r>
        <w:r w:rsidR="004C0429">
          <w:rPr>
            <w:noProof/>
            <w:webHidden/>
          </w:rPr>
          <w:t>18</w:t>
        </w:r>
        <w:r w:rsidR="00B14F8E">
          <w:rPr>
            <w:noProof/>
            <w:webHidden/>
          </w:rPr>
          <w:fldChar w:fldCharType="end"/>
        </w:r>
      </w:hyperlink>
    </w:p>
    <w:p w14:paraId="2CDFC120" w14:textId="0F737293" w:rsidR="00B14F8E" w:rsidRDefault="00C33B9C">
      <w:pPr>
        <w:pStyle w:val="Tabladeilustraciones"/>
        <w:tabs>
          <w:tab w:val="right" w:leader="dot" w:pos="8493"/>
        </w:tabs>
        <w:rPr>
          <w:rFonts w:eastAsiaTheme="minorEastAsia" w:cstheme="minorBidi"/>
          <w:noProof/>
          <w:lang w:val="en-US"/>
        </w:rPr>
      </w:pPr>
      <w:hyperlink w:anchor="_Toc9171794" w:history="1">
        <w:r w:rsidR="00B14F8E" w:rsidRPr="0067368B">
          <w:rPr>
            <w:rStyle w:val="Hipervnculo"/>
            <w:rFonts w:eastAsia="Calibri"/>
            <w:noProof/>
          </w:rPr>
          <w:t>Tabla 4: Estimación por efectos fijos a nivel de estación y de tiempo</w:t>
        </w:r>
        <w:r w:rsidR="00B14F8E">
          <w:rPr>
            <w:noProof/>
            <w:webHidden/>
          </w:rPr>
          <w:tab/>
        </w:r>
        <w:r w:rsidR="00B14F8E">
          <w:rPr>
            <w:noProof/>
            <w:webHidden/>
          </w:rPr>
          <w:fldChar w:fldCharType="begin"/>
        </w:r>
        <w:r w:rsidR="00B14F8E">
          <w:rPr>
            <w:noProof/>
            <w:webHidden/>
          </w:rPr>
          <w:instrText xml:space="preserve"> PAGEREF _Toc9171794 \h </w:instrText>
        </w:r>
        <w:r w:rsidR="00B14F8E">
          <w:rPr>
            <w:noProof/>
            <w:webHidden/>
          </w:rPr>
        </w:r>
        <w:r w:rsidR="00B14F8E">
          <w:rPr>
            <w:noProof/>
            <w:webHidden/>
          </w:rPr>
          <w:fldChar w:fldCharType="separate"/>
        </w:r>
        <w:r w:rsidR="004C0429">
          <w:rPr>
            <w:noProof/>
            <w:webHidden/>
          </w:rPr>
          <w:t>26</w:t>
        </w:r>
        <w:r w:rsidR="00B14F8E">
          <w:rPr>
            <w:noProof/>
            <w:webHidden/>
          </w:rPr>
          <w:fldChar w:fldCharType="end"/>
        </w:r>
      </w:hyperlink>
    </w:p>
    <w:p w14:paraId="1F00C16B" w14:textId="3ED8D1C7" w:rsidR="00B14F8E" w:rsidRDefault="00C33B9C">
      <w:pPr>
        <w:pStyle w:val="Tabladeilustraciones"/>
        <w:tabs>
          <w:tab w:val="right" w:leader="dot" w:pos="8493"/>
        </w:tabs>
        <w:rPr>
          <w:rFonts w:eastAsiaTheme="minorEastAsia" w:cstheme="minorBidi"/>
          <w:noProof/>
          <w:lang w:val="en-US"/>
        </w:rPr>
      </w:pPr>
      <w:hyperlink w:anchor="_Toc9171795" w:history="1">
        <w:r w:rsidR="00B14F8E" w:rsidRPr="0067368B">
          <w:rPr>
            <w:rStyle w:val="Hipervnculo"/>
            <w:rFonts w:eastAsia="Calibri"/>
            <w:noProof/>
          </w:rPr>
          <w:t>Tabla 5: Cambio en precio de diésel para estaciones adquiridas</w:t>
        </w:r>
        <w:r w:rsidR="00B14F8E">
          <w:rPr>
            <w:noProof/>
            <w:webHidden/>
          </w:rPr>
          <w:tab/>
        </w:r>
        <w:r w:rsidR="00B14F8E">
          <w:rPr>
            <w:noProof/>
            <w:webHidden/>
          </w:rPr>
          <w:fldChar w:fldCharType="begin"/>
        </w:r>
        <w:r w:rsidR="00B14F8E">
          <w:rPr>
            <w:noProof/>
            <w:webHidden/>
          </w:rPr>
          <w:instrText xml:space="preserve"> PAGEREF _Toc9171795 \h </w:instrText>
        </w:r>
        <w:r w:rsidR="00B14F8E">
          <w:rPr>
            <w:noProof/>
            <w:webHidden/>
          </w:rPr>
        </w:r>
        <w:r w:rsidR="00B14F8E">
          <w:rPr>
            <w:noProof/>
            <w:webHidden/>
          </w:rPr>
          <w:fldChar w:fldCharType="separate"/>
        </w:r>
        <w:r w:rsidR="004C0429">
          <w:rPr>
            <w:noProof/>
            <w:webHidden/>
          </w:rPr>
          <w:t>30</w:t>
        </w:r>
        <w:r w:rsidR="00B14F8E">
          <w:rPr>
            <w:noProof/>
            <w:webHidden/>
          </w:rPr>
          <w:fldChar w:fldCharType="end"/>
        </w:r>
      </w:hyperlink>
    </w:p>
    <w:p w14:paraId="7B08E2B6" w14:textId="664655C5" w:rsidR="00B14F8E" w:rsidRDefault="00C33B9C">
      <w:pPr>
        <w:pStyle w:val="Tabladeilustraciones"/>
        <w:tabs>
          <w:tab w:val="right" w:leader="dot" w:pos="8493"/>
        </w:tabs>
        <w:rPr>
          <w:rFonts w:eastAsiaTheme="minorEastAsia" w:cstheme="minorBidi"/>
          <w:noProof/>
          <w:lang w:val="en-US"/>
        </w:rPr>
      </w:pPr>
      <w:hyperlink w:anchor="_Toc9171796" w:history="1">
        <w:r w:rsidR="00B14F8E" w:rsidRPr="0067368B">
          <w:rPr>
            <w:rStyle w:val="Hipervnculo"/>
            <w:rFonts w:eastAsia="Calibri"/>
            <w:noProof/>
          </w:rPr>
          <w:t>Tabla 6: Cambio en precio de gasohol  90 para estaciones adquiridas</w:t>
        </w:r>
        <w:r w:rsidR="00B14F8E">
          <w:rPr>
            <w:noProof/>
            <w:webHidden/>
          </w:rPr>
          <w:tab/>
        </w:r>
        <w:r w:rsidR="00B14F8E">
          <w:rPr>
            <w:noProof/>
            <w:webHidden/>
          </w:rPr>
          <w:fldChar w:fldCharType="begin"/>
        </w:r>
        <w:r w:rsidR="00B14F8E">
          <w:rPr>
            <w:noProof/>
            <w:webHidden/>
          </w:rPr>
          <w:instrText xml:space="preserve"> PAGEREF _Toc9171796 \h </w:instrText>
        </w:r>
        <w:r w:rsidR="00B14F8E">
          <w:rPr>
            <w:noProof/>
            <w:webHidden/>
          </w:rPr>
        </w:r>
        <w:r w:rsidR="00B14F8E">
          <w:rPr>
            <w:noProof/>
            <w:webHidden/>
          </w:rPr>
          <w:fldChar w:fldCharType="separate"/>
        </w:r>
        <w:r w:rsidR="004C0429">
          <w:rPr>
            <w:noProof/>
            <w:webHidden/>
          </w:rPr>
          <w:t>30</w:t>
        </w:r>
        <w:r w:rsidR="00B14F8E">
          <w:rPr>
            <w:noProof/>
            <w:webHidden/>
          </w:rPr>
          <w:fldChar w:fldCharType="end"/>
        </w:r>
      </w:hyperlink>
    </w:p>
    <w:p w14:paraId="1EEE4CD7" w14:textId="40F9D183" w:rsidR="00B14F8E" w:rsidRDefault="00C33B9C">
      <w:pPr>
        <w:pStyle w:val="Tabladeilustraciones"/>
        <w:tabs>
          <w:tab w:val="right" w:leader="dot" w:pos="8493"/>
        </w:tabs>
        <w:rPr>
          <w:rFonts w:eastAsiaTheme="minorEastAsia" w:cstheme="minorBidi"/>
          <w:noProof/>
          <w:lang w:val="en-US"/>
        </w:rPr>
      </w:pPr>
      <w:hyperlink w:anchor="_Toc9171797" w:history="1">
        <w:r w:rsidR="00B14F8E" w:rsidRPr="0067368B">
          <w:rPr>
            <w:rStyle w:val="Hipervnculo"/>
            <w:rFonts w:eastAsia="Calibri"/>
            <w:noProof/>
          </w:rPr>
          <w:t>Tabla 7: Cambio en precio de diésel para estaciones vecinas a estaciones adquiridas</w:t>
        </w:r>
        <w:r w:rsidR="00B14F8E">
          <w:rPr>
            <w:noProof/>
            <w:webHidden/>
          </w:rPr>
          <w:tab/>
        </w:r>
        <w:r w:rsidR="00B14F8E">
          <w:rPr>
            <w:noProof/>
            <w:webHidden/>
          </w:rPr>
          <w:fldChar w:fldCharType="begin"/>
        </w:r>
        <w:r w:rsidR="00B14F8E">
          <w:rPr>
            <w:noProof/>
            <w:webHidden/>
          </w:rPr>
          <w:instrText xml:space="preserve"> PAGEREF _Toc9171797 \h </w:instrText>
        </w:r>
        <w:r w:rsidR="00B14F8E">
          <w:rPr>
            <w:noProof/>
            <w:webHidden/>
          </w:rPr>
        </w:r>
        <w:r w:rsidR="00B14F8E">
          <w:rPr>
            <w:noProof/>
            <w:webHidden/>
          </w:rPr>
          <w:fldChar w:fldCharType="separate"/>
        </w:r>
        <w:r w:rsidR="004C0429">
          <w:rPr>
            <w:noProof/>
            <w:webHidden/>
          </w:rPr>
          <w:t>32</w:t>
        </w:r>
        <w:r w:rsidR="00B14F8E">
          <w:rPr>
            <w:noProof/>
            <w:webHidden/>
          </w:rPr>
          <w:fldChar w:fldCharType="end"/>
        </w:r>
      </w:hyperlink>
    </w:p>
    <w:p w14:paraId="37069D29" w14:textId="042E4CED" w:rsidR="00B14F8E" w:rsidRDefault="00C33B9C">
      <w:pPr>
        <w:pStyle w:val="Tabladeilustraciones"/>
        <w:tabs>
          <w:tab w:val="right" w:leader="dot" w:pos="8493"/>
        </w:tabs>
        <w:rPr>
          <w:rFonts w:eastAsiaTheme="minorEastAsia" w:cstheme="minorBidi"/>
          <w:noProof/>
          <w:lang w:val="en-US"/>
        </w:rPr>
      </w:pPr>
      <w:hyperlink w:anchor="_Toc9171798" w:history="1">
        <w:r w:rsidR="00B14F8E" w:rsidRPr="0067368B">
          <w:rPr>
            <w:rStyle w:val="Hipervnculo"/>
            <w:rFonts w:eastAsia="Calibri"/>
            <w:noProof/>
          </w:rPr>
          <w:t>Tabla 8: Cambio en precio de Gasohol 90 para estaciones vecinas a las adquiridas</w:t>
        </w:r>
        <w:r w:rsidR="00B14F8E">
          <w:rPr>
            <w:noProof/>
            <w:webHidden/>
          </w:rPr>
          <w:tab/>
        </w:r>
        <w:r w:rsidR="00B14F8E">
          <w:rPr>
            <w:noProof/>
            <w:webHidden/>
          </w:rPr>
          <w:fldChar w:fldCharType="begin"/>
        </w:r>
        <w:r w:rsidR="00B14F8E">
          <w:rPr>
            <w:noProof/>
            <w:webHidden/>
          </w:rPr>
          <w:instrText xml:space="preserve"> PAGEREF _Toc9171798 \h </w:instrText>
        </w:r>
        <w:r w:rsidR="00B14F8E">
          <w:rPr>
            <w:noProof/>
            <w:webHidden/>
          </w:rPr>
        </w:r>
        <w:r w:rsidR="00B14F8E">
          <w:rPr>
            <w:noProof/>
            <w:webHidden/>
          </w:rPr>
          <w:fldChar w:fldCharType="separate"/>
        </w:r>
        <w:r w:rsidR="004C0429">
          <w:rPr>
            <w:noProof/>
            <w:webHidden/>
          </w:rPr>
          <w:t>33</w:t>
        </w:r>
        <w:r w:rsidR="00B14F8E">
          <w:rPr>
            <w:noProof/>
            <w:webHidden/>
          </w:rPr>
          <w:fldChar w:fldCharType="end"/>
        </w:r>
      </w:hyperlink>
    </w:p>
    <w:p w14:paraId="13C80B8F" w14:textId="27255FC2" w:rsidR="00B14F8E" w:rsidRDefault="00C33B9C">
      <w:pPr>
        <w:pStyle w:val="Tabladeilustraciones"/>
        <w:tabs>
          <w:tab w:val="right" w:leader="dot" w:pos="8493"/>
        </w:tabs>
        <w:rPr>
          <w:rFonts w:eastAsiaTheme="minorEastAsia" w:cstheme="minorBidi"/>
          <w:noProof/>
          <w:lang w:val="en-US"/>
        </w:rPr>
      </w:pPr>
      <w:hyperlink w:anchor="_Toc9171799" w:history="1">
        <w:r w:rsidR="00B14F8E" w:rsidRPr="0067368B">
          <w:rPr>
            <w:rStyle w:val="Hipervnculo"/>
            <w:rFonts w:eastAsia="Calibri"/>
            <w:noProof/>
          </w:rPr>
          <w:t>Tabla 3: Estadística descriptiva</w:t>
        </w:r>
        <w:r w:rsidR="00B14F8E">
          <w:rPr>
            <w:noProof/>
            <w:webHidden/>
          </w:rPr>
          <w:tab/>
        </w:r>
        <w:r w:rsidR="00B14F8E">
          <w:rPr>
            <w:noProof/>
            <w:webHidden/>
          </w:rPr>
          <w:fldChar w:fldCharType="begin"/>
        </w:r>
        <w:r w:rsidR="00B14F8E">
          <w:rPr>
            <w:noProof/>
            <w:webHidden/>
          </w:rPr>
          <w:instrText xml:space="preserve"> PAGEREF _Toc9171799 \h </w:instrText>
        </w:r>
        <w:r w:rsidR="00B14F8E">
          <w:rPr>
            <w:noProof/>
            <w:webHidden/>
          </w:rPr>
        </w:r>
        <w:r w:rsidR="00B14F8E">
          <w:rPr>
            <w:noProof/>
            <w:webHidden/>
          </w:rPr>
          <w:fldChar w:fldCharType="separate"/>
        </w:r>
        <w:r w:rsidR="004C0429">
          <w:rPr>
            <w:noProof/>
            <w:webHidden/>
          </w:rPr>
          <w:t>38</w:t>
        </w:r>
        <w:r w:rsidR="00B14F8E">
          <w:rPr>
            <w:noProof/>
            <w:webHidden/>
          </w:rPr>
          <w:fldChar w:fldCharType="end"/>
        </w:r>
      </w:hyperlink>
    </w:p>
    <w:p w14:paraId="7C70225F" w14:textId="4BE8FE32" w:rsidR="00B14F8E" w:rsidRDefault="00C33B9C">
      <w:pPr>
        <w:pStyle w:val="Tabladeilustraciones"/>
        <w:tabs>
          <w:tab w:val="right" w:leader="dot" w:pos="8493"/>
        </w:tabs>
        <w:rPr>
          <w:rFonts w:eastAsiaTheme="minorEastAsia" w:cstheme="minorBidi"/>
          <w:noProof/>
          <w:lang w:val="en-US"/>
        </w:rPr>
      </w:pPr>
      <w:hyperlink w:anchor="_Toc9171800" w:history="1">
        <w:r w:rsidR="00B14F8E" w:rsidRPr="0067368B">
          <w:rPr>
            <w:rStyle w:val="Hipervnculo"/>
            <w:rFonts w:eastAsia="Calibri"/>
            <w:noProof/>
          </w:rPr>
          <w:t>Tabla 9: Resultados de regresión lineal por MCO - Combustible Diésel DB5-S50</w:t>
        </w:r>
        <w:r w:rsidR="00B14F8E">
          <w:rPr>
            <w:noProof/>
            <w:webHidden/>
          </w:rPr>
          <w:tab/>
        </w:r>
        <w:r w:rsidR="00B14F8E">
          <w:rPr>
            <w:noProof/>
            <w:webHidden/>
          </w:rPr>
          <w:fldChar w:fldCharType="begin"/>
        </w:r>
        <w:r w:rsidR="00B14F8E">
          <w:rPr>
            <w:noProof/>
            <w:webHidden/>
          </w:rPr>
          <w:instrText xml:space="preserve"> PAGEREF _Toc9171800 \h </w:instrText>
        </w:r>
        <w:r w:rsidR="00B14F8E">
          <w:rPr>
            <w:noProof/>
            <w:webHidden/>
          </w:rPr>
        </w:r>
        <w:r w:rsidR="00B14F8E">
          <w:rPr>
            <w:noProof/>
            <w:webHidden/>
          </w:rPr>
          <w:fldChar w:fldCharType="separate"/>
        </w:r>
        <w:r w:rsidR="004C0429">
          <w:rPr>
            <w:noProof/>
            <w:webHidden/>
          </w:rPr>
          <w:t>40</w:t>
        </w:r>
        <w:r w:rsidR="00B14F8E">
          <w:rPr>
            <w:noProof/>
            <w:webHidden/>
          </w:rPr>
          <w:fldChar w:fldCharType="end"/>
        </w:r>
      </w:hyperlink>
    </w:p>
    <w:p w14:paraId="74E383E7" w14:textId="28ECC84C" w:rsidR="00B14F8E" w:rsidRDefault="00C33B9C">
      <w:pPr>
        <w:pStyle w:val="Tabladeilustraciones"/>
        <w:tabs>
          <w:tab w:val="right" w:leader="dot" w:pos="8493"/>
        </w:tabs>
        <w:rPr>
          <w:rFonts w:eastAsiaTheme="minorEastAsia" w:cstheme="minorBidi"/>
          <w:noProof/>
          <w:lang w:val="en-US"/>
        </w:rPr>
      </w:pPr>
      <w:hyperlink w:anchor="_Toc9171801" w:history="1">
        <w:r w:rsidR="00B14F8E" w:rsidRPr="0067368B">
          <w:rPr>
            <w:rStyle w:val="Hipervnculo"/>
            <w:rFonts w:eastAsia="Calibri"/>
            <w:noProof/>
          </w:rPr>
          <w:t>Tabla 10: Resultados de regresión lineal por MCO - Combustible Gasohol 90 octanos</w:t>
        </w:r>
        <w:r w:rsidR="00B14F8E">
          <w:rPr>
            <w:noProof/>
            <w:webHidden/>
          </w:rPr>
          <w:tab/>
        </w:r>
        <w:r w:rsidR="00B14F8E">
          <w:rPr>
            <w:noProof/>
            <w:webHidden/>
          </w:rPr>
          <w:fldChar w:fldCharType="begin"/>
        </w:r>
        <w:r w:rsidR="00B14F8E">
          <w:rPr>
            <w:noProof/>
            <w:webHidden/>
          </w:rPr>
          <w:instrText xml:space="preserve"> PAGEREF _Toc9171801 \h </w:instrText>
        </w:r>
        <w:r w:rsidR="00B14F8E">
          <w:rPr>
            <w:noProof/>
            <w:webHidden/>
          </w:rPr>
        </w:r>
        <w:r w:rsidR="00B14F8E">
          <w:rPr>
            <w:noProof/>
            <w:webHidden/>
          </w:rPr>
          <w:fldChar w:fldCharType="separate"/>
        </w:r>
        <w:r w:rsidR="004C0429">
          <w:rPr>
            <w:noProof/>
            <w:webHidden/>
          </w:rPr>
          <w:t>41</w:t>
        </w:r>
        <w:r w:rsidR="00B14F8E">
          <w:rPr>
            <w:noProof/>
            <w:webHidden/>
          </w:rPr>
          <w:fldChar w:fldCharType="end"/>
        </w:r>
      </w:hyperlink>
    </w:p>
    <w:p w14:paraId="57483C9D" w14:textId="55DE543C" w:rsidR="00B14F8E" w:rsidRDefault="00C33B9C">
      <w:pPr>
        <w:pStyle w:val="Tabladeilustraciones"/>
        <w:tabs>
          <w:tab w:val="right" w:leader="dot" w:pos="8493"/>
        </w:tabs>
        <w:rPr>
          <w:rFonts w:eastAsiaTheme="minorEastAsia" w:cstheme="minorBidi"/>
          <w:noProof/>
          <w:lang w:val="en-US"/>
        </w:rPr>
      </w:pPr>
      <w:hyperlink w:anchor="_Toc9171802" w:history="1">
        <w:r w:rsidR="00B14F8E" w:rsidRPr="0067368B">
          <w:rPr>
            <w:rStyle w:val="Hipervnculo"/>
            <w:rFonts w:eastAsia="Calibri"/>
            <w:noProof/>
          </w:rPr>
          <w:t>Tabla 11: Pruebas de LR para simplificar el modelo espacial de Durbin</w:t>
        </w:r>
        <w:r w:rsidR="00B14F8E">
          <w:rPr>
            <w:noProof/>
            <w:webHidden/>
          </w:rPr>
          <w:tab/>
        </w:r>
        <w:r w:rsidR="00B14F8E">
          <w:rPr>
            <w:noProof/>
            <w:webHidden/>
          </w:rPr>
          <w:fldChar w:fldCharType="begin"/>
        </w:r>
        <w:r w:rsidR="00B14F8E">
          <w:rPr>
            <w:noProof/>
            <w:webHidden/>
          </w:rPr>
          <w:instrText xml:space="preserve"> PAGEREF _Toc9171802 \h </w:instrText>
        </w:r>
        <w:r w:rsidR="00B14F8E">
          <w:rPr>
            <w:noProof/>
            <w:webHidden/>
          </w:rPr>
        </w:r>
        <w:r w:rsidR="00B14F8E">
          <w:rPr>
            <w:noProof/>
            <w:webHidden/>
          </w:rPr>
          <w:fldChar w:fldCharType="separate"/>
        </w:r>
        <w:r w:rsidR="004C0429">
          <w:rPr>
            <w:noProof/>
            <w:webHidden/>
          </w:rPr>
          <w:t>42</w:t>
        </w:r>
        <w:r w:rsidR="00B14F8E">
          <w:rPr>
            <w:noProof/>
            <w:webHidden/>
          </w:rPr>
          <w:fldChar w:fldCharType="end"/>
        </w:r>
      </w:hyperlink>
    </w:p>
    <w:p w14:paraId="094A2B14" w14:textId="546DAF36" w:rsidR="00B14F8E" w:rsidRDefault="00C33B9C">
      <w:pPr>
        <w:pStyle w:val="Tabladeilustraciones"/>
        <w:tabs>
          <w:tab w:val="right" w:leader="dot" w:pos="8493"/>
        </w:tabs>
        <w:rPr>
          <w:rFonts w:eastAsiaTheme="minorEastAsia" w:cstheme="minorBidi"/>
          <w:noProof/>
          <w:lang w:val="en-US"/>
        </w:rPr>
      </w:pPr>
      <w:hyperlink w:anchor="_Toc9171803" w:history="1">
        <w:r w:rsidR="00B14F8E" w:rsidRPr="0067368B">
          <w:rPr>
            <w:rStyle w:val="Hipervnculo"/>
            <w:rFonts w:eastAsia="Calibri"/>
            <w:noProof/>
          </w:rPr>
          <w:t>Tabla 12: Resultados del modelo autoregresivo espacial y sus impactos para combustible diésel en Marzo – 2018.</w:t>
        </w:r>
        <w:r w:rsidR="00B14F8E">
          <w:rPr>
            <w:noProof/>
            <w:webHidden/>
          </w:rPr>
          <w:tab/>
        </w:r>
        <w:r w:rsidR="00B14F8E">
          <w:rPr>
            <w:noProof/>
            <w:webHidden/>
          </w:rPr>
          <w:fldChar w:fldCharType="begin"/>
        </w:r>
        <w:r w:rsidR="00B14F8E">
          <w:rPr>
            <w:noProof/>
            <w:webHidden/>
          </w:rPr>
          <w:instrText xml:space="preserve"> PAGEREF _Toc9171803 \h </w:instrText>
        </w:r>
        <w:r w:rsidR="00B14F8E">
          <w:rPr>
            <w:noProof/>
            <w:webHidden/>
          </w:rPr>
        </w:r>
        <w:r w:rsidR="00B14F8E">
          <w:rPr>
            <w:noProof/>
            <w:webHidden/>
          </w:rPr>
          <w:fldChar w:fldCharType="separate"/>
        </w:r>
        <w:r w:rsidR="004C0429">
          <w:rPr>
            <w:noProof/>
            <w:webHidden/>
          </w:rPr>
          <w:t>42</w:t>
        </w:r>
        <w:r w:rsidR="00B14F8E">
          <w:rPr>
            <w:noProof/>
            <w:webHidden/>
          </w:rPr>
          <w:fldChar w:fldCharType="end"/>
        </w:r>
      </w:hyperlink>
    </w:p>
    <w:p w14:paraId="7D636226" w14:textId="3A301C4C" w:rsidR="00B14F8E" w:rsidRDefault="00C33B9C">
      <w:pPr>
        <w:pStyle w:val="Tabladeilustraciones"/>
        <w:tabs>
          <w:tab w:val="right" w:leader="dot" w:pos="8493"/>
        </w:tabs>
        <w:rPr>
          <w:rFonts w:eastAsiaTheme="minorEastAsia" w:cstheme="minorBidi"/>
          <w:noProof/>
          <w:lang w:val="en-US"/>
        </w:rPr>
      </w:pPr>
      <w:hyperlink w:anchor="_Toc9171804" w:history="1">
        <w:r w:rsidR="00B14F8E" w:rsidRPr="0067368B">
          <w:rPr>
            <w:rStyle w:val="Hipervnculo"/>
            <w:rFonts w:eastAsia="Calibri"/>
            <w:noProof/>
          </w:rPr>
          <w:t>Tabla 13: Resultados del modelo autoregresivo espacial y sus impactos para combustible gasohol en Marzo – 2018.</w:t>
        </w:r>
        <w:r w:rsidR="00B14F8E">
          <w:rPr>
            <w:noProof/>
            <w:webHidden/>
          </w:rPr>
          <w:tab/>
        </w:r>
        <w:r w:rsidR="00B14F8E">
          <w:rPr>
            <w:noProof/>
            <w:webHidden/>
          </w:rPr>
          <w:fldChar w:fldCharType="begin"/>
        </w:r>
        <w:r w:rsidR="00B14F8E">
          <w:rPr>
            <w:noProof/>
            <w:webHidden/>
          </w:rPr>
          <w:instrText xml:space="preserve"> PAGEREF _Toc9171804 \h </w:instrText>
        </w:r>
        <w:r w:rsidR="00B14F8E">
          <w:rPr>
            <w:noProof/>
            <w:webHidden/>
          </w:rPr>
        </w:r>
        <w:r w:rsidR="00B14F8E">
          <w:rPr>
            <w:noProof/>
            <w:webHidden/>
          </w:rPr>
          <w:fldChar w:fldCharType="separate"/>
        </w:r>
        <w:r w:rsidR="004C0429">
          <w:rPr>
            <w:noProof/>
            <w:webHidden/>
          </w:rPr>
          <w:t>43</w:t>
        </w:r>
        <w:r w:rsidR="00B14F8E">
          <w:rPr>
            <w:noProof/>
            <w:webHidden/>
          </w:rPr>
          <w:fldChar w:fldCharType="end"/>
        </w:r>
      </w:hyperlink>
    </w:p>
    <w:p w14:paraId="2CCD796F" w14:textId="02AD3966" w:rsidR="00DA18E1" w:rsidRPr="00074369" w:rsidRDefault="00DA18E1">
      <w:pPr>
        <w:spacing w:after="200" w:line="276" w:lineRule="auto"/>
        <w:jc w:val="left"/>
      </w:pPr>
      <w:r w:rsidRPr="00074369">
        <w:fldChar w:fldCharType="end"/>
      </w:r>
    </w:p>
    <w:p w14:paraId="6BCDD342" w14:textId="77777777" w:rsidR="00CD64C6" w:rsidRPr="00074369" w:rsidRDefault="00CD64C6">
      <w:pPr>
        <w:spacing w:after="200" w:line="276" w:lineRule="auto"/>
        <w:jc w:val="left"/>
      </w:pPr>
      <w:r w:rsidRPr="00074369">
        <w:br w:type="page"/>
      </w:r>
    </w:p>
    <w:p w14:paraId="71F4A8E3" w14:textId="62B9F07C" w:rsidR="00CD64C6" w:rsidRPr="00074369" w:rsidRDefault="00C26DD6" w:rsidP="00B97460">
      <w:pPr>
        <w:pStyle w:val="Ttulo1"/>
        <w:numPr>
          <w:ilvl w:val="0"/>
          <w:numId w:val="0"/>
        </w:numPr>
        <w:rPr>
          <w:b w:val="0"/>
          <w:caps/>
        </w:rPr>
      </w:pPr>
      <w:del w:id="4" w:author="Diego Uriarte" w:date="2019-05-10T15:49:00Z">
        <w:r w:rsidRPr="00074369">
          <w:lastRenderedPageBreak/>
          <w:delText>Í</w:delText>
        </w:r>
        <w:r w:rsidR="00CD64C6" w:rsidRPr="00074369">
          <w:delText>NDICE DE GRAFICOS</w:delText>
        </w:r>
      </w:del>
      <w:bookmarkStart w:id="5" w:name="_Toc11178395"/>
      <w:ins w:id="6" w:author="Diego Uriarte" w:date="2019-05-10T15:49:00Z">
        <w:r w:rsidR="00A457F2" w:rsidRPr="00074369">
          <w:rPr>
            <w:caps/>
          </w:rPr>
          <w:t>Índice de gráficos</w:t>
        </w:r>
      </w:ins>
      <w:bookmarkEnd w:id="5"/>
    </w:p>
    <w:p w14:paraId="66A387EC" w14:textId="085BD70C" w:rsidR="00B14F8E" w:rsidRDefault="00C26DD6">
      <w:pPr>
        <w:pStyle w:val="Tabladeilustraciones"/>
        <w:tabs>
          <w:tab w:val="right" w:leader="dot" w:pos="8493"/>
        </w:tabs>
        <w:rPr>
          <w:rFonts w:eastAsiaTheme="minorEastAsia" w:cstheme="minorBidi"/>
          <w:noProof/>
          <w:lang w:val="en-US"/>
        </w:rPr>
      </w:pPr>
      <w:r w:rsidRPr="00074369">
        <w:fldChar w:fldCharType="begin"/>
      </w:r>
      <w:r w:rsidRPr="00074369">
        <w:instrText xml:space="preserve"> TOC \h \z \c "Gráfico" </w:instrText>
      </w:r>
      <w:r w:rsidRPr="00074369">
        <w:fldChar w:fldCharType="separate"/>
      </w:r>
      <w:hyperlink w:anchor="_Toc9171805" w:history="1">
        <w:r w:rsidR="00B14F8E" w:rsidRPr="005E30CA">
          <w:rPr>
            <w:rStyle w:val="Hipervnculo"/>
            <w:rFonts w:eastAsia="Calibri"/>
            <w:noProof/>
          </w:rPr>
          <w:t>Gráfico 1. Modelos de dependencia espacial para datos de corte transversal</w:t>
        </w:r>
        <w:r w:rsidR="00B14F8E">
          <w:rPr>
            <w:noProof/>
            <w:webHidden/>
          </w:rPr>
          <w:tab/>
        </w:r>
        <w:r w:rsidR="00B14F8E">
          <w:rPr>
            <w:noProof/>
            <w:webHidden/>
          </w:rPr>
          <w:fldChar w:fldCharType="begin"/>
        </w:r>
        <w:r w:rsidR="00B14F8E">
          <w:rPr>
            <w:noProof/>
            <w:webHidden/>
          </w:rPr>
          <w:instrText xml:space="preserve"> PAGEREF _Toc9171805 \h </w:instrText>
        </w:r>
        <w:r w:rsidR="00B14F8E">
          <w:rPr>
            <w:noProof/>
            <w:webHidden/>
          </w:rPr>
        </w:r>
        <w:r w:rsidR="00B14F8E">
          <w:rPr>
            <w:noProof/>
            <w:webHidden/>
          </w:rPr>
          <w:fldChar w:fldCharType="separate"/>
        </w:r>
        <w:r w:rsidR="004C0429">
          <w:rPr>
            <w:noProof/>
            <w:webHidden/>
          </w:rPr>
          <w:t>11</w:t>
        </w:r>
        <w:r w:rsidR="00B14F8E">
          <w:rPr>
            <w:noProof/>
            <w:webHidden/>
          </w:rPr>
          <w:fldChar w:fldCharType="end"/>
        </w:r>
      </w:hyperlink>
    </w:p>
    <w:p w14:paraId="2AA2638B" w14:textId="15E8BB34" w:rsidR="00B14F8E" w:rsidRDefault="00C33B9C">
      <w:pPr>
        <w:pStyle w:val="Tabladeilustraciones"/>
        <w:tabs>
          <w:tab w:val="right" w:leader="dot" w:pos="8493"/>
        </w:tabs>
        <w:rPr>
          <w:rFonts w:eastAsiaTheme="minorEastAsia" w:cstheme="minorBidi"/>
          <w:noProof/>
          <w:lang w:val="en-US"/>
        </w:rPr>
      </w:pPr>
      <w:hyperlink w:anchor="_Toc9171806" w:history="1">
        <w:r w:rsidR="00B14F8E" w:rsidRPr="005E30CA">
          <w:rPr>
            <w:rStyle w:val="Hipervnculo"/>
            <w:rFonts w:eastAsia="Calibri"/>
            <w:noProof/>
          </w:rPr>
          <w:t>Gráfico 2. Construcción de polígonos de Thiessen alrededor de 20 observaciones</w:t>
        </w:r>
        <w:r w:rsidR="00B14F8E">
          <w:rPr>
            <w:noProof/>
            <w:webHidden/>
          </w:rPr>
          <w:tab/>
        </w:r>
        <w:r w:rsidR="00B14F8E">
          <w:rPr>
            <w:noProof/>
            <w:webHidden/>
          </w:rPr>
          <w:fldChar w:fldCharType="begin"/>
        </w:r>
        <w:r w:rsidR="00B14F8E">
          <w:rPr>
            <w:noProof/>
            <w:webHidden/>
          </w:rPr>
          <w:instrText xml:space="preserve"> PAGEREF _Toc9171806 \h </w:instrText>
        </w:r>
        <w:r w:rsidR="00B14F8E">
          <w:rPr>
            <w:noProof/>
            <w:webHidden/>
          </w:rPr>
        </w:r>
        <w:r w:rsidR="00B14F8E">
          <w:rPr>
            <w:noProof/>
            <w:webHidden/>
          </w:rPr>
          <w:fldChar w:fldCharType="separate"/>
        </w:r>
        <w:r w:rsidR="004C0429">
          <w:rPr>
            <w:noProof/>
            <w:webHidden/>
          </w:rPr>
          <w:t>14</w:t>
        </w:r>
        <w:r w:rsidR="00B14F8E">
          <w:rPr>
            <w:noProof/>
            <w:webHidden/>
          </w:rPr>
          <w:fldChar w:fldCharType="end"/>
        </w:r>
      </w:hyperlink>
    </w:p>
    <w:p w14:paraId="32D19A2C" w14:textId="3A482435" w:rsidR="00B14F8E" w:rsidRDefault="00C33B9C">
      <w:pPr>
        <w:pStyle w:val="Tabladeilustraciones"/>
        <w:tabs>
          <w:tab w:val="right" w:leader="dot" w:pos="8493"/>
        </w:tabs>
        <w:rPr>
          <w:rFonts w:eastAsiaTheme="minorEastAsia" w:cstheme="minorBidi"/>
          <w:noProof/>
          <w:lang w:val="en-US"/>
        </w:rPr>
      </w:pPr>
      <w:hyperlink w:anchor="_Toc9171807" w:history="1">
        <w:r w:rsidR="00B14F8E" w:rsidRPr="005E30CA">
          <w:rPr>
            <w:rStyle w:val="Hipervnculo"/>
            <w:rFonts w:eastAsia="Calibri"/>
            <w:noProof/>
          </w:rPr>
          <w:t>Gráfico 3: Venta de combustibles por tipo de producto a nivel nacional (porcentajes)</w:t>
        </w:r>
        <w:r w:rsidR="00B14F8E">
          <w:rPr>
            <w:noProof/>
            <w:webHidden/>
          </w:rPr>
          <w:tab/>
        </w:r>
        <w:r w:rsidR="00B14F8E">
          <w:rPr>
            <w:noProof/>
            <w:webHidden/>
          </w:rPr>
          <w:fldChar w:fldCharType="begin"/>
        </w:r>
        <w:r w:rsidR="00B14F8E">
          <w:rPr>
            <w:noProof/>
            <w:webHidden/>
          </w:rPr>
          <w:instrText xml:space="preserve"> PAGEREF _Toc9171807 \h </w:instrText>
        </w:r>
        <w:r w:rsidR="00B14F8E">
          <w:rPr>
            <w:noProof/>
            <w:webHidden/>
          </w:rPr>
        </w:r>
        <w:r w:rsidR="00B14F8E">
          <w:rPr>
            <w:noProof/>
            <w:webHidden/>
          </w:rPr>
          <w:fldChar w:fldCharType="separate"/>
        </w:r>
        <w:r w:rsidR="004C0429">
          <w:rPr>
            <w:noProof/>
            <w:webHidden/>
          </w:rPr>
          <w:t>17</w:t>
        </w:r>
        <w:r w:rsidR="00B14F8E">
          <w:rPr>
            <w:noProof/>
            <w:webHidden/>
          </w:rPr>
          <w:fldChar w:fldCharType="end"/>
        </w:r>
      </w:hyperlink>
    </w:p>
    <w:p w14:paraId="2E14592F" w14:textId="38E49641" w:rsidR="00B14F8E" w:rsidRDefault="00C33B9C">
      <w:pPr>
        <w:pStyle w:val="Tabladeilustraciones"/>
        <w:tabs>
          <w:tab w:val="right" w:leader="dot" w:pos="8493"/>
        </w:tabs>
        <w:rPr>
          <w:rFonts w:eastAsiaTheme="minorEastAsia" w:cstheme="minorBidi"/>
          <w:noProof/>
          <w:lang w:val="en-US"/>
        </w:rPr>
      </w:pPr>
      <w:hyperlink w:anchor="_Toc9171808" w:history="1">
        <w:r w:rsidR="00B14F8E" w:rsidRPr="005E30CA">
          <w:rPr>
            <w:rStyle w:val="Hipervnculo"/>
            <w:rFonts w:eastAsia="Calibri"/>
            <w:noProof/>
          </w:rPr>
          <w:t>Gráfico 4: Precios promedio por tipo de estación para Diésel y Gasolina de 90 octanos</w:t>
        </w:r>
        <w:r w:rsidR="00B14F8E">
          <w:rPr>
            <w:noProof/>
            <w:webHidden/>
          </w:rPr>
          <w:tab/>
        </w:r>
        <w:r w:rsidR="00B14F8E">
          <w:rPr>
            <w:noProof/>
            <w:webHidden/>
          </w:rPr>
          <w:fldChar w:fldCharType="begin"/>
        </w:r>
        <w:r w:rsidR="00B14F8E">
          <w:rPr>
            <w:noProof/>
            <w:webHidden/>
          </w:rPr>
          <w:instrText xml:space="preserve"> PAGEREF _Toc9171808 \h </w:instrText>
        </w:r>
        <w:r w:rsidR="00B14F8E">
          <w:rPr>
            <w:noProof/>
            <w:webHidden/>
          </w:rPr>
        </w:r>
        <w:r w:rsidR="00B14F8E">
          <w:rPr>
            <w:noProof/>
            <w:webHidden/>
          </w:rPr>
          <w:fldChar w:fldCharType="separate"/>
        </w:r>
        <w:r w:rsidR="004C0429">
          <w:rPr>
            <w:noProof/>
            <w:webHidden/>
          </w:rPr>
          <w:t>18</w:t>
        </w:r>
        <w:r w:rsidR="00B14F8E">
          <w:rPr>
            <w:noProof/>
            <w:webHidden/>
          </w:rPr>
          <w:fldChar w:fldCharType="end"/>
        </w:r>
      </w:hyperlink>
    </w:p>
    <w:p w14:paraId="5DAE39B0" w14:textId="16E6E98F" w:rsidR="00B14F8E" w:rsidRDefault="00C33B9C">
      <w:pPr>
        <w:pStyle w:val="Tabladeilustraciones"/>
        <w:tabs>
          <w:tab w:val="right" w:leader="dot" w:pos="8493"/>
        </w:tabs>
        <w:rPr>
          <w:rFonts w:eastAsiaTheme="minorEastAsia" w:cstheme="minorBidi"/>
          <w:noProof/>
          <w:lang w:val="en-US"/>
        </w:rPr>
      </w:pPr>
      <w:hyperlink w:anchor="_Toc9171809" w:history="1">
        <w:r w:rsidR="00B14F8E" w:rsidRPr="005E30CA">
          <w:rPr>
            <w:rStyle w:val="Hipervnculo"/>
            <w:rFonts w:eastAsia="Calibri"/>
            <w:noProof/>
          </w:rPr>
          <w:t>Gráfico 5: Distribución de estaciones en distritos de Lima Metropolitana</w:t>
        </w:r>
        <w:r w:rsidR="00B14F8E">
          <w:rPr>
            <w:noProof/>
            <w:webHidden/>
          </w:rPr>
          <w:tab/>
        </w:r>
        <w:r w:rsidR="00B14F8E">
          <w:rPr>
            <w:noProof/>
            <w:webHidden/>
          </w:rPr>
          <w:fldChar w:fldCharType="begin"/>
        </w:r>
        <w:r w:rsidR="00B14F8E">
          <w:rPr>
            <w:noProof/>
            <w:webHidden/>
          </w:rPr>
          <w:instrText xml:space="preserve"> PAGEREF _Toc9171809 \h </w:instrText>
        </w:r>
        <w:r w:rsidR="00B14F8E">
          <w:rPr>
            <w:noProof/>
            <w:webHidden/>
          </w:rPr>
        </w:r>
        <w:r w:rsidR="00B14F8E">
          <w:rPr>
            <w:noProof/>
            <w:webHidden/>
          </w:rPr>
          <w:fldChar w:fldCharType="separate"/>
        </w:r>
        <w:r w:rsidR="004C0429">
          <w:rPr>
            <w:noProof/>
            <w:webHidden/>
          </w:rPr>
          <w:t>20</w:t>
        </w:r>
        <w:r w:rsidR="00B14F8E">
          <w:rPr>
            <w:noProof/>
            <w:webHidden/>
          </w:rPr>
          <w:fldChar w:fldCharType="end"/>
        </w:r>
      </w:hyperlink>
    </w:p>
    <w:p w14:paraId="7FE7F810" w14:textId="34CAA779" w:rsidR="00B14F8E" w:rsidRDefault="00C33B9C">
      <w:pPr>
        <w:pStyle w:val="Tabladeilustraciones"/>
        <w:tabs>
          <w:tab w:val="right" w:leader="dot" w:pos="8493"/>
        </w:tabs>
        <w:rPr>
          <w:rFonts w:eastAsiaTheme="minorEastAsia" w:cstheme="minorBidi"/>
          <w:noProof/>
          <w:lang w:val="en-US"/>
        </w:rPr>
      </w:pPr>
      <w:hyperlink w:anchor="_Toc9171810" w:history="1">
        <w:r w:rsidR="00B14F8E" w:rsidRPr="005E30CA">
          <w:rPr>
            <w:rStyle w:val="Hipervnculo"/>
            <w:rFonts w:eastAsia="Calibri"/>
            <w:noProof/>
          </w:rPr>
          <w:t>Gráfico 6: Vecinos de una estación de servicios utilizando polígonos de Thiessen</w:t>
        </w:r>
        <w:r w:rsidR="00B14F8E">
          <w:rPr>
            <w:noProof/>
            <w:webHidden/>
          </w:rPr>
          <w:tab/>
        </w:r>
        <w:r w:rsidR="00B14F8E">
          <w:rPr>
            <w:noProof/>
            <w:webHidden/>
          </w:rPr>
          <w:fldChar w:fldCharType="begin"/>
        </w:r>
        <w:r w:rsidR="00B14F8E">
          <w:rPr>
            <w:noProof/>
            <w:webHidden/>
          </w:rPr>
          <w:instrText xml:space="preserve"> PAGEREF _Toc9171810 \h </w:instrText>
        </w:r>
        <w:r w:rsidR="00B14F8E">
          <w:rPr>
            <w:noProof/>
            <w:webHidden/>
          </w:rPr>
        </w:r>
        <w:r w:rsidR="00B14F8E">
          <w:rPr>
            <w:noProof/>
            <w:webHidden/>
          </w:rPr>
          <w:fldChar w:fldCharType="separate"/>
        </w:r>
        <w:r w:rsidR="004C0429">
          <w:rPr>
            <w:noProof/>
            <w:webHidden/>
          </w:rPr>
          <w:t>21</w:t>
        </w:r>
        <w:r w:rsidR="00B14F8E">
          <w:rPr>
            <w:noProof/>
            <w:webHidden/>
          </w:rPr>
          <w:fldChar w:fldCharType="end"/>
        </w:r>
      </w:hyperlink>
    </w:p>
    <w:p w14:paraId="012489EF" w14:textId="71D80FFC" w:rsidR="00B14F8E" w:rsidRDefault="00C33B9C">
      <w:pPr>
        <w:pStyle w:val="Tabladeilustraciones"/>
        <w:tabs>
          <w:tab w:val="right" w:leader="dot" w:pos="8493"/>
        </w:tabs>
        <w:rPr>
          <w:rFonts w:eastAsiaTheme="minorEastAsia" w:cstheme="minorBidi"/>
          <w:noProof/>
          <w:lang w:val="en-US"/>
        </w:rPr>
      </w:pPr>
      <w:hyperlink w:anchor="_Toc9171811" w:history="1">
        <w:r w:rsidR="00B14F8E" w:rsidRPr="005E30CA">
          <w:rPr>
            <w:rStyle w:val="Hipervnculo"/>
            <w:rFonts w:eastAsia="Calibri"/>
            <w:noProof/>
          </w:rPr>
          <w:t>Gráfico 7: Clústeres de estaciones para el distrito de San Isidro</w:t>
        </w:r>
        <w:r w:rsidR="00B14F8E">
          <w:rPr>
            <w:noProof/>
            <w:webHidden/>
          </w:rPr>
          <w:tab/>
        </w:r>
        <w:r w:rsidR="00B14F8E">
          <w:rPr>
            <w:noProof/>
            <w:webHidden/>
          </w:rPr>
          <w:fldChar w:fldCharType="begin"/>
        </w:r>
        <w:r w:rsidR="00B14F8E">
          <w:rPr>
            <w:noProof/>
            <w:webHidden/>
          </w:rPr>
          <w:instrText xml:space="preserve"> PAGEREF _Toc9171811 \h </w:instrText>
        </w:r>
        <w:r w:rsidR="00B14F8E">
          <w:rPr>
            <w:noProof/>
            <w:webHidden/>
          </w:rPr>
        </w:r>
        <w:r w:rsidR="00B14F8E">
          <w:rPr>
            <w:noProof/>
            <w:webHidden/>
          </w:rPr>
          <w:fldChar w:fldCharType="separate"/>
        </w:r>
        <w:r w:rsidR="004C0429">
          <w:rPr>
            <w:noProof/>
            <w:webHidden/>
          </w:rPr>
          <w:t>37</w:t>
        </w:r>
        <w:r w:rsidR="00B14F8E">
          <w:rPr>
            <w:noProof/>
            <w:webHidden/>
          </w:rPr>
          <w:fldChar w:fldCharType="end"/>
        </w:r>
      </w:hyperlink>
    </w:p>
    <w:p w14:paraId="668B6973" w14:textId="43DD827A" w:rsidR="00CD64C6" w:rsidRPr="00074369" w:rsidRDefault="00C26DD6">
      <w:pPr>
        <w:spacing w:after="200" w:line="276" w:lineRule="auto"/>
        <w:jc w:val="left"/>
      </w:pPr>
      <w:r w:rsidRPr="00074369">
        <w:fldChar w:fldCharType="end"/>
      </w:r>
      <w:r w:rsidR="00CD64C6" w:rsidRPr="00074369">
        <w:br w:type="page"/>
      </w:r>
    </w:p>
    <w:p w14:paraId="6CB3E91E" w14:textId="54B9C6E6" w:rsidR="002215E6" w:rsidRPr="00074369" w:rsidRDefault="00A91D92" w:rsidP="000D15A3">
      <w:pPr>
        <w:pStyle w:val="Ttulo1"/>
      </w:pPr>
      <w:bookmarkStart w:id="7" w:name="_Toc11178396"/>
      <w:r w:rsidRPr="00074369">
        <w:lastRenderedPageBreak/>
        <w:t>Introducción</w:t>
      </w:r>
      <w:bookmarkEnd w:id="7"/>
    </w:p>
    <w:p w14:paraId="0D5B2368" w14:textId="3253E9C6" w:rsidR="00277C8B" w:rsidRPr="00074369" w:rsidRDefault="00277C8B" w:rsidP="00F57A1B">
      <w:pPr>
        <w:rPr>
          <w:ins w:id="8" w:author="Diego Uriarte" w:date="2019-05-12T08:59:00Z"/>
        </w:rPr>
      </w:pPr>
      <w:ins w:id="9" w:author="Diego Uriarte" w:date="2019-05-12T08:53:00Z">
        <w:r w:rsidRPr="00074369">
          <w:t xml:space="preserve">En el mercado para venta combustibles a nivel minorista tenemos numerosas estaciones que venden un producto homogéneo a consumidores que se preocupan </w:t>
        </w:r>
      </w:ins>
      <w:r w:rsidR="00B320D1">
        <w:t>por</w:t>
      </w:r>
      <w:ins w:id="10" w:author="Diego Uriarte" w:date="2019-05-12T08:53:00Z">
        <w:r w:rsidRPr="00074369">
          <w:t xml:space="preserve"> el precio. Como los precios de los combustibles se encuentran publicados en cada estación de servicio y son visibles tanto a consumidores como a estaciones rivales, podríamos modelar este mercado minorista como uno de competencia perfecta y no esperaríamos que una consolidación en el mercado (compra de un grupo de estaciones) permita aumentar de manera significativa los precios. En este trabajo presento una estimación </w:t>
        </w:r>
      </w:ins>
      <w:r w:rsidR="00B320D1">
        <w:t xml:space="preserve">con datos de panel para determinar el efecto en los precios de los combustibles </w:t>
      </w:r>
      <w:r w:rsidR="0008328C">
        <w:t>a nivel minorista de una adquisición de un grupo de estaciones en Lima Metropolitana.</w:t>
      </w:r>
      <w:ins w:id="11" w:author="Diego Uriarte" w:date="2019-05-12T08:53:00Z">
        <w:r w:rsidRPr="00074369">
          <w:t xml:space="preserve"> El principal resultado muestra </w:t>
        </w:r>
      </w:ins>
      <w:r w:rsidR="0008328C">
        <w:t>que una</w:t>
      </w:r>
      <w:ins w:id="12" w:author="Diego Uriarte" w:date="2019-05-12T08:53:00Z">
        <w:r w:rsidRPr="00074369">
          <w:t xml:space="preserve"> consolidación en el mercado de combustibles, aun cuando la infraestructura de las estaciones compradas ni la marca visible</w:t>
        </w:r>
      </w:ins>
      <w:r w:rsidR="0008328C">
        <w:t xml:space="preserve"> al consumidor</w:t>
      </w:r>
      <w:ins w:id="13" w:author="Diego Uriarte" w:date="2019-05-12T08:53:00Z">
        <w:r w:rsidRPr="00074369">
          <w:t xml:space="preserve"> cambian, generan un aumento de precios </w:t>
        </w:r>
      </w:ins>
      <w:ins w:id="14" w:author="Diego Uriarte" w:date="2019-05-12T08:56:00Z">
        <w:r w:rsidR="00E933D6" w:rsidRPr="00074369">
          <w:t xml:space="preserve">de alrededor de </w:t>
        </w:r>
      </w:ins>
      <w:r w:rsidR="0008328C" w:rsidRPr="00D10CEA">
        <w:t>8</w:t>
      </w:r>
      <w:ins w:id="15" w:author="Diego Uriarte" w:date="2019-05-12T08:56:00Z">
        <w:r w:rsidR="00E933D6" w:rsidRPr="00D10CEA">
          <w:t xml:space="preserve"> centavos </w:t>
        </w:r>
      </w:ins>
      <w:ins w:id="16" w:author="Diego Uriarte" w:date="2019-05-12T08:53:00Z">
        <w:r w:rsidRPr="00D10CEA">
          <w:t xml:space="preserve">en las estaciones adquiridas, y </w:t>
        </w:r>
      </w:ins>
      <w:ins w:id="17" w:author="Diego Uriarte" w:date="2019-05-12T08:57:00Z">
        <w:r w:rsidR="00E933D6" w:rsidRPr="00D10CEA">
          <w:t xml:space="preserve">de </w:t>
        </w:r>
      </w:ins>
      <w:r w:rsidR="00D10CEA" w:rsidRPr="00D10CEA">
        <w:t>5</w:t>
      </w:r>
      <w:ins w:id="18" w:author="Diego Uriarte" w:date="2019-05-12T08:57:00Z">
        <w:r w:rsidR="00E933D6" w:rsidRPr="00D10CEA">
          <w:t xml:space="preserve"> centavos en las estaciones vecinas a las </w:t>
        </w:r>
        <w:commentRangeStart w:id="19"/>
        <w:r w:rsidR="00E933D6" w:rsidRPr="00D10CEA">
          <w:t>adquiridas</w:t>
        </w:r>
      </w:ins>
      <w:commentRangeEnd w:id="19"/>
      <w:ins w:id="20" w:author="Diego Uriarte" w:date="2019-05-12T10:08:00Z">
        <w:r w:rsidR="00320052" w:rsidRPr="00D10CEA">
          <w:rPr>
            <w:rStyle w:val="Refdecomentario"/>
          </w:rPr>
          <w:commentReference w:id="19"/>
        </w:r>
      </w:ins>
      <w:ins w:id="21" w:author="Diego Uriarte" w:date="2019-05-12T08:57:00Z">
        <w:r w:rsidR="00E933D6" w:rsidRPr="00074369">
          <w:t>.</w:t>
        </w:r>
      </w:ins>
    </w:p>
    <w:p w14:paraId="05E09841" w14:textId="61EBF2FD" w:rsidR="00E933D6" w:rsidRPr="00074369" w:rsidRDefault="00E933D6" w:rsidP="00500461">
      <w:pPr>
        <w:rPr>
          <w:ins w:id="22" w:author="Diego Uriarte" w:date="2019-05-12T10:25:00Z"/>
        </w:rPr>
      </w:pPr>
      <w:ins w:id="23" w:author="Diego Uriarte" w:date="2019-05-12T08:59:00Z">
        <w:r w:rsidRPr="00074369">
          <w:t xml:space="preserve">Las estaciones de la cadena Peruana de Combustibles </w:t>
        </w:r>
      </w:ins>
      <w:ins w:id="24" w:author="Diego Uriarte" w:date="2019-05-12T09:00:00Z">
        <w:r w:rsidR="000E4DBD" w:rsidRPr="00074369">
          <w:t>S.A (Pecsa)</w:t>
        </w:r>
        <w:r w:rsidRPr="00074369">
          <w:t xml:space="preserve"> fueron adquiridas por Corporación Primax, el principal minorista de combustibles líquidos en país, a inicios del 2018. </w:t>
        </w:r>
      </w:ins>
      <w:ins w:id="25" w:author="Diego Uriarte" w:date="2019-05-12T09:01:00Z">
        <w:r w:rsidRPr="00074369">
          <w:t>Este evento permite la identificación del efecto de</w:t>
        </w:r>
      </w:ins>
      <w:ins w:id="26" w:author="Diego Uriarte" w:date="2019-05-12T10:17:00Z">
        <w:r w:rsidR="007E7D1D" w:rsidRPr="00074369">
          <w:t>l poder de mercado</w:t>
        </w:r>
      </w:ins>
      <w:ins w:id="27" w:author="Diego Uriarte" w:date="2019-05-12T10:18:00Z">
        <w:r w:rsidR="007E7D1D" w:rsidRPr="00074369">
          <w:t xml:space="preserve"> </w:t>
        </w:r>
      </w:ins>
      <w:ins w:id="28" w:author="Diego Uriarte" w:date="2019-05-12T09:01:00Z">
        <w:r w:rsidR="00500461" w:rsidRPr="00074369">
          <w:t>en los precios</w:t>
        </w:r>
      </w:ins>
      <w:ins w:id="29" w:author="Diego Uriarte" w:date="2019-05-12T10:18:00Z">
        <w:r w:rsidR="007E7D1D" w:rsidRPr="00074369">
          <w:t xml:space="preserve"> del mercado de combustibles</w:t>
        </w:r>
      </w:ins>
      <w:ins w:id="30" w:author="Diego Uriarte" w:date="2019-05-12T09:02:00Z">
        <w:r w:rsidRPr="00074369">
          <w:t xml:space="preserve">. </w:t>
        </w:r>
      </w:ins>
      <w:ins w:id="31" w:author="Diego Uriarte" w:date="2019-05-12T10:19:00Z">
        <w:r w:rsidR="007E7D1D" w:rsidRPr="00074369">
          <w:t xml:space="preserve">Utilizando </w:t>
        </w:r>
      </w:ins>
      <w:ins w:id="32" w:author="Diego Uriarte" w:date="2019-05-12T10:20:00Z">
        <w:r w:rsidR="007E7D1D" w:rsidRPr="00074369">
          <w:t xml:space="preserve">observaciones antes y después del momento de compra, el enfoque de </w:t>
        </w:r>
      </w:ins>
      <w:r w:rsidR="00D10CEA">
        <w:t>panel espacial</w:t>
      </w:r>
      <w:ins w:id="33" w:author="Diego Uriarte" w:date="2019-05-12T10:20:00Z">
        <w:r w:rsidR="007E7D1D" w:rsidRPr="00074369">
          <w:t xml:space="preserve"> con efectos fijos de tiempo permite controlar </w:t>
        </w:r>
      </w:ins>
      <w:ins w:id="34" w:author="Diego Uriarte" w:date="2019-05-12T10:21:00Z">
        <w:r w:rsidR="007E7D1D" w:rsidRPr="00074369">
          <w:t xml:space="preserve">por factores no observables a nivel de estación y en el tiempo. </w:t>
        </w:r>
      </w:ins>
      <w:ins w:id="35" w:author="Diego Uriarte" w:date="2019-05-12T10:22:00Z">
        <w:r w:rsidR="007E7D1D" w:rsidRPr="00074369">
          <w:t>Este diseño de investigación sigue lo realizado por</w:t>
        </w:r>
      </w:ins>
      <w:ins w:id="36" w:author="Diego Uriarte" w:date="2019-05-12T10:23:00Z">
        <w:r w:rsidR="007E7D1D" w:rsidRPr="00074369">
          <w:t xml:space="preserve"> Hastings </w:t>
        </w:r>
        <w:r w:rsidR="007E7D1D" w:rsidRPr="00074369">
          <w:fldChar w:fldCharType="begin"/>
        </w:r>
        <w:r w:rsidR="007E7D1D" w:rsidRPr="00074369">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7E7D1D" w:rsidRPr="00074369">
          <w:fldChar w:fldCharType="separate"/>
        </w:r>
        <w:r w:rsidR="007E7D1D" w:rsidRPr="00074369">
          <w:rPr>
            <w:rFonts w:ascii="Times New Roman" w:hAnsi="Times New Roman"/>
          </w:rPr>
          <w:t>(2004)</w:t>
        </w:r>
        <w:r w:rsidR="007E7D1D" w:rsidRPr="00074369">
          <w:fldChar w:fldCharType="end"/>
        </w:r>
        <w:r w:rsidR="007E7D1D" w:rsidRPr="00074369">
          <w:t xml:space="preserve"> y</w:t>
        </w:r>
      </w:ins>
      <w:ins w:id="37" w:author="Diego Uriarte" w:date="2019-05-12T10:22:00Z">
        <w:r w:rsidR="007E7D1D" w:rsidRPr="00074369">
          <w:t xml:space="preserve"> </w:t>
        </w:r>
      </w:ins>
      <w:ins w:id="38" w:author="Diego Uriarte" w:date="2019-05-12T10:23:00Z">
        <w:r w:rsidR="007E7D1D" w:rsidRPr="00074369">
          <w:t xml:space="preserve">Pennerstorfer y Weiss </w:t>
        </w:r>
        <w:r w:rsidR="007E7D1D" w:rsidRPr="00074369">
          <w:fldChar w:fldCharType="begin"/>
        </w:r>
        <w:r w:rsidR="007E7D1D" w:rsidRPr="00074369">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7E7D1D" w:rsidRPr="00074369">
          <w:fldChar w:fldCharType="separate"/>
        </w:r>
        <w:r w:rsidR="007E7D1D" w:rsidRPr="00074369">
          <w:rPr>
            <w:rFonts w:ascii="Times New Roman" w:hAnsi="Times New Roman"/>
          </w:rPr>
          <w:t>(2013)</w:t>
        </w:r>
        <w:r w:rsidR="007E7D1D" w:rsidRPr="00074369">
          <w:fldChar w:fldCharType="end"/>
        </w:r>
        <w:r w:rsidR="007E7D1D" w:rsidRPr="00074369">
          <w:t>.</w:t>
        </w:r>
      </w:ins>
      <w:r w:rsidR="00D10CEA">
        <w:t xml:space="preserve"> A manera de validación, se encontraron resultados que indican aumento de precios luego de la adquisición utilizando panel fijo no espacial con efectos fijos en espaciales y temporales, y utilizando la metodología de diferencias-en-diferencias.</w:t>
      </w:r>
      <w:ins w:id="39" w:author="Diego Uriarte" w:date="2019-05-12T10:23:00Z">
        <w:r w:rsidR="007E7D1D" w:rsidRPr="00074369">
          <w:t xml:space="preserve"> </w:t>
        </w:r>
      </w:ins>
      <w:ins w:id="40" w:author="Diego Uriarte" w:date="2019-05-12T09:02:00Z">
        <w:r w:rsidRPr="00074369">
          <w:t>P</w:t>
        </w:r>
      </w:ins>
      <w:ins w:id="41" w:author="Diego Uriarte" w:date="2019-05-12T09:03:00Z">
        <w:r w:rsidRPr="00074369">
          <w:t xml:space="preserve">ara implementar este análisis, se </w:t>
        </w:r>
      </w:ins>
      <w:ins w:id="42" w:author="Diego Uriarte" w:date="2019-05-12T09:04:00Z">
        <w:r w:rsidR="00500461" w:rsidRPr="00074369">
          <w:t xml:space="preserve">utiliza la información de precios de combustibles </w:t>
        </w:r>
      </w:ins>
      <w:ins w:id="43" w:author="Diego Uriarte" w:date="2019-05-12T10:08:00Z">
        <w:r w:rsidR="00320052" w:rsidRPr="00074369">
          <w:t>a partir</w:t>
        </w:r>
      </w:ins>
      <w:ins w:id="44" w:author="Diego Uriarte" w:date="2019-05-12T09:04:00Z">
        <w:r w:rsidR="00320052" w:rsidRPr="00074369">
          <w:t xml:space="preserve"> de la base de datos de</w:t>
        </w:r>
        <w:r w:rsidR="00500461" w:rsidRPr="00074369">
          <w:t xml:space="preserve">l Organismo Supervisor de la Inversión en Energía y Minería (OSINERGMIN) para los años 2017 y 2018. </w:t>
        </w:r>
      </w:ins>
      <w:ins w:id="45" w:author="Diego Uriarte" w:date="2019-05-12T10:09:00Z">
        <w:r w:rsidR="00320052" w:rsidRPr="00074369">
          <w:t>L</w:t>
        </w:r>
      </w:ins>
      <w:ins w:id="46" w:author="Diego Uriarte" w:date="2019-05-12T09:04:00Z">
        <w:r w:rsidR="00500461" w:rsidRPr="00074369">
          <w:t xml:space="preserve">a información de las características de las estaciones </w:t>
        </w:r>
      </w:ins>
      <w:ins w:id="47" w:author="Diego Uriarte" w:date="2019-05-12T10:09:00Z">
        <w:r w:rsidR="00320052" w:rsidRPr="00074369">
          <w:t xml:space="preserve">y sus coordenadas geográficas </w:t>
        </w:r>
      </w:ins>
      <w:ins w:id="48" w:author="Diego Uriarte" w:date="2019-05-12T09:04:00Z">
        <w:r w:rsidR="00500461" w:rsidRPr="00074369">
          <w:t>fue recolectada manualmente.</w:t>
        </w:r>
      </w:ins>
    </w:p>
    <w:p w14:paraId="5141E420" w14:textId="401E72B4" w:rsidR="007E7D1D" w:rsidRPr="00074369" w:rsidDel="00CE40D0" w:rsidRDefault="007E7D1D" w:rsidP="007E7D1D">
      <w:pPr>
        <w:rPr>
          <w:del w:id="49" w:author="Diego Uriarte" w:date="2019-05-12T10:33:00Z"/>
          <w:moveTo w:id="50" w:author="Diego Uriarte" w:date="2019-05-12T10:25:00Z"/>
        </w:rPr>
      </w:pPr>
      <w:moveToRangeStart w:id="51" w:author="Diego Uriarte" w:date="2019-05-12T10:25:00Z" w:name="move8549152"/>
      <w:moveTo w:id="52" w:author="Diego Uriarte" w:date="2019-05-12T10:25:00Z">
        <w:r w:rsidRPr="00074369">
          <w:t>A pesar del interés público en los precios de los combustibles, son pocas las contribuciones de la literatura en este tema</w:t>
        </w:r>
      </w:moveTo>
      <w:r w:rsidR="00331AC7">
        <w:t xml:space="preserve"> estudiando al mercado peruano</w:t>
      </w:r>
      <w:moveTo w:id="53" w:author="Diego Uriarte" w:date="2019-05-12T10:25:00Z">
        <w:r w:rsidRPr="00074369">
          <w:t xml:space="preserve">. En ese sentido, el trabajo de Aurazo y Rojas </w:t>
        </w:r>
        <w:r w:rsidRPr="00074369">
          <w:fldChar w:fldCharType="begin"/>
        </w:r>
        <w:r w:rsidRPr="00074369">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Pr="00074369">
          <w:fldChar w:fldCharType="separate"/>
        </w:r>
        <w:r w:rsidRPr="00074369">
          <w:rPr>
            <w:rFonts w:ascii="Times New Roman" w:hAnsi="Times New Roman"/>
          </w:rPr>
          <w:t>(2018)</w:t>
        </w:r>
        <w:r w:rsidRPr="00074369">
          <w:fldChar w:fldCharType="end"/>
        </w:r>
        <w:r w:rsidRPr="00074369">
          <w:t xml:space="preserve"> es el antecedente más cercano y relevante, al estudiar el tipo de competencia espacial en el mercado de gas natural de Lima y Callao utilizando información sobre precios y cantidades </w:t>
        </w:r>
        <w:r w:rsidRPr="00074369">
          <w:lastRenderedPageBreak/>
          <w:t>vendidas por distrito. La presente investigación difiere al tratar un mercado mucho más competitivo y establecido, que tiene un producto sin precios fijados por el gobierno y con un efecto distinto al no tener acceso a información sobre cantidades vendidas de combustible.</w:t>
        </w:r>
      </w:moveTo>
    </w:p>
    <w:moveToRangeEnd w:id="51"/>
    <w:p w14:paraId="50A44859" w14:textId="77777777" w:rsidR="007E7D1D" w:rsidRPr="00074369" w:rsidRDefault="007E7D1D" w:rsidP="00500461">
      <w:pPr>
        <w:rPr>
          <w:ins w:id="54" w:author="Diego Uriarte" w:date="2019-05-12T08:53:00Z"/>
        </w:rPr>
      </w:pPr>
    </w:p>
    <w:p w14:paraId="7587CDA5" w14:textId="0694B548" w:rsidR="00170A3D" w:rsidRPr="00074369" w:rsidDel="00277C8B" w:rsidRDefault="00E933D6" w:rsidP="00F57A1B">
      <w:pPr>
        <w:rPr>
          <w:del w:id="55" w:author="Diego Uriarte" w:date="2019-05-12T08:37:00Z"/>
        </w:rPr>
      </w:pPr>
      <w:moveToRangeStart w:id="56" w:author="Diego Uriarte" w:date="2019-05-12T08:53:00Z" w:name="move8543649"/>
      <w:moveTo w:id="57" w:author="Diego Uriarte" w:date="2019-05-12T08:53:00Z">
        <w:del w:id="58" w:author="Diego Uriarte" w:date="2019-05-12T08:53:00Z">
          <w:r w:rsidRPr="00074369" w:rsidDel="00E933D6">
            <w:rPr>
              <w:highlight w:val="yellow"/>
            </w:rPr>
            <w:delText>e</w:delText>
          </w:r>
        </w:del>
        <w:del w:id="59" w:author="Diego Uriarte" w:date="2019-05-12T09:04:00Z">
          <w:r w:rsidRPr="00074369" w:rsidDel="00500461">
            <w:rPr>
              <w:highlight w:val="yellow"/>
            </w:rPr>
            <w:delText>l trabajo analiza el impacto de una adquisición de 5% de estaciones</w:delText>
          </w:r>
        </w:del>
        <w:del w:id="60" w:author="Diego Uriarte" w:date="2019-05-12T08:55:00Z">
          <w:r w:rsidRPr="00074369" w:rsidDel="00E933D6">
            <w:rPr>
              <w:highlight w:val="yellow"/>
            </w:rPr>
            <w:delText xml:space="preserve"> operativas</w:delText>
          </w:r>
        </w:del>
        <w:del w:id="61" w:author="Diego Uriarte" w:date="2019-05-12T09:04:00Z">
          <w:r w:rsidRPr="00074369" w:rsidDel="00500461">
            <w:rPr>
              <w:highlight w:val="yellow"/>
            </w:rPr>
            <w:delText xml:space="preserve"> en Lima Metropolitana y su efecto en los precios de estas estaciones y sus vecinas</w:delText>
          </w:r>
          <w:r w:rsidRPr="00074369" w:rsidDel="00500461">
            <w:delText>. La información de precios de combustibles se obtiene de la base de datos de Facilito provista por el Organismo Supervisor de la Inversión en Energía y Minería (OSINERGMIN) para los años 2017 y 2018. Por otra parte, la información de las características de las estaciones fue recolectada manualmente.</w:delText>
          </w:r>
        </w:del>
      </w:moveTo>
      <w:moveToRangeEnd w:id="56"/>
      <w:commentRangeStart w:id="62"/>
      <w:del w:id="63" w:author="Diego Uriarte" w:date="2019-05-12T08:37:00Z">
        <w:r w:rsidR="005470C8" w:rsidRPr="00074369" w:rsidDel="00277C8B">
          <w:delText xml:space="preserve">Los combustibles líquidos tienen su origen en el crudo de petróleo, cuyo precio se fija en mercados globales según marcadores reconocidos, con primas y castigos de acuerdo a la calidad del crudo (que haga más fácil </w:delText>
        </w:r>
        <w:r w:rsidR="00835398" w:rsidRPr="00074369" w:rsidDel="00277C8B">
          <w:delText xml:space="preserve">o difícil su procesamiento y la obtención de combustibles comerciales). Las refinerías procesan el crudo y obtienen un margen que depende su complejidad (inversión de capital) y de su eficiencia operativa. Finalmente, las refinerías </w:delText>
        </w:r>
        <w:r w:rsidR="009A43D8" w:rsidRPr="00074369" w:rsidDel="00277C8B">
          <w:delText>venden combustibles estandarizados a mayoristas de combustibles cuya participación en la cadena de valor es la de transporte, almacenaje y venta al minorista. Finalmente, l</w:delText>
        </w:r>
        <w:r w:rsidR="00835398" w:rsidRPr="00074369" w:rsidDel="00277C8B">
          <w:delText xml:space="preserve">os países </w:delText>
        </w:r>
        <w:r w:rsidR="009A43D8" w:rsidRPr="00074369" w:rsidDel="00277C8B">
          <w:delText xml:space="preserve">tienen normas que </w:delText>
        </w:r>
        <w:r w:rsidR="00835398" w:rsidRPr="00074369" w:rsidDel="00277C8B">
          <w:delText>regulan l</w:delText>
        </w:r>
        <w:r w:rsidR="009A43D8" w:rsidRPr="00074369" w:rsidDel="00277C8B">
          <w:delText>a</w:delText>
        </w:r>
        <w:r w:rsidR="00835398" w:rsidRPr="00074369" w:rsidDel="00277C8B">
          <w:delText xml:space="preserve"> </w:delText>
        </w:r>
        <w:r w:rsidR="009A43D8" w:rsidRPr="00074369" w:rsidDel="00277C8B">
          <w:delText xml:space="preserve">calidad del combustible líquido </w:delText>
        </w:r>
        <w:r w:rsidR="00835398" w:rsidRPr="00074369" w:rsidDel="00277C8B">
          <w:delText xml:space="preserve">de venta al público </w:delText>
        </w:r>
        <w:r w:rsidR="009A43D8" w:rsidRPr="00074369" w:rsidDel="00277C8B">
          <w:delText>final por lo que los consumidores acceden a un producto homogéneo.</w:delText>
        </w:r>
        <w:commentRangeEnd w:id="62"/>
        <w:r w:rsidR="00DF18D5" w:rsidRPr="00074369" w:rsidDel="00277C8B">
          <w:rPr>
            <w:rStyle w:val="Refdecomentario"/>
          </w:rPr>
          <w:commentReference w:id="62"/>
        </w:r>
      </w:del>
    </w:p>
    <w:p w14:paraId="43DC99E1" w14:textId="6C751181" w:rsidR="007B4F71" w:rsidRPr="00074369" w:rsidDel="00277C8B" w:rsidRDefault="009A43D8" w:rsidP="00F57A1B">
      <w:pPr>
        <w:rPr>
          <w:del w:id="64" w:author="Diego Uriarte" w:date="2019-05-12T08:37:00Z"/>
        </w:rPr>
      </w:pPr>
      <w:del w:id="65" w:author="Diego Uriarte" w:date="2019-05-12T08:37:00Z">
        <w:r w:rsidRPr="00074369" w:rsidDel="00277C8B">
          <w:delTex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delText>
        </w:r>
        <w:r w:rsidR="007B4F71" w:rsidRPr="00074369" w:rsidDel="00277C8B">
          <w:delTex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delText>
        </w:r>
        <w:r w:rsidR="001B1B76" w:rsidRPr="00074369" w:rsidDel="00277C8B">
          <w:delText>generando que</w:delText>
        </w:r>
        <w:r w:rsidR="007B4F71" w:rsidRPr="00074369" w:rsidDel="00277C8B">
          <w:delText xml:space="preserve"> las estaciones</w:delText>
        </w:r>
        <w:r w:rsidR="001B1B76" w:rsidRPr="00074369" w:rsidDel="00277C8B">
          <w:delText xml:space="preserve"> tengan interacciones de al momento de fijar precios.</w:delText>
        </w:r>
        <w:r w:rsidR="007B4F71" w:rsidRPr="00074369" w:rsidDel="00277C8B">
          <w:delText xml:space="preserve"> </w:delText>
        </w:r>
        <w:r w:rsidR="001B1B76" w:rsidRPr="00074369" w:rsidDel="00277C8B">
          <w:delText xml:space="preserve"> </w:delText>
        </w:r>
      </w:del>
    </w:p>
    <w:p w14:paraId="01082AC7" w14:textId="44D6D9F5" w:rsidR="00513B65" w:rsidRPr="00074369" w:rsidDel="00277C8B" w:rsidRDefault="00513B65" w:rsidP="00F57A1B">
      <w:pPr>
        <w:rPr>
          <w:del w:id="66" w:author="Diego Uriarte" w:date="2019-05-12T08:37:00Z"/>
        </w:rPr>
      </w:pPr>
      <w:del w:id="67" w:author="Diego Uriarte" w:date="2019-05-12T08:37:00Z">
        <w:r w:rsidRPr="00074369" w:rsidDel="00277C8B">
          <w:delText xml:space="preserve">En el caso de Perú, los precios de los combustibles son fuente común de noticias debido a sus impactos directos e indirectos en la población. En </w:delText>
        </w:r>
        <w:r w:rsidR="001B1B76" w:rsidRPr="00074369" w:rsidDel="00277C8B">
          <w:delText>Lima</w:delText>
        </w:r>
        <w:r w:rsidRPr="00074369" w:rsidDel="00277C8B">
          <w:delText xml:space="preserve">, el </w:delText>
        </w:r>
        <w:r w:rsidR="0038259E" w:rsidRPr="00074369" w:rsidDel="00277C8B">
          <w:delText>10.8</w:delText>
        </w:r>
        <w:r w:rsidRPr="00074369" w:rsidDel="00277C8B">
          <w:delText xml:space="preserve">% </w:delText>
        </w:r>
        <w:r w:rsidR="001B1B76" w:rsidRPr="00074369" w:rsidDel="00277C8B">
          <w:delText>se moviliza diariamente utilizando auto privado</w:delText>
        </w:r>
        <w:r w:rsidR="0038259E" w:rsidRPr="00074369" w:rsidDel="00277C8B">
          <w:delText xml:space="preserve">, mientras que si sumamos los transportes en vehículos motorizados menores, este porcentaje se eleva a 15.8% </w:delText>
        </w:r>
        <w:r w:rsidR="0038259E" w:rsidRPr="00074369" w:rsidDel="00277C8B">
          <w:fldChar w:fldCharType="begin"/>
        </w:r>
        <w:r w:rsidR="0038259E" w:rsidRPr="00074369" w:rsidDel="00277C8B">
          <w:del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delInstrText>
        </w:r>
        <w:r w:rsidR="0038259E" w:rsidRPr="00074369" w:rsidDel="00277C8B">
          <w:fldChar w:fldCharType="separate"/>
        </w:r>
        <w:r w:rsidR="0038259E" w:rsidRPr="00074369" w:rsidDel="00277C8B">
          <w:rPr>
            <w:rFonts w:ascii="Times New Roman" w:hAnsi="Times New Roman"/>
            <w:szCs w:val="24"/>
          </w:rPr>
          <w:delText>(Lima Cómo Vamos, 2018)</w:delText>
        </w:r>
        <w:r w:rsidR="0038259E" w:rsidRPr="00074369" w:rsidDel="00277C8B">
          <w:fldChar w:fldCharType="end"/>
        </w:r>
        <w:r w:rsidRPr="00074369" w:rsidDel="00277C8B">
          <w:delText xml:space="preserve">. A su vez, el transporte público </w:delText>
        </w:r>
        <w:r w:rsidR="0038259E" w:rsidRPr="00074369" w:rsidDel="00277C8B">
          <w:delText>traslada al 58.3</w:delText>
        </w:r>
        <w:r w:rsidRPr="00074369" w:rsidDel="00277C8B">
          <w:delText>% de la ciudad funciona</w:delText>
        </w:r>
        <w:r w:rsidR="0038259E" w:rsidRPr="00074369" w:rsidDel="00277C8B">
          <w:delText xml:space="preserve"> principalmente</w:delText>
        </w:r>
        <w:r w:rsidRPr="00074369" w:rsidDel="00277C8B">
          <w:delTex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delText>
        </w:r>
      </w:del>
    </w:p>
    <w:p w14:paraId="0F0BFE24" w14:textId="31D8E225" w:rsidR="00A04D30" w:rsidRPr="00074369" w:rsidDel="007E7D1D" w:rsidRDefault="00A04D30" w:rsidP="00F57A1B">
      <w:pPr>
        <w:rPr>
          <w:moveFrom w:id="68" w:author="Diego Uriarte" w:date="2019-05-12T10:25:00Z"/>
        </w:rPr>
      </w:pPr>
      <w:moveFromRangeStart w:id="69" w:author="Diego Uriarte" w:date="2019-05-12T10:25:00Z" w:name="move8549152"/>
      <w:moveFrom w:id="70" w:author="Diego Uriarte" w:date="2019-05-12T10:25:00Z">
        <w:r w:rsidRPr="00074369" w:rsidDel="007E7D1D">
          <w:t>A pesar del interés público en los precios de los combustibles, son pocas las contribuciones de la literatura en este tema. En ese sentido</w:t>
        </w:r>
        <w:r w:rsidR="00D61883" w:rsidRPr="00074369" w:rsidDel="007E7D1D">
          <w:t xml:space="preserve">, el trabajo de Aurazo y Rojas </w:t>
        </w:r>
        <w:r w:rsidR="00D61883" w:rsidRPr="00074369" w:rsidDel="007E7D1D">
          <w:fldChar w:fldCharType="begin"/>
        </w:r>
        <w:r w:rsidR="005104A3" w:rsidRPr="00074369" w:rsidDel="007E7D1D">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rsidRPr="00074369" w:rsidDel="007E7D1D">
          <w:fldChar w:fldCharType="separate"/>
        </w:r>
        <w:r w:rsidR="00D61883" w:rsidRPr="00074369" w:rsidDel="007E7D1D">
          <w:rPr>
            <w:rFonts w:ascii="Times New Roman" w:hAnsi="Times New Roman"/>
          </w:rPr>
          <w:t>(2018)</w:t>
        </w:r>
        <w:r w:rsidR="00D61883" w:rsidRPr="00074369" w:rsidDel="007E7D1D">
          <w:fldChar w:fldCharType="end"/>
        </w:r>
        <w:r w:rsidRPr="00074369" w:rsidDel="007E7D1D">
          <w:t xml:space="preserve"> es el antecedente más cercano y relevante, al estudiar el tipo de competencia espacial en el mercado de gas natural de Lima y Callao</w:t>
        </w:r>
        <w:r w:rsidR="001B67D3" w:rsidRPr="00074369" w:rsidDel="007E7D1D">
          <w:t xml:space="preserve"> utilizando información sobre precios y cantidades vendidas por distrito</w:t>
        </w:r>
        <w:r w:rsidRPr="00074369" w:rsidDel="007E7D1D">
          <w:t>.</w:t>
        </w:r>
        <w:r w:rsidR="001B67D3" w:rsidRPr="00074369" w:rsidDel="007E7D1D">
          <w:t xml:space="preserve"> La presente investigación difiere al tratar un mercado mucho más competitivo y establecido, que tiene un producto sin precios fijados por el gobierno y </w:t>
        </w:r>
        <w:r w:rsidR="0038259E" w:rsidRPr="00074369" w:rsidDel="007E7D1D">
          <w:t>con un efecto distinto al no tener acceso a información sobre cantidades vendidas de combustible</w:t>
        </w:r>
        <w:r w:rsidR="001B67D3" w:rsidRPr="00074369" w:rsidDel="007E7D1D">
          <w:t>.</w:t>
        </w:r>
      </w:moveFrom>
    </w:p>
    <w:moveFromRangeEnd w:id="69"/>
    <w:p w14:paraId="106CECF0" w14:textId="3D905595" w:rsidR="006707EB" w:rsidRPr="00074369" w:rsidDel="00E933D6" w:rsidRDefault="006707EB" w:rsidP="00F57A1B">
      <w:pPr>
        <w:rPr>
          <w:del w:id="71" w:author="Diego Uriarte" w:date="2019-05-12T08:58:00Z"/>
        </w:rPr>
      </w:pPr>
      <w:del w:id="72" w:author="Diego Uriarte" w:date="2019-05-12T08:58:00Z">
        <w:r w:rsidRPr="00074369" w:rsidDel="00E933D6">
          <w:delText>Bajo esta coyuntura, la presente</w:delText>
        </w:r>
        <w:r w:rsidR="002215C9" w:rsidRPr="00074369" w:rsidDel="00E933D6">
          <w:delText xml:space="preserve"> investigación </w:delText>
        </w:r>
        <w:commentRangeStart w:id="73"/>
        <w:r w:rsidR="002215C9" w:rsidRPr="00074369" w:rsidDel="00E933D6">
          <w:rPr>
            <w:highlight w:val="yellow"/>
          </w:rPr>
          <w:delText xml:space="preserve">busca identificar las principales variables asociadas con las diferencias de precios </w:delText>
        </w:r>
        <w:commentRangeEnd w:id="73"/>
        <w:r w:rsidR="00C17408" w:rsidRPr="00074369" w:rsidDel="00E933D6">
          <w:rPr>
            <w:rStyle w:val="Refdecomentario"/>
          </w:rPr>
          <w:commentReference w:id="73"/>
        </w:r>
        <w:r w:rsidR="002215C9" w:rsidRPr="00074369" w:rsidDel="00E933D6">
          <w:rPr>
            <w:highlight w:val="yellow"/>
          </w:rPr>
          <w:delText xml:space="preserve">registradas en las estaciones y la variación de precios entre mercados considerando el rol de la ubicación </w:delText>
        </w:r>
        <w:r w:rsidR="00221CA5" w:rsidRPr="00074369" w:rsidDel="00E933D6">
          <w:rPr>
            <w:highlight w:val="yellow"/>
          </w:rPr>
          <w:delText>espacial</w:delText>
        </w:r>
        <w:r w:rsidR="002215C9" w:rsidRPr="00074369" w:rsidDel="00E933D6">
          <w:rPr>
            <w:highlight w:val="yellow"/>
          </w:rPr>
          <w:delText xml:space="preserve"> de </w:delText>
        </w:r>
        <w:r w:rsidR="00221CA5" w:rsidRPr="00074369" w:rsidDel="00E933D6">
          <w:rPr>
            <w:highlight w:val="yellow"/>
          </w:rPr>
          <w:delText>una estación de combustible</w:delText>
        </w:r>
        <w:r w:rsidR="002215C9" w:rsidRPr="00074369" w:rsidDel="00E933D6">
          <w:rPr>
            <w:highlight w:val="yellow"/>
          </w:rPr>
          <w:delText xml:space="preserve"> </w:delText>
        </w:r>
        <w:r w:rsidR="00221CA5" w:rsidRPr="00074369" w:rsidDel="00E933D6">
          <w:rPr>
            <w:highlight w:val="yellow"/>
          </w:rPr>
          <w:delText>con respecto al resto</w:delText>
        </w:r>
        <w:r w:rsidR="002215C9" w:rsidRPr="00074369" w:rsidDel="00E933D6">
          <w:delText xml:space="preserve">. </w:delText>
        </w:r>
        <w:r w:rsidR="002215C9" w:rsidRPr="00074369" w:rsidDel="00E933D6">
          <w:rPr>
            <w:highlight w:val="yellow"/>
          </w:rPr>
          <w:delText xml:space="preserve">Como segundo objetivo, </w:delText>
        </w:r>
      </w:del>
      <w:moveFromRangeStart w:id="74" w:author="Diego Uriarte" w:date="2019-05-12T08:53:00Z" w:name="move8543649"/>
      <w:moveFrom w:id="75" w:author="Diego Uriarte" w:date="2019-05-12T08:53:00Z">
        <w:del w:id="76" w:author="Diego Uriarte" w:date="2019-05-12T08:58:00Z">
          <w:r w:rsidR="002215C9" w:rsidRPr="00074369" w:rsidDel="00E933D6">
            <w:rPr>
              <w:highlight w:val="yellow"/>
            </w:rPr>
            <w:delText xml:space="preserve">el trabajo analiza el </w:delText>
          </w:r>
          <w:r w:rsidR="00DB157A" w:rsidRPr="00074369" w:rsidDel="00E933D6">
            <w:rPr>
              <w:highlight w:val="yellow"/>
            </w:rPr>
            <w:delText>impacto de una adquisición de 5</w:delText>
          </w:r>
          <w:r w:rsidR="002215C9" w:rsidRPr="00074369" w:rsidDel="00E933D6">
            <w:rPr>
              <w:highlight w:val="yellow"/>
            </w:rPr>
            <w:delText>% de estaciones operativas en Lima Metropolitana y su efecto en los precios</w:delText>
          </w:r>
          <w:r w:rsidR="00DB157A" w:rsidRPr="00074369" w:rsidDel="00E933D6">
            <w:rPr>
              <w:highlight w:val="yellow"/>
            </w:rPr>
            <w:delText xml:space="preserve"> de estas estaciones y sus vecinas</w:delText>
          </w:r>
          <w:r w:rsidR="002215C9" w:rsidRPr="00074369" w:rsidDel="00E933D6">
            <w:delText xml:space="preserve">. La información de precios de combustibles se obtiene de la base de datos de Facilito provista por </w:delText>
          </w:r>
          <w:r w:rsidR="00221CA5" w:rsidRPr="00074369" w:rsidDel="00E933D6">
            <w:delText>el Organismo Supervisor de la Inversión en Energía y Minería (OSINERGMIN)</w:delText>
          </w:r>
          <w:r w:rsidR="002215C9" w:rsidRPr="00074369" w:rsidDel="00E933D6">
            <w:delText xml:space="preserve"> para los años 2017 y 2018. Por otra parte, la información de las características de las estaciones fue recolectada manualmente.</w:delText>
          </w:r>
        </w:del>
      </w:moveFrom>
      <w:moveFromRangeEnd w:id="74"/>
    </w:p>
    <w:p w14:paraId="5A961EBA" w14:textId="53E20A41" w:rsidR="006707EB" w:rsidRPr="00074369" w:rsidRDefault="00173517" w:rsidP="00F57A1B">
      <w:r w:rsidRPr="00074369">
        <w:t>E</w:t>
      </w:r>
      <w:r w:rsidR="006707EB" w:rsidRPr="00074369">
        <w:t xml:space="preserve">l presente trabajo se organiza de la siguiente manera. El capítulo II contiene </w:t>
      </w:r>
      <w:del w:id="77" w:author="Diego Uriarte" w:date="2019-05-12T09:05:00Z">
        <w:r w:rsidR="006707EB" w:rsidRPr="00074369" w:rsidDel="00D5579C">
          <w:delText xml:space="preserve">el marco teórico que describe </w:delText>
        </w:r>
        <w:r w:rsidR="00221CA5" w:rsidRPr="00074369" w:rsidDel="00D5579C">
          <w:delText xml:space="preserve">el funcionamiento del mercado de combustibles líquidos, seguido por una </w:delText>
        </w:r>
      </w:del>
      <w:ins w:id="78" w:author="Diego Uriarte" w:date="2019-05-12T09:05:00Z">
        <w:r w:rsidR="00D5579C" w:rsidRPr="00074369">
          <w:t xml:space="preserve">la </w:t>
        </w:r>
      </w:ins>
      <w:r w:rsidR="00221CA5" w:rsidRPr="00074369">
        <w:t xml:space="preserve">revisión </w:t>
      </w:r>
      <w:r w:rsidR="00DB157A" w:rsidRPr="00074369">
        <w:t xml:space="preserve">de la literatura de trabajos relacionados </w:t>
      </w:r>
      <w:ins w:id="79" w:author="Diego Uriarte" w:date="2019-05-14T15:20:00Z">
        <w:r w:rsidR="00612E37" w:rsidRPr="00074369">
          <w:t>al efecto de las adquisic</w:t>
        </w:r>
      </w:ins>
      <w:ins w:id="80" w:author="Diego Uriarte" w:date="2019-05-14T15:21:00Z">
        <w:r w:rsidR="00612E37" w:rsidRPr="00074369">
          <w:t>iones y fusiones en los precios</w:t>
        </w:r>
      </w:ins>
      <w:del w:id="81" w:author="Diego Uriarte" w:date="2019-05-14T15:21:00Z">
        <w:r w:rsidR="00DB157A" w:rsidRPr="00074369" w:rsidDel="00612E37">
          <w:delText>a los mercados de combustibles líquidos</w:delText>
        </w:r>
      </w:del>
      <w:r w:rsidR="00DB157A" w:rsidRPr="00074369">
        <w:t xml:space="preserve">, </w:t>
      </w:r>
      <w:del w:id="82" w:author="Diego Uriarte" w:date="2019-05-12T09:06:00Z">
        <w:r w:rsidR="00DB157A" w:rsidRPr="00074369" w:rsidDel="00D5579C">
          <w:delText xml:space="preserve">para finalizar con una descripción </w:delText>
        </w:r>
        <w:r w:rsidR="00221CA5" w:rsidRPr="00074369" w:rsidDel="00D5579C">
          <w:delText>de los</w:delText>
        </w:r>
        <w:r w:rsidR="00DB157A" w:rsidRPr="00074369" w:rsidDel="00D5579C">
          <w:delText xml:space="preserve"> principales</w:delText>
        </w:r>
        <w:r w:rsidR="00221CA5" w:rsidRPr="00074369" w:rsidDel="00D5579C">
          <w:delText xml:space="preserve"> modelos </w:delText>
        </w:r>
        <w:r w:rsidR="00DB157A" w:rsidRPr="00074369" w:rsidDel="00D5579C">
          <w:delText xml:space="preserve">utilizados en </w:delText>
        </w:r>
        <w:r w:rsidR="00221CA5" w:rsidRPr="00074369" w:rsidDel="00D5579C">
          <w:delText>econometría espacial</w:delText>
        </w:r>
      </w:del>
      <w:ins w:id="83" w:author="Diego Uriarte" w:date="2019-05-12T09:06:00Z">
        <w:r w:rsidR="00D5579C" w:rsidRPr="00074369">
          <w:t>y la descripción de los modelos de econometría espacial utilizados</w:t>
        </w:r>
      </w:ins>
      <w:r w:rsidR="006707EB" w:rsidRPr="00074369">
        <w:t>. El capítulo III</w:t>
      </w:r>
      <w:ins w:id="84" w:author="Diego Uriarte" w:date="2019-05-12T09:06:00Z">
        <w:r w:rsidR="00D5579C" w:rsidRPr="00074369">
          <w:t xml:space="preserve"> se describe el funcionamiento del mercado de combustibles líquidos, seguido por </w:t>
        </w:r>
      </w:ins>
      <w:r w:rsidR="006707EB" w:rsidRPr="00074369">
        <w:t xml:space="preserve">las particularidades del mercado de combustibles en Lima Metropolitana. </w:t>
      </w:r>
      <w:r w:rsidRPr="00074369">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Pr="00074369" w:rsidRDefault="00513B65" w:rsidP="00F57A1B"/>
    <w:p w14:paraId="5976AE01" w14:textId="77777777" w:rsidR="00067D45" w:rsidRPr="00074369" w:rsidRDefault="00067D45" w:rsidP="00F57A1B">
      <w:r w:rsidRPr="00074369">
        <w:br w:type="page"/>
      </w:r>
    </w:p>
    <w:p w14:paraId="5AB78CEF" w14:textId="7D19FCA2" w:rsidR="00A91D92" w:rsidRPr="00074369" w:rsidRDefault="001D7AC0" w:rsidP="000D15A3">
      <w:pPr>
        <w:pStyle w:val="Ttulo1"/>
      </w:pPr>
      <w:bookmarkStart w:id="85" w:name="_Ref5724450"/>
      <w:bookmarkStart w:id="86" w:name="_Toc11178397"/>
      <w:r w:rsidRPr="00074369">
        <w:lastRenderedPageBreak/>
        <w:t>Marco Teórico</w:t>
      </w:r>
      <w:bookmarkEnd w:id="85"/>
      <w:bookmarkEnd w:id="86"/>
    </w:p>
    <w:p w14:paraId="068DEBCA" w14:textId="0F827D43" w:rsidR="00A91D92" w:rsidRPr="00074369" w:rsidRDefault="00FA2CF8" w:rsidP="002C12C7">
      <w:pPr>
        <w:pStyle w:val="Ttulo2"/>
      </w:pPr>
      <w:bookmarkStart w:id="87" w:name="_Ref5566273"/>
      <w:bookmarkStart w:id="88" w:name="_Toc11178398"/>
      <w:r w:rsidRPr="00074369">
        <w:t>Revisión de la literatura</w:t>
      </w:r>
      <w:bookmarkEnd w:id="87"/>
      <w:bookmarkEnd w:id="88"/>
    </w:p>
    <w:p w14:paraId="3A4D1F48" w14:textId="6F24DB03" w:rsidR="00B558AA" w:rsidRPr="00074369" w:rsidRDefault="008938F2" w:rsidP="00FC709D">
      <w:pPr>
        <w:rPr>
          <w:ins w:id="89" w:author="Diego Uriarte" w:date="2019-05-13T16:42:00Z"/>
        </w:rPr>
      </w:pPr>
      <w:ins w:id="90" w:author="Diego Uriarte" w:date="2019-05-13T15:28:00Z">
        <w:r w:rsidRPr="00074369">
          <w:t xml:space="preserve">Las fusiones y adquisiciones representan </w:t>
        </w:r>
      </w:ins>
      <w:ins w:id="91" w:author="Diego Uriarte" w:date="2019-05-13T15:31:00Z">
        <w:r w:rsidRPr="00074369">
          <w:t xml:space="preserve">oportunidades para que, a través de economías de escala, se produzcan eficiencias que permitan reducir los costos a los consumidores finales. Por otra parte, también existe la posibilidad que el incremento de poder mercado permita a las firmas </w:t>
        </w:r>
      </w:ins>
      <w:ins w:id="92" w:author="Diego Uriarte" w:date="2019-05-13T15:32:00Z">
        <w:r w:rsidRPr="00074369">
          <w:t xml:space="preserve">que se fusionan </w:t>
        </w:r>
      </w:ins>
      <w:ins w:id="93" w:author="Diego Uriarte" w:date="2019-05-13T17:03:00Z">
        <w:r w:rsidR="0031702D" w:rsidRPr="00074369">
          <w:t xml:space="preserve">y a sus competidoras </w:t>
        </w:r>
      </w:ins>
      <w:ins w:id="94" w:author="Diego Uriarte" w:date="2019-05-13T15:32:00Z">
        <w:r w:rsidRPr="00074369">
          <w:t>enfrentar menor competencia</w:t>
        </w:r>
        <w:r w:rsidR="0031702D" w:rsidRPr="00074369">
          <w:t xml:space="preserve"> y aumentar </w:t>
        </w:r>
      </w:ins>
      <w:ins w:id="95" w:author="Diego Uriarte" w:date="2019-05-13T17:03:00Z">
        <w:r w:rsidR="0031702D" w:rsidRPr="00074369">
          <w:t xml:space="preserve">sus </w:t>
        </w:r>
      </w:ins>
      <w:ins w:id="96" w:author="Diego Uriarte" w:date="2019-05-13T17:04:00Z">
        <w:r w:rsidR="0031702D" w:rsidRPr="00074369">
          <w:t xml:space="preserve">ganancias </w:t>
        </w:r>
        <w:r w:rsidR="0031702D" w:rsidRPr="00074369">
          <w:fldChar w:fldCharType="begin"/>
        </w:r>
      </w:ins>
      <w:ins w:id="97" w:author="Diego Uriarte" w:date="2019-05-13T17:05:00Z">
        <w:r w:rsidR="0031702D" w:rsidRPr="00074369">
          <w:instrText xml:space="preserve"> ADDIN ZOTERO_ITEM CSL_CITATION {"citationID":"oenQsyf0","properties":{"formattedCitation":"(Pautler, 2003)","plainCitation":"(Pautler, 2003)","noteIndex":0},"citationItems":[{"id":1175,"uris":["http://zotero.org/groups/2269288/items/EJ72KFMJ"],"uri":["http://zotero.org/groups/2269288/items/EJ72KFMJ"],"itemData":{"id":1175,"type":"article-journal","title":"Evidence on mergers and acquisitions","container-title":"Antitrust Bull.","page":"119","volume":"48","source":"Google Scholar","author":[{"family":"Pautler","given":"Paul A."}],"issued":{"date-parts":[["2003"]]}}}],"schema":"https://github.com/citation-style-language/schema/raw/master/csl-citation.json"} </w:instrText>
        </w:r>
      </w:ins>
      <w:r w:rsidR="0031702D" w:rsidRPr="00074369">
        <w:fldChar w:fldCharType="separate"/>
      </w:r>
      <w:ins w:id="98" w:author="Diego Uriarte" w:date="2019-05-13T17:05:00Z">
        <w:r w:rsidR="0031702D" w:rsidRPr="00074369">
          <w:rPr>
            <w:rFonts w:ascii="Times New Roman" w:hAnsi="Times New Roman"/>
            <w:rPrChange w:id="99" w:author="Diego Uriarte" w:date="2019-05-13T17:05:00Z">
              <w:rPr/>
            </w:rPrChange>
          </w:rPr>
          <w:t>(Pautler, 2003)</w:t>
        </w:r>
      </w:ins>
      <w:ins w:id="100" w:author="Diego Uriarte" w:date="2019-05-13T17:04:00Z">
        <w:r w:rsidR="0031702D" w:rsidRPr="00074369">
          <w:fldChar w:fldCharType="end"/>
        </w:r>
        <w:r w:rsidR="0031702D" w:rsidRPr="00074369">
          <w:t>.</w:t>
        </w:r>
      </w:ins>
      <w:ins w:id="101" w:author="Diego Uriarte" w:date="2019-05-13T15:32:00Z">
        <w:r w:rsidRPr="00074369">
          <w:t xml:space="preserve"> Debido a ello, muchos pa</w:t>
        </w:r>
      </w:ins>
      <w:ins w:id="102" w:author="Diego Uriarte" w:date="2019-05-13T15:33:00Z">
        <w:r w:rsidRPr="00074369">
          <w:t xml:space="preserve">íses cuentan con agencias de regulan y revisan las posibles fusiones y adquisiciones, con el objetivo de </w:t>
        </w:r>
      </w:ins>
      <w:ins w:id="103" w:author="Diego Uriarte" w:date="2019-05-13T15:34:00Z">
        <w:r w:rsidRPr="00074369">
          <w:t>evitar incrementos de precios anticompetitivos.</w:t>
        </w:r>
      </w:ins>
      <w:ins w:id="104" w:author="Diego Uriarte" w:date="2019-05-13T15:35:00Z">
        <w:r w:rsidRPr="00074369">
          <w:t xml:space="preserve"> </w:t>
        </w:r>
      </w:ins>
      <w:ins w:id="105" w:author="Diego Uriarte" w:date="2019-05-13T16:42:00Z">
        <w:r w:rsidR="00B558AA" w:rsidRPr="00074369">
          <w:t xml:space="preserve">A </w:t>
        </w:r>
      </w:ins>
      <w:ins w:id="106" w:author="Diego Uriarte" w:date="2019-05-13T16:49:00Z">
        <w:r w:rsidR="00E32944" w:rsidRPr="00074369">
          <w:t>continuación,</w:t>
        </w:r>
      </w:ins>
      <w:ins w:id="107" w:author="Diego Uriarte" w:date="2019-05-13T16:42:00Z">
        <w:r w:rsidR="00B558AA" w:rsidRPr="00074369">
          <w:t xml:space="preserve"> se describen trabajos </w:t>
        </w:r>
      </w:ins>
      <w:ins w:id="108" w:author="Diego Uriarte" w:date="2019-05-13T16:43:00Z">
        <w:r w:rsidR="00B558AA" w:rsidRPr="00074369">
          <w:t>que evalúan mediante quasi-experimentos el efecto de fusiones en los precios.</w:t>
        </w:r>
      </w:ins>
    </w:p>
    <w:p w14:paraId="05C3DCF3" w14:textId="1F98BAE5" w:rsidR="00FA2CF8" w:rsidRPr="00593FE9" w:rsidDel="001B716E" w:rsidRDefault="00F02598" w:rsidP="00F57A1B">
      <w:pPr>
        <w:rPr>
          <w:del w:id="109" w:author="Diego Uriarte" w:date="2019-05-12T10:53:00Z"/>
          <w:lang w:val="en-US"/>
        </w:rPr>
      </w:pPr>
      <w:ins w:id="110" w:author="Diego Uriarte" w:date="2019-05-12T12:38:00Z">
        <w:r w:rsidRPr="00593FE9">
          <w:rPr>
            <w:lang w:val="en-US"/>
          </w:rPr>
          <w:t xml:space="preserve">Ashenfelter y Hosken </w:t>
        </w:r>
      </w:ins>
      <w:ins w:id="111" w:author="Diego Uriarte" w:date="2019-05-12T12:37:00Z">
        <w:r w:rsidRPr="00074369">
          <w:fldChar w:fldCharType="begin"/>
        </w:r>
        <w:r w:rsidRPr="00593FE9">
          <w:rPr>
            <w:lang w:val="en-US"/>
          </w:rPr>
          <w:instrText xml:space="preserve"> ADDIN ZOTERO_ITEM CSL_CITATION {"citationID":"zFtuE9Wi","properties":{"formattedCitation":"(2010)","plainCitation":"(2010)","noteIndex":0},"citationItems":[{"id":1167,"uris":["http://zotero.org/groups/2269288/items/LQVCNPSB"],"uri":["http://zotero.org/groups/2269288/items/LQVCNPSB"],"itemData":{"id":1167,"type":"article-journal","title":"The effect of mergers on consumer prices: Evidence from five mergers on the enforcement margin","container-title":"The Journal of Law and Economics","page":"417–466","volume":"53","issue":"3","source":"Google Scholar","title-short":"The effect of mergers on consumer prices","author":[{"family":"Ashenfelter","given":"Orley"},{"family":"Hosken","given":"Daniel"}],"issued":{"date-parts":[["2010"]]}},"suppress-author":true}],"schema":"https://github.com/citation-style-language/schema/raw/master/csl-citation.json"} </w:instrText>
        </w:r>
      </w:ins>
      <w:r w:rsidRPr="00074369">
        <w:fldChar w:fldCharType="separate"/>
      </w:r>
      <w:ins w:id="112" w:author="Diego Uriarte" w:date="2019-05-12T12:37:00Z">
        <w:r w:rsidRPr="00593FE9">
          <w:rPr>
            <w:rFonts w:ascii="Times New Roman" w:hAnsi="Times New Roman"/>
            <w:lang w:val="en-US"/>
            <w:rPrChange w:id="113" w:author="Diego Uriarte" w:date="2019-05-12T12:37:00Z">
              <w:rPr/>
            </w:rPrChange>
          </w:rPr>
          <w:t>(2010)</w:t>
        </w:r>
        <w:r w:rsidRPr="00074369">
          <w:fldChar w:fldCharType="end"/>
        </w:r>
      </w:ins>
      <w:del w:id="114" w:author="Diego Uriarte" w:date="2019-05-12T10:53:00Z">
        <w:r w:rsidR="00FA2CF8" w:rsidRPr="00593FE9" w:rsidDel="001B716E">
          <w:rPr>
            <w:lang w:val="en-US"/>
          </w:rPr>
          <w:delTex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delText>
        </w:r>
        <w:r w:rsidR="00D466ED" w:rsidRPr="00593FE9" w:rsidDel="001B716E">
          <w:rPr>
            <w:lang w:val="en-US"/>
          </w:rPr>
          <w:delText xml:space="preserve">Clemenz y Gugler </w:delText>
        </w:r>
        <w:r w:rsidR="00FA2CF8" w:rsidRPr="00074369" w:rsidDel="001B716E">
          <w:fldChar w:fldCharType="begin"/>
        </w:r>
        <w:r w:rsidR="0038259E" w:rsidRPr="00593FE9" w:rsidDel="001B716E">
          <w:rPr>
            <w:lang w:val="en-US"/>
          </w:rPr>
          <w:del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delInstrText>
        </w:r>
        <w:r w:rsidR="00FA2CF8" w:rsidRPr="00074369" w:rsidDel="001B716E">
          <w:fldChar w:fldCharType="separate"/>
        </w:r>
        <w:r w:rsidR="00D466ED" w:rsidRPr="00593FE9" w:rsidDel="001B716E">
          <w:rPr>
            <w:rFonts w:ascii="Times New Roman" w:hAnsi="Times New Roman"/>
            <w:lang w:val="en-US"/>
          </w:rPr>
          <w:delText>(2006)</w:delText>
        </w:r>
        <w:r w:rsidR="00FA2CF8" w:rsidRPr="00074369" w:rsidDel="001B716E">
          <w:fldChar w:fldCharType="end"/>
        </w:r>
        <w:r w:rsidR="00FA2CF8" w:rsidRPr="00593FE9" w:rsidDel="001B716E">
          <w:rPr>
            <w:lang w:val="en-US"/>
          </w:rPr>
          <w:delText xml:space="preserve">, </w:delText>
        </w:r>
        <w:r w:rsidR="00D466ED" w:rsidRPr="00593FE9" w:rsidDel="001B716E">
          <w:rPr>
            <w:rFonts w:ascii="Times New Roman" w:hAnsi="Times New Roman"/>
            <w:szCs w:val="24"/>
            <w:lang w:val="en-US"/>
          </w:rPr>
          <w:delText>Pintado y Contín-Pilart</w:delText>
        </w:r>
        <w:r w:rsidR="00D466ED" w:rsidRPr="00593FE9" w:rsidDel="001B716E">
          <w:rPr>
            <w:lang w:val="en-US"/>
          </w:rPr>
          <w:delText xml:space="preserve"> </w:delText>
        </w:r>
        <w:r w:rsidR="00FA2CF8" w:rsidRPr="00074369" w:rsidDel="001B716E">
          <w:fldChar w:fldCharType="begin"/>
        </w:r>
        <w:r w:rsidR="00D466ED" w:rsidRPr="00593FE9" w:rsidDel="001B716E">
          <w:rPr>
            <w:lang w:val="en-US"/>
          </w:rPr>
          <w:del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delInstrText>
        </w:r>
        <w:r w:rsidR="00FA2CF8" w:rsidRPr="00074369" w:rsidDel="001B716E">
          <w:fldChar w:fldCharType="separate"/>
        </w:r>
        <w:r w:rsidR="00D466ED" w:rsidRPr="00593FE9" w:rsidDel="001B716E">
          <w:rPr>
            <w:rFonts w:ascii="Times New Roman" w:hAnsi="Times New Roman"/>
            <w:lang w:val="en-US"/>
          </w:rPr>
          <w:delText>(2010)</w:delText>
        </w:r>
        <w:r w:rsidR="00FA2CF8" w:rsidRPr="00074369" w:rsidDel="001B716E">
          <w:fldChar w:fldCharType="end"/>
        </w:r>
        <w:r w:rsidR="00FA2CF8" w:rsidRPr="00593FE9" w:rsidDel="001B716E">
          <w:rPr>
            <w:lang w:val="en-US"/>
          </w:rPr>
          <w:delText xml:space="preserve"> y </w:delText>
        </w:r>
        <w:r w:rsidR="00D466ED" w:rsidRPr="00593FE9" w:rsidDel="001B716E">
          <w:rPr>
            <w:lang w:val="en-US"/>
          </w:rPr>
          <w:delText xml:space="preserve">Eckert y West </w:delText>
        </w:r>
        <w:r w:rsidR="00FA2CF8" w:rsidRPr="00074369" w:rsidDel="001B716E">
          <w:fldChar w:fldCharType="begin"/>
        </w:r>
        <w:r w:rsidR="00D466ED" w:rsidRPr="00593FE9" w:rsidDel="001B716E">
          <w:rPr>
            <w:lang w:val="en-US"/>
          </w:rPr>
          <w:del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delInstrText>
        </w:r>
        <w:r w:rsidR="00FA2CF8" w:rsidRPr="00074369" w:rsidDel="001B716E">
          <w:fldChar w:fldCharType="separate"/>
        </w:r>
        <w:r w:rsidR="00D466ED" w:rsidRPr="00593FE9" w:rsidDel="001B716E">
          <w:rPr>
            <w:rFonts w:ascii="Times New Roman" w:hAnsi="Times New Roman"/>
            <w:lang w:val="en-US"/>
          </w:rPr>
          <w:delText>(2005)</w:delText>
        </w:r>
        <w:r w:rsidR="00FA2CF8" w:rsidRPr="00074369" w:rsidDel="001B716E">
          <w:fldChar w:fldCharType="end"/>
        </w:r>
        <w:r w:rsidR="00D466ED" w:rsidRPr="00593FE9" w:rsidDel="001B716E">
          <w:rPr>
            <w:lang w:val="en-US"/>
          </w:rPr>
          <w:delText>. Estos trabaj</w:delText>
        </w:r>
        <w:r w:rsidR="00FA2CF8" w:rsidRPr="00593FE9" w:rsidDel="001B716E">
          <w:rPr>
            <w:lang w:val="en-US"/>
          </w:rPr>
          <w:delText xml:space="preserve">os intentan controlar por patrones espaciales incluyendo alguna variable que relacione la cantidad de estaciones a un radio fijo de la estación evaluada, así como la distancia a la estación más próxima. </w:delText>
        </w:r>
        <w:r w:rsidR="00D466ED" w:rsidRPr="00593FE9" w:rsidDel="001B716E">
          <w:rPr>
            <w:lang w:val="en-US"/>
          </w:rPr>
          <w:delText>Eckert propone modelos reducidos de colusión tácita y competencia imperfecta no colusiva que explican los patrones de precios observados en Vancouver, Canadá. Por otra parte, Pintado utiliza data de España de precios para determinar</w:delText>
        </w:r>
        <w:r w:rsidR="0036311B" w:rsidRPr="00593FE9" w:rsidDel="001B716E">
          <w:rPr>
            <w:lang w:val="en-US"/>
          </w:rPr>
          <w:delText xml:space="preserve"> el efecto de los factores locales de oferta en los precios de las estaciones de servicio.  Clemenz y Gugler realiza estimaciones a nivel municipal para determinar que mayor número de estaciones por municipalidad reduce los precios promedio de combustible. </w:delText>
        </w:r>
      </w:del>
    </w:p>
    <w:p w14:paraId="64852463" w14:textId="30189EEC" w:rsidR="00FA2CF8" w:rsidRPr="00593FE9" w:rsidDel="001B716E" w:rsidRDefault="00FA2CF8" w:rsidP="00F57A1B">
      <w:pPr>
        <w:rPr>
          <w:del w:id="115" w:author="Diego Uriarte" w:date="2019-05-12T10:53:00Z"/>
          <w:lang w:val="en-US"/>
        </w:rPr>
      </w:pPr>
      <w:del w:id="116" w:author="Diego Uriarte" w:date="2019-05-12T10:53:00Z">
        <w:r w:rsidRPr="00593FE9" w:rsidDel="001B716E">
          <w:rPr>
            <w:lang w:val="en-US"/>
          </w:rPr>
          <w:delTex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delText>
        </w:r>
        <w:r w:rsidRPr="00074369" w:rsidDel="001B716E">
          <w:fldChar w:fldCharType="begin"/>
        </w:r>
        <w:r w:rsidR="0004424C" w:rsidRPr="00593FE9" w:rsidDel="001B716E">
          <w:rPr>
            <w:lang w:val="en-US"/>
          </w:rPr>
          <w:del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delInstrText>
        </w:r>
        <w:r w:rsidRPr="00074369" w:rsidDel="001B716E">
          <w:fldChar w:fldCharType="separate"/>
        </w:r>
        <w:r w:rsidRPr="00593FE9" w:rsidDel="001B716E">
          <w:rPr>
            <w:lang w:val="en-US"/>
          </w:rPr>
          <w:delText xml:space="preserve">Byrne </w:delText>
        </w:r>
        <w:r w:rsidRPr="00593FE9" w:rsidDel="001B716E">
          <w:rPr>
            <w:rFonts w:ascii="Times New Roman" w:hAnsi="Times New Roman"/>
            <w:lang w:val="en-US"/>
          </w:rPr>
          <w:delText>(2010)</w:delText>
        </w:r>
        <w:r w:rsidRPr="00074369" w:rsidDel="001B716E">
          <w:fldChar w:fldCharType="end"/>
        </w:r>
        <w:r w:rsidRPr="00593FE9" w:rsidDel="001B716E">
          <w:rPr>
            <w:lang w:val="en-US"/>
          </w:rPr>
          <w:delText>,</w:delText>
        </w:r>
        <w:r w:rsidRPr="00593FE9" w:rsidDel="001B716E">
          <w:rPr>
            <w:rFonts w:ascii="Times New Roman" w:hAnsi="Times New Roman"/>
            <w:lang w:val="en-US"/>
          </w:rPr>
          <w:delText xml:space="preserve"> Pennerstorfer</w:delText>
        </w:r>
        <w:r w:rsidRPr="00593FE9" w:rsidDel="001B716E">
          <w:rPr>
            <w:lang w:val="en-US"/>
          </w:rPr>
          <w:delText xml:space="preserve"> </w:delText>
        </w:r>
        <w:r w:rsidRPr="00074369" w:rsidDel="001B716E">
          <w:fldChar w:fldCharType="begin"/>
        </w:r>
        <w:r w:rsidR="0038259E" w:rsidRPr="00593FE9" w:rsidDel="001B716E">
          <w:rPr>
            <w:lang w:val="en-US"/>
          </w:rPr>
          <w:del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w:delInstrText>
        </w:r>
        <w:r w:rsidR="0038259E" w:rsidRPr="00074369" w:rsidDel="001B716E">
          <w:delInstrText>ﬂ</w:delInstrText>
        </w:r>
        <w:r w:rsidR="0038259E" w:rsidRPr="00593FE9" w:rsidDel="001B716E">
          <w:rPr>
            <w:lang w:val="en-US"/>
          </w:rPr>
          <w:delInstrText>uence of unbranded stations on the prices charged by branded stations in the retail gasoline sector, using data on 400 stations in Lower Austria. As the market is characterized by spatial competition, a spatial lag model is used to avoid misspeci</w:delInstrText>
        </w:r>
        <w:r w:rsidR="0038259E" w:rsidRPr="00074369" w:rsidDel="001B716E">
          <w:delInstrText>ﬁ</w:delInstrText>
        </w:r>
        <w:r w:rsidR="0038259E" w:rsidRPr="00593FE9" w:rsidDel="001B716E">
          <w:rPr>
            <w:lang w:val="en-US"/>
          </w:rPr>
          <w:delInstrText>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w:delInstrText>
        </w:r>
        <w:r w:rsidR="0038259E" w:rsidRPr="00074369" w:rsidDel="001B716E">
          <w:delInstrText>ﬂ</w:delInstrText>
        </w:r>
        <w:r w:rsidR="0038259E" w:rsidRPr="00593FE9" w:rsidDel="001B716E">
          <w:rPr>
            <w:lang w:val="en-US"/>
          </w:rPr>
          <w:delInstrText xml:space="preserve">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delInstrText>
        </w:r>
        <w:r w:rsidRPr="00074369" w:rsidDel="001B716E">
          <w:fldChar w:fldCharType="separate"/>
        </w:r>
        <w:r w:rsidRPr="00593FE9" w:rsidDel="001B716E">
          <w:rPr>
            <w:rFonts w:ascii="Times New Roman" w:hAnsi="Times New Roman"/>
            <w:lang w:val="en-US"/>
          </w:rPr>
          <w:delText>(2009)</w:delText>
        </w:r>
        <w:r w:rsidRPr="00074369" w:rsidDel="001B716E">
          <w:fldChar w:fldCharType="end"/>
        </w:r>
        <w:r w:rsidRPr="00593FE9" w:rsidDel="001B716E">
          <w:rPr>
            <w:lang w:val="en-US"/>
          </w:rPr>
          <w:delText xml:space="preserve"> y </w:delText>
        </w:r>
        <w:r w:rsidRPr="00593FE9" w:rsidDel="001B716E">
          <w:rPr>
            <w:rFonts w:ascii="Times New Roman" w:hAnsi="Times New Roman"/>
            <w:lang w:val="en-US"/>
          </w:rPr>
          <w:delText>Alderighi y Baudino</w:delText>
        </w:r>
        <w:r w:rsidRPr="00593FE9" w:rsidDel="001B716E">
          <w:rPr>
            <w:lang w:val="en-US"/>
          </w:rPr>
          <w:delText xml:space="preserve"> </w:delText>
        </w:r>
        <w:r w:rsidRPr="00074369" w:rsidDel="001B716E">
          <w:fldChar w:fldCharType="begin"/>
        </w:r>
        <w:r w:rsidR="0038259E" w:rsidRPr="00593FE9" w:rsidDel="001B716E">
          <w:rPr>
            <w:lang w:val="en-US"/>
          </w:rPr>
          <w:del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w:delInstrText>
        </w:r>
        <w:r w:rsidR="0038259E" w:rsidRPr="00074369" w:rsidDel="001B716E">
          <w:delInstrText>ﬁ</w:delInstrText>
        </w:r>
        <w:r w:rsidR="0038259E" w:rsidRPr="00593FE9" w:rsidDel="001B716E">
          <w:rPr>
            <w:lang w:val="en-US"/>
          </w:rPr>
          <w:delInstrText xml:space="preserve">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delInstrText>
        </w:r>
        <w:r w:rsidRPr="00074369" w:rsidDel="001B716E">
          <w:fldChar w:fldCharType="separate"/>
        </w:r>
        <w:r w:rsidRPr="00593FE9" w:rsidDel="001B716E">
          <w:rPr>
            <w:rFonts w:ascii="Times New Roman" w:hAnsi="Times New Roman"/>
            <w:lang w:val="en-US"/>
          </w:rPr>
          <w:delText>(2015)</w:delText>
        </w:r>
        <w:r w:rsidRPr="00074369" w:rsidDel="001B716E">
          <w:fldChar w:fldCharType="end"/>
        </w:r>
        <w:r w:rsidRPr="00593FE9" w:rsidDel="001B716E">
          <w:rPr>
            <w:lang w:val="en-US"/>
          </w:rPr>
          <w:delText xml:space="preserve">. En estas investigaciones, se utilizan modelos de rezago espacial y modelos de errores espaciales </w:delText>
        </w:r>
        <w:r w:rsidRPr="00074369" w:rsidDel="001B716E">
          <w:fldChar w:fldCharType="begin"/>
        </w:r>
        <w:r w:rsidR="0038259E" w:rsidRPr="00593FE9" w:rsidDel="001B716E">
          <w:rPr>
            <w:lang w:val="en-US"/>
          </w:rPr>
          <w:del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delInstrText>
        </w:r>
        <w:r w:rsidRPr="00074369" w:rsidDel="001B716E">
          <w:fldChar w:fldCharType="separate"/>
        </w:r>
        <w:r w:rsidR="00D466ED" w:rsidRPr="00593FE9" w:rsidDel="001B716E">
          <w:rPr>
            <w:rFonts w:ascii="Times New Roman" w:hAnsi="Times New Roman"/>
            <w:lang w:val="en-US"/>
          </w:rPr>
          <w:delText>(descritos por Anselin, 2013)</w:delText>
        </w:r>
        <w:r w:rsidRPr="00074369" w:rsidDel="001B716E">
          <w:fldChar w:fldCharType="end"/>
        </w:r>
        <w:r w:rsidRPr="00593FE9" w:rsidDel="001B716E">
          <w:rPr>
            <w:lang w:val="en-US"/>
          </w:rPr>
          <w:delText xml:space="preserve"> que tienen en cuenta la endogeneidad existente cuando los precios se determinan de manera conjunta en mercados con dependencia interespacial.</w:delText>
        </w:r>
        <w:r w:rsidR="0036311B" w:rsidRPr="00593FE9" w:rsidDel="001B716E">
          <w:rPr>
            <w:lang w:val="en-US"/>
          </w:rPr>
          <w:delText xml:space="preserve"> Pennerstorfer halla las estaciones independientes tienen una influencia pequeña sobre los precios </w:delText>
        </w:r>
        <w:r w:rsidR="00616257" w:rsidRPr="00593FE9" w:rsidDel="001B716E">
          <w:rPr>
            <w:lang w:val="en-US"/>
          </w:rPr>
          <w:delText>promedios</w:delText>
        </w:r>
        <w:r w:rsidR="0036311B" w:rsidRPr="00593FE9" w:rsidDel="001B716E">
          <w:rPr>
            <w:lang w:val="en-US"/>
          </w:rPr>
          <w:delText xml:space="preserve">, ya que el menor precio de cobran </w:delText>
        </w:r>
        <w:r w:rsidR="00616257" w:rsidRPr="00593FE9" w:rsidDel="001B716E">
          <w:rPr>
            <w:lang w:val="en-US"/>
          </w:rPr>
          <w:delText>se compensa con la reducción de la competencia para los grifos de marca, que los consumidores perciben como de mayor calidad.</w:delText>
        </w:r>
      </w:del>
    </w:p>
    <w:p w14:paraId="7243DE02" w14:textId="59AF6AC6" w:rsidR="00F02598" w:rsidRDefault="00F02598" w:rsidP="00FC709D">
      <w:ins w:id="117" w:author="Diego Uriarte" w:date="2019-05-12T12:38:00Z">
        <w:r w:rsidRPr="004E4679">
          <w:rPr>
            <w:lang w:val="en-US"/>
          </w:rPr>
          <w:t xml:space="preserve"> utilizan un enfoque de diferencias-en-diferencias para estimar los incrementos de precios </w:t>
        </w:r>
      </w:ins>
      <w:ins w:id="118" w:author="Diego Uriarte" w:date="2019-05-12T12:39:00Z">
        <w:r w:rsidRPr="004E4679">
          <w:rPr>
            <w:lang w:val="en-US"/>
          </w:rPr>
          <w:t>luego de cinco fusiones</w:t>
        </w:r>
      </w:ins>
      <w:r w:rsidR="00593FE9" w:rsidRPr="004E4679">
        <w:rPr>
          <w:lang w:val="en-US"/>
        </w:rPr>
        <w:t xml:space="preserve"> </w:t>
      </w:r>
      <w:ins w:id="119" w:author="Diego Uriarte" w:date="2019-05-12T12:44:00Z">
        <w:r w:rsidR="00593FE9" w:rsidRPr="004E4679">
          <w:rPr>
            <w:lang w:val="en-US"/>
          </w:rPr>
          <w:t>de firmas de productos de consumo masivo</w:t>
        </w:r>
      </w:ins>
      <w:r w:rsidR="00593FE9" w:rsidRPr="004E4679">
        <w:rPr>
          <w:lang w:val="en-US"/>
        </w:rPr>
        <w:t xml:space="preserve"> </w:t>
      </w:r>
      <w:ins w:id="120" w:author="Diego Uriarte" w:date="2019-05-13T16:48:00Z">
        <w:r w:rsidR="00E32944" w:rsidRPr="004E4679">
          <w:rPr>
            <w:lang w:val="en-US"/>
          </w:rPr>
          <w:t xml:space="preserve">- autorizadas por la autoridad competente </w:t>
        </w:r>
      </w:ins>
      <w:r w:rsidR="00593FE9" w:rsidRPr="004E4679">
        <w:rPr>
          <w:lang w:val="en-US"/>
        </w:rPr>
        <w:t>en EE.UU.</w:t>
      </w:r>
      <w:ins w:id="121" w:author="Diego Uriarte" w:date="2019-05-13T16:48:00Z">
        <w:r w:rsidR="00E32944" w:rsidRPr="004E4679">
          <w:rPr>
            <w:lang w:val="en-US"/>
          </w:rPr>
          <w:t>-</w:t>
        </w:r>
      </w:ins>
      <w:ins w:id="122" w:author="Diego Uriarte" w:date="2019-05-12T12:39:00Z">
        <w:r w:rsidRPr="004E4679">
          <w:rPr>
            <w:lang w:val="en-US"/>
          </w:rPr>
          <w:t>.</w:t>
        </w:r>
      </w:ins>
      <w:ins w:id="123" w:author="Diego Uriarte" w:date="2019-05-13T16:49:00Z">
        <w:r w:rsidR="00E32944" w:rsidRPr="004E4679">
          <w:rPr>
            <w:lang w:val="en-US"/>
          </w:rPr>
          <w:t xml:space="preserve"> </w:t>
        </w:r>
        <w:r w:rsidR="00E32944" w:rsidRPr="00074369">
          <w:t xml:space="preserve">Los autores </w:t>
        </w:r>
      </w:ins>
      <w:ins w:id="124" w:author="Diego Uriarte" w:date="2019-05-12T12:40:00Z">
        <w:r w:rsidRPr="00074369">
          <w:t>detectaron incrementos de precios de entre 7 y 10%</w:t>
        </w:r>
      </w:ins>
      <w:ins w:id="125" w:author="Diego Uriarte" w:date="2019-05-13T16:49:00Z">
        <w:r w:rsidR="00E32944" w:rsidRPr="00074369">
          <w:t xml:space="preserve"> en cuatro de las cinco fusiones</w:t>
        </w:r>
      </w:ins>
      <w:ins w:id="126" w:author="Diego Uriarte" w:date="2019-05-12T12:40:00Z">
        <w:r w:rsidRPr="00074369">
          <w:t xml:space="preserve">. </w:t>
        </w:r>
      </w:ins>
      <w:ins w:id="127" w:author="Diego Uriarte" w:date="2019-05-12T12:41:00Z">
        <w:r w:rsidRPr="00074369">
          <w:t xml:space="preserve">Para establecer los grupos de control requeridos en la estimación, los autores </w:t>
        </w:r>
      </w:ins>
      <w:ins w:id="128" w:author="Diego Uriarte" w:date="2019-05-12T12:42:00Z">
        <w:r w:rsidRPr="00074369">
          <w:t xml:space="preserve">crean grupos de productos fabricados con ingredientes </w:t>
        </w:r>
      </w:ins>
      <w:ins w:id="129" w:author="Diego Uriarte" w:date="2019-05-12T12:43:00Z">
        <w:r w:rsidRPr="00074369">
          <w:t xml:space="preserve">similares </w:t>
        </w:r>
      </w:ins>
      <w:ins w:id="130" w:author="Diego Uriarte" w:date="2019-05-12T12:42:00Z">
        <w:r w:rsidRPr="00074369">
          <w:t>a los vendidos por las firmas que se fusionan</w:t>
        </w:r>
      </w:ins>
      <w:ins w:id="131" w:author="Diego Uriarte" w:date="2019-05-12T12:44:00Z">
        <w:r w:rsidRPr="00074369">
          <w:t xml:space="preserve">, en particular, productos </w:t>
        </w:r>
      </w:ins>
      <w:ins w:id="132" w:author="Diego Uriarte" w:date="2019-05-12T12:45:00Z">
        <w:r w:rsidRPr="00074369">
          <w:t>similares,</w:t>
        </w:r>
      </w:ins>
      <w:ins w:id="133" w:author="Diego Uriarte" w:date="2019-05-12T12:44:00Z">
        <w:r w:rsidRPr="00074369">
          <w:t xml:space="preserve"> pero con la marca </w:t>
        </w:r>
      </w:ins>
      <w:ins w:id="134" w:author="Diego Uriarte" w:date="2019-05-12T12:45:00Z">
        <w:r w:rsidRPr="00074369">
          <w:t>de supermercado</w:t>
        </w:r>
      </w:ins>
      <w:ins w:id="135" w:author="Diego Uriarte" w:date="2019-05-12T12:43:00Z">
        <w:r w:rsidRPr="00074369">
          <w:t xml:space="preserve">. </w:t>
        </w:r>
      </w:ins>
      <w:ins w:id="136" w:author="Diego Uriarte" w:date="2019-05-12T12:44:00Z">
        <w:r w:rsidRPr="00074369">
          <w:t xml:space="preserve">Al utilizar precios </w:t>
        </w:r>
      </w:ins>
      <w:ins w:id="137" w:author="Diego Uriarte" w:date="2019-05-12T12:45:00Z">
        <w:r w:rsidRPr="00074369">
          <w:t>de productos que representan un sustituto a los productos de marca involucrados en la fusi</w:t>
        </w:r>
      </w:ins>
      <w:ins w:id="138" w:author="Diego Uriarte" w:date="2019-05-12T12:46:00Z">
        <w:r w:rsidRPr="00074369">
          <w:t>ón, los productos de supermercado podrían incrementar sus precios como respuesta a la fusión, por lo que los aut</w:t>
        </w:r>
        <w:r w:rsidR="009241B6" w:rsidRPr="00074369">
          <w:t>ores indican que los efectos de incremento de precios podr</w:t>
        </w:r>
      </w:ins>
      <w:ins w:id="139" w:author="Diego Uriarte" w:date="2019-05-12T12:47:00Z">
        <w:r w:rsidR="009241B6" w:rsidRPr="00074369">
          <w:t>ían estar subestimados.</w:t>
        </w:r>
      </w:ins>
    </w:p>
    <w:p w14:paraId="39A0054C" w14:textId="47631637" w:rsidR="00AF3367" w:rsidRPr="00074369" w:rsidRDefault="00AF3367" w:rsidP="00FC709D">
      <w:pPr>
        <w:rPr>
          <w:ins w:id="140" w:author="Diego Uriarte" w:date="2019-05-13T16:37:00Z"/>
        </w:rPr>
      </w:pPr>
      <w:r>
        <w:t>Miller y Weinberg</w:t>
      </w:r>
      <w:r w:rsidR="004E52DD">
        <w:t xml:space="preserve"> </w:t>
      </w:r>
      <w:r w:rsidR="004E52DD">
        <w:fldChar w:fldCharType="begin"/>
      </w:r>
      <w:r w:rsidR="004E52DD">
        <w:instrText xml:space="preserve"> ADDIN ZOTERO_ITEM CSL_CITATION {"citationID":"TXadcCQh","properties":{"formattedCitation":"(2017)","plainCitation":"(2017)","noteIndex":0},"citationItems":[{"id":1201,"uris":["http://zotero.org/groups/2269288/items/LZEQXE75"],"uri":["http://zotero.org/groups/2269288/items/LZEQXE75"],"itemData":{"id":1201,"type":"article-journal","title":"Understanding the Price Effects of the MillerCoors Joint Venture","container-title":"Econometrica","page":"1763-1791","volume":"85","issue":"6","source":"Wiley Online Library","abstract":"We document abrupt increases in retail beer prices just after the consummation of the MillerCoors joint venture, both for MillerCoors and its major competitor, Anheuser-Busch. Within the context of a differentiated-products pricing model, we test and reject the hypothesis that the price increases can be explained by movement from one Nash–Bertrand equilibrium to another. Counterfactual simulations imply that prices after the joint venture are 6%–8% higher than they would have been with Nash–Bertrand competition, and that markups are 17%–18% higher. We relate the results to documentary evidence that the joint venture may have facilitated price coordination.","URL":"http://onlinelibrary.wiley.com/doi/abs/10.3982/ECTA13333","DOI":"10.3982/ECTA13333","ISSN":"1468-0262","language":"en","author":[{"family":"Miller","given":"Nathan H."},{"family":"Weinberg","given":"Matthew C."}],"issued":{"date-parts":[["2017"]]},"accessed":{"date-parts":[["2019",5,20]]}},"suppress-author":true}],"schema":"https://github.com/citation-style-language/schema/raw/master/csl-citation.json"} </w:instrText>
      </w:r>
      <w:r w:rsidR="004E52DD">
        <w:fldChar w:fldCharType="separate"/>
      </w:r>
      <w:r w:rsidR="004E52DD" w:rsidRPr="004E52DD">
        <w:rPr>
          <w:rFonts w:ascii="Times New Roman" w:hAnsi="Times New Roman"/>
        </w:rPr>
        <w:t>(2017)</w:t>
      </w:r>
      <w:r w:rsidR="004E52DD">
        <w:fldChar w:fldCharType="end"/>
      </w:r>
      <w:r>
        <w:t xml:space="preserve"> estudian los efectos de la fusión de las dos principales compañías de cerveza de EE.UU mediante un modelo estructural </w:t>
      </w:r>
      <w:r w:rsidR="008B3C44">
        <w:t xml:space="preserve">y utilizando datos de las participaciones de las empresas </w:t>
      </w:r>
      <w:r w:rsidR="00753467">
        <w:t>para estimar los patrones de sustitución un modelo de elección discreta</w:t>
      </w:r>
      <w:r w:rsidR="008B3C44">
        <w:t>. En este caso, los incrementos de precios se encuentran entre 6 y 8%</w:t>
      </w:r>
      <w:r w:rsidR="00753467">
        <w:t xml:space="preserve"> con respecto al caso de competencia en precios, por lo que los autores concluyen que es evidencia de patrones de coordinación entre ambas empresas.</w:t>
      </w:r>
    </w:p>
    <w:p w14:paraId="0384FB7A" w14:textId="3E571272" w:rsidR="009241B6" w:rsidRPr="00074369" w:rsidRDefault="008938F2" w:rsidP="00FC709D">
      <w:pPr>
        <w:rPr>
          <w:ins w:id="141" w:author="Diego Uriarte" w:date="2019-05-12T13:04:00Z"/>
        </w:rPr>
      </w:pPr>
      <w:ins w:id="142" w:author="Diego Uriarte" w:date="2019-05-13T15:35:00Z">
        <w:r w:rsidRPr="00074369">
          <w:t xml:space="preserve">En la industria de combustibles, </w:t>
        </w:r>
      </w:ins>
      <w:ins w:id="143" w:author="Diego Uriarte" w:date="2019-05-12T12:51:00Z">
        <w:r w:rsidR="009241B6" w:rsidRPr="00074369">
          <w:t xml:space="preserve">Hastings </w:t>
        </w:r>
        <w:r w:rsidR="009241B6" w:rsidRPr="00074369">
          <w:fldChar w:fldCharType="begin"/>
        </w:r>
        <w:r w:rsidR="009241B6" w:rsidRPr="00074369">
          <w:instrText xml:space="preserve"> ADDIN ZOTERO_ITEM CSL_CITATION {"citationID":"hXhgz3Qi","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9241B6" w:rsidRPr="00074369">
          <w:fldChar w:fldCharType="separate"/>
        </w:r>
        <w:r w:rsidR="009241B6" w:rsidRPr="00074369">
          <w:rPr>
            <w:rFonts w:ascii="Times New Roman" w:hAnsi="Times New Roman"/>
          </w:rPr>
          <w:t>(2004)</w:t>
        </w:r>
        <w:r w:rsidR="009241B6" w:rsidRPr="00074369">
          <w:fldChar w:fldCharType="end"/>
        </w:r>
        <w:r w:rsidR="009241B6" w:rsidRPr="00074369">
          <w:t xml:space="preserve"> </w:t>
        </w:r>
      </w:ins>
      <w:ins w:id="144" w:author="Diego Uriarte" w:date="2019-05-12T12:54:00Z">
        <w:r w:rsidR="009241B6" w:rsidRPr="00074369">
          <w:t>evalúa el efecto de la adquisición de un grupo de estaciones independientes (sin marca) por una cadena reconocida.</w:t>
        </w:r>
        <w:r w:rsidR="009241B6" w:rsidRPr="00074369">
          <w:rPr>
            <w:rStyle w:val="Refdecomentario"/>
          </w:rPr>
          <w:commentReference w:id="145"/>
        </w:r>
      </w:ins>
      <w:ins w:id="146" w:author="Diego Uriarte" w:date="2019-05-13T17:06:00Z">
        <w:r w:rsidR="000B623C" w:rsidRPr="00074369">
          <w:rPr>
            <w:rStyle w:val="Refdecomentario"/>
          </w:rPr>
          <w:commentReference w:id="147"/>
        </w:r>
      </w:ins>
      <w:ins w:id="148" w:author="Diego Uriarte" w:date="2019-05-12T12:51:00Z">
        <w:r w:rsidR="009241B6" w:rsidRPr="00074369">
          <w:t xml:space="preserve"> </w:t>
        </w:r>
      </w:ins>
      <w:ins w:id="149" w:author="Diego Uriarte" w:date="2019-05-12T12:57:00Z">
        <w:r w:rsidR="00127563" w:rsidRPr="00074369">
          <w:t xml:space="preserve">Hastings utiliza una </w:t>
        </w:r>
        <w:r w:rsidR="00127563" w:rsidRPr="00074369">
          <w:lastRenderedPageBreak/>
          <w:t xml:space="preserve">regresión de efectos fijos a nivel estación con </w:t>
        </w:r>
      </w:ins>
      <w:ins w:id="150" w:author="Diego Uriarte" w:date="2019-05-12T12:58:00Z">
        <w:r w:rsidR="00127563" w:rsidRPr="00074369">
          <w:t>dummies de ciudad-tiempo para</w:t>
        </w:r>
      </w:ins>
      <w:ins w:id="151" w:author="Diego Uriarte" w:date="2019-05-12T13:04:00Z">
        <w:r w:rsidR="00127563" w:rsidRPr="00074369">
          <w:t xml:space="preserve"> encontrar que la conversión de estaciones independientes a estaciones de marca aumenta los precios en los mercados afectados</w:t>
        </w:r>
      </w:ins>
      <w:r w:rsidR="0026044B">
        <w:t xml:space="preserve"> en 4%</w:t>
      </w:r>
      <w:ins w:id="152" w:author="Diego Uriarte" w:date="2019-05-12T13:04:00Z">
        <w:r w:rsidR="00127563" w:rsidRPr="00074369">
          <w:t>.</w:t>
        </w:r>
      </w:ins>
      <w:ins w:id="153" w:author="Diego Uriarte" w:date="2019-05-13T15:35:00Z">
        <w:r w:rsidRPr="00074369">
          <w:t xml:space="preserve"> </w:t>
        </w:r>
      </w:ins>
      <w:ins w:id="154" w:author="Diego Uriarte" w:date="2019-05-12T13:04:00Z">
        <w:r w:rsidR="00127563" w:rsidRPr="00074369">
          <w:t xml:space="preserve"> </w:t>
        </w:r>
      </w:ins>
      <w:ins w:id="155" w:author="Diego Uriarte" w:date="2019-05-12T12:58:00Z">
        <w:r w:rsidR="00127563" w:rsidRPr="00074369">
          <w:t xml:space="preserve"> </w:t>
        </w:r>
      </w:ins>
    </w:p>
    <w:p w14:paraId="0C1967B0" w14:textId="1F49EFDD" w:rsidR="00127563" w:rsidRPr="00074369" w:rsidRDefault="00127563" w:rsidP="00FC709D">
      <w:pPr>
        <w:rPr>
          <w:ins w:id="156" w:author="Diego Uriarte" w:date="2019-05-12T12:37:00Z"/>
        </w:rPr>
      </w:pPr>
      <w:ins w:id="157" w:author="Diego Uriarte" w:date="2019-05-12T13:04:00Z">
        <w:r w:rsidRPr="00074369">
          <w:t xml:space="preserve">Pennerstorfer y Weiss </w:t>
        </w:r>
        <w:r w:rsidRPr="00074369">
          <w:fldChar w:fldCharType="begin"/>
        </w:r>
        <w:r w:rsidRPr="00074369">
          <w:instrText xml:space="preserve"> ADDIN ZOTERO_ITEM CSL_CITATION {"citationID":"X4XOaDD3","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074369">
          <w:fldChar w:fldCharType="separate"/>
        </w:r>
        <w:r w:rsidRPr="00074369">
          <w:rPr>
            <w:rFonts w:ascii="Times New Roman" w:hAnsi="Times New Roman"/>
          </w:rPr>
          <w:t>(2013)</w:t>
        </w:r>
        <w:r w:rsidRPr="00074369">
          <w:fldChar w:fldCharType="end"/>
        </w:r>
        <w:r w:rsidRPr="00074369">
          <w:t xml:space="preserve"> </w:t>
        </w:r>
      </w:ins>
      <w:ins w:id="158" w:author="Diego Uriarte" w:date="2019-05-13T15:42:00Z">
        <w:r w:rsidR="00356395" w:rsidRPr="00074369">
          <w:t>realizan un trabajo similar a Hastings, pero definen una medida de agrupamiento espacial</w:t>
        </w:r>
      </w:ins>
      <w:r w:rsidR="002363FE">
        <w:t xml:space="preserve"> y la aplican a fusión de cadenas de estaciones en Austria</w:t>
      </w:r>
      <w:ins w:id="159" w:author="Diego Uriarte" w:date="2019-05-13T15:42:00Z">
        <w:r w:rsidR="00356395" w:rsidRPr="00074369">
          <w:t xml:space="preserve">. </w:t>
        </w:r>
      </w:ins>
      <w:r w:rsidR="002363FE">
        <w:t>La</w:t>
      </w:r>
      <w:ins w:id="160" w:author="Diego Uriarte" w:date="2019-05-13T15:44:00Z">
        <w:r w:rsidR="00356395" w:rsidRPr="00074369">
          <w:t xml:space="preserve"> medida</w:t>
        </w:r>
      </w:ins>
      <w:r w:rsidR="002363FE">
        <w:t xml:space="preserve"> de agrupamiento espacial</w:t>
      </w:r>
      <w:ins w:id="161" w:author="Diego Uriarte" w:date="2019-05-13T15:44:00Z">
        <w:r w:rsidR="00356395" w:rsidRPr="00074369">
          <w:t xml:space="preserve">, descrita con mayor detalle en el apéndice 1, </w:t>
        </w:r>
      </w:ins>
      <w:ins w:id="162" w:author="Diego Uriarte" w:date="2019-05-13T15:45:00Z">
        <w:r w:rsidR="00356395" w:rsidRPr="00074369">
          <w:t>captura la ubicación de relativa de las estaciones y que tan cerca se encuentran estaciones de la misma firma en una misma zona geográfica.</w:t>
        </w:r>
      </w:ins>
      <w:ins w:id="163" w:author="Diego Uriarte" w:date="2019-05-13T16:37:00Z">
        <w:r w:rsidR="00B558AA" w:rsidRPr="00074369">
          <w:t xml:space="preserve"> </w:t>
        </w:r>
      </w:ins>
      <w:ins w:id="164" w:author="Diego Uriarte" w:date="2019-05-13T15:46:00Z">
        <w:r w:rsidR="00DC0BB8" w:rsidRPr="00074369">
          <w:t xml:space="preserve">Los autores derivan </w:t>
        </w:r>
      </w:ins>
      <w:r w:rsidR="00DC0BB8">
        <w:t>esta</w:t>
      </w:r>
      <w:ins w:id="165" w:author="Diego Uriarte" w:date="2019-05-13T15:46:00Z">
        <w:r w:rsidR="00DC0BB8" w:rsidRPr="00074369">
          <w:t xml:space="preserve"> medida a partir del modelo circular de </w:t>
        </w:r>
      </w:ins>
      <w:ins w:id="166" w:author="Diego Uriarte" w:date="2019-05-13T15:47:00Z">
        <w:r w:rsidR="00DC0BB8" w:rsidRPr="00074369">
          <w:t xml:space="preserve">Salop </w:t>
        </w:r>
        <w:r w:rsidR="00DC0BB8" w:rsidRPr="00074369">
          <w:fldChar w:fldCharType="begin"/>
        </w:r>
        <w:r w:rsidR="00DC0BB8" w:rsidRPr="00074369">
          <w:instrText xml:space="preserve"> ADDIN ZOTERO_ITEM CSL_CITATION {"citationID":"mhmKJKL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rsidR="00DC0BB8" w:rsidRPr="00074369">
          <w:fldChar w:fldCharType="separate"/>
        </w:r>
        <w:r w:rsidR="00DC0BB8" w:rsidRPr="00074369">
          <w:rPr>
            <w:rFonts w:ascii="Times New Roman" w:hAnsi="Times New Roman"/>
          </w:rPr>
          <w:t>(1979)</w:t>
        </w:r>
        <w:r w:rsidR="00DC0BB8" w:rsidRPr="00074369">
          <w:fldChar w:fldCharType="end"/>
        </w:r>
      </w:ins>
      <w:r w:rsidR="00DC0BB8">
        <w:t>.</w:t>
      </w:r>
      <w:ins w:id="167" w:author="Diego Uriarte" w:date="2019-05-13T16:37:00Z">
        <w:r w:rsidR="00B558AA" w:rsidRPr="00074369">
          <w:t xml:space="preserve"> A mayor agrupamiento espacial, algunas estaciones </w:t>
        </w:r>
      </w:ins>
      <w:r w:rsidR="002363FE">
        <w:t>están rodeadas por otras de la misma firma en mayor medida por lo que s</w:t>
      </w:r>
      <w:ins w:id="168" w:author="Diego Uriarte" w:date="2019-05-13T16:37:00Z">
        <w:r w:rsidR="00B558AA" w:rsidRPr="00074369">
          <w:t xml:space="preserve">e “escudan” de la competencia </w:t>
        </w:r>
      </w:ins>
      <w:r w:rsidR="002363FE">
        <w:t>y les permite establecer mayores precios</w:t>
      </w:r>
      <w:ins w:id="169" w:author="Diego Uriarte" w:date="2019-05-13T16:37:00Z">
        <w:r w:rsidR="00B558AA" w:rsidRPr="00074369">
          <w:t xml:space="preserve">. </w:t>
        </w:r>
      </w:ins>
      <w:r w:rsidR="005A7049">
        <w:t>La fusión</w:t>
      </w:r>
      <w:r w:rsidR="00DC0BB8">
        <w:t xml:space="preserve"> genera un aumento de precios significativo de 0.7% que los autores atribuyen al cambio en el </w:t>
      </w:r>
      <w:r w:rsidR="005A7049">
        <w:t>agrupamiento espacial de las estaciones.</w:t>
      </w:r>
      <w:ins w:id="170" w:author="Diego Uriarte" w:date="2019-05-13T15:46:00Z">
        <w:r w:rsidR="00B558AA" w:rsidRPr="00074369">
          <w:t xml:space="preserve"> </w:t>
        </w:r>
      </w:ins>
    </w:p>
    <w:p w14:paraId="219269B2" w14:textId="2E7102C0" w:rsidR="00FC709D" w:rsidRPr="00074369" w:rsidDel="00127563" w:rsidRDefault="00FC709D" w:rsidP="00FC709D">
      <w:pPr>
        <w:rPr>
          <w:del w:id="171" w:author="Diego Uriarte" w:date="2019-05-12T13:04:00Z"/>
        </w:rPr>
      </w:pPr>
      <w:del w:id="172" w:author="Diego Uriarte" w:date="2019-05-12T12:51:00Z">
        <w:r w:rsidRPr="00074369" w:rsidDel="009241B6">
          <w:delText>Debido a la dificultad de contar con información confiable de los volúmenes de venta por producto a nivel de estaciones, los trabajos que estiman modelos estructurales son esca</w:delText>
        </w:r>
        <w:r w:rsidRPr="00AB71B2" w:rsidDel="009241B6">
          <w:delText xml:space="preserve">sos. En esta rama de la literatura, el trabajo seminal corresponde a Slade </w:delText>
        </w:r>
        <w:r w:rsidRPr="00074369" w:rsidDel="009241B6">
          <w:fldChar w:fldCharType="begin"/>
        </w:r>
        <w:r w:rsidRPr="00074369" w:rsidDel="009241B6">
          <w:del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delInstrText>
        </w:r>
        <w:r w:rsidRPr="00074369" w:rsidDel="009241B6">
          <w:fldChar w:fldCharType="separate"/>
        </w:r>
        <w:r w:rsidRPr="00074369" w:rsidDel="009241B6">
          <w:rPr>
            <w:rFonts w:ascii="Times New Roman" w:hAnsi="Times New Roman"/>
          </w:rPr>
          <w:delText>(1992)</w:delText>
        </w:r>
        <w:r w:rsidRPr="00074369" w:rsidDel="009241B6">
          <w:fldChar w:fldCharType="end"/>
        </w:r>
        <w:r w:rsidRPr="00074369" w:rsidDel="009241B6">
          <w:delText xml:space="preserve"> que recolectó datos de precios y cantidades en una muestra limita de estaciones en Vancouver para poner a prueba distintos modelos de oligopolio. </w:delText>
        </w:r>
      </w:del>
      <w:del w:id="173" w:author="Diego Uriarte" w:date="2019-05-12T13:04:00Z">
        <w:r w:rsidRPr="00074369" w:rsidDel="00127563">
          <w:delText xml:space="preserve">Houde </w:delText>
        </w:r>
        <w:r w:rsidRPr="00074369" w:rsidDel="00127563">
          <w:fldChar w:fldCharType="begin"/>
        </w:r>
        <w:r w:rsidRPr="00074369" w:rsidDel="00127563">
          <w:del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delInstrText>
        </w:r>
        <w:r w:rsidRPr="00074369" w:rsidDel="00127563">
          <w:fldChar w:fldCharType="separate"/>
        </w:r>
        <w:r w:rsidRPr="00074369" w:rsidDel="00127563">
          <w:rPr>
            <w:rFonts w:ascii="Times New Roman" w:hAnsi="Times New Roman"/>
          </w:rPr>
          <w:delText>(2012)</w:delText>
        </w:r>
        <w:r w:rsidRPr="00074369" w:rsidDel="00127563">
          <w:fldChar w:fldCharType="end"/>
        </w:r>
        <w:r w:rsidRPr="00074369" w:rsidDel="00127563">
          <w:delText xml:space="preserve"> y Manuszak </w:delText>
        </w:r>
        <w:r w:rsidRPr="00074369" w:rsidDel="00127563">
          <w:fldChar w:fldCharType="begin"/>
        </w:r>
        <w:r w:rsidRPr="00074369" w:rsidDel="00127563">
          <w:del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delInstrText>
        </w:r>
        <w:r w:rsidRPr="00074369" w:rsidDel="00127563">
          <w:fldChar w:fldCharType="separate"/>
        </w:r>
        <w:r w:rsidRPr="00074369" w:rsidDel="00127563">
          <w:rPr>
            <w:rFonts w:ascii="Times New Roman" w:hAnsi="Times New Roman"/>
          </w:rPr>
          <w:delText>(2010)</w:delText>
        </w:r>
        <w:r w:rsidRPr="00074369" w:rsidDel="00127563">
          <w:fldChar w:fldCharType="end"/>
        </w:r>
        <w:r w:rsidRPr="00074369" w:rsidDel="00127563">
          <w:delText xml:space="preserve"> también estiman modelos estructurales para determinar la estructura de mercados, utilizando en este caso base de datos con volúmenes adquiridas a firmas especializadas en mercados de combustibles en Canadá y EE.UU. Houde</w:delText>
        </w:r>
        <w:r w:rsidR="00CD1ACF" w:rsidRPr="00074369" w:rsidDel="00127563">
          <w:delText xml:space="preserve"> </w:delText>
        </w:r>
        <w:r w:rsidRPr="00074369" w:rsidDel="00127563">
          <w:delText>encuentra que los precios se encuentran afectados por la distribución de trabajadores en su traslado a sus centros laborales. Por otra parte, Manuszak</w:delText>
        </w:r>
        <w:r w:rsidR="00CD1ACF" w:rsidRPr="00074369" w:rsidDel="00127563">
          <w:delText xml:space="preserve"> </w:delText>
        </w:r>
        <w:r w:rsidRPr="00074369" w:rsidDel="00127563">
          <w:delText>halla que las fusiones entre mayoristas de combustibles permiten que estas extraigan mayores rentas de sus contrapartes minoristas afiliadas, además de beneficiarse en el proceso los mayoristas y minoristas no involucrados en la fusión.</w:delText>
        </w:r>
        <w:bookmarkStart w:id="174" w:name="_Toc9091648"/>
        <w:bookmarkStart w:id="175" w:name="_Toc9171063"/>
        <w:bookmarkStart w:id="176" w:name="_Toc11178399"/>
        <w:bookmarkEnd w:id="174"/>
        <w:bookmarkEnd w:id="175"/>
        <w:bookmarkEnd w:id="176"/>
      </w:del>
    </w:p>
    <w:p w14:paraId="23CEEC6A" w14:textId="48D05410" w:rsidR="00FA2CF8" w:rsidRPr="00074369" w:rsidDel="00127563" w:rsidRDefault="00FA2CF8" w:rsidP="00F57A1B">
      <w:pPr>
        <w:rPr>
          <w:del w:id="177" w:author="Diego Uriarte" w:date="2019-05-12T13:04:00Z"/>
        </w:rPr>
      </w:pPr>
      <w:commentRangeStart w:id="178"/>
      <w:del w:id="179" w:author="Diego Uriarte" w:date="2019-05-12T13:04:00Z">
        <w:r w:rsidRPr="00074369" w:rsidDel="00127563">
          <w:delText>Finalmente, algunos autores han utilizado eventos exógenos para evaluar los efectos de fusi</w:delText>
        </w:r>
        <w:r w:rsidRPr="00074369" w:rsidDel="00127563">
          <w:fldChar w:fldCharType="begin"/>
        </w:r>
        <w:r w:rsidR="0038259E" w:rsidRPr="00074369" w:rsidDel="00127563">
          <w:del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074369" w:rsidDel="00127563">
          <w:fldChar w:fldCharType="end"/>
        </w:r>
        <w:r w:rsidRPr="00074369" w:rsidDel="00127563">
          <w:delText xml:space="preserve">ones o adquisiciones específicas en los precios de venta de combustible, entre ellos tenemos a Taylor y Hosken </w:delText>
        </w:r>
        <w:r w:rsidRPr="00074369" w:rsidDel="00127563">
          <w:fldChar w:fldCharType="begin"/>
        </w:r>
        <w:r w:rsidR="0038259E" w:rsidRPr="00074369" w:rsidDel="00127563">
          <w:del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074369" w:rsidDel="00127563">
          <w:fldChar w:fldCharType="separate"/>
        </w:r>
        <w:r w:rsidRPr="00074369" w:rsidDel="00127563">
          <w:rPr>
            <w:rFonts w:ascii="Times New Roman" w:hAnsi="Times New Roman"/>
          </w:rPr>
          <w:delText>(2008)</w:delText>
        </w:r>
        <w:r w:rsidRPr="00074369" w:rsidDel="00127563">
          <w:fldChar w:fldCharType="end"/>
        </w:r>
        <w:r w:rsidRPr="00074369" w:rsidDel="00127563">
          <w:delText xml:space="preserve">, Simpson y Taylor </w:delText>
        </w:r>
        <w:r w:rsidRPr="00074369" w:rsidDel="00127563">
          <w:fldChar w:fldCharType="begin"/>
        </w:r>
        <w:r w:rsidR="0038259E" w:rsidRPr="00074369" w:rsidDel="00127563">
          <w:del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074369" w:rsidDel="00127563">
          <w:fldChar w:fldCharType="separate"/>
        </w:r>
        <w:r w:rsidRPr="00074369" w:rsidDel="00127563">
          <w:rPr>
            <w:rFonts w:ascii="Times New Roman" w:hAnsi="Times New Roman"/>
          </w:rPr>
          <w:delText>(2008)</w:delText>
        </w:r>
        <w:r w:rsidRPr="00074369" w:rsidDel="00127563">
          <w:fldChar w:fldCharType="end"/>
        </w:r>
        <w:r w:rsidRPr="00074369" w:rsidDel="00127563">
          <w:delText xml:space="preserve">, Pennerstorfer y Weiss </w:delText>
        </w:r>
        <w:r w:rsidRPr="00074369" w:rsidDel="00127563">
          <w:fldChar w:fldCharType="begin"/>
        </w:r>
      </w:del>
      <w:del w:id="180" w:author="Diego Uriarte" w:date="2019-05-12T12:37:00Z">
        <w:r w:rsidR="0038259E" w:rsidRPr="00074369" w:rsidDel="00F02598">
          <w:del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delInstrText>
        </w:r>
      </w:del>
      <w:del w:id="181" w:author="Diego Uriarte" w:date="2019-05-12T13:04:00Z">
        <w:r w:rsidRPr="00074369" w:rsidDel="00127563">
          <w:fldChar w:fldCharType="separate"/>
        </w:r>
        <w:r w:rsidRPr="00074369" w:rsidDel="00127563">
          <w:rPr>
            <w:rFonts w:ascii="Times New Roman" w:hAnsi="Times New Roman"/>
          </w:rPr>
          <w:delText>(2013)</w:delText>
        </w:r>
        <w:r w:rsidRPr="00074369" w:rsidDel="00127563">
          <w:fldChar w:fldCharType="end"/>
        </w:r>
        <w:r w:rsidRPr="00074369" w:rsidDel="00127563">
          <w:delText xml:space="preserve"> y </w:delText>
        </w:r>
      </w:del>
      <w:del w:id="182" w:author="Diego Uriarte" w:date="2019-05-12T12:51:00Z">
        <w:r w:rsidRPr="00074369" w:rsidDel="009241B6">
          <w:delText xml:space="preserve">Hastings </w:delText>
        </w:r>
        <w:r w:rsidRPr="00074369" w:rsidDel="009241B6">
          <w:fldChar w:fldCharType="begin"/>
        </w:r>
      </w:del>
      <w:del w:id="183" w:author="Diego Uriarte" w:date="2019-05-12T12:37:00Z">
        <w:r w:rsidR="0038259E" w:rsidRPr="00074369" w:rsidDel="00F02598">
          <w:del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delInstrText>
        </w:r>
      </w:del>
      <w:del w:id="184" w:author="Diego Uriarte" w:date="2019-05-12T12:51:00Z">
        <w:r w:rsidRPr="00074369" w:rsidDel="009241B6">
          <w:fldChar w:fldCharType="separate"/>
        </w:r>
        <w:r w:rsidRPr="00074369" w:rsidDel="009241B6">
          <w:rPr>
            <w:rFonts w:ascii="Times New Roman" w:hAnsi="Times New Roman"/>
          </w:rPr>
          <w:delText>(2004)</w:delText>
        </w:r>
        <w:r w:rsidRPr="00074369" w:rsidDel="009241B6">
          <w:fldChar w:fldCharType="end"/>
        </w:r>
        <w:r w:rsidRPr="00074369" w:rsidDel="009241B6">
          <w:delText>. En estos estudios, la metodología utilizada es diferencias-en-diferencias y en el caso de Hastings, se utiliza para evaluar el efecto de la adquisición de un grupo de estaciones independientes (sin marca) por una cadena reconocida.</w:delText>
        </w:r>
        <w:r w:rsidR="00D466ED" w:rsidRPr="00074369" w:rsidDel="009241B6">
          <w:delText xml:space="preserve"> Hastings encuentra que </w:delText>
        </w:r>
        <w:r w:rsidR="00616257" w:rsidRPr="00074369" w:rsidDel="009241B6">
          <w:delText>la conversión de estaciones independientes a estaciones de marca aumenta los precios en los mercados afectados.</w:delText>
        </w:r>
        <w:commentRangeEnd w:id="178"/>
        <w:r w:rsidR="006B1632" w:rsidRPr="00074369" w:rsidDel="009241B6">
          <w:rPr>
            <w:rStyle w:val="Refdecomentario"/>
          </w:rPr>
          <w:commentReference w:id="178"/>
        </w:r>
      </w:del>
      <w:bookmarkStart w:id="185" w:name="_Toc9091649"/>
      <w:bookmarkStart w:id="186" w:name="_Toc9171064"/>
      <w:bookmarkStart w:id="187" w:name="_Toc11178400"/>
      <w:bookmarkEnd w:id="185"/>
      <w:bookmarkEnd w:id="186"/>
      <w:bookmarkEnd w:id="187"/>
    </w:p>
    <w:p w14:paraId="3641835D" w14:textId="72398B6C" w:rsidR="00796456" w:rsidRPr="00074369" w:rsidRDefault="00B714F9" w:rsidP="00796456">
      <w:pPr>
        <w:pStyle w:val="Ttulo2"/>
      </w:pPr>
      <w:bookmarkStart w:id="188" w:name="_Ref7077941"/>
      <w:bookmarkStart w:id="189" w:name="_Ref7077965"/>
      <w:bookmarkStart w:id="190" w:name="_Toc11178401"/>
      <w:r w:rsidRPr="00074369">
        <w:t>Modelos de econometría espacial</w:t>
      </w:r>
      <w:bookmarkEnd w:id="188"/>
      <w:bookmarkEnd w:id="189"/>
      <w:bookmarkEnd w:id="190"/>
    </w:p>
    <w:p w14:paraId="205DB471" w14:textId="743AD3C6" w:rsidR="008A5B92" w:rsidRPr="00074369" w:rsidRDefault="00796456" w:rsidP="00796456">
      <w:r w:rsidRPr="00074369">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rsidRPr="00074369">
        <w:t xml:space="preserve"> </w:t>
      </w:r>
      <w:ins w:id="191" w:author="Diego Uriarte" w:date="2019-05-18T12:44:00Z">
        <w:r w:rsidR="00125F92" w:rsidRPr="00074369">
          <w:t xml:space="preserve">Sin embargo, para algunas aplicaciones se puede pensar que las variables dependientes de dos observaciones estén relacionadas. </w:t>
        </w:r>
        <w:r w:rsidR="00F61C8E" w:rsidRPr="00074369">
          <w:t xml:space="preserve">En el caso de dos estaciones de combustible que de manera efectiva solo se tienen </w:t>
        </w:r>
      </w:ins>
      <w:ins w:id="192" w:author="Diego Uriarte" w:date="2019-05-18T12:47:00Z">
        <w:r w:rsidR="00DF62D3" w:rsidRPr="00074369">
          <w:t xml:space="preserve">entre sí </w:t>
        </w:r>
      </w:ins>
      <w:ins w:id="193" w:author="Diego Uriarte" w:date="2019-05-18T12:44:00Z">
        <w:r w:rsidR="00F61C8E" w:rsidRPr="00074369">
          <w:t xml:space="preserve">como competencia, </w:t>
        </w:r>
      </w:ins>
      <w:ins w:id="194" w:author="Diego Uriarte" w:date="2019-05-18T12:45:00Z">
        <w:r w:rsidR="00F61C8E" w:rsidRPr="00074369">
          <w:t>l</w:t>
        </w:r>
      </w:ins>
      <w:r w:rsidR="008A5B92" w:rsidRPr="00074369">
        <w:t xml:space="preserve">a dependencia espacial </w:t>
      </w:r>
      <w:ins w:id="195" w:author="Diego Uriarte" w:date="2019-05-18T12:46:00Z">
        <w:r w:rsidR="00F61C8E" w:rsidRPr="00074369">
          <w:t>puede estar reflejada en que las estaciones toman en cuenta el preci</w:t>
        </w:r>
        <w:r w:rsidR="00D17530" w:rsidRPr="00074369">
          <w:t>o de su rival para fijar el</w:t>
        </w:r>
      </w:ins>
      <w:ins w:id="196" w:author="Diego Uriarte" w:date="2019-05-18T12:53:00Z">
        <w:r w:rsidR="00D17530" w:rsidRPr="00074369">
          <w:t xml:space="preserve"> suyo</w:t>
        </w:r>
      </w:ins>
      <w:ins w:id="197" w:author="Diego Uriarte" w:date="2019-05-18T12:46:00Z">
        <w:r w:rsidR="00F61C8E" w:rsidRPr="00074369">
          <w:t xml:space="preserve">. En ese caso, </w:t>
        </w:r>
      </w:ins>
      <w:ins w:id="198" w:author="Diego Uriarte" w:date="2019-05-18T12:45:00Z">
        <w:r w:rsidR="00F61C8E" w:rsidRPr="00074369">
          <w:t xml:space="preserve"> </w:t>
        </w:r>
      </w:ins>
      <w:ins w:id="199" w:author="Diego Uriarte" w:date="2019-05-18T12:53:00Z">
        <w:r w:rsidR="00BF12CC" w:rsidRPr="00074369">
          <w:t>la dependencia entre las dos estaciones puede ser expresada de la siguiente forma:</w:t>
        </w:r>
        <w:r w:rsidR="00D17530" w:rsidRPr="00074369">
          <w:t xml:space="preserve"> </w:t>
        </w:r>
      </w:ins>
      <w:del w:id="200" w:author="Diego Uriarte" w:date="2019-05-18T12:45:00Z">
        <w:r w:rsidR="008A5B92" w:rsidRPr="00074369" w:rsidDel="00F61C8E">
          <w:delText xml:space="preserve">entre dos ubicaciones </w:delText>
        </w:r>
      </w:del>
      <w:del w:id="201" w:author="Diego Uriarte" w:date="2019-05-18T12:52:00Z">
        <w:r w:rsidR="008A5B92" w:rsidRPr="00074369" w:rsidDel="00D17530">
          <w:delText xml:space="preserve">puede representarse de manera simple mediante </w:delText>
        </w:r>
        <w:commentRangeStart w:id="202"/>
        <w:commentRangeStart w:id="203"/>
        <w:r w:rsidR="008A5B92" w:rsidRPr="00074369" w:rsidDel="00D17530">
          <w:delText>dos procesos generadores de datos simultáneos</w:delText>
        </w:r>
        <w:commentRangeEnd w:id="202"/>
        <w:r w:rsidR="006B1632" w:rsidRPr="00074369" w:rsidDel="00D17530">
          <w:rPr>
            <w:rStyle w:val="Refdecomentario"/>
          </w:rPr>
          <w:commentReference w:id="202"/>
        </w:r>
      </w:del>
      <w:commentRangeEnd w:id="203"/>
      <w:r w:rsidR="00BF12CC" w:rsidRPr="00074369">
        <w:rPr>
          <w:rStyle w:val="Refdecomentario"/>
        </w:rPr>
        <w:commentReference w:id="203"/>
      </w:r>
      <w:del w:id="204" w:author="Diego Uriarte" w:date="2019-05-18T12:52:00Z">
        <w:r w:rsidR="008A5B92" w:rsidRPr="00074369" w:rsidDel="00D17530">
          <w:delText>:</w:delText>
        </w:r>
      </w:del>
    </w:p>
    <w:p w14:paraId="4EDADDA4" w14:textId="3572ADB4" w:rsidR="008A5B92" w:rsidRPr="00074369" w:rsidRDefault="00C33B9C" w:rsidP="00796456">
      <w:pPr>
        <w:rPr>
          <w:ins w:id="205" w:author="Diego Uriarte" w:date="2019-05-18T12:49:00Z"/>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oMath>
      </m:oMathPara>
    </w:p>
    <w:p w14:paraId="0C82663C" w14:textId="602CA51D" w:rsidR="00785543" w:rsidRPr="00074369" w:rsidRDefault="00DF62D3" w:rsidP="00796456">
      <w:pPr>
        <w:rPr>
          <w:ins w:id="206" w:author="Diego Uriarte" w:date="2019-05-18T13:04:00Z"/>
        </w:rPr>
      </w:pPr>
      <w:ins w:id="207" w:author="Diego Uriarte" w:date="2019-05-18T12:49:00Z">
        <w:r w:rsidRPr="00074369">
          <w:lastRenderedPageBreak/>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74369">
          <w:t xml:space="preserve"> y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074369">
          <w:t xml:space="preserve"> son los precios del combustible en las estaciones,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83CBD" w:rsidRPr="00074369">
          <w:t xml:space="preserve"> </w:t>
        </w:r>
      </w:ins>
      <w:ins w:id="208" w:author="Diego Uriarte" w:date="2019-05-18T12:50:00Z">
        <w:r w:rsidR="00D83CBD" w:rsidRPr="00074369">
          <w:t>contiene características relacionada</w:t>
        </w:r>
      </w:ins>
      <w:ins w:id="209" w:author="Diego Uriarte" w:date="2019-05-18T12:53:00Z">
        <w:r w:rsidR="00D17530" w:rsidRPr="00074369">
          <w:t>s</w:t>
        </w:r>
      </w:ins>
      <w:ins w:id="210" w:author="Diego Uriarte" w:date="2019-05-18T12:50:00Z">
        <w:r w:rsidR="00D83CBD" w:rsidRPr="00074369">
          <w:t xml:space="preserve"> al precio. </w:t>
        </w:r>
      </w:ins>
      <w:ins w:id="211" w:author="Diego Uriarte" w:date="2019-05-18T12:51:00Z">
        <w:r w:rsidR="00D83CBD" w:rsidRPr="00074369">
          <w:t xml:space="preserve">De esta manera, estimar la relación entre las características observables y los precios </w:t>
        </w:r>
        <w:r w:rsidR="00D17530" w:rsidRPr="00074369">
          <w:t>se requiere tener en cuesta esta interacci</w:t>
        </w:r>
      </w:ins>
      <w:ins w:id="212" w:author="Diego Uriarte" w:date="2019-05-18T12:52:00Z">
        <w:r w:rsidR="00D17530" w:rsidRPr="00074369">
          <w:t>ón</w:t>
        </w:r>
        <w:r w:rsidR="003245B1" w:rsidRPr="00074369">
          <w:t xml:space="preserve"> cuando estudiamos mercados cuya dependencia espacial es muy alta.</w:t>
        </w:r>
      </w:ins>
      <w:ins w:id="213" w:author="Diego Uriarte" w:date="2019-05-18T12:55:00Z">
        <w:r w:rsidR="003245B1" w:rsidRPr="00074369">
          <w:t xml:space="preserve"> </w:t>
        </w:r>
      </w:ins>
      <w:ins w:id="214" w:author="Diego Uriarte" w:date="2019-05-18T13:04:00Z">
        <w:r w:rsidR="00785543" w:rsidRPr="00074369">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rsidR="00785543" w:rsidRPr="00074369">
          <w:fldChar w:fldCharType="begin"/>
        </w:r>
        <w:r w:rsidR="00785543" w:rsidRPr="00074369">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rsidR="00785543" w:rsidRPr="00074369">
          <w:fldChar w:fldCharType="separate"/>
        </w:r>
        <w:r w:rsidR="00785543" w:rsidRPr="00074369">
          <w:rPr>
            <w:rFonts w:ascii="Times New Roman" w:hAnsi="Times New Roman"/>
          </w:rPr>
          <w:t>(Manski, 1993)</w:t>
        </w:r>
        <w:r w:rsidR="00785543" w:rsidRPr="00074369">
          <w:fldChar w:fldCharType="end"/>
        </w:r>
      </w:ins>
    </w:p>
    <w:p w14:paraId="5DC0005C" w14:textId="2521BD61" w:rsidR="0004424C" w:rsidRPr="00074369" w:rsidRDefault="003245B1" w:rsidP="0004424C">
      <w:ins w:id="215" w:author="Diego Uriarte" w:date="2019-05-18T12:55:00Z">
        <w:r w:rsidRPr="00074369">
          <w:t>Existen modelos en la literatura de econometría espacial para describir estas interacciones.</w:t>
        </w:r>
      </w:ins>
      <w:ins w:id="216" w:author="Diego Uriarte" w:date="2019-05-18T12:56:00Z">
        <w:r w:rsidR="008254CD" w:rsidRPr="00074369">
          <w:t xml:space="preserve"> </w:t>
        </w:r>
      </w:ins>
      <w:ins w:id="217" w:author="Diego Uriarte" w:date="2019-05-18T13:03:00Z">
        <w:r w:rsidR="00785543" w:rsidRPr="00074369">
          <w:t xml:space="preserve">Una descripción completa de los modelos de econometría espacial y sus </w:t>
        </w:r>
      </w:ins>
      <w:ins w:id="218" w:author="Diego Uriarte" w:date="2019-05-18T13:04:00Z">
        <w:r w:rsidR="00785543" w:rsidRPr="00074369">
          <w:t>aplicaciones</w:t>
        </w:r>
      </w:ins>
      <w:ins w:id="219" w:author="Diego Uriarte" w:date="2019-05-18T13:03:00Z">
        <w:r w:rsidR="00785543" w:rsidRPr="00074369">
          <w:t xml:space="preserve"> </w:t>
        </w:r>
      </w:ins>
      <w:ins w:id="220" w:author="Diego Uriarte" w:date="2019-05-18T13:04:00Z">
        <w:r w:rsidR="00785543" w:rsidRPr="00074369">
          <w:t xml:space="preserve">puede ser encontrada en Elhorst </w:t>
        </w:r>
        <w:r w:rsidR="00785543" w:rsidRPr="00074369">
          <w:fldChar w:fldCharType="begin"/>
        </w:r>
        <w:r w:rsidR="00785543" w:rsidRPr="00074369">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785543" w:rsidRPr="00074369">
          <w:fldChar w:fldCharType="separate"/>
        </w:r>
        <w:r w:rsidR="00785543" w:rsidRPr="00074369">
          <w:rPr>
            <w:rFonts w:ascii="Times New Roman" w:hAnsi="Times New Roman"/>
          </w:rPr>
          <w:t>(2010)</w:t>
        </w:r>
        <w:r w:rsidR="00785543" w:rsidRPr="00074369">
          <w:fldChar w:fldCharType="end"/>
        </w:r>
        <w:r w:rsidR="00785543" w:rsidRPr="00074369">
          <w:t xml:space="preserve">. </w:t>
        </w:r>
      </w:ins>
      <w:ins w:id="221" w:author="Diego Uriarte" w:date="2019-05-18T12:59:00Z">
        <w:r w:rsidR="00064386" w:rsidRPr="00074369">
          <w:t xml:space="preserve">Elhorst </w:t>
        </w:r>
      </w:ins>
      <w:r w:rsidR="00064386" w:rsidRPr="00074369">
        <w:fldChar w:fldCharType="begin"/>
      </w:r>
      <w:ins w:id="222" w:author="Diego Uriarte" w:date="2019-05-18T13:56:00Z">
        <w:r w:rsidR="00B40779" w:rsidRPr="00074369">
          <w:instrText xml:space="preserve"> ADDIN ZOTERO_ITEM CSL_CITATION {"citationID":"P4gF8mky","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ins>
      <w:del w:id="223" w:author="Diego Uriarte" w:date="2019-05-18T13:56:00Z">
        <w:r w:rsidR="00064386" w:rsidRPr="00074369" w:rsidDel="00B40779">
          <w:del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delInstrText>
        </w:r>
      </w:del>
      <w:r w:rsidR="00064386" w:rsidRPr="00074369">
        <w:fldChar w:fldCharType="separate"/>
      </w:r>
      <w:ins w:id="224" w:author="Diego Uriarte" w:date="2019-05-18T12:59:00Z">
        <w:r w:rsidR="00064386" w:rsidRPr="00074369">
          <w:rPr>
            <w:rFonts w:ascii="Times New Roman" w:hAnsi="Times New Roman"/>
          </w:rPr>
          <w:t>(2010)</w:t>
        </w:r>
        <w:r w:rsidR="00064386" w:rsidRPr="00074369">
          <w:fldChar w:fldCharType="end"/>
        </w:r>
        <w:r w:rsidR="00064386" w:rsidRPr="00074369">
          <w:t xml:space="preserve"> y Lesage y Pace </w:t>
        </w:r>
      </w:ins>
      <w:r w:rsidR="00064386" w:rsidRPr="00074369">
        <w:fldChar w:fldCharType="begin"/>
      </w:r>
      <w:r w:rsidR="00064386" w:rsidRPr="00074369">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064386" w:rsidRPr="00074369">
        <w:fldChar w:fldCharType="separate"/>
      </w:r>
      <w:ins w:id="225" w:author="Diego Uriarte" w:date="2019-05-18T12:59:00Z">
        <w:r w:rsidR="00064386" w:rsidRPr="00074369">
          <w:rPr>
            <w:rFonts w:ascii="Times New Roman" w:hAnsi="Times New Roman"/>
          </w:rPr>
          <w:t>(2009)</w:t>
        </w:r>
        <w:r w:rsidR="00064386" w:rsidRPr="00074369">
          <w:fldChar w:fldCharType="end"/>
        </w:r>
        <w:r w:rsidR="00064386" w:rsidRPr="00074369">
          <w:t xml:space="preserve"> recomiendan iniciar la exploración de modelos espaciales utilizando el modelo espacial de Durbin</w:t>
        </w:r>
      </w:ins>
      <w:r w:rsidR="00B46ACC" w:rsidRPr="00074369">
        <w:t xml:space="preserve">. </w:t>
      </w:r>
      <w:ins w:id="226" w:author="Diego Uriarte" w:date="2019-05-18T13:49:00Z">
        <w:r w:rsidR="00B46ACC" w:rsidRPr="00074369">
          <w:t xml:space="preserve">Para una muestra de </w:t>
        </w:r>
        <m:oMath>
          <m:r>
            <w:rPr>
              <w:rFonts w:ascii="Cambria Math" w:hAnsi="Cambria Math"/>
            </w:rPr>
            <m:t>N</m:t>
          </m:r>
        </m:oMath>
        <w:r w:rsidR="00B46ACC" w:rsidRPr="00074369">
          <w:t xml:space="preserve"> estaciones, el modelo puede ser expresado de la siguiente forma matricial:</w:t>
        </w:r>
      </w:ins>
    </w:p>
    <w:p w14:paraId="04FC137E" w14:textId="77777777" w:rsidR="00B46ACC" w:rsidRPr="00074369" w:rsidRDefault="00450C11" w:rsidP="00B14F8E">
      <w:pPr>
        <w:tabs>
          <w:tab w:val="center" w:pos="3828"/>
          <w:tab w:val="right" w:pos="9361"/>
        </w:tabs>
        <w:spacing w:after="240"/>
        <w:jc w:val="center"/>
        <w:rPr>
          <w:b/>
          <w:color w:val="000000" w:themeColor="text1"/>
        </w:rPr>
      </w:pPr>
      <m:oMathPara>
        <m:oMathParaPr>
          <m:jc m:val="center"/>
        </m:oMathParaPr>
        <m:oMath>
          <m:r>
            <m:rPr>
              <m:sty m:val="bi"/>
            </m:rPr>
            <w:rPr>
              <w:rFonts w:ascii="Cambria Math" w:hAnsi="Cambria Math"/>
              <w:color w:val="000000" w:themeColor="text1"/>
            </w:rPr>
            <m:t>p</m:t>
          </m:r>
          <m:r>
            <w:rPr>
              <w:rFonts w:ascii="Cambria Math" w:hAnsi="Cambria Math"/>
              <w:color w:val="000000" w:themeColor="text1"/>
            </w:rPr>
            <m:t>=ρW</m:t>
          </m:r>
          <m:r>
            <m:rPr>
              <m:sty m:val="bi"/>
            </m:rPr>
            <w:rPr>
              <w:rFonts w:ascii="Cambria Math" w:hAnsi="Cambria Math"/>
              <w:color w:val="000000" w:themeColor="text1"/>
            </w:rPr>
            <m:t>p</m:t>
          </m:r>
          <m:r>
            <w:rPr>
              <w:rFonts w:ascii="Cambria Math" w:hAnsi="Cambria Math"/>
              <w:color w:val="000000" w:themeColor="text1"/>
            </w:rPr>
            <m:t>+α</m:t>
          </m:r>
          <m:sSub>
            <m:sSubPr>
              <m:ctrlPr>
                <w:rPr>
                  <w:rFonts w:ascii="Cambria Math" w:hAnsi="Cambria Math"/>
                  <w:b/>
                  <w:i/>
                  <w:color w:val="000000" w:themeColor="text1"/>
                </w:rPr>
              </m:ctrlPr>
            </m:sSubPr>
            <m:e>
              <m:r>
                <m:rPr>
                  <m:sty m:val="bi"/>
                </m:rPr>
                <w:rPr>
                  <w:rFonts w:ascii="Cambria Math" w:hAnsi="Cambria Math"/>
                  <w:color w:val="000000" w:themeColor="text1"/>
                </w:rPr>
                <m:t>1</m:t>
              </m:r>
            </m:e>
            <m:sub>
              <m:r>
                <m:rPr>
                  <m:sty m:val="bi"/>
                </m:rPr>
                <w:rPr>
                  <w:rFonts w:ascii="Cambria Math" w:hAnsi="Cambria Math"/>
                  <w:color w:val="000000" w:themeColor="text1"/>
                </w:rPr>
                <m:t>N</m:t>
              </m:r>
            </m:sub>
          </m:sSub>
          <m:r>
            <w:rPr>
              <w:rFonts w:ascii="Cambria Math" w:hAnsi="Cambria Math"/>
              <w:color w:val="000000" w:themeColor="text1"/>
            </w:rPr>
            <m:t>+X</m:t>
          </m:r>
          <m:r>
            <m:rPr>
              <m:sty m:val="bi"/>
            </m:rPr>
            <w:rPr>
              <w:rFonts w:ascii="Cambria Math" w:hAnsi="Cambria Math"/>
              <w:color w:val="000000" w:themeColor="text1"/>
            </w:rPr>
            <m:t>β</m:t>
          </m:r>
          <m:r>
            <w:rPr>
              <w:rFonts w:ascii="Cambria Math" w:hAnsi="Cambria Math"/>
              <w:color w:val="000000" w:themeColor="text1"/>
            </w:rPr>
            <m:t>+WX</m:t>
          </m:r>
          <m:r>
            <m:rPr>
              <m:sty m:val="bi"/>
            </m:rPr>
            <w:rPr>
              <w:rFonts w:ascii="Cambria Math" w:hAnsi="Cambria Math"/>
              <w:color w:val="000000" w:themeColor="text1"/>
            </w:rPr>
            <m:t>θ</m:t>
          </m:r>
          <m:r>
            <w:rPr>
              <w:rFonts w:ascii="Cambria Math" w:hAnsi="Cambria Math"/>
              <w:color w:val="000000" w:themeColor="text1"/>
            </w:rPr>
            <m:t>+</m:t>
          </m:r>
          <m:r>
            <m:rPr>
              <m:sty m:val="bi"/>
            </m:rPr>
            <w:rPr>
              <w:rFonts w:ascii="Cambria Math" w:hAnsi="Cambria Math"/>
              <w:color w:val="000000" w:themeColor="text1"/>
            </w:rPr>
            <m:t>ε</m:t>
          </m:r>
        </m:oMath>
      </m:oMathPara>
    </w:p>
    <w:p w14:paraId="1D6FF689" w14:textId="77777777" w:rsidR="00B46ACC" w:rsidRPr="00074369" w:rsidRDefault="00B46ACC" w:rsidP="00B14F8E">
      <w:pPr>
        <w:tabs>
          <w:tab w:val="center" w:pos="3828"/>
          <w:tab w:val="right" w:pos="9361"/>
        </w:tabs>
        <w:spacing w:after="0"/>
        <w:rPr>
          <w:color w:val="000000" w:themeColor="text1"/>
        </w:rPr>
      </w:pPr>
      <w:r w:rsidRPr="00074369">
        <w:rPr>
          <w:color w:val="000000" w:themeColor="text1"/>
        </w:rPr>
        <w:t>o de manera vectorial:</w:t>
      </w:r>
    </w:p>
    <w:p w14:paraId="01EE9441" w14:textId="70A915F1" w:rsidR="00AD5B83" w:rsidRPr="00074369" w:rsidRDefault="00F8182F" w:rsidP="00B14F8E">
      <w:pPr>
        <w:tabs>
          <w:tab w:val="center" w:pos="3828"/>
          <w:tab w:val="right" w:pos="9361"/>
        </w:tabs>
        <w:spacing w:after="240"/>
      </w:pPr>
      <w:r w:rsidRPr="00074369">
        <w:rPr>
          <w:b/>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rPr>
            <m:t>=ρ</m:t>
          </m:r>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e>
          </m:nary>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j</m:t>
              </m:r>
            </m:sub>
          </m:sSub>
          <m:r>
            <w:rPr>
              <w:rFonts w:ascii="Cambria Math" w:hAnsi="Cambria Math"/>
              <w:color w:val="000000" w:themeColor="text1"/>
            </w:rPr>
            <m:t>+α+</m:t>
          </m:r>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β</m:t>
          </m:r>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b/>
                      <w:i/>
                      <w:color w:val="000000" w:themeColor="text1"/>
                    </w:rPr>
                  </m:ctrlPr>
                </m:sSubPr>
                <m:e>
                  <m:r>
                    <m:rPr>
                      <m:sty m:val="bi"/>
                    </m:rPr>
                    <w:rPr>
                      <w:rFonts w:ascii="Cambria Math" w:hAnsi="Cambria Math"/>
                      <w:color w:val="000000" w:themeColor="text1"/>
                    </w:rPr>
                    <m:t>w</m:t>
                  </m:r>
                </m:e>
                <m:sub>
                  <m:r>
                    <m:rPr>
                      <m:sty m:val="bi"/>
                    </m:rPr>
                    <w:rPr>
                      <w:rFonts w:ascii="Cambria Math" w:hAnsi="Cambria Math"/>
                      <w:color w:val="000000" w:themeColor="text1"/>
                    </w:rPr>
                    <m:t>i</m:t>
                  </m:r>
                </m:sub>
              </m:sSub>
            </m:e>
            <m:sub>
              <m:r>
                <w:rPr>
                  <w:rFonts w:ascii="Cambria Math" w:hAnsi="Cambria Math"/>
                  <w:color w:val="000000" w:themeColor="text1"/>
                </w:rPr>
                <m:t>1×N</m:t>
              </m:r>
            </m:sub>
          </m:sSub>
          <m:r>
            <w:rPr>
              <w:rFonts w:ascii="Cambria Math" w:hAnsi="Cambria Math"/>
              <w:color w:val="000000" w:themeColor="text1"/>
            </w:rPr>
            <m:t>X</m:t>
          </m:r>
          <m:r>
            <m:rPr>
              <m:sty m:val="bi"/>
            </m:rPr>
            <w:rPr>
              <w:rFonts w:ascii="Cambria Math" w:hAnsi="Cambria Math"/>
              <w:color w:val="000000" w:themeColor="text1"/>
            </w:rPr>
            <m:t>θ</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oMath>
      </m:oMathPara>
    </w:p>
    <w:p w14:paraId="35A2E1E1" w14:textId="339535B6" w:rsidR="00FC53FB" w:rsidRPr="00074369" w:rsidRDefault="00450C11" w:rsidP="00B46ACC">
      <w:pPr>
        <w:tabs>
          <w:tab w:val="center" w:pos="3828"/>
          <w:tab w:val="right" w:pos="9361"/>
        </w:tabs>
      </w:pPr>
      <w:ins w:id="227" w:author="Diego Uriarte" w:date="2019-05-18T13:10:00Z">
        <w:r w:rsidRPr="00074369">
          <w:t xml:space="preserve">Donde </w:t>
        </w:r>
        <m:oMath>
          <m:r>
            <m:rPr>
              <m:sty m:val="bi"/>
            </m:rPr>
            <w:rPr>
              <w:rFonts w:ascii="Cambria Math" w:hAnsi="Cambria Math"/>
            </w:rPr>
            <m:t>p</m:t>
          </m:r>
        </m:oMath>
        <w:r w:rsidRPr="00074369">
          <w:rPr>
            <w:b/>
          </w:rPr>
          <w:t xml:space="preserve"> </w:t>
        </w:r>
        <w:r w:rsidRPr="00074369">
          <w:t xml:space="preserve">es un vector que contiene los precios </w:t>
        </w:r>
      </w:ins>
      <w:ins w:id="228" w:author="Diego Uriarte" w:date="2019-05-18T13:12:00Z">
        <w:r w:rsidRPr="00074369">
          <w:t xml:space="preserve">de un tipo de combustible </w:t>
        </w:r>
      </w:ins>
      <w:ins w:id="229" w:author="Diego Uriarte" w:date="2019-05-18T13:10:00Z">
        <w:r w:rsidRPr="00074369">
          <w:t>para las N</w:t>
        </w:r>
      </w:ins>
      <w:ins w:id="230" w:author="Diego Uriarte" w:date="2019-05-18T13:12:00Z">
        <w:r w:rsidRPr="00074369">
          <w:t xml:space="preserve"> estaciones en la muestra, W es una matriz </w:t>
        </w:r>
        <w:r w:rsidR="008609B1" w:rsidRPr="00074369">
          <w:t xml:space="preserve">de ponderación de orden </w:t>
        </w:r>
        <m:oMath>
          <m:r>
            <w:rPr>
              <w:rFonts w:ascii="Cambria Math" w:hAnsi="Cambria Math"/>
            </w:rPr>
            <m:t>N×N</m:t>
          </m:r>
        </m:oMath>
        <w:r w:rsidR="00E4085C" w:rsidRPr="00074369">
          <w:t xml:space="preserve"> como se promedian las observaciones </w:t>
        </w:r>
      </w:ins>
      <w:ins w:id="231" w:author="Diego Uriarte" w:date="2019-05-18T13:13:00Z">
        <w:r w:rsidR="008609B1" w:rsidRPr="00074369">
          <w:t>del resto de la muestra para afectar una observaci</w:t>
        </w:r>
      </w:ins>
      <w:ins w:id="232" w:author="Diego Uriarte" w:date="2019-05-18T13:14:00Z">
        <w:r w:rsidR="008609B1" w:rsidRPr="00074369">
          <w:t>ón</w:t>
        </w:r>
      </w:ins>
      <w:ins w:id="233" w:author="Diego Uriarte" w:date="2019-05-18T13:15:00Z">
        <w:r w:rsidR="00E4085C" w:rsidRPr="00074369">
          <w:t xml:space="preserve"> en particular</w:t>
        </w:r>
      </w:ins>
      <w:ins w:id="234" w:author="Diego Uriarte" w:date="2019-05-18T13:14:00Z">
        <w:r w:rsidR="008609B1" w:rsidRPr="00074369">
          <w:t xml:space="preserve">, </w:t>
        </w:r>
        <m:oMath>
          <m:sSub>
            <m:sSubPr>
              <m:ctrlPr>
                <w:rPr>
                  <w:rFonts w:ascii="Cambria Math" w:hAnsi="Cambria Math"/>
                  <w:i/>
                </w:rPr>
              </m:ctrlPr>
            </m:sSubPr>
            <m:e>
              <m:r>
                <w:rPr>
                  <w:rFonts w:ascii="Cambria Math" w:hAnsi="Cambria Math"/>
                </w:rPr>
                <m:t>1</m:t>
              </m:r>
            </m:e>
            <m:sub>
              <m:r>
                <w:rPr>
                  <w:rFonts w:ascii="Cambria Math" w:hAnsi="Cambria Math"/>
                </w:rPr>
                <m:t>N</m:t>
              </m:r>
            </m:sub>
          </m:sSub>
        </m:oMath>
      </w:ins>
      <w:ins w:id="235" w:author="Diego Uriarte" w:date="2019-05-18T13:15:00Z">
        <w:r w:rsidR="00E4085C" w:rsidRPr="00074369">
          <w:t xml:space="preserve">  es un vector unitario de </w:t>
        </w:r>
        <m:oMath>
          <m:r>
            <w:rPr>
              <w:rFonts w:ascii="Cambria Math" w:hAnsi="Cambria Math"/>
            </w:rPr>
            <m:t>1×N</m:t>
          </m:r>
        </m:oMath>
        <w:r w:rsidR="00E4085C" w:rsidRPr="00074369">
          <w:t xml:space="preserve">, </w:t>
        </w:r>
        <m:oMath>
          <m:r>
            <w:rPr>
              <w:rFonts w:ascii="Cambria Math" w:hAnsi="Cambria Math"/>
            </w:rPr>
            <m:t>X</m:t>
          </m:r>
        </m:oMath>
        <w:r w:rsidR="00E4085C" w:rsidRPr="00074369">
          <w:t xml:space="preserve"> es la matriz de </w:t>
        </w:r>
      </w:ins>
      <m:oMath>
        <m:r>
          <w:ins w:id="236" w:author="Diego Uriarte" w:date="2019-05-18T13:52:00Z">
            <w:rPr>
              <w:rFonts w:ascii="Cambria Math" w:hAnsi="Cambria Math"/>
            </w:rPr>
            <m:t>N×</m:t>
          </w:ins>
        </m:r>
        <m:r>
          <w:ins w:id="237" w:author="Diego Uriarte" w:date="2019-05-18T13:53:00Z">
            <w:rPr>
              <w:rFonts w:ascii="Cambria Math" w:hAnsi="Cambria Math"/>
            </w:rPr>
            <m:t>K</m:t>
          </w:ins>
        </m:r>
        <m:r>
          <w:ins w:id="238" w:author="Diego Uriarte" w:date="2019-05-18T13:52:00Z">
            <w:rPr>
              <w:rFonts w:ascii="Cambria Math" w:hAnsi="Cambria Math"/>
            </w:rPr>
            <m:t xml:space="preserve"> </m:t>
          </w:ins>
        </m:r>
      </m:oMath>
      <w:ins w:id="239" w:author="Diego Uriarte" w:date="2019-05-18T13:52:00Z">
        <w:r w:rsidR="006A1BF7" w:rsidRPr="00074369">
          <w:t xml:space="preserve">con </w:t>
        </w:r>
      </w:ins>
      <w:ins w:id="240" w:author="Diego Uriarte" w:date="2019-05-18T13:15:00Z">
        <w:r w:rsidR="00E4085C" w:rsidRPr="00074369">
          <w:t>características observables de las estaciones.</w:t>
        </w:r>
      </w:ins>
      <w:ins w:id="241" w:author="Diego Uriarte" w:date="2019-05-18T13:16:00Z">
        <w:r w:rsidR="00E4085C" w:rsidRPr="00074369">
          <w:t xml:space="preserve"> Los parámetros a estimar son el coeficiente autoregresivo espacial </w:t>
        </w:r>
        <m:oMath>
          <m:r>
            <w:rPr>
              <w:rFonts w:ascii="Cambria Math" w:hAnsi="Cambria Math"/>
            </w:rPr>
            <m:t>ρ</m:t>
          </m:r>
        </m:oMath>
        <w:r w:rsidR="00F8182F" w:rsidRPr="00074369">
          <w:t xml:space="preserve"> que indica cuanto afectan los p</w:t>
        </w:r>
        <w:r w:rsidR="00565737" w:rsidRPr="00074369">
          <w:t xml:space="preserve">recios </w:t>
        </w:r>
      </w:ins>
      <w:ins w:id="242" w:author="Diego Uriarte" w:date="2019-05-18T13:53:00Z">
        <w:r w:rsidR="006A1BF7" w:rsidRPr="00074369">
          <w:t>del resto de estaciones</w:t>
        </w:r>
      </w:ins>
      <w:ins w:id="243" w:author="Diego Uriarte" w:date="2019-05-18T13:16:00Z">
        <w:r w:rsidR="00565737" w:rsidRPr="00074369">
          <w:t xml:space="preserve"> al precio de una estaci</w:t>
        </w:r>
      </w:ins>
      <w:ins w:id="244" w:author="Diego Uriarte" w:date="2019-05-18T13:25:00Z">
        <w:r w:rsidR="006A1BF7" w:rsidRPr="00074369">
          <w:t xml:space="preserve">ón, y los </w:t>
        </w:r>
      </w:ins>
      <w:ins w:id="245" w:author="Diego Uriarte" w:date="2019-05-18T13:53:00Z">
        <w:r w:rsidR="006A1BF7" w:rsidRPr="00074369">
          <w:t xml:space="preserve">vectores de parámetros desconocidos </w:t>
        </w:r>
        <m:oMath>
          <m:r>
            <m:rPr>
              <m:sty m:val="bi"/>
            </m:rPr>
            <w:rPr>
              <w:rFonts w:ascii="Cambria Math" w:hAnsi="Cambria Math"/>
            </w:rPr>
            <m:t>θ</m:t>
          </m:r>
          <m:r>
            <w:rPr>
              <w:rFonts w:ascii="Cambria Math" w:hAnsi="Cambria Math"/>
            </w:rPr>
            <m:t xml:space="preserve"> y </m:t>
          </m:r>
          <m:r>
            <m:rPr>
              <m:sty m:val="bi"/>
            </m:rPr>
            <w:rPr>
              <w:rFonts w:ascii="Cambria Math" w:hAnsi="Cambria Math"/>
            </w:rPr>
            <m:t>β</m:t>
          </m:r>
        </m:oMath>
      </w:ins>
      <w:ins w:id="246" w:author="Diego Uriarte" w:date="2019-05-18T13:54:00Z">
        <w:r w:rsidR="006A1BF7" w:rsidRPr="00074369">
          <w:t>.</w:t>
        </w:r>
      </w:ins>
    </w:p>
    <w:p w14:paraId="3EA9F9BD" w14:textId="68C0F612" w:rsidR="0004424C" w:rsidRPr="00074369" w:rsidDel="006A1BF7" w:rsidRDefault="00C72315" w:rsidP="0004424C">
      <w:pPr>
        <w:rPr>
          <w:del w:id="247" w:author="Diego Uriarte" w:date="2019-05-18T13:54:00Z"/>
        </w:rPr>
      </w:pPr>
      <w:commentRangeStart w:id="248"/>
      <w:commentRangeStart w:id="249"/>
      <w:del w:id="250" w:author="Diego Uriarte" w:date="2019-05-18T13:54:00Z">
        <w:r w:rsidRPr="00074369" w:rsidDel="006A1BF7">
          <w:delText xml:space="preserve">Donde </w:delText>
        </w:r>
        <m:oMath>
          <m:r>
            <w:rPr>
              <w:rFonts w:ascii="Cambria Math" w:hAnsi="Cambria Math"/>
            </w:rPr>
            <m:t>WY</m:t>
          </m:r>
        </m:oMath>
        <w:r w:rsidRPr="00074369" w:rsidDel="006A1BF7">
          <w:delText xml:space="preserve"> recoge las interacciones entre las variables dependientes de distintas unidades, </w:delText>
        </w:r>
        <m:oMath>
          <m:r>
            <w:rPr>
              <w:rFonts w:ascii="Cambria Math" w:hAnsi="Cambria Math"/>
            </w:rPr>
            <m:t>WX</m:t>
          </m:r>
        </m:oMath>
        <w:r w:rsidRPr="00074369" w:rsidDel="006A1BF7">
          <w:delText xml:space="preserve"> </w:delText>
        </w:r>
        <w:r w:rsidR="00FC709D" w:rsidRPr="00074369" w:rsidDel="006A1BF7">
          <w:delText>el efecto</w:delText>
        </w:r>
        <w:r w:rsidRPr="00074369" w:rsidDel="006A1BF7">
          <w:delText xml:space="preserve"> de las características observables vecinas</w:delText>
        </w:r>
        <w:r w:rsidR="00FC709D" w:rsidRPr="00074369" w:rsidDel="006A1BF7">
          <w:delText xml:space="preserve"> sobre la variable dependiente</w:delText>
        </w:r>
        <w:commentRangeEnd w:id="248"/>
        <w:r w:rsidR="006B1632" w:rsidRPr="00074369" w:rsidDel="006A1BF7">
          <w:rPr>
            <w:rStyle w:val="Refdecomentario"/>
          </w:rPr>
          <w:commentReference w:id="248"/>
        </w:r>
        <w:commentRangeEnd w:id="249"/>
        <w:r w:rsidR="00B46ACC" w:rsidRPr="00074369" w:rsidDel="006A1BF7">
          <w:rPr>
            <w:rStyle w:val="Refdecomentario"/>
          </w:rPr>
          <w:commentReference w:id="249"/>
        </w:r>
        <w:r w:rsidRPr="00074369" w:rsidDel="006A1BF7">
          <w:delText xml:space="preserve">, </w:delText>
        </w:r>
        <m:oMath>
          <m:r>
            <w:rPr>
              <w:rFonts w:ascii="Cambria Math" w:hAnsi="Cambria Math"/>
            </w:rPr>
            <m:t>Wu</m:t>
          </m:r>
        </m:oMath>
        <w:r w:rsidRPr="00074369" w:rsidDel="006A1BF7">
          <w:delText xml:space="preserve"> las interacciones entre las características no observables de las unidades espaciales. </w:delText>
        </w:r>
        <m:oMath>
          <m:r>
            <w:rPr>
              <w:rFonts w:ascii="Cambria Math" w:hAnsi="Cambria Math"/>
            </w:rPr>
            <m:t>ρ</m:t>
          </m:r>
        </m:oMath>
        <w:r w:rsidRPr="00074369" w:rsidDel="006A1BF7">
          <w:delText xml:space="preserve"> recibe el nombre </w:delText>
        </w:r>
        <w:commentRangeStart w:id="251"/>
        <w:commentRangeStart w:id="252"/>
        <w:r w:rsidRPr="00074369" w:rsidDel="006A1BF7">
          <w:delText>coeficiente espacial autoregresivo</w:delText>
        </w:r>
        <w:commentRangeEnd w:id="251"/>
        <w:r w:rsidR="00A97EFE" w:rsidRPr="00074369" w:rsidDel="006A1BF7">
          <w:rPr>
            <w:rStyle w:val="Refdecomentario"/>
          </w:rPr>
          <w:commentReference w:id="251"/>
        </w:r>
      </w:del>
      <w:commentRangeEnd w:id="252"/>
      <w:r w:rsidR="006A1BF7" w:rsidRPr="00074369">
        <w:rPr>
          <w:rStyle w:val="Refdecomentario"/>
        </w:rPr>
        <w:commentReference w:id="252"/>
      </w:r>
      <w:del w:id="253" w:author="Diego Uriarte" w:date="2019-05-18T13:54:00Z">
        <w:r w:rsidRPr="00074369" w:rsidDel="006A1BF7">
          <w:delText xml:space="preserve">, </w:delText>
        </w:r>
        <m:oMath>
          <m:r>
            <w:rPr>
              <w:rFonts w:ascii="Cambria Math" w:hAnsi="Cambria Math"/>
            </w:rPr>
            <m:t>λ</m:t>
          </m:r>
        </m:oMath>
        <w:r w:rsidRPr="00074369" w:rsidDel="006A1BF7">
          <w:delText xml:space="preserve"> es el coeficiente de autocorrelación espacial, </w:delText>
        </w:r>
        <m:oMath>
          <m:r>
            <w:rPr>
              <w:rFonts w:ascii="Cambria Math" w:hAnsi="Cambria Math"/>
            </w:rPr>
            <m:t>θ</m:t>
          </m:r>
        </m:oMath>
        <w:r w:rsidRPr="00074369" w:rsidDel="006A1BF7">
          <w:delText xml:space="preserve"> y </w:delText>
        </w:r>
        <m:oMath>
          <m:r>
            <w:rPr>
              <w:rFonts w:ascii="Cambria Math" w:hAnsi="Cambria Math"/>
            </w:rPr>
            <m:t>β</m:t>
          </m:r>
        </m:oMath>
        <w:r w:rsidRPr="00074369" w:rsidDel="006A1BF7">
          <w:delText xml:space="preserve"> son vectores de parámetros desconocidos. Finalmente, la literatura da especial atención a la formulación de la matriz </w:delText>
        </w:r>
        <m:oMath>
          <m:r>
            <w:rPr>
              <w:rFonts w:ascii="Cambria Math" w:hAnsi="Cambria Math"/>
            </w:rPr>
            <m:t>W</m:t>
          </m:r>
        </m:oMath>
        <w:r w:rsidRPr="00074369" w:rsidDel="006A1BF7">
          <w:delText xml:space="preserve"> que describe la distribución </w:delText>
        </w:r>
        <w:r w:rsidR="00CF3910" w:rsidRPr="00074369" w:rsidDel="006A1BF7">
          <w:delText xml:space="preserve">espacial </w:delText>
        </w:r>
        <w:r w:rsidRPr="00074369" w:rsidDel="006A1BF7">
          <w:delText xml:space="preserve">de las observaciones </w:delText>
        </w:r>
        <w:r w:rsidR="00CF3910" w:rsidRPr="00074369" w:rsidDel="006A1BF7">
          <w:delText>en la muestra.</w:delText>
        </w:r>
      </w:del>
    </w:p>
    <w:p w14:paraId="78BF8765" w14:textId="5930711A" w:rsidR="004C4ACE" w:rsidRPr="00074369" w:rsidDel="00B40779" w:rsidRDefault="004C4ACE" w:rsidP="002C12C7">
      <w:pPr>
        <w:pStyle w:val="Ttulo3"/>
        <w:rPr>
          <w:del w:id="254" w:author="Unknown"/>
        </w:rPr>
      </w:pPr>
      <w:bookmarkStart w:id="255" w:name="_Ref5724351"/>
      <w:del w:id="256" w:author="Diego Uriarte" w:date="2019-05-18T13:55:00Z">
        <w:r w:rsidRPr="00074369" w:rsidDel="00B40779">
          <w:delText>Modelos derivados del modelo de Manski</w:delText>
        </w:r>
      </w:del>
      <w:bookmarkEnd w:id="255"/>
    </w:p>
    <w:p w14:paraId="326FCB50" w14:textId="73DDA368" w:rsidR="00B40779" w:rsidRDefault="00B40779" w:rsidP="00B40779">
      <w:ins w:id="257" w:author="Diego Uriarte" w:date="2019-05-18T13:56:00Z">
        <w:r w:rsidRPr="00074369">
          <w:t xml:space="preserve">El modelo espacial de Durbin puede ser simplificado a dos modelos que han sido más usados en la literatura de econometría espacial </w:t>
        </w:r>
        <w:r w:rsidRPr="00074369">
          <w:fldChar w:fldCharType="begin"/>
        </w:r>
        <w:r w:rsidRPr="00074369">
          <w:instrText xml:space="preserve"> ADDIN ZOTERO_ITEM CSL_CITATION {"citationID":"SxneFrbt","properties":{"formattedCitation":"(Anselin, 2013)","plainCitation":"(Anselin,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econometrics","author":[{"family":"Anselin","given":"Luc"}],"issued":{"date-parts":[["2013"]]}}}],"schema":"https://github.com/citation-style-language/schema/raw/master/csl-citation.json"} </w:instrText>
        </w:r>
      </w:ins>
      <w:r w:rsidRPr="00074369">
        <w:fldChar w:fldCharType="separate"/>
      </w:r>
      <w:ins w:id="258" w:author="Diego Uriarte" w:date="2019-05-18T13:56:00Z">
        <w:r w:rsidRPr="00074369">
          <w:rPr>
            <w:rFonts w:ascii="Times New Roman" w:hAnsi="Times New Roman"/>
          </w:rPr>
          <w:t>(Anselin, 2013)</w:t>
        </w:r>
        <w:r w:rsidRPr="00074369">
          <w:fldChar w:fldCharType="end"/>
        </w:r>
        <w:r w:rsidRPr="00074369">
          <w:t>:</w:t>
        </w:r>
      </w:ins>
      <w:ins w:id="259" w:author="Diego Uriarte" w:date="2019-05-18T13:57:00Z">
        <w:r w:rsidRPr="00074369">
          <w:t xml:space="preserve"> el modelo espacial autoregresivo (SAR) y el modelo de errores espaciales (SEM). En el primer caso, se impone </w:t>
        </w:r>
      </w:ins>
      <m:oMath>
        <m:r>
          <w:ins w:id="260" w:author="Diego Uriarte" w:date="2019-05-18T13:58:00Z">
            <m:rPr>
              <m:sty m:val="bi"/>
            </m:rPr>
            <w:rPr>
              <w:rFonts w:ascii="Cambria Math" w:hAnsi="Cambria Math"/>
            </w:rPr>
            <m:t>θ</m:t>
          </w:ins>
        </m:r>
        <m:r>
          <w:ins w:id="261" w:author="Diego Uriarte" w:date="2019-05-18T13:58:00Z">
            <w:rPr>
              <w:rFonts w:ascii="Cambria Math" w:hAnsi="Cambria Math"/>
            </w:rPr>
            <m:t>=</m:t>
          </w:ins>
        </m:r>
        <m:r>
          <w:ins w:id="262" w:author="Diego Uriarte" w:date="2019-05-18T13:58:00Z">
            <m:rPr>
              <m:sty m:val="bi"/>
            </m:rPr>
            <w:rPr>
              <w:rFonts w:ascii="Cambria Math" w:hAnsi="Cambria Math"/>
            </w:rPr>
            <m:t>0</m:t>
          </w:ins>
        </m:r>
      </m:oMath>
      <w:ins w:id="263" w:author="Diego Uriarte" w:date="2019-05-18T13:58:00Z">
        <w:r w:rsidR="00006391" w:rsidRPr="00074369">
          <w:t xml:space="preserve"> y no se modela </w:t>
        </w:r>
        <w:r w:rsidR="00006391" w:rsidRPr="00074369">
          <w:lastRenderedPageBreak/>
          <w:t>directamente el efecto que puedan tener las características observables de</w:t>
        </w:r>
      </w:ins>
      <w:ins w:id="264" w:author="Diego Uriarte" w:date="2019-05-18T13:59:00Z">
        <w:r w:rsidR="00006391" w:rsidRPr="00074369">
          <w:t xml:space="preserve">l resto de estaciones en el precio de una estación en particular, pero sí se incluye la dependencia de precios </w:t>
        </w:r>
      </w:ins>
      <w:ins w:id="265" w:author="Diego Uriarte" w:date="2019-05-18T14:00:00Z">
        <w:r w:rsidR="00193E89" w:rsidRPr="00074369">
          <w:t xml:space="preserve">entre estaciones. </w:t>
        </w:r>
      </w:ins>
      <w:ins w:id="266" w:author="Diego Uriarte" w:date="2019-05-18T13:59:00Z">
        <w:r w:rsidR="00006391" w:rsidRPr="00074369">
          <w:t>Para e</w:t>
        </w:r>
        <w:r w:rsidR="00193E89" w:rsidRPr="00074369">
          <w:t xml:space="preserve">l modelo de errores espaciales se impone </w:t>
        </w:r>
      </w:ins>
      <m:oMath>
        <m:r>
          <w:ins w:id="267" w:author="Diego Uriarte" w:date="2019-05-18T14:00:00Z">
            <m:rPr>
              <m:sty m:val="bi"/>
            </m:rPr>
            <w:rPr>
              <w:rFonts w:ascii="Cambria Math" w:hAnsi="Cambria Math"/>
            </w:rPr>
            <m:t>θ</m:t>
          </w:ins>
        </m:r>
        <m:r>
          <w:ins w:id="268" w:author="Diego Uriarte" w:date="2019-05-18T14:00:00Z">
            <w:rPr>
              <w:rFonts w:ascii="Cambria Math" w:hAnsi="Cambria Math"/>
            </w:rPr>
            <m:t>= -ρ</m:t>
          </w:ins>
        </m:r>
        <m:r>
          <w:ins w:id="269" w:author="Diego Uriarte" w:date="2019-05-18T14:00:00Z">
            <m:rPr>
              <m:sty m:val="bi"/>
            </m:rPr>
            <w:rPr>
              <w:rFonts w:ascii="Cambria Math" w:hAnsi="Cambria Math"/>
            </w:rPr>
            <m:t>β</m:t>
          </w:ins>
        </m:r>
      </m:oMath>
      <w:ins w:id="270" w:author="Diego Uriarte" w:date="2019-05-18T14:01:00Z">
        <w:r w:rsidR="00193E89" w:rsidRPr="00074369">
          <w:t xml:space="preserve">, y se obtiene dependencia espacial en los residuos de la regresión lineal. </w:t>
        </w:r>
      </w:ins>
      <w:r w:rsidR="00704F4D" w:rsidRPr="00704F4D">
        <w:t xml:space="preserve">La simplificación del modelo de Durbin al SEM o SAR puede ser probada utilizando un test de razón de verosimilitud. Para ello, se estima el modelo completo sin ninguna restricción (modelo de Durbin) y luego se estima el modelo imponiendo alguna de las dos restricciones para </w:t>
      </w:r>
      <m:oMath>
        <m:r>
          <m:rPr>
            <m:sty m:val="bi"/>
          </m:rPr>
          <w:rPr>
            <w:rFonts w:ascii="Cambria Math" w:hAnsi="Cambria Math"/>
          </w:rPr>
          <m:t>θ</m:t>
        </m:r>
      </m:oMath>
      <w:r w:rsidR="00704F4D" w:rsidRPr="00704F4D">
        <w:t>. Si el test estadístico no puede rechazar la hipótesis nula</w:t>
      </w:r>
      <w:r w:rsidR="00535579">
        <w:t xml:space="preserve"> </w:t>
      </w:r>
      <m:oMath>
        <m:r>
          <w:ins w:id="271" w:author="Diego Uriarte" w:date="2019-05-18T13:58:00Z">
            <m:rPr>
              <m:sty m:val="bi"/>
            </m:rPr>
            <w:rPr>
              <w:rFonts w:ascii="Cambria Math" w:hAnsi="Cambria Math"/>
            </w:rPr>
            <m:t>θ</m:t>
          </w:ins>
        </m:r>
        <m:r>
          <w:ins w:id="272" w:author="Diego Uriarte" w:date="2019-05-18T13:58:00Z">
            <w:rPr>
              <w:rFonts w:ascii="Cambria Math" w:hAnsi="Cambria Math"/>
            </w:rPr>
            <m:t>=</m:t>
          </w:ins>
        </m:r>
        <m:r>
          <w:ins w:id="273" w:author="Diego Uriarte" w:date="2019-05-18T13:58:00Z">
            <m:rPr>
              <m:sty m:val="bi"/>
            </m:rPr>
            <w:rPr>
              <w:rFonts w:ascii="Cambria Math" w:hAnsi="Cambria Math"/>
            </w:rPr>
            <m:t>0</m:t>
          </w:ins>
        </m:r>
        <m:r>
          <m:rPr>
            <m:sty m:val="bi"/>
          </m:rPr>
          <w:rPr>
            <w:rFonts w:ascii="Cambria Math" w:hAnsi="Cambria Math"/>
          </w:rPr>
          <m:t xml:space="preserve"> (</m:t>
        </m:r>
        <m:r>
          <w:ins w:id="274" w:author="Diego Uriarte" w:date="2019-05-18T14:00:00Z">
            <m:rPr>
              <m:sty m:val="bi"/>
            </m:rPr>
            <w:rPr>
              <w:rFonts w:ascii="Cambria Math" w:hAnsi="Cambria Math"/>
            </w:rPr>
            <m:t>θ</m:t>
          </w:ins>
        </m:r>
        <m:r>
          <w:ins w:id="275" w:author="Diego Uriarte" w:date="2019-05-18T14:00:00Z">
            <w:rPr>
              <w:rFonts w:ascii="Cambria Math" w:hAnsi="Cambria Math"/>
            </w:rPr>
            <m:t>= -ρ</m:t>
          </w:ins>
        </m:r>
        <m:r>
          <w:ins w:id="276" w:author="Diego Uriarte" w:date="2019-05-18T14:00:00Z">
            <m:rPr>
              <m:sty m:val="bi"/>
            </m:rPr>
            <w:rPr>
              <w:rFonts w:ascii="Cambria Math" w:hAnsi="Cambria Math"/>
            </w:rPr>
            <m:t>β</m:t>
          </w:ins>
        </m:r>
        <m:r>
          <m:rPr>
            <m:sty m:val="bi"/>
          </m:rPr>
          <w:rPr>
            <w:rFonts w:ascii="Cambria Math" w:hAnsi="Cambria Math"/>
          </w:rPr>
          <m:t>)</m:t>
        </m:r>
      </m:oMath>
      <w:r w:rsidR="00535579">
        <w:t xml:space="preserve"> </w:t>
      </w:r>
      <w:r w:rsidR="00704F4D" w:rsidRPr="00704F4D">
        <w:t>, entonces se puede simplificar al modelo SAR (SEM). En ambos modelos se puede llegar al modelo lineal simple cuando los parámetros espaciales son cero, tal</w:t>
      </w:r>
      <w:r w:rsidR="00535579">
        <w:t xml:space="preserve"> como se muestra en el gráfico</w:t>
      </w:r>
      <w:r w:rsidR="00D24289">
        <w:t xml:space="preserve"> </w:t>
      </w:r>
      <w:r w:rsidR="00D24289">
        <w:fldChar w:fldCharType="begin"/>
      </w:r>
      <w:r w:rsidR="00D24289">
        <w:instrText xml:space="preserve"> REF _Ref9171813 </w:instrText>
      </w:r>
      <w:r w:rsidR="00D24289" w:rsidRPr="00F92A58">
        <w:instrText xml:space="preserve">\# 0 </w:instrText>
      </w:r>
      <w:r w:rsidR="00D24289">
        <w:instrText xml:space="preserve">\h </w:instrText>
      </w:r>
      <w:r w:rsidR="00D24289">
        <w:fldChar w:fldCharType="separate"/>
      </w:r>
      <w:r w:rsidR="004C0429">
        <w:t>1</w:t>
      </w:r>
      <w:r w:rsidR="00D24289">
        <w:fldChar w:fldCharType="end"/>
      </w:r>
      <w:ins w:id="277" w:author="Diego Uriarte" w:date="2019-05-18T14:02:00Z">
        <w:r w:rsidR="002C4FB5" w:rsidRPr="00074369">
          <w:t>.</w:t>
        </w:r>
      </w:ins>
    </w:p>
    <w:p w14:paraId="5DC3DACA" w14:textId="6D4BA4BB" w:rsidR="00063B97" w:rsidRDefault="00063B97" w:rsidP="00063B97">
      <w:pPr>
        <w:pStyle w:val="Descripcin"/>
        <w:keepNext/>
      </w:pPr>
      <w:bookmarkStart w:id="278" w:name="_Ref9171813"/>
      <w:bookmarkStart w:id="279" w:name="_Ref9171812"/>
      <w:bookmarkStart w:id="280" w:name="_Ref6341414"/>
      <w:bookmarkStart w:id="281" w:name="_Toc6348818"/>
      <w:bookmarkStart w:id="282" w:name="_Toc9171805"/>
      <w:r>
        <w:t xml:space="preserve">Gráfico </w:t>
      </w:r>
      <w:r>
        <w:fldChar w:fldCharType="begin"/>
      </w:r>
      <w:r>
        <w:instrText xml:space="preserve"> SEQ Gráfico \* ARABIC </w:instrText>
      </w:r>
      <w:r>
        <w:fldChar w:fldCharType="separate"/>
      </w:r>
      <w:r w:rsidR="004C0429">
        <w:rPr>
          <w:noProof/>
        </w:rPr>
        <w:t>1</w:t>
      </w:r>
      <w:r>
        <w:fldChar w:fldCharType="end"/>
      </w:r>
      <w:bookmarkEnd w:id="278"/>
      <w:r>
        <w:t xml:space="preserve">: </w:t>
      </w:r>
      <w:r w:rsidRPr="0012301C">
        <w:t>Modelos de dependencia espacial para datos de corte transversal</w:t>
      </w:r>
      <w:bookmarkEnd w:id="279"/>
    </w:p>
    <w:p w14:paraId="7819B231" w14:textId="211A65E0" w:rsidR="007C4FE0" w:rsidRPr="00074369" w:rsidRDefault="008254CD" w:rsidP="00A457F2">
      <w:pPr>
        <w:pStyle w:val="Descripcin"/>
        <w:keepNext/>
      </w:pPr>
      <w:r w:rsidRPr="00074369">
        <w:rPr>
          <w:noProof/>
          <w:lang w:val="en-US"/>
        </w:rPr>
        <mc:AlternateContent>
          <mc:Choice Requires="wpc">
            <w:drawing>
              <wp:inline distT="0" distB="0" distL="0" distR="0" wp14:anchorId="54AB4502" wp14:editId="323A6D42">
                <wp:extent cx="5692775" cy="2328545"/>
                <wp:effectExtent l="0" t="0" r="0" b="0"/>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12" name="Rectángulo 12"/>
                        <wps:cNvSpPr/>
                        <wps:spPr>
                          <a:xfrm>
                            <a:off x="1843755" y="345944"/>
                            <a:ext cx="1808725" cy="406664"/>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283"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20B8C974" w14:textId="77777777" w:rsidR="00C33B9C" w:rsidRPr="0084231C" w:rsidRDefault="00C33B9C" w:rsidP="0084231C">
                              <w:pPr>
                                <w:tabs>
                                  <w:tab w:val="center" w:pos="3828"/>
                                  <w:tab w:val="right" w:pos="9361"/>
                                </w:tabs>
                                <w:spacing w:after="240"/>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+WX</m:t>
                                  </m:r>
                                  <m:r>
                                    <m:rPr>
                                      <m:sty m:val="bi"/>
                                    </m:rPr>
                                    <w:rPr>
                                      <w:rFonts w:ascii="Cambria Math" w:hAnsi="Cambria Math"/>
                                      <w:color w:val="000000" w:themeColor="text1"/>
                                      <w:sz w:val="18"/>
                                    </w:rPr>
                                    <m:t>θ</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2FC4CBC" w14:textId="38975586" w:rsidR="00C33B9C" w:rsidRPr="009E0813" w:rsidRDefault="00C33B9C" w:rsidP="00660EDE">
                              <w:pPr>
                                <w:spacing w:after="0" w:line="240" w:lineRule="auto"/>
                                <w:jc w:val="center"/>
                                <w:rPr>
                                  <w:rFonts w:eastAsiaTheme="minorEastAsia" w:cstheme="minorBidi"/>
                                  <w:color w:val="000000" w:themeColor="text1"/>
                                  <w:sz w:val="18"/>
                                </w:rPr>
                              </w:pPr>
                              <m:oMathPara>
                                <m:oMathParaPr>
                                  <m:jc m:val="left"/>
                                </m:oMathParaPr>
                                <m:oMath>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7" name="Rectángulo 17"/>
                        <wps:cNvSpPr/>
                        <wps:spPr>
                          <a:xfrm>
                            <a:off x="619649" y="1037263"/>
                            <a:ext cx="1808725" cy="40358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284"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481E0FE3" w14:textId="42B2A899" w:rsidR="00C33B9C" w:rsidRPr="0084231C" w:rsidRDefault="00C33B9C" w:rsidP="0084231C">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9636747" w14:textId="2C29513B" w:rsidR="00C33B9C" w:rsidRPr="009E0813" w:rsidRDefault="00C33B9C" w:rsidP="0084231C">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8" name="Rectángulo 18"/>
                        <wps:cNvSpPr/>
                        <wps:spPr>
                          <a:xfrm>
                            <a:off x="3064478" y="1037683"/>
                            <a:ext cx="1808725" cy="451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285"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86A690" w14:textId="0943E111" w:rsidR="00C33B9C" w:rsidRPr="00F0357E" w:rsidRDefault="00C33B9C" w:rsidP="00F0357E">
                              <w:pPr>
                                <w:tabs>
                                  <w:tab w:val="center" w:pos="3828"/>
                                  <w:tab w:val="right" w:pos="9361"/>
                                </w:tabs>
                                <w:spacing w:after="0" w:line="240" w:lineRule="auto"/>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u</m:t>
                                  </m:r>
                                </m:oMath>
                              </m:oMathPara>
                            </w:p>
                            <w:p w14:paraId="303A32C5" w14:textId="779BF8A2" w:rsidR="00C33B9C" w:rsidRPr="00F0357E" w:rsidRDefault="00C33B9C" w:rsidP="00F0357E">
                              <w:pPr>
                                <w:spacing w:after="0" w:line="240" w:lineRule="auto"/>
                                <w:jc w:val="center"/>
                                <w:rPr>
                                  <w:rFonts w:eastAsiaTheme="minorEastAsia" w:cstheme="minorBidi"/>
                                  <w:color w:val="000000" w:themeColor="text1"/>
                                  <w:sz w:val="18"/>
                                </w:rPr>
                              </w:pPr>
                              <m:oMathPara>
                                <m:oMathParaPr>
                                  <m:jc m:val="center"/>
                                </m:oMathParaPr>
                                <m:oMath>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=λW</m:t>
                                  </m:r>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14794" y="1712883"/>
                            <a:ext cx="1808725" cy="47053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174405C" w14:textId="1929E11F" w:rsidR="00C33B9C" w:rsidRPr="0084231C" w:rsidRDefault="00C33B9C" w:rsidP="00281859">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793039F8" w14:textId="7F9E2812" w:rsidR="00C33B9C" w:rsidRPr="009E0813" w:rsidRDefault="00C33B9C" w:rsidP="00281859">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843755" y="144085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a:stCxn id="24" idx="0"/>
                        </wps:cNvCnPr>
                        <wps:spPr>
                          <a:xfrm flipH="1">
                            <a:off x="3183749" y="1489133"/>
                            <a:ext cx="526871" cy="2239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577585" y="1467001"/>
                            <a:ext cx="544860" cy="24644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38190" y="148913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696854" y="75260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754377" y="75260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382530" y="75285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498071" y="75285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4AB4502" id="Lienzo 7" o:spid="_x0000_s1026" editas="canvas" style="width:448.25pt;height:183.35pt;mso-position-horizontal-relative:char;mso-position-vertical-relative:line" coordsize="56927,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23285;visibility:visible;mso-wrap-style:square">
                  <v:fill o:detectmouseclick="t"/>
                  <v:path o:connecttype="none"/>
                </v:shape>
                <v:rect id="Rectángulo 12" o:spid="_x0000_s1028" style="position:absolute;left:18437;top:3459;width:18087;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" filled="f" strokecolor="black [3213]" strokeweight=".5pt">
                  <v:textbox inset="2mm,0,0,0">
                    <w:txbxContent>
                      <w:p w14:paraId="143010AC" w14:textId="5F43BB2A"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286"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20B8C974" w14:textId="77777777" w:rsidR="00C33B9C" w:rsidRPr="0084231C" w:rsidRDefault="00C33B9C" w:rsidP="0084231C">
                        <w:pPr>
                          <w:tabs>
                            <w:tab w:val="center" w:pos="3828"/>
                            <w:tab w:val="right" w:pos="9361"/>
                          </w:tabs>
                          <w:spacing w:after="240"/>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+WX</m:t>
                            </m:r>
                            <m:r>
                              <m:rPr>
                                <m:sty m:val="bi"/>
                              </m:rPr>
                              <w:rPr>
                                <w:rFonts w:ascii="Cambria Math" w:hAnsi="Cambria Math"/>
                                <w:color w:val="000000" w:themeColor="text1"/>
                                <w:sz w:val="18"/>
                              </w:rPr>
                              <m:t>θ</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2FC4CBC" w14:textId="38975586" w:rsidR="00C33B9C" w:rsidRPr="009E0813" w:rsidRDefault="00C33B9C" w:rsidP="00660EDE">
                        <w:pPr>
                          <w:spacing w:after="0" w:line="240" w:lineRule="auto"/>
                          <w:jc w:val="center"/>
                          <w:rPr>
                            <w:rFonts w:eastAsiaTheme="minorEastAsia" w:cstheme="minorBidi"/>
                            <w:color w:val="000000" w:themeColor="text1"/>
                            <w:sz w:val="18"/>
                          </w:rPr>
                        </w:pPr>
                        <m:oMathPara>
                          <m:oMathParaPr>
                            <m:jc m:val="left"/>
                          </m:oMathParaPr>
                          <m:oMath>
                            <m:r>
                              <m:rPr>
                                <m:sty m:val="p"/>
                              </m:rPr>
                              <w:rPr>
                                <w:rFonts w:ascii="Cambria Math" w:hAnsi="Cambria Math"/>
                                <w:color w:val="000000" w:themeColor="text1"/>
                                <w:sz w:val="18"/>
                              </w:rPr>
                              <w:br/>
                            </m:r>
                          </m:oMath>
                        </m:oMathPara>
                      </w:p>
                    </w:txbxContent>
                  </v:textbox>
                </v:rect>
                <v:rect id="Rectángulo 17" o:spid="_x0000_s1029" style="position:absolute;left:6196;top:10372;width:18087;height:4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" filled="f" strokecolor="black [3213]" strokeweight=".5pt">
                  <v:textbox inset="2mm,0,0,0">
                    <w:txbxContent>
                      <w:p w14:paraId="40D3D371" w14:textId="45396991"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287"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481E0FE3" w14:textId="42B2A899" w:rsidR="00C33B9C" w:rsidRPr="0084231C" w:rsidRDefault="00C33B9C" w:rsidP="0084231C">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9636747" w14:textId="2C29513B" w:rsidR="00C33B9C" w:rsidRPr="009E0813" w:rsidRDefault="00C33B9C" w:rsidP="0084231C">
                        <w:pPr>
                          <w:spacing w:after="0" w:line="240" w:lineRule="auto"/>
                          <w:jc w:val="center"/>
                          <w:rPr>
                            <w:rFonts w:eastAsiaTheme="minorEastAsia" w:cstheme="minorBidi"/>
                            <w:color w:val="000000" w:themeColor="text1"/>
                            <w:sz w:val="18"/>
                          </w:rPr>
                        </w:pPr>
                      </w:p>
                    </w:txbxContent>
                  </v:textbox>
                </v:rect>
                <v:rect id="Rectángulo 18" o:spid="_x0000_s1030" style="position:absolute;left:30644;top:10376;width:18088;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288"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86A690" w14:textId="0943E111" w:rsidR="00C33B9C" w:rsidRPr="00F0357E" w:rsidRDefault="00C33B9C" w:rsidP="00F0357E">
                        <w:pPr>
                          <w:tabs>
                            <w:tab w:val="center" w:pos="3828"/>
                            <w:tab w:val="right" w:pos="9361"/>
                          </w:tabs>
                          <w:spacing w:after="0" w:line="240" w:lineRule="auto"/>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u</m:t>
                            </m:r>
                          </m:oMath>
                        </m:oMathPara>
                      </w:p>
                      <w:p w14:paraId="303A32C5" w14:textId="779BF8A2" w:rsidR="00C33B9C" w:rsidRPr="00F0357E" w:rsidRDefault="00C33B9C" w:rsidP="00F0357E">
                        <w:pPr>
                          <w:spacing w:after="0" w:line="240" w:lineRule="auto"/>
                          <w:jc w:val="center"/>
                          <w:rPr>
                            <w:rFonts w:eastAsiaTheme="minorEastAsia" w:cstheme="minorBidi"/>
                            <w:color w:val="000000" w:themeColor="text1"/>
                            <w:sz w:val="18"/>
                          </w:rPr>
                        </w:pPr>
                        <m:oMathPara>
                          <m:oMathParaPr>
                            <m:jc m:val="center"/>
                          </m:oMathParaPr>
                          <m:oMath>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=λW</m:t>
                            </m:r>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+ε</m:t>
                            </m:r>
                          </m:oMath>
                        </m:oMathPara>
                      </w:p>
                    </w:txbxContent>
                  </v:textbox>
                </v:rect>
                <v:rect id="Rectángulo 19" o:spid="_x0000_s1031" style="position:absolute;left:19147;top:17128;width:18088;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174405C" w14:textId="1929E11F" w:rsidR="00C33B9C" w:rsidRPr="0084231C" w:rsidRDefault="00C33B9C" w:rsidP="00281859">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793039F8" w14:textId="7F9E2812" w:rsidR="00C33B9C" w:rsidRPr="009E0813" w:rsidRDefault="00C33B9C" w:rsidP="00281859">
                        <w:pPr>
                          <w:spacing w:after="0" w:line="240" w:lineRule="auto"/>
                          <w:jc w:val="center"/>
                          <w:rPr>
                            <w:rFonts w:eastAsiaTheme="minorEastAsia" w:cstheme="minorBidi"/>
                            <w:color w:val="000000" w:themeColor="text1"/>
                            <w:sz w:val="18"/>
                          </w:rPr>
                        </w:pPr>
                      </w:p>
                    </w:txbxContent>
                  </v:textbox>
                </v:rect>
                <v:shapetype id="_x0000_t32" coordsize="21600,21600" o:spt="32" o:oned="t" path="m,l21600,21600e" filled="f">
                  <v:path arrowok="t" fillok="f" o:connecttype="none"/>
                  <o:lock v:ext="edit" shapetype="t"/>
                </v:shapetype>
                <v:shape id="Conector recto de flecha 15" o:spid="_x0000_s1032" type="#_x0000_t32" style="position:absolute;left:18437;top:14408;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3" type="#_x0000_t32" style="position:absolute;left:31837;top:14891;width:5269;height:2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34" type="#_x0000_t202" style="position:absolute;left:15775;top:14670;width:5449;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35" type="#_x0000_t202" style="position:absolute;left:34381;top:14891;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36" type="#_x0000_t32" style="position:absolute;left:16968;top:7526;width:10575;height:28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37" type="#_x0000_t32" style="position:absolute;left:27543;top:7526;width:12287;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38" type="#_x0000_t202" style="position:absolute;left:33825;top:7528;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39" type="#_x0000_t202" style="position:absolute;left:14980;top:7528;width:842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anchorlock/>
              </v:group>
            </w:pict>
          </mc:Fallback>
        </mc:AlternateContent>
      </w:r>
      <w:r w:rsidR="007C4FE0" w:rsidRPr="00074369">
        <w:t xml:space="preserve"> </w:t>
      </w:r>
      <w:bookmarkEnd w:id="280"/>
      <w:bookmarkEnd w:id="281"/>
      <w:bookmarkEnd w:id="282"/>
    </w:p>
    <w:p w14:paraId="025D549B" w14:textId="1B974B1B" w:rsidR="00660EDE" w:rsidRDefault="00660EDE">
      <w:pPr>
        <w:pStyle w:val="Fuente"/>
        <w:pPrChange w:id="289" w:author="Diego Uriarte" w:date="2019-05-18T12:58:00Z">
          <w:pPr/>
        </w:pPrChange>
      </w:pPr>
      <w:r w:rsidRPr="00D24289">
        <w:t xml:space="preserve">Fuente: Elhorst </w:t>
      </w:r>
      <w:r w:rsidRPr="00D24289">
        <w:fldChar w:fldCharType="begin"/>
      </w:r>
      <w:r w:rsidRPr="00D24289">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24289">
        <w:fldChar w:fldCharType="separate"/>
      </w:r>
      <w:r w:rsidRPr="00D24289">
        <w:t>(2010)</w:t>
      </w:r>
      <w:r w:rsidRPr="00D24289">
        <w:fldChar w:fldCharType="end"/>
      </w:r>
    </w:p>
    <w:p w14:paraId="16290960" w14:textId="01F23137" w:rsidR="0077080E" w:rsidRDefault="0077080E" w:rsidP="003F46B2">
      <w:pPr>
        <w:spacing w:after="0"/>
      </w:pPr>
      <w:r>
        <w:t xml:space="preserve">La extensión de estos modelos al tratamiento de datos de panel es natural y descrita por Elhorst </w:t>
      </w:r>
      <w:r>
        <w:fldChar w:fldCharType="begin"/>
      </w:r>
      <w:r>
        <w:instrText xml:space="preserve"> ADDIN ZOTERO_ITEM CSL_CITATION {"citationID":"gAe8xgs5","properties":{"formattedCitation":"(2014)","plainCitation":"(2014)","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Paul"}],"issued":{"date-parts":[["2014"]]}},"suppress-author":true}],"schema":"https://github.com/citation-style-language/schema/raw/master/csl-citation.json"} </w:instrText>
      </w:r>
      <w:r>
        <w:fldChar w:fldCharType="separate"/>
      </w:r>
      <w:r w:rsidRPr="0077080E">
        <w:rPr>
          <w:rFonts w:ascii="Times New Roman" w:hAnsi="Times New Roman"/>
        </w:rPr>
        <w:t>(2014)</w:t>
      </w:r>
      <w:r>
        <w:fldChar w:fldCharType="end"/>
      </w:r>
      <w:r>
        <w:t xml:space="preserve">. Para ello, se asume que la matriz ponderadora </w:t>
      </w:r>
      <m:oMath>
        <m:r>
          <w:rPr>
            <w:rFonts w:ascii="Cambria Math" w:hAnsi="Cambria Math"/>
          </w:rPr>
          <m:t>W</m:t>
        </m:r>
      </m:oMath>
      <w:r>
        <w:t xml:space="preserve"> </w:t>
      </w:r>
      <w:r w:rsidR="003F46B2">
        <w:t xml:space="preserve">(con elementos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oMath>
      <w:r w:rsidR="003F46B2">
        <w:t xml:space="preserve"> </w:t>
      </w:r>
      <w:r>
        <w:t>es constante a lo largo del tiempo. De esta manera, el modelo de rezagos espaciales puede ser especificado de la siguiente forma:</w:t>
      </w:r>
    </w:p>
    <w:p w14:paraId="6B58075E" w14:textId="36C9E4CC" w:rsidR="0077080E" w:rsidRPr="00CC2EE7" w:rsidRDefault="00C33B9C" w:rsidP="003F46B2">
      <w:pPr>
        <w:spacing w:after="0"/>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=ρ</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jt</m:t>
                  </m:r>
                </m:sub>
              </m:sSub>
            </m:e>
          </m:nary>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7A5B44D1" w14:textId="54326D3A" w:rsidR="00CC2EE7" w:rsidRDefault="00CC2EE7" w:rsidP="003F46B2">
      <w:pPr>
        <w:spacing w:after="0"/>
      </w:pPr>
      <w:r>
        <w:t>Y el modelo de errores espaciales (SEM) es:</w:t>
      </w:r>
    </w:p>
    <w:p w14:paraId="2D9537EB" w14:textId="7AACF19E" w:rsidR="00CC2EE7" w:rsidRPr="0077080E" w:rsidRDefault="00C33B9C" w:rsidP="0077080E">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=λ</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jt</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76D36AEF" w14:textId="4129AAA1" w:rsidR="006F5C5E" w:rsidRPr="00074369" w:rsidRDefault="006F5C5E" w:rsidP="006F5C5E">
      <w:r w:rsidRPr="00074369">
        <w:t xml:space="preserve">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IV/GMM </w:t>
      </w:r>
      <w:r w:rsidRPr="00074369">
        <w:fldChar w:fldCharType="begin"/>
      </w:r>
      <w:r w:rsidRPr="00074369">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Pr="00074369">
        <w:fldChar w:fldCharType="separate"/>
      </w:r>
      <w:r w:rsidRPr="00074369">
        <w:rPr>
          <w:rFonts w:ascii="Times New Roman" w:hAnsi="Times New Roman"/>
        </w:rPr>
        <w:t>(Fingleton &amp; Le Gallo, 2008)</w:t>
      </w:r>
      <w:r w:rsidRPr="00074369">
        <w:fldChar w:fldCharType="end"/>
      </w:r>
      <w:r w:rsidRPr="00074369">
        <w:t xml:space="preserve">. El detalle de la estimación </w:t>
      </w:r>
      <w:r>
        <w:t xml:space="preserve">con datos de corte transversal se puede encontrar </w:t>
      </w:r>
      <w:r w:rsidRPr="00074369">
        <w:t xml:space="preserve">en LeSage y Pace </w:t>
      </w:r>
      <w:r w:rsidRPr="00074369">
        <w:fldChar w:fldCharType="begin"/>
      </w:r>
      <w:r w:rsidRPr="00074369">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t xml:space="preserve"> y para datos de panel en Elhorst </w:t>
      </w:r>
      <w:r>
        <w:fldChar w:fldCharType="begin"/>
      </w:r>
      <w:r w:rsidR="004E52DD">
        <w:instrText xml:space="preserve"> ADDIN ZOTERO_ITEM CSL_CITATION {"citationID":"rkiF62He","properties":{"formattedCitation":"(2014)","plainCitation":"(2014)","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Paul"}],"issued":{"date-parts":[["2014"]]}},"suppress-author":true}],"schema":"https://github.com/citation-style-language/schema/raw/master/csl-citation.json"} </w:instrText>
      </w:r>
      <w:r>
        <w:fldChar w:fldCharType="separate"/>
      </w:r>
      <w:r w:rsidRPr="0077080E">
        <w:rPr>
          <w:rFonts w:ascii="Times New Roman" w:hAnsi="Times New Roman"/>
        </w:rPr>
        <w:t>(2014)</w:t>
      </w:r>
      <w:r>
        <w:fldChar w:fldCharType="end"/>
      </w:r>
      <w:r w:rsidRPr="00074369">
        <w:t>.</w:t>
      </w:r>
      <w:ins w:id="290" w:author="Diego Uriarte" w:date="2019-05-18T14:04:00Z">
        <w:r w:rsidRPr="00074369">
          <w:t xml:space="preserve"> </w:t>
        </w:r>
      </w:ins>
    </w:p>
    <w:p w14:paraId="74AA15B7" w14:textId="02B90ADF" w:rsidR="00944BE0" w:rsidRPr="00074369" w:rsidDel="006313B9" w:rsidRDefault="00AD5B83" w:rsidP="00484455">
      <w:pPr>
        <w:rPr>
          <w:del w:id="291" w:author="Diego Uriarte" w:date="2019-05-18T13:26:00Z"/>
        </w:rPr>
      </w:pPr>
      <w:del w:id="292" w:author="Diego Uriarte" w:date="2019-05-18T13:26:00Z">
        <w:r w:rsidRPr="00074369" w:rsidDel="006313B9">
          <w:delText xml:space="preserve">Manski (1993) mostró que al menos uno de los K + 2 parámetros relacionados a variables espaciales debe ser excluido para que el sistema esté identificado. Se recomienda excluir </w:delText>
        </w:r>
        <w:r w:rsidR="00944BE0" w:rsidRPr="00074369" w:rsidDel="006313B9">
          <w:delText xml:space="preserve">el coeficiente de autocorrelación espacial </w:delText>
        </w:r>
        <m:oMath>
          <m:r>
            <w:rPr>
              <w:rFonts w:ascii="Cambria Math" w:hAnsi="Cambria Math"/>
            </w:rPr>
            <m:t xml:space="preserve">λ   </m:t>
          </m:r>
        </m:oMath>
        <w:r w:rsidR="00944BE0" w:rsidRPr="00074369" w:rsidDel="006313B9">
          <w:delText xml:space="preserve">ya que ignorar la interdependencia de los espacial de los errores solo genera ineficiencia en el resto de los estimadores, mas estos siguen siendo consistentes e insesgados. En caso exista interdependencia espacial, Elhorst </w:delText>
        </w:r>
        <w:r w:rsidR="00944BE0" w:rsidRPr="00074369" w:rsidDel="006313B9">
          <w:fldChar w:fldCharType="begin"/>
        </w:r>
        <w:r w:rsidR="0038259E" w:rsidRPr="00074369" w:rsidDel="006313B9">
          <w:del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delInstrText>
        </w:r>
        <w:r w:rsidR="00944BE0" w:rsidRPr="00074369" w:rsidDel="006313B9">
          <w:fldChar w:fldCharType="separate"/>
        </w:r>
        <w:r w:rsidR="00944BE0" w:rsidRPr="00074369" w:rsidDel="006313B9">
          <w:rPr>
            <w:rFonts w:ascii="Times New Roman" w:hAnsi="Times New Roman"/>
          </w:rPr>
          <w:delText>(2010)</w:delText>
        </w:r>
        <w:r w:rsidR="00944BE0" w:rsidRPr="00074369" w:rsidDel="006313B9">
          <w:fldChar w:fldCharType="end"/>
        </w:r>
        <w:r w:rsidR="00944BE0" w:rsidRPr="00074369" w:rsidDel="006313B9">
          <w:delText xml:space="preserve"> sugiere utilizar el modelo espacial de Durbin, el modelo de rezagos espaciales o el modelo de errores espaciales.</w:delText>
        </w:r>
        <w:bookmarkStart w:id="293" w:name="_Toc11178402"/>
        <w:bookmarkEnd w:id="293"/>
      </w:del>
    </w:p>
    <w:p w14:paraId="7E076BA1" w14:textId="229F006C" w:rsidR="00EC3D8A" w:rsidRPr="00074369" w:rsidRDefault="002031DD" w:rsidP="00EC3D8A">
      <w:pPr>
        <w:pStyle w:val="Ttulo3"/>
        <w:rPr>
          <w:ins w:id="294" w:author="Diego Uriarte" w:date="2019-05-10T15:49:00Z"/>
        </w:rPr>
      </w:pPr>
      <w:bookmarkStart w:id="295" w:name="_Ref10055173"/>
      <w:bookmarkStart w:id="296" w:name="_Toc11178403"/>
      <w:ins w:id="297" w:author="Diego Uriarte" w:date="2019-05-10T15:49:00Z">
        <w:r w:rsidRPr="00074369">
          <w:t>Interpretación de parámetros en presencia de rezago espacial</w:t>
        </w:r>
        <w:bookmarkEnd w:id="295"/>
        <w:bookmarkEnd w:id="296"/>
      </w:ins>
    </w:p>
    <w:p w14:paraId="43EB3933" w14:textId="70E0B8CE" w:rsidR="00EC3D8A" w:rsidRDefault="003F46B2" w:rsidP="00EC3D8A">
      <w:r>
        <w:t xml:space="preserve">El </w:t>
      </w:r>
      <w:ins w:id="298" w:author="Diego Uriarte" w:date="2019-05-10T15:49:00Z">
        <w:r w:rsidR="00EC3D8A" w:rsidRPr="00074369">
          <w:t xml:space="preserve">modelo autoregresivo espacial </w:t>
        </w:r>
      </w:ins>
      <w:r>
        <w:t>(SAR</w:t>
      </w:r>
      <w:ins w:id="299" w:author="Diego Uriarte" w:date="2019-05-10T15:49:00Z">
        <w:r w:rsidR="002031DD" w:rsidRPr="00074369">
          <w:t xml:space="preserve">) presenta rezagos espaciales de la variable </w:t>
        </w:r>
      </w:ins>
      <w:r w:rsidR="00226401" w:rsidRPr="00074369">
        <w:t xml:space="preserve">dependiente </w:t>
      </w:r>
      <w:r w:rsidR="00226401">
        <w:t>y</w:t>
      </w:r>
      <w:r>
        <w:t xml:space="preserve"> el modelo espacial de Durbin presenta </w:t>
      </w:r>
      <w:r w:rsidR="00226401">
        <w:t xml:space="preserve">rezagos en </w:t>
      </w:r>
      <w:ins w:id="300" w:author="Diego Uriarte" w:date="2019-05-10T15:49:00Z">
        <w:r w:rsidR="002031DD" w:rsidRPr="00074369">
          <w:t>la</w:t>
        </w:r>
      </w:ins>
      <w:r w:rsidR="00281859">
        <w:t>s</w:t>
      </w:r>
      <w:r w:rsidR="00226401">
        <w:t xml:space="preserve"> variable</w:t>
      </w:r>
      <w:r w:rsidR="00281859">
        <w:t>s</w:t>
      </w:r>
      <w:r w:rsidR="00226401">
        <w:t xml:space="preserve"> independiente </w:t>
      </w:r>
      <w:r w:rsidR="00281859">
        <w:t>y dependientes</w:t>
      </w:r>
      <w:r w:rsidR="00226401">
        <w:t xml:space="preserve">. </w:t>
      </w:r>
      <w:ins w:id="301" w:author="Diego Uriarte" w:date="2019-05-10T15:49:00Z">
        <w:r w:rsidR="002031DD" w:rsidRPr="00074369">
          <w:t>Esto rezagos generan que la interpretación de los parámetros ya no se</w:t>
        </w:r>
      </w:ins>
      <w:r w:rsidR="00281859">
        <w:t>a</w:t>
      </w:r>
      <w:ins w:id="302" w:author="Diego Uriarte" w:date="2019-05-10T15:49:00Z">
        <w:r w:rsidR="002031DD" w:rsidRPr="00074369">
          <w:t xml:space="preserve"> directa como en el caso del modelo lineal.</w:t>
        </w:r>
        <w:r w:rsidR="00EC3D8A" w:rsidRPr="00074369">
          <w:t xml:space="preserve"> </w:t>
        </w:r>
        <w:r w:rsidR="004C1D64" w:rsidRPr="00074369">
          <w:t>En el caso del modelo SAR, podemos reescribirlo de la siguiente manera:</w:t>
        </w:r>
        <w:r w:rsidR="00D13BCC" w:rsidRPr="00074369">
          <w:t xml:space="preserve"> </w:t>
        </w:r>
      </w:ins>
    </w:p>
    <w:p w14:paraId="1C023D61" w14:textId="658C85A1" w:rsidR="00EC3D8A" w:rsidRPr="002679FC" w:rsidRDefault="00B44703" w:rsidP="002679FC">
      <w:pPr>
        <w:spacing w:after="0"/>
        <w:ind w:left="2410"/>
        <w:rPr>
          <w:sz w:val="28"/>
        </w:rPr>
      </w:pPr>
      <m:oMathPara>
        <m:oMathParaPr>
          <m:jc m:val="left"/>
        </m:oMathParaPr>
        <m:oMath>
          <m:r>
            <m:rPr>
              <m:sty m:val="bi"/>
            </m:rPr>
            <w:rPr>
              <w:rFonts w:ascii="Cambria Math" w:hAnsi="Cambria Math"/>
              <w:color w:val="000000" w:themeColor="text1"/>
            </w:rPr>
            <m:t>p</m:t>
          </m:r>
          <m:r>
            <m:rPr>
              <m:aln/>
            </m:rPr>
            <w:rPr>
              <w:rFonts w:ascii="Cambria Math" w:hAnsi="Cambria Math"/>
              <w:color w:val="000000" w:themeColor="text1"/>
            </w:rPr>
            <m:t>=ρW</m:t>
          </m:r>
          <m:r>
            <m:rPr>
              <m:sty m:val="bi"/>
            </m:rPr>
            <w:rPr>
              <w:rFonts w:ascii="Cambria Math" w:hAnsi="Cambria Math"/>
              <w:color w:val="000000" w:themeColor="text1"/>
            </w:rPr>
            <m:t>p</m:t>
          </m:r>
          <m:r>
            <w:rPr>
              <w:rFonts w:ascii="Cambria Math" w:hAnsi="Cambria Math"/>
              <w:color w:val="000000" w:themeColor="text1"/>
            </w:rPr>
            <m:t>+X</m:t>
          </m:r>
          <m:r>
            <m:rPr>
              <m:sty m:val="bi"/>
            </m:rPr>
            <w:rPr>
              <w:rFonts w:ascii="Cambria Math" w:hAnsi="Cambria Math"/>
              <w:color w:val="000000" w:themeColor="text1"/>
            </w:rPr>
            <m:t>β</m:t>
          </m:r>
          <m:r>
            <w:rPr>
              <w:rFonts w:ascii="Cambria Math" w:hAnsi="Cambria Math"/>
              <w:color w:val="000000" w:themeColor="text1"/>
            </w:rPr>
            <m:t>+</m:t>
          </m:r>
          <m:r>
            <m:rPr>
              <m:sty m:val="bi"/>
            </m:rPr>
            <w:rPr>
              <w:rFonts w:ascii="Cambria Math" w:hAnsi="Cambria Math"/>
              <w:color w:val="000000" w:themeColor="text1"/>
            </w:rPr>
            <m:t>ε</m:t>
          </m:r>
          <m:r>
            <m:rPr>
              <m:sty m:val="p"/>
            </m:rPr>
            <w:rPr>
              <w:sz w:val="28"/>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r>
            <w:rPr>
              <w:rFonts w:ascii="Cambria Math" w:hAnsi="Cambria Math"/>
            </w:rPr>
            <m:t>X</m:t>
          </m:r>
          <m:r>
            <m:rPr>
              <m:sty m:val="bi"/>
            </m:rPr>
            <w:rPr>
              <w:rFonts w:ascii="Cambria Math" w:hAnsi="Cambria Math"/>
            </w:rPr>
            <m:t>β</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r</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w:rPr>
              <w:rFonts w:ascii="Cambria Math" w:hAnsi="Cambria Math"/>
            </w:rPr>
            <m:t xml:space="preserve"> </m:t>
          </m:r>
        </m:oMath>
      </m:oMathPara>
    </w:p>
    <w:p w14:paraId="7C39EF4A" w14:textId="25BD4730" w:rsidR="00EE6038" w:rsidRPr="00074369" w:rsidRDefault="00EE6038" w:rsidP="00EC3D8A">
      <w:r w:rsidRPr="00074369">
        <w:t xml:space="preserve">Con </w:t>
      </w:r>
      <m:oMath>
        <m:r>
          <m:rPr>
            <m:sty m:val="bi"/>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rsidRPr="00074369">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rsidRPr="00074369">
        <w:t>.</w:t>
      </w:r>
    </w:p>
    <w:p w14:paraId="144464C2" w14:textId="7755C115" w:rsidR="00D23401" w:rsidRPr="00074369" w:rsidRDefault="00D23401" w:rsidP="00EC3D8A">
      <w:r w:rsidRPr="00074369">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rsidRPr="00074369">
        <w:t xml:space="preserve"> para el individuo </w:t>
      </w:r>
      <m:oMath>
        <m:r>
          <w:rPr>
            <w:rFonts w:ascii="Cambria Math" w:hAnsi="Cambria Math"/>
          </w:rPr>
          <m:t xml:space="preserve">i </m:t>
        </m:r>
      </m:oMath>
      <w:r w:rsidR="005119AD">
        <w:t xml:space="preserve">sobre su propio precio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074369">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Pr="00074369">
        <w:t xml:space="preserve">. Sin embargo, </w:t>
      </w:r>
      <w:r w:rsidR="00821749" w:rsidRPr="00074369">
        <w:t>en el modelo SAR,</w:t>
      </w:r>
      <w:r w:rsidRPr="00074369">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rsidRPr="00074369">
        <w:t xml:space="preserve"> </w:t>
      </w:r>
      <w:r w:rsidR="00821749" w:rsidRPr="00074369">
        <w:t>y este</w:t>
      </w:r>
      <w:r w:rsidRPr="00074369">
        <w:t xml:space="preserve"> mide el impacto 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74369">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rsidRPr="00074369">
        <w:t xml:space="preserve">. </w:t>
      </w:r>
      <w:r w:rsidR="00821749" w:rsidRPr="0007436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821749" w:rsidRPr="00074369">
        <w:t xml:space="preserve">  en su vecino </w:t>
      </w:r>
      <m:oMath>
        <m:r>
          <w:rPr>
            <w:rFonts w:ascii="Cambria Math" w:hAnsi="Cambria Math"/>
          </w:rPr>
          <m:t>j</m:t>
        </m:r>
      </m:oMath>
      <w:r w:rsidR="00821749" w:rsidRPr="00074369">
        <w:t xml:space="preserve">, que a su vez afecta a </w:t>
      </w:r>
      <m:oMath>
        <m:r>
          <w:rPr>
            <w:rFonts w:ascii="Cambria Math" w:hAnsi="Cambria Math"/>
          </w:rPr>
          <m:t>i</m:t>
        </m:r>
      </m:oMath>
      <w:r w:rsidR="00821749" w:rsidRPr="00074369">
        <w:t xml:space="preserve">. A diferencia del caso de series de tiempo, en donde la dependencia es solo </w:t>
      </w:r>
      <w:r w:rsidR="00821749" w:rsidRPr="00074369">
        <w:lastRenderedPageBreak/>
        <w:t>respecto al pasado, para la econometría espacial la dependencia es multidireccional</w:t>
      </w:r>
      <w:r w:rsidR="00267D9A">
        <w:t xml:space="preserve"> </w:t>
      </w:r>
      <w:r w:rsidR="00267D9A">
        <w:fldChar w:fldCharType="begin"/>
      </w:r>
      <w:r w:rsidR="00267D9A">
        <w:instrText xml:space="preserve"> ADDIN ZOTERO_ITEM CSL_CITATION {"citationID":"xdWRywE3","properties":{"formattedCitation":"(Elhorst, 2014)","plainCitation":"(Elhorst, 2014)","noteIndex":0},"citationItems":[{"id":1152,"uris":["http://zotero.org/groups/2269288/items/G7KD44CS"],"uri":["http://zotero.org/groups/2269288/items/G7KD44CS"],"itemData":{"id":1152,"type":"book","title":"Spatial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Paul"}],"issued":{"date-parts":[["2014"]]}}}],"schema":"https://github.com/citation-style-language/schema/raw/master/csl-citation.json"} </w:instrText>
      </w:r>
      <w:r w:rsidR="00267D9A">
        <w:fldChar w:fldCharType="separate"/>
      </w:r>
      <w:r w:rsidR="00267D9A" w:rsidRPr="00267D9A">
        <w:rPr>
          <w:rFonts w:ascii="Times New Roman" w:hAnsi="Times New Roman"/>
        </w:rPr>
        <w:t>(Elhorst, 2014)</w:t>
      </w:r>
      <w:r w:rsidR="00267D9A">
        <w:fldChar w:fldCharType="end"/>
      </w:r>
      <w:r w:rsidR="00821749" w:rsidRPr="00074369">
        <w:t>.</w:t>
      </w:r>
    </w:p>
    <w:p w14:paraId="3883BF6C" w14:textId="1816906F" w:rsidR="0097621E" w:rsidRPr="00074369" w:rsidRDefault="0097621E" w:rsidP="00357334">
      <w:pPr>
        <w:spacing w:after="240"/>
      </w:pPr>
      <w:r w:rsidRPr="00074369">
        <w:t xml:space="preserve">Como se ha visto, la introducción del rezago espacial en el modelo SAR complica la interpretación directa de los parámetros estimados. Por este motivo, Lesage y Pace </w:t>
      </w:r>
      <w:r w:rsidRPr="00074369">
        <w:fldChar w:fldCharType="begin"/>
      </w:r>
      <w:r w:rsidRPr="00074369">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rsidRPr="00074369">
        <w:t xml:space="preserve"> proponen la definición de un efecto directo (equivalente al estimado en el modelo lineal</w:t>
      </w:r>
      <w:r w:rsidR="005119AD">
        <w:t xml:space="preserve"> sin dependencia espacial</w:t>
      </w:r>
      <w:r w:rsidRPr="00074369">
        <w:t>) que reporta el impacto promedio en una observación  producto del cambio de</w:t>
      </w:r>
      <w:r w:rsidR="00A92DA7" w:rsidRPr="00074369">
        <w:t xml:space="preserve"> r-ésima variable independiente;</w:t>
      </w:r>
      <w:r w:rsidRPr="00074369">
        <w:t xml:space="preserve"> un efecto total que refleja el cambio promedio en la variable dependiente si una variable independiente cambia en la misma magnitud  para todas las observaciones</w:t>
      </w:r>
      <w:r w:rsidR="00A92DA7" w:rsidRPr="00074369">
        <w:t>;</w:t>
      </w:r>
      <w:r w:rsidRPr="00074369">
        <w:t xml:space="preserve"> y el efecto indirecto o </w:t>
      </w:r>
      <w:r w:rsidRPr="00074369">
        <w:rPr>
          <w:i/>
        </w:rPr>
        <w:t>spill-over</w:t>
      </w:r>
      <w:r w:rsidRPr="00074369">
        <w:t xml:space="preserve"> definido como la diferencia entre el efecto total y el directo.</w:t>
      </w:r>
      <w:r w:rsidR="00AF3BCF" w:rsidRPr="00074369">
        <w:t xml:space="preserve"> </w:t>
      </w:r>
      <w:r w:rsidR="004C1D64" w:rsidRPr="00074369">
        <w:t>Los efectos directos y totales s</w:t>
      </w:r>
      <w:r w:rsidR="00AF3BCF" w:rsidRPr="00074369">
        <w:t xml:space="preserve">e pueden definir de la siguiente manera utilizando la matriz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AF3BCF" w:rsidRPr="00074369">
        <w:t>:</w:t>
      </w:r>
    </w:p>
    <w:p w14:paraId="39C24FC2" w14:textId="77777777" w:rsidR="00AF3BCF" w:rsidRPr="00074369" w:rsidRDefault="00AF3BCF" w:rsidP="00AF3BCF">
      <w:pPr>
        <w:pStyle w:val="Prrafodelista"/>
        <w:numPr>
          <w:ilvl w:val="0"/>
          <w:numId w:val="26"/>
        </w:numPr>
      </w:pPr>
      <w:r w:rsidRPr="00074369">
        <w:t xml:space="preserve">Efecto directo: 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rsidRPr="00074369">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sidRPr="00074369">
        <w:t xml:space="preserve">. </w:t>
      </w:r>
    </w:p>
    <w:p w14:paraId="78508FD2" w14:textId="6DF720D8" w:rsidR="00AF3BCF" w:rsidRPr="00074369" w:rsidRDefault="00AF3BCF" w:rsidP="00AF3BCF">
      <w:pPr>
        <w:pStyle w:val="Prrafodelista"/>
        <w:numPr>
          <w:ilvl w:val="0"/>
          <w:numId w:val="26"/>
        </w:numPr>
      </w:pPr>
      <w:r w:rsidRPr="00074369">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074369">
        <w:t xml:space="preserve"> producido por el cambio de la variable </w:t>
      </w:r>
      <m:oMath>
        <m:r>
          <w:rPr>
            <w:rFonts w:ascii="Cambria Math" w:hAnsi="Cambria Math"/>
          </w:rPr>
          <m:t>r</m:t>
        </m:r>
      </m:oMath>
      <w:r w:rsidRPr="00074369">
        <w:t xml:space="preserve"> en la misma cantidad a lo largo de las </w:t>
      </w:r>
      <m:oMath>
        <m:r>
          <w:rPr>
            <w:rFonts w:ascii="Cambria Math" w:hAnsi="Cambria Math"/>
          </w:rPr>
          <m:t>n</m:t>
        </m:r>
      </m:oMath>
      <w:r w:rsidRPr="00074369">
        <w:t xml:space="preserve"> observaciones. Se calcula como la suma de la fila </w:t>
      </w:r>
      <m:oMath>
        <m:r>
          <w:rPr>
            <w:rFonts w:ascii="Cambria Math" w:hAnsi="Cambria Math"/>
          </w:rPr>
          <m:t>i</m:t>
        </m:r>
      </m:oMath>
      <w:r w:rsidRPr="00074369">
        <w:t xml:space="preserve"> </w:t>
      </w:r>
      <w:r w:rsidR="006B3FC7" w:rsidRPr="00074369">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rsidRPr="00074369">
        <w:t xml:space="preserve">. Se tienen </w:t>
      </w:r>
      <m:oMath>
        <m:r>
          <w:rPr>
            <w:rFonts w:ascii="Cambria Math" w:hAnsi="Cambria Math"/>
          </w:rPr>
          <m:t>n</m:t>
        </m:r>
      </m:oMath>
      <w:r w:rsidR="006B3FC7" w:rsidRPr="00074369">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rsidRPr="00074369">
        <w:t>.</w:t>
      </w:r>
    </w:p>
    <w:p w14:paraId="0692D83D" w14:textId="2008F871" w:rsidR="00944BE0" w:rsidRPr="00074369" w:rsidRDefault="00944BE0" w:rsidP="00904870">
      <w:pPr>
        <w:pStyle w:val="Ttulo3"/>
      </w:pPr>
      <w:bookmarkStart w:id="303" w:name="_Toc11178404"/>
      <w:r w:rsidRPr="00074369">
        <w:t>Selección de la matriz de pesos espaciales</w:t>
      </w:r>
      <w:bookmarkEnd w:id="303"/>
    </w:p>
    <w:p w14:paraId="4A7E5422" w14:textId="474A4809" w:rsidR="00944BE0" w:rsidRPr="00074369" w:rsidRDefault="00944BE0" w:rsidP="00944BE0">
      <w:r w:rsidRPr="00074369">
        <w:t xml:space="preserve">La matriz </w:t>
      </w:r>
      <m:oMath>
        <m:r>
          <w:rPr>
            <w:rFonts w:ascii="Cambria Math" w:hAnsi="Cambria Math"/>
          </w:rPr>
          <m:t>W</m:t>
        </m:r>
      </m:oMath>
      <w:r w:rsidRPr="00074369">
        <w:t xml:space="preserve"> es una matriz no negativa de orden </w:t>
      </w:r>
      <m:oMath>
        <m:r>
          <w:rPr>
            <w:rFonts w:ascii="Cambria Math" w:hAnsi="Cambria Math"/>
          </w:rPr>
          <m:t>N</m:t>
        </m:r>
      </m:oMath>
      <w:r w:rsidRPr="00074369">
        <w:t xml:space="preserve">, el total de </w:t>
      </w:r>
      <w:r w:rsidR="00A21907">
        <w:t>unidades</w:t>
      </w:r>
      <w:r w:rsidR="005F6252">
        <w:t xml:space="preserve"> </w:t>
      </w:r>
      <w:r w:rsidR="00A21907">
        <w:t>en la muestra (</w:t>
      </w:r>
      <w:r w:rsidR="005F6252">
        <w:t>estaciones de combustible</w:t>
      </w:r>
      <w:r w:rsidR="00A21907">
        <w:t>)</w:t>
      </w:r>
      <w:r w:rsidRPr="00074369">
        <w:t xml:space="preserve">.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j</m:t>
                </m:r>
              </m:sub>
            </m:sSub>
          </m:e>
        </m:nary>
      </m:oMath>
      <w:r w:rsidRPr="00074369">
        <w:t xml:space="preserve"> proporci</w:t>
      </w:r>
      <w:r w:rsidR="005F6252">
        <w:t xml:space="preserve">ona un promedio ponderado del precio en las estaciones vecinas a </w:t>
      </w:r>
      <m:oMath>
        <m:r>
          <w:rPr>
            <w:rFonts w:ascii="Cambria Math" w:hAnsi="Cambria Math"/>
          </w:rPr>
          <m:t>i</m:t>
        </m:r>
      </m:oMath>
      <w:r w:rsidRPr="00074369">
        <w:t xml:space="preserve">. Por definición, todos los elementos de la diagonal principal de </w:t>
      </w:r>
      <m:oMath>
        <m:r>
          <w:rPr>
            <w:rFonts w:ascii="Cambria Math" w:hAnsi="Cambria Math"/>
          </w:rPr>
          <m:t>W</m:t>
        </m:r>
      </m:oMath>
      <w:r w:rsidRPr="00074369">
        <w:t xml:space="preserve"> son iguales a cero, puesto que ninguna </w:t>
      </w:r>
      <w:r w:rsidR="005F6252">
        <w:t>estación</w:t>
      </w:r>
      <w:r w:rsidRPr="00074369">
        <w:t xml:space="preserve"> puede ser vecina de sí misma. Existen varias maneras de definir la matriz de pesos, y la elección dependerá de las características del espaciales de las </w:t>
      </w:r>
      <w:r w:rsidR="00A21907">
        <w:t>unidades</w:t>
      </w:r>
      <w:r w:rsidRPr="00074369">
        <w:t xml:space="preserve"> estudiadas </w:t>
      </w:r>
      <w:r w:rsidRPr="00074369">
        <w:fldChar w:fldCharType="begin"/>
      </w:r>
      <w:r w:rsidRPr="00074369">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rsidRPr="00074369">
        <w:fldChar w:fldCharType="separate"/>
      </w:r>
      <w:r w:rsidRPr="00074369">
        <w:rPr>
          <w:rFonts w:ascii="Times New Roman" w:hAnsi="Times New Roman"/>
        </w:rPr>
        <w:t>(Chung &amp; Park, 2014)</w:t>
      </w:r>
      <w:r w:rsidRPr="00074369">
        <w:fldChar w:fldCharType="end"/>
      </w:r>
      <w:r w:rsidRPr="00074369">
        <w:t>.</w:t>
      </w:r>
    </w:p>
    <w:p w14:paraId="6B6E6A20" w14:textId="22BA735C" w:rsidR="00944BE0" w:rsidRPr="00074369" w:rsidRDefault="00944BE0" w:rsidP="00944BE0">
      <w:r w:rsidRPr="00074369">
        <w:t>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w:t>
      </w:r>
      <w:r w:rsidR="00A21907">
        <w:t>,</w:t>
      </w:r>
      <w:r w:rsidRPr="00074369">
        <w:t xml:space="preserve"> Dale </w:t>
      </w:r>
      <w:r w:rsidRPr="00074369">
        <w:fldChar w:fldCharType="begin"/>
      </w:r>
      <w:r w:rsidRPr="00074369">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rsidRPr="00074369">
        <w:fldChar w:fldCharType="separate"/>
      </w:r>
      <w:r w:rsidRPr="00074369">
        <w:rPr>
          <w:rFonts w:ascii="Times New Roman" w:hAnsi="Times New Roman"/>
        </w:rPr>
        <w:t>(2004:52)</w:t>
      </w:r>
      <w:r w:rsidRPr="00074369">
        <w:fldChar w:fldCharType="end"/>
      </w:r>
      <w:r w:rsidRPr="00074369">
        <w:t xml:space="preserve"> sugiere definir vecinos utilizando la construcción geométrica conocida como polígonos de Thiessen. La construcción genera área</w:t>
      </w:r>
      <w:r w:rsidR="00A21907">
        <w:t>s</w:t>
      </w:r>
      <w:r w:rsidRPr="00074369">
        <w:t xml:space="preserve"> alrededor de cada observación espacial de manera tal que todos los puntos dentro de esta área están más cerca de la observación espacial </w:t>
      </w:r>
      <w:r w:rsidRPr="00074369">
        <w:lastRenderedPageBreak/>
        <w:t>utilizada, que a cualquier otra observación. Las observaciones son consideradas vecinas cuando comparten una frontera. En el caso del</w:t>
      </w:r>
      <w:r w:rsidR="003D7632" w:rsidRPr="00074369">
        <w:t xml:space="preserve"> </w:t>
      </w:r>
      <w:r w:rsidR="003D7632" w:rsidRPr="00074369">
        <w:rPr>
          <w:highlight w:val="yellow"/>
        </w:rPr>
        <w:fldChar w:fldCharType="begin"/>
      </w:r>
      <w:r w:rsidR="003D7632" w:rsidRPr="00074369">
        <w:rPr>
          <w:highlight w:val="yellow"/>
        </w:rPr>
        <w:instrText xml:space="preserve"> REF _Ref5740583 \h  \* MERGEFORMAT </w:instrText>
      </w:r>
      <w:r w:rsidR="003D7632" w:rsidRPr="00074369">
        <w:rPr>
          <w:highlight w:val="yellow"/>
        </w:rPr>
      </w:r>
      <w:r w:rsidR="003D7632" w:rsidRPr="00074369">
        <w:rPr>
          <w:highlight w:val="yellow"/>
        </w:rPr>
        <w:fldChar w:fldCharType="separate"/>
      </w:r>
      <w:r w:rsidR="004C0429" w:rsidRPr="00074369">
        <w:t xml:space="preserve">Gráfico </w:t>
      </w:r>
      <w:r w:rsidR="004C0429">
        <w:rPr>
          <w:noProof/>
        </w:rPr>
        <w:t>2</w:t>
      </w:r>
      <w:r w:rsidR="003D7632" w:rsidRPr="00074369">
        <w:rPr>
          <w:highlight w:val="yellow"/>
        </w:rPr>
        <w:fldChar w:fldCharType="end"/>
      </w:r>
      <w:r w:rsidRPr="00074369">
        <w:t xml:space="preserve">, la observación </w:t>
      </w:r>
      <w:r w:rsidR="003D7632" w:rsidRPr="00074369">
        <w:t>X tiene por vecinos a las observaciones A, B,</w:t>
      </w:r>
      <w:r w:rsidRPr="00074369">
        <w:t xml:space="preserve"> C</w:t>
      </w:r>
      <w:r w:rsidR="003D7632" w:rsidRPr="00074369">
        <w:t xml:space="preserve"> y D</w:t>
      </w:r>
      <w:r w:rsidRPr="00074369">
        <w:t>. En la matriz de distancia, por tanto, se igual</w:t>
      </w:r>
      <w:r w:rsidR="00A21907">
        <w:t>a</w:t>
      </w:r>
      <w:r w:rsidRPr="00074369">
        <w:t xml:space="preserve"> a uno las interacciones de X con A, B y C, y </w:t>
      </w:r>
      <w:r w:rsidR="00A21907">
        <w:t>a</w:t>
      </w:r>
      <w:r w:rsidRPr="00074369">
        <w:t xml:space="preserve"> cero las interacciones al resto de ubicaciones.</w:t>
      </w:r>
    </w:p>
    <w:p w14:paraId="79B2744E" w14:textId="53078603" w:rsidR="00F7414C" w:rsidRPr="00074369" w:rsidRDefault="00F7414C" w:rsidP="00054043">
      <w:pPr>
        <w:pStyle w:val="Descripcin"/>
        <w:keepNext/>
      </w:pPr>
      <w:bookmarkStart w:id="304" w:name="_Ref5740583"/>
      <w:bookmarkStart w:id="305" w:name="_Ref5740577"/>
      <w:bookmarkStart w:id="306" w:name="_Toc6348819"/>
      <w:bookmarkStart w:id="307" w:name="_Toc9171806"/>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2</w:t>
      </w:r>
      <w:r w:rsidRPr="00074369">
        <w:fldChar w:fldCharType="end"/>
      </w:r>
      <w:bookmarkEnd w:id="304"/>
      <w:r w:rsidRPr="00074369">
        <w:t xml:space="preserve">. </w:t>
      </w:r>
      <w:bookmarkStart w:id="308" w:name="_Ref5740572"/>
      <w:r w:rsidR="003D7632" w:rsidRPr="00074369">
        <w:t>Construcción de polígonos de Thiessen alrededor de 20 observaciones</w:t>
      </w:r>
      <w:bookmarkEnd w:id="305"/>
      <w:bookmarkEnd w:id="306"/>
      <w:bookmarkEnd w:id="307"/>
      <w:bookmarkEnd w:id="308"/>
    </w:p>
    <w:p w14:paraId="0617EE07" w14:textId="1E1C37FE" w:rsidR="00944BE0" w:rsidRPr="00074369" w:rsidRDefault="00F7414C" w:rsidP="003D7632">
      <w:pPr>
        <w:spacing w:after="0"/>
        <w:jc w:val="center"/>
      </w:pPr>
      <w:r w:rsidRPr="00074369">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Pr="00074369" w:rsidRDefault="003D7632" w:rsidP="00B97460">
      <w:pPr>
        <w:pStyle w:val="Fuente"/>
      </w:pPr>
      <w:r w:rsidRPr="00074369">
        <w:t>Fuente: Elaboración propia, 2019</w:t>
      </w:r>
    </w:p>
    <w:p w14:paraId="35BC891E" w14:textId="62529793" w:rsidR="00B6446A" w:rsidRPr="00074369" w:rsidRDefault="001046CB" w:rsidP="001046CB">
      <w:pPr>
        <w:rPr>
          <w:ins w:id="309" w:author="Diego Uriarte" w:date="2019-05-10T15:49:00Z"/>
        </w:rPr>
      </w:pPr>
      <w:ins w:id="310" w:author="Diego Uriarte" w:date="2019-05-10T15:49:00Z">
        <w:r w:rsidRPr="00074369">
          <w:t xml:space="preserve">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y matriz que considera los k-ésimos vecinos más cercanos, donde k es arbitrario </w:t>
        </w:r>
        <w:r w:rsidRPr="00074369">
          <w:fldChar w:fldCharType="begin"/>
        </w:r>
        <w:r w:rsidRPr="00074369">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rsidRPr="00074369">
          <w:fldChar w:fldCharType="separate"/>
        </w:r>
        <w:r w:rsidRPr="00074369">
          <w:rPr>
            <w:rFonts w:ascii="Times New Roman" w:hAnsi="Times New Roman"/>
          </w:rPr>
          <w:t>(Elhorst, 2010)</w:t>
        </w:r>
        <w:r w:rsidRPr="00074369">
          <w:fldChar w:fldCharType="end"/>
        </w:r>
        <w:r w:rsidRPr="00074369">
          <w:t xml:space="preserve">. Bajo la estimación por máxima verosimilitud, Stakhovych y Bijmolt  </w:t>
        </w:r>
        <w:r w:rsidRPr="00074369">
          <w:fldChar w:fldCharType="begin"/>
        </w:r>
        <w:r w:rsidRPr="00074369">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rsidRPr="00074369">
          <w:t xml:space="preserve"> mostraron</w:t>
        </w:r>
      </w:ins>
      <w:r w:rsidR="006D4287">
        <w:t>,</w:t>
      </w:r>
      <w:ins w:id="311" w:author="Diego Uriarte" w:date="2019-05-10T15:49:00Z">
        <w:r w:rsidRPr="00074369">
          <w:t xml:space="preserve"> mediante simulaciones de Monte Carlo</w:t>
        </w:r>
      </w:ins>
      <w:r w:rsidR="006D4287">
        <w:t>,</w:t>
      </w:r>
      <w:ins w:id="312" w:author="Diego Uriarte" w:date="2019-05-10T15:49:00Z">
        <w:r w:rsidRPr="00074369">
          <w:t xml:space="preserve"> que el criterio</w:t>
        </w:r>
      </w:ins>
      <w:r w:rsidR="006D4287">
        <w:t xml:space="preserve"> de</w:t>
      </w:r>
      <w:ins w:id="313" w:author="Diego Uriarte" w:date="2019-05-10T15:49:00Z">
        <w:r w:rsidRPr="00074369">
          <w:t xml:space="preserve"> utilizar la matriz de distancias que genere el mayo</w:t>
        </w:r>
        <w:r w:rsidR="00A92DA7" w:rsidRPr="00074369">
          <w:t>r</w:t>
        </w:r>
        <w:r w:rsidRPr="00074369">
          <w:t xml:space="preserve"> valor de la función de máxima verosimilitud incrementa la probabilidad de elegir la matriz del proceso generador de datos. Por otra parte, se </w:t>
        </w:r>
      </w:ins>
      <w:r w:rsidR="006D4287">
        <w:t>puede</w:t>
      </w:r>
      <w:ins w:id="314" w:author="Diego Uriarte" w:date="2019-05-10T15:49:00Z">
        <w:r w:rsidRPr="00074369">
          <w:t xml:space="preserve"> realizar la estimación del modelo mediante técnicas bayesianas, asignando como </w:t>
        </w:r>
        <w:r w:rsidRPr="00074369">
          <w:rPr>
            <w:i/>
          </w:rPr>
          <w:t>prior</w:t>
        </w:r>
        <w:r w:rsidRPr="00074369">
          <w:t xml:space="preserve"> que cada matriz de distancias evaluada tiene la misma probabilidad de ser la verdadera y luego calcular las probabilidades </w:t>
        </w:r>
        <w:r w:rsidRPr="00074369">
          <w:rPr>
            <w:i/>
          </w:rPr>
          <w:t>a posteriori.</w:t>
        </w:r>
      </w:ins>
    </w:p>
    <w:p w14:paraId="32427C3B" w14:textId="07BFC293" w:rsidR="00A92DA7" w:rsidRPr="00074369" w:rsidRDefault="00A92DA7">
      <w:pPr>
        <w:spacing w:after="200" w:line="276" w:lineRule="auto"/>
        <w:jc w:val="left"/>
        <w:rPr>
          <w:ins w:id="315" w:author="Diego Uriarte" w:date="2019-05-10T15:49:00Z"/>
          <w:sz w:val="18"/>
          <w:szCs w:val="18"/>
        </w:rPr>
      </w:pPr>
      <w:ins w:id="316" w:author="Diego Uriarte" w:date="2019-05-10T15:49:00Z">
        <w:r w:rsidRPr="00074369">
          <w:rPr>
            <w:sz w:val="18"/>
            <w:szCs w:val="18"/>
          </w:rPr>
          <w:br w:type="page"/>
        </w:r>
      </w:ins>
    </w:p>
    <w:p w14:paraId="0D9B6B45" w14:textId="01DBAB83" w:rsidR="00A91D92" w:rsidRPr="00074369" w:rsidRDefault="00A91D92" w:rsidP="002C12C7">
      <w:pPr>
        <w:pStyle w:val="Ttulo1"/>
      </w:pPr>
      <w:bookmarkStart w:id="317" w:name="_Toc11178405"/>
      <w:r w:rsidRPr="00074369">
        <w:lastRenderedPageBreak/>
        <w:t>Mercado de combustibles líquidos</w:t>
      </w:r>
      <w:bookmarkEnd w:id="317"/>
      <w:r w:rsidRPr="00074369">
        <w:t xml:space="preserve"> </w:t>
      </w:r>
    </w:p>
    <w:p w14:paraId="4BC2FC02" w14:textId="77777777" w:rsidR="005453E0" w:rsidRPr="00074369" w:rsidRDefault="005453E0" w:rsidP="005453E0">
      <w:pPr>
        <w:pStyle w:val="Ttulo2"/>
      </w:pPr>
      <w:bookmarkStart w:id="318" w:name="_Toc11178406"/>
      <w:commentRangeStart w:id="319"/>
      <w:commentRangeStart w:id="320"/>
      <w:r w:rsidRPr="00074369">
        <w:t>Generalidades sobre el mercado de combustibles líquidos</w:t>
      </w:r>
      <w:commentRangeEnd w:id="319"/>
      <w:r w:rsidRPr="00074369">
        <w:rPr>
          <w:rStyle w:val="Refdecomentario"/>
          <w:b w:val="0"/>
        </w:rPr>
        <w:commentReference w:id="319"/>
      </w:r>
      <w:commentRangeEnd w:id="320"/>
      <w:r w:rsidRPr="00074369">
        <w:rPr>
          <w:rStyle w:val="Refdecomentario"/>
          <w:b w:val="0"/>
        </w:rPr>
        <w:commentReference w:id="320"/>
      </w:r>
      <w:bookmarkEnd w:id="318"/>
    </w:p>
    <w:p w14:paraId="5894209F" w14:textId="39C5689C" w:rsidR="005453E0" w:rsidRPr="00074369" w:rsidRDefault="005453E0" w:rsidP="005453E0">
      <w:r w:rsidRPr="00074369">
        <w:t xml:space="preserve">Los combustibles líquidos se producen en complejos industriales a partir del crudo de petróleo. Debido a ser un </w:t>
      </w:r>
      <w:r w:rsidRPr="00074369">
        <w:rPr>
          <w:i/>
        </w:rPr>
        <w:t xml:space="preserve">commodity, </w:t>
      </w:r>
      <w:r w:rsidRPr="00074369">
        <w:t xml:space="preserve">el precio referencial del crudo se establece en mercado muy líquidos con determinados marcadores de precios (como el </w:t>
      </w:r>
      <w:ins w:id="321" w:author="Diego Uriarte" w:date="2019-05-10T17:04:00Z">
        <w:r w:rsidR="00953183" w:rsidRPr="00074369">
          <w:t xml:space="preserve">crudo </w:t>
        </w:r>
      </w:ins>
      <w:r w:rsidRPr="00074369">
        <w:t xml:space="preserve">WTI o </w:t>
      </w:r>
      <w:ins w:id="322" w:author="Diego Uriarte" w:date="2019-05-10T17:04:00Z">
        <w:r w:rsidR="00953183" w:rsidRPr="00074369">
          <w:t xml:space="preserve">crudo </w:t>
        </w:r>
      </w:ins>
      <w:r w:rsidRPr="00074369">
        <w:t xml:space="preserve">Brent) y con primas o castigos asociados a la calidad del crudo, su rendimiento de productos líquidos y su facilidad de procesamiento. Los combustibles </w:t>
      </w:r>
      <w:r w:rsidR="00C60D8E">
        <w:t xml:space="preserve">en calidad regulada por el país </w:t>
      </w:r>
      <w:r w:rsidRPr="00074369">
        <w:t xml:space="preserve">son vendidos por las refinerías a mayoristas. </w:t>
      </w:r>
      <w:r w:rsidR="00C60D8E">
        <w:t>Sin embargo, l</w:t>
      </w:r>
      <w:r w:rsidRPr="00074369">
        <w:t xml:space="preserve">as refinerías muchas vecen cuentan con un brazo comercial que les permite integrar estas funciones y generar mayores ingresos en la operación global. Los mayoristas se dedican a la venta </w:t>
      </w:r>
      <w:ins w:id="323" w:author="Diego Uriarte" w:date="2019-05-10T17:05:00Z">
        <w:r w:rsidR="00953183" w:rsidRPr="00074369">
          <w:t xml:space="preserve">y transporte </w:t>
        </w:r>
      </w:ins>
      <w:r w:rsidRPr="00074369">
        <w:t xml:space="preserve">del combustible </w:t>
      </w:r>
      <w:del w:id="324" w:author="Diego Uriarte" w:date="2019-05-10T17:05:00Z">
        <w:r w:rsidRPr="00074369" w:rsidDel="00953183">
          <w:delText xml:space="preserve">a las estaciones y su transporte </w:delText>
        </w:r>
      </w:del>
      <w:r w:rsidRPr="00074369">
        <w:t>desde las plantas de almacenamiento</w:t>
      </w:r>
      <w:ins w:id="325" w:author="Diego Uriarte" w:date="2019-05-10T17:05:00Z">
        <w:r w:rsidR="00953183" w:rsidRPr="00074369">
          <w:t xml:space="preserve"> hasta las estaciones</w:t>
        </w:r>
      </w:ins>
      <w:r w:rsidR="00C60D8E">
        <w:t xml:space="preserve"> de servicio, en donde se realiza la venta al usuario final</w:t>
      </w:r>
      <w:r w:rsidRPr="00074369">
        <w:t xml:space="preserve">. </w:t>
      </w:r>
    </w:p>
    <w:p w14:paraId="45B44B5A" w14:textId="60508A90" w:rsidR="005453E0" w:rsidRPr="00074369" w:rsidRDefault="005453E0" w:rsidP="005453E0">
      <w:r w:rsidRPr="00074369">
        <w:t xml:space="preserve">Las estaciones </w:t>
      </w:r>
      <w:r w:rsidR="00C60D8E">
        <w:t xml:space="preserve">de servicio </w:t>
      </w:r>
      <w:r w:rsidRPr="00074369">
        <w:t>se pueden dividir en tres grandes tipos: estaciones propias, abanderadas y estaciones independientes. Las estaciones propias son aquellas que pertenecen a un</w:t>
      </w:r>
      <w:r w:rsidR="00C60D8E">
        <w:t xml:space="preserve"> grupo</w:t>
      </w:r>
      <w:r w:rsidRPr="00074369">
        <w:t xml:space="preserve"> mayorista por lo que están integradas y las </w:t>
      </w:r>
      <w:r w:rsidR="00C60D8E">
        <w:t>decisiones de precios se toman en un</w:t>
      </w:r>
      <w:r w:rsidRPr="00074369">
        <w:t xml:space="preserve"> nivel centralizado. Por otra parte, las estaciones abanderadas pertenecen a terceros que firman contratos de franquicia mediante los cuales el mayorista se encarga de proveer el combustible “de marca”</w:t>
      </w:r>
      <w:r w:rsidRPr="00074369">
        <w:rPr>
          <w:rStyle w:val="Refdenotaalpie"/>
        </w:rPr>
        <w:footnoteReference w:id="2"/>
      </w:r>
      <w:r w:rsidRPr="00074369">
        <w:t xml:space="preserve"> a un precio diferenciado</w:t>
      </w:r>
      <w:ins w:id="326" w:author="Diego Uriarte" w:date="2019-05-10T17:06:00Z">
        <w:r w:rsidR="00953183" w:rsidRPr="00074369">
          <w:t xml:space="preserve"> y </w:t>
        </w:r>
      </w:ins>
      <w:del w:id="327" w:author="Diego Uriarte" w:date="2019-05-10T17:06:00Z">
        <w:r w:rsidRPr="00074369" w:rsidDel="00953183">
          <w:delText xml:space="preserve">, </w:delText>
        </w:r>
      </w:del>
      <w:r w:rsidRPr="00074369">
        <w:t>proveer asistencia técnica</w:t>
      </w:r>
      <w:ins w:id="328" w:author="Diego Uriarte" w:date="2019-05-10T17:06:00Z">
        <w:r w:rsidR="00953183" w:rsidRPr="00074369">
          <w:t>.</w:t>
        </w:r>
      </w:ins>
      <w:r w:rsidR="00C60D8E">
        <w:t xml:space="preserve"> </w:t>
      </w:r>
      <w:del w:id="329" w:author="Diego Uriarte" w:date="2019-05-10T17:06:00Z">
        <w:r w:rsidRPr="00074369" w:rsidDel="00953183">
          <w:delText xml:space="preserve"> y a</w:delText>
        </w:r>
      </w:del>
      <w:ins w:id="330" w:author="Diego Uriarte" w:date="2019-05-10T17:06:00Z">
        <w:r w:rsidR="00953183" w:rsidRPr="00074369">
          <w:t>A</w:t>
        </w:r>
      </w:ins>
      <w:r w:rsidRPr="00074369">
        <w:t xml:space="preserve"> cambio</w:t>
      </w:r>
      <w:ins w:id="331" w:author="Diego Uriarte" w:date="2019-05-10T17:06:00Z">
        <w:r w:rsidR="00953183" w:rsidRPr="00074369">
          <w:t>,</w:t>
        </w:r>
      </w:ins>
      <w:r w:rsidRPr="00074369">
        <w:t xml:space="preserve"> la estación solo vende combustible adquirido a través del mayorista además de mostrar los colores y nombre de la marca</w:t>
      </w:r>
      <w:r w:rsidR="002778EE">
        <w:t xml:space="preserve"> del mismo</w:t>
      </w:r>
      <w:r w:rsidRPr="00074369">
        <w:t>. Finalmente, se encuentran las estaciones independientes que no tienen ninguna marca asociada y son libres de comprar el combustible a cualquiera de los mayoristas en el mercado.</w:t>
      </w:r>
    </w:p>
    <w:p w14:paraId="65C75419" w14:textId="0EA3904F" w:rsidR="005453E0" w:rsidRPr="00074369" w:rsidRDefault="005453E0" w:rsidP="00AE7D0B">
      <w:pPr>
        <w:pStyle w:val="Ttulo2"/>
      </w:pPr>
      <w:bookmarkStart w:id="332" w:name="_Toc11178407"/>
      <w:r w:rsidRPr="00074369">
        <w:t>Mercado de combustibles líquidos en Lima Metropolitana</w:t>
      </w:r>
      <w:bookmarkEnd w:id="332"/>
    </w:p>
    <w:p w14:paraId="7388D270" w14:textId="04995413" w:rsidR="00AE7D0B" w:rsidRPr="00074369" w:rsidRDefault="00AE7D0B" w:rsidP="00AE7D0B">
      <w:r w:rsidRPr="00074369">
        <w:t xml:space="preserve">El mercado de combustible peruano tiene particularidades que lo diferencian de los países desarrollados en donde se han llevado los estudios revisados en el Capítulo II. En el caso de Perú, </w:t>
      </w:r>
      <w:r w:rsidRPr="00074369">
        <w:lastRenderedPageBreak/>
        <w:t xml:space="preserve">solo se cuenta con dos productores de combustibles y dos refinerías principales que abastecen el </w:t>
      </w:r>
      <w:r w:rsidR="004E0A9A" w:rsidRPr="00074369">
        <w:t>45</w:t>
      </w:r>
      <w:r w:rsidRPr="00074369">
        <w:t xml:space="preserve">% de los requerimientos del diésel y </w:t>
      </w:r>
      <w:r w:rsidR="004E0A9A" w:rsidRPr="00074369">
        <w:t>80</w:t>
      </w:r>
      <w:r w:rsidRPr="00074369">
        <w:t xml:space="preserve">% de la demanda de gasolina en el país. </w:t>
      </w:r>
      <w:r w:rsidR="000B0CED" w:rsidRPr="00074369">
        <w:t xml:space="preserve">La capacidad total de refinación en el país alcanza </w:t>
      </w:r>
      <w:r w:rsidR="00802E4C" w:rsidRPr="00074369">
        <w:t>202 miles de</w:t>
      </w:r>
      <w:r w:rsidR="000B0CED" w:rsidRPr="00074369">
        <w:t xml:space="preserve"> barriles </w:t>
      </w:r>
      <w:r w:rsidR="002778EE">
        <w:t xml:space="preserve">de petróleo </w:t>
      </w:r>
      <w:r w:rsidR="000B0CED" w:rsidRPr="00074369">
        <w:t xml:space="preserve">por día con una importación de </w:t>
      </w:r>
      <w:r w:rsidR="00802E4C" w:rsidRPr="00074369">
        <w:t xml:space="preserve">80 mil </w:t>
      </w:r>
      <w:r w:rsidR="000B0CED" w:rsidRPr="00074369">
        <w:t>barriles por día siend</w:t>
      </w:r>
      <w:r w:rsidR="00802E4C" w:rsidRPr="00074369">
        <w:t>o el principal suministrador Ecuador</w:t>
      </w:r>
      <w:r w:rsidR="0039418B" w:rsidRPr="00074369">
        <w:t xml:space="preserve"> </w:t>
      </w:r>
      <w:r w:rsidR="0039418B" w:rsidRPr="00074369">
        <w:fldChar w:fldCharType="begin"/>
      </w:r>
      <w:r w:rsidR="00953183" w:rsidRPr="00074369">
        <w:instrText xml:space="preserve"> ADDIN ZOTERO_ITEM CSL_CITATION {"citationID":"uVUjLf6O","properties":{"formattedCitation":"(Osinergmin, 2015)","plainCitation":"(Osinergmin, 2015)","noteIndex":0},"citationItems":[{"id":1096,"uris":["http://zotero.org/groups/2269288/items/4UYXVPCQ"],"uri":["http://zotero.org/groups/2269288/items/4UYXVPCQ"],"itemData":{"id":1096,"type":"book","title":"La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Minería"}],"issued":{"date-parts":[["2015"]]},"accessed":{"date-parts":[["2019",4,15]]}},"suppress-author":true,"prefix":"Osinergmin, "}],"schema":"https://github.com/citation-style-language/schema/raw/master/csl-citation.json"} </w:instrText>
      </w:r>
      <w:r w:rsidR="0039418B" w:rsidRPr="00074369">
        <w:fldChar w:fldCharType="separate"/>
      </w:r>
      <w:r w:rsidR="00953183" w:rsidRPr="00074369">
        <w:rPr>
          <w:rFonts w:ascii="Times New Roman" w:hAnsi="Times New Roman"/>
        </w:rPr>
        <w:t>(Osinergmin, 2015)</w:t>
      </w:r>
      <w:r w:rsidR="0039418B" w:rsidRPr="00074369">
        <w:fldChar w:fldCharType="end"/>
      </w:r>
      <w:r w:rsidR="000B0CED" w:rsidRPr="00074369">
        <w:t xml:space="preserve">. </w:t>
      </w:r>
      <w:r w:rsidR="0039418B" w:rsidRPr="00074369">
        <w:t>Dado que la demanda de combustible no puede ser atendida por las refinerías locales, el resto es importado por los dos producto</w:t>
      </w:r>
      <w:r w:rsidR="002778EE">
        <w:t>res principales y por un tercer importador</w:t>
      </w:r>
      <w:r w:rsidR="0039418B" w:rsidRPr="00074369">
        <w:t xml:space="preserve"> que solo actúa como intermediario</w:t>
      </w:r>
      <w:r w:rsidR="002778EE">
        <w:t xml:space="preserve"> sin contar con producción local</w:t>
      </w:r>
      <w:r w:rsidR="0039418B" w:rsidRPr="00074369">
        <w:t>.</w:t>
      </w:r>
      <w:r w:rsidRPr="00074369">
        <w:t xml:space="preserve"> </w:t>
      </w:r>
      <w:r w:rsidR="000B0CED" w:rsidRPr="00074369">
        <w:t>Los dos productores de combustibles son Refinería La Pampilla, perteneciente al grupo español Repsol y la petrolera estatal</w:t>
      </w:r>
      <w:r w:rsidR="0039418B" w:rsidRPr="00074369">
        <w:t xml:space="preserve"> Petróleos del Perú (</w:t>
      </w:r>
      <w:del w:id="333" w:author="Diego Uriarte" w:date="2019-05-10T17:09:00Z">
        <w:r w:rsidR="0039418B" w:rsidRPr="00074369" w:rsidDel="00953183">
          <w:delText>PETROPERU</w:delText>
        </w:r>
      </w:del>
      <w:ins w:id="334" w:author="Diego Uriarte" w:date="2019-05-10T17:09:00Z">
        <w:r w:rsidR="00953183" w:rsidRPr="00074369">
          <w:t>Petroperú</w:t>
        </w:r>
      </w:ins>
      <w:r w:rsidR="0039418B" w:rsidRPr="00074369">
        <w:t xml:space="preserve">), en tanto que el tercer importador es Pure Biofuels. La mayor parte de las importaciones provienen del Golfo de los </w:t>
      </w:r>
      <w:r w:rsidR="00E11291" w:rsidRPr="00074369">
        <w:t>EE. UU</w:t>
      </w:r>
      <w:r w:rsidR="0039418B" w:rsidRPr="00074369">
        <w:t xml:space="preserve"> lo que une las fluctuaciones mundiales del precio de los combustibles al mercado local.</w:t>
      </w:r>
    </w:p>
    <w:p w14:paraId="3DD05CFA" w14:textId="07E7BFC4" w:rsidR="00B66247" w:rsidRPr="00074369" w:rsidRDefault="00802E4C" w:rsidP="00130F8F">
      <w:r w:rsidRPr="00074369">
        <w:t>Con respecto al siguiente elemento en la cadena de valor, los dos productores</w:t>
      </w:r>
      <w:r w:rsidR="00180658" w:rsidRPr="00074369">
        <w:t xml:space="preserve"> actúan como mayoristas</w:t>
      </w:r>
      <w:r w:rsidRPr="00074369">
        <w:t xml:space="preserve"> de combustible. E</w:t>
      </w:r>
      <w:r w:rsidR="00180658" w:rsidRPr="00074369">
        <w:t>n adición</w:t>
      </w:r>
      <w:r w:rsidRPr="00074369">
        <w:t>, realizan la venta de combustible</w:t>
      </w:r>
      <w:ins w:id="335" w:author="Diego Uriarte" w:date="2019-05-10T17:11:00Z">
        <w:r w:rsidR="00A26805" w:rsidRPr="00074369">
          <w:t xml:space="preserve"> </w:t>
        </w:r>
      </w:ins>
      <w:del w:id="336" w:author="Diego Uriarte" w:date="2019-05-10T17:11:00Z">
        <w:r w:rsidRPr="00074369" w:rsidDel="00A26805">
          <w:delText xml:space="preserve"> </w:delText>
        </w:r>
        <w:r w:rsidR="00180658" w:rsidRPr="00074369" w:rsidDel="00A26805">
          <w:delText>a PECSA y Primax,</w:delText>
        </w:r>
      </w:del>
      <w:ins w:id="337" w:author="Diego Uriarte" w:date="2019-05-10T17:11:00Z">
        <w:r w:rsidR="00A26805" w:rsidRPr="00074369">
          <w:t>a</w:t>
        </w:r>
      </w:ins>
      <w:r w:rsidR="00180658" w:rsidRPr="00074369">
        <w:t xml:space="preserve"> los dos mayoristas en el mercado que no cuentan con producción propia</w:t>
      </w:r>
      <w:ins w:id="338" w:author="Diego Uriarte" w:date="2019-05-10T17:11:00Z">
        <w:r w:rsidR="00A26805" w:rsidRPr="00074369">
          <w:t>,</w:t>
        </w:r>
      </w:ins>
      <w:r w:rsidR="001370F0">
        <w:t xml:space="preserve"> Pecsa</w:t>
      </w:r>
      <w:ins w:id="339" w:author="Diego Uriarte" w:date="2019-05-10T17:11:00Z">
        <w:r w:rsidR="00A26805" w:rsidRPr="00074369">
          <w:t xml:space="preserve"> y Primax</w:t>
        </w:r>
      </w:ins>
      <w:r w:rsidR="00180658" w:rsidRPr="00074369">
        <w:t xml:space="preserve">. En el caso de Refinería La Pampilla, actúa a través de su brazo comercial </w:t>
      </w:r>
      <w:r w:rsidR="001370F0">
        <w:t>Repsol Comercial</w:t>
      </w:r>
      <w:r w:rsidR="00AA2505" w:rsidRPr="00074369">
        <w:t xml:space="preserve"> y opera directamente </w:t>
      </w:r>
      <w:r w:rsidR="003D327C" w:rsidRPr="00074369">
        <w:t>79</w:t>
      </w:r>
      <w:r w:rsidR="00180658" w:rsidRPr="00074369">
        <w:t xml:space="preserve"> estaciones de Lima Metropolitana</w:t>
      </w:r>
      <w:r w:rsidR="00AA2505" w:rsidRPr="00074369">
        <w:t xml:space="preserve"> (</w:t>
      </w:r>
      <w:r w:rsidR="003D327C" w:rsidRPr="00074369">
        <w:t>10.2</w:t>
      </w:r>
      <w:r w:rsidR="00AA2505" w:rsidRPr="00074369">
        <w:t>%)</w:t>
      </w:r>
      <w:r w:rsidR="00180658" w:rsidRPr="00074369">
        <w:t xml:space="preserve">, en tanto que Petroperú </w:t>
      </w:r>
      <w:r w:rsidR="001370F0">
        <w:t xml:space="preserve">solo actúa como mayorista </w:t>
      </w:r>
      <w:r w:rsidR="00180658" w:rsidRPr="00074369">
        <w:t>sin operar ninguna estaci</w:t>
      </w:r>
      <w:r w:rsidRPr="00074369">
        <w:t>ón propia</w:t>
      </w:r>
      <w:r w:rsidR="004F75F4" w:rsidRPr="00074369">
        <w:t xml:space="preserve"> </w:t>
      </w:r>
      <w:r w:rsidR="00130F8F" w:rsidRPr="00074369">
        <w:t>y solo abanderada estaciones a las cuales llega acuerdos para utilización de</w:t>
      </w:r>
      <w:ins w:id="340" w:author="Diego Uriarte" w:date="2019-05-10T17:12:00Z">
        <w:r w:rsidR="00A26805" w:rsidRPr="00074369">
          <w:t xml:space="preserve"> su</w:t>
        </w:r>
      </w:ins>
      <w:r w:rsidR="00130F8F" w:rsidRPr="00074369">
        <w:t xml:space="preserve"> marca. De esta manera, Repsol es el único productor que está integrado desde la producción del combustible hasta su venta al consumidor final, siendo este esquema de integración vertical co</w:t>
      </w:r>
      <w:r w:rsidR="00AA2505" w:rsidRPr="00074369">
        <w:t>mún en los países desarrollados</w:t>
      </w:r>
      <w:r w:rsidR="001370F0">
        <w:t xml:space="preserve">, en los que existen </w:t>
      </w:r>
      <w:r w:rsidR="00AA2505" w:rsidRPr="00074369">
        <w:t>varios competidores</w:t>
      </w:r>
      <w:r w:rsidR="001370F0">
        <w:t xml:space="preserve"> integrados</w:t>
      </w:r>
      <w:r w:rsidR="00AA2505" w:rsidRPr="00074369">
        <w:t xml:space="preserve"> en una misma zona geográfica.</w:t>
      </w:r>
    </w:p>
    <w:p w14:paraId="5C44CD58" w14:textId="19793E32" w:rsidR="00F752E8" w:rsidRPr="00074369" w:rsidRDefault="00F752E8" w:rsidP="00F752E8">
      <w:pPr>
        <w:pStyle w:val="Descripcin"/>
        <w:keepNext/>
      </w:pPr>
      <w:bookmarkStart w:id="341" w:name="_Ref8911506"/>
      <w:bookmarkStart w:id="342" w:name="_Toc6348796"/>
      <w:bookmarkStart w:id="343" w:name="_Toc9171792"/>
      <w:r w:rsidRPr="00074369">
        <w:t xml:space="preserve">Tabla </w:t>
      </w:r>
      <w:r w:rsidRPr="00074369">
        <w:fldChar w:fldCharType="begin"/>
      </w:r>
      <w:r w:rsidRPr="00074369">
        <w:instrText xml:space="preserve"> SEQ Tabla \* ARABIC </w:instrText>
      </w:r>
      <w:r w:rsidRPr="00074369">
        <w:fldChar w:fldCharType="separate"/>
      </w:r>
      <w:r w:rsidR="004C0429">
        <w:rPr>
          <w:noProof/>
        </w:rPr>
        <w:t>1</w:t>
      </w:r>
      <w:r w:rsidRPr="00074369">
        <w:fldChar w:fldCharType="end"/>
      </w:r>
      <w:bookmarkEnd w:id="341"/>
      <w:r w:rsidRPr="00074369">
        <w:t>: Número de estaciones por razón social para Perú y Lima</w:t>
      </w:r>
      <w:bookmarkEnd w:id="342"/>
      <w:bookmarkEnd w:id="343"/>
    </w:p>
    <w:tbl>
      <w:tblPr>
        <w:tblStyle w:val="tesis"/>
        <w:tblW w:w="0" w:type="auto"/>
        <w:tblLook w:val="04A0" w:firstRow="1" w:lastRow="0" w:firstColumn="1" w:lastColumn="0" w:noHBand="0" w:noVBand="1"/>
      </w:tblPr>
      <w:tblGrid>
        <w:gridCol w:w="2694"/>
        <w:gridCol w:w="1133"/>
        <w:gridCol w:w="1133"/>
      </w:tblGrid>
      <w:tr w:rsidR="00F752E8" w:rsidRPr="00074369" w14:paraId="073A0007"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56868235" w14:textId="77777777" w:rsidR="00F752E8" w:rsidRPr="00074369" w:rsidRDefault="00F752E8" w:rsidP="00560D5E">
            <w:pPr>
              <w:spacing w:after="0" w:line="240" w:lineRule="auto"/>
            </w:pPr>
            <w:r w:rsidRPr="00074369">
              <w:t xml:space="preserve">Razón social </w:t>
            </w:r>
          </w:p>
        </w:tc>
        <w:tc>
          <w:tcPr>
            <w:tcW w:w="1133" w:type="dxa"/>
            <w:tcBorders>
              <w:bottom w:val="single" w:sz="6" w:space="0" w:color="auto"/>
            </w:tcBorders>
          </w:tcPr>
          <w:p w14:paraId="013E11E9" w14:textId="77777777" w:rsidR="00F752E8" w:rsidRPr="00074369" w:rsidRDefault="00F752E8" w:rsidP="00560D5E">
            <w:pPr>
              <w:spacing w:after="0" w:line="240" w:lineRule="auto"/>
              <w:jc w:val="right"/>
            </w:pPr>
            <w:r w:rsidRPr="00074369">
              <w:t>Perú</w:t>
            </w:r>
          </w:p>
        </w:tc>
        <w:tc>
          <w:tcPr>
            <w:tcW w:w="1133" w:type="dxa"/>
            <w:tcBorders>
              <w:bottom w:val="single" w:sz="6" w:space="0" w:color="auto"/>
            </w:tcBorders>
          </w:tcPr>
          <w:p w14:paraId="4541C547" w14:textId="77777777" w:rsidR="00F752E8" w:rsidRPr="00074369" w:rsidRDefault="00F752E8" w:rsidP="00560D5E">
            <w:pPr>
              <w:spacing w:after="0" w:line="240" w:lineRule="auto"/>
              <w:jc w:val="right"/>
            </w:pPr>
            <w:r w:rsidRPr="00074369">
              <w:t>Lima</w:t>
            </w:r>
          </w:p>
        </w:tc>
      </w:tr>
      <w:tr w:rsidR="00F752E8" w:rsidRPr="00074369" w14:paraId="23F5512D"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tcBorders>
          </w:tcPr>
          <w:p w14:paraId="571FB334" w14:textId="77777777" w:rsidR="00F752E8" w:rsidRPr="00074369" w:rsidRDefault="00F752E8" w:rsidP="00560D5E">
            <w:pPr>
              <w:spacing w:after="0" w:line="240" w:lineRule="auto"/>
            </w:pPr>
            <w:r w:rsidRPr="00074369">
              <w:t>Repsol</w:t>
            </w:r>
          </w:p>
        </w:tc>
        <w:tc>
          <w:tcPr>
            <w:tcW w:w="1133" w:type="dxa"/>
            <w:tcBorders>
              <w:top w:val="single" w:sz="6" w:space="0" w:color="auto"/>
            </w:tcBorders>
          </w:tcPr>
          <w:p w14:paraId="762AC79A" w14:textId="77777777" w:rsidR="00F752E8" w:rsidRPr="00074369" w:rsidRDefault="00F752E8" w:rsidP="00560D5E">
            <w:pPr>
              <w:spacing w:after="0" w:line="240" w:lineRule="auto"/>
              <w:jc w:val="right"/>
            </w:pPr>
            <w:r w:rsidRPr="00074369">
              <w:t>101</w:t>
            </w:r>
          </w:p>
        </w:tc>
        <w:tc>
          <w:tcPr>
            <w:tcW w:w="1133" w:type="dxa"/>
            <w:tcBorders>
              <w:top w:val="single" w:sz="6" w:space="0" w:color="auto"/>
            </w:tcBorders>
          </w:tcPr>
          <w:p w14:paraId="6238467F" w14:textId="77777777" w:rsidR="00F752E8" w:rsidRPr="00074369" w:rsidRDefault="00F752E8" w:rsidP="00560D5E">
            <w:pPr>
              <w:spacing w:after="0" w:line="240" w:lineRule="auto"/>
              <w:jc w:val="right"/>
            </w:pPr>
            <w:r w:rsidRPr="00074369">
              <w:t>79</w:t>
            </w:r>
          </w:p>
        </w:tc>
      </w:tr>
      <w:tr w:rsidR="00F752E8" w:rsidRPr="00074369" w14:paraId="0515A5B5"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Pr>
          <w:p w14:paraId="1537F96D" w14:textId="77777777" w:rsidR="00F752E8" w:rsidRPr="00074369" w:rsidRDefault="00F752E8" w:rsidP="00560D5E">
            <w:pPr>
              <w:spacing w:after="0" w:line="240" w:lineRule="auto"/>
            </w:pPr>
            <w:r w:rsidRPr="00074369">
              <w:t>Primax</w:t>
            </w:r>
          </w:p>
        </w:tc>
        <w:tc>
          <w:tcPr>
            <w:tcW w:w="1133" w:type="dxa"/>
          </w:tcPr>
          <w:p w14:paraId="1F68886A" w14:textId="77777777" w:rsidR="00F752E8" w:rsidRPr="00074369" w:rsidRDefault="00F752E8" w:rsidP="00560D5E">
            <w:pPr>
              <w:spacing w:after="0" w:line="240" w:lineRule="auto"/>
              <w:jc w:val="right"/>
            </w:pPr>
            <w:r w:rsidRPr="00074369">
              <w:t>145</w:t>
            </w:r>
          </w:p>
        </w:tc>
        <w:tc>
          <w:tcPr>
            <w:tcW w:w="1133" w:type="dxa"/>
          </w:tcPr>
          <w:p w14:paraId="08461EBB" w14:textId="77777777" w:rsidR="00F752E8" w:rsidRPr="00074369" w:rsidRDefault="00F752E8" w:rsidP="00560D5E">
            <w:pPr>
              <w:spacing w:after="0" w:line="240" w:lineRule="auto"/>
              <w:jc w:val="right"/>
            </w:pPr>
            <w:r w:rsidRPr="00074369">
              <w:t>50</w:t>
            </w:r>
          </w:p>
        </w:tc>
      </w:tr>
      <w:tr w:rsidR="00F752E8" w:rsidRPr="00074369" w14:paraId="20855D6B"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Pr>
          <w:p w14:paraId="2A82C5F4" w14:textId="77777777" w:rsidR="00F752E8" w:rsidRPr="00074369" w:rsidRDefault="00F752E8" w:rsidP="00560D5E">
            <w:pPr>
              <w:spacing w:after="0" w:line="240" w:lineRule="auto"/>
            </w:pPr>
            <w:r w:rsidRPr="00074369">
              <w:t>Pecsa</w:t>
            </w:r>
          </w:p>
        </w:tc>
        <w:tc>
          <w:tcPr>
            <w:tcW w:w="1133" w:type="dxa"/>
          </w:tcPr>
          <w:p w14:paraId="75F0FA21" w14:textId="77777777" w:rsidR="00F752E8" w:rsidRPr="00074369" w:rsidRDefault="00F752E8" w:rsidP="00560D5E">
            <w:pPr>
              <w:spacing w:after="0" w:line="240" w:lineRule="auto"/>
              <w:jc w:val="right"/>
            </w:pPr>
            <w:r w:rsidRPr="00074369">
              <w:t>72</w:t>
            </w:r>
          </w:p>
        </w:tc>
        <w:tc>
          <w:tcPr>
            <w:tcW w:w="1133" w:type="dxa"/>
          </w:tcPr>
          <w:p w14:paraId="38B8B1AF" w14:textId="77777777" w:rsidR="00F752E8" w:rsidRPr="00074369" w:rsidRDefault="00F752E8" w:rsidP="00560D5E">
            <w:pPr>
              <w:spacing w:after="0" w:line="240" w:lineRule="auto"/>
              <w:jc w:val="right"/>
            </w:pPr>
            <w:r w:rsidRPr="00074369">
              <w:t>35</w:t>
            </w:r>
          </w:p>
        </w:tc>
      </w:tr>
      <w:tr w:rsidR="00F752E8" w:rsidRPr="00074369" w14:paraId="0021047B"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375D995B" w14:textId="77777777" w:rsidR="00F752E8" w:rsidRPr="00074369" w:rsidRDefault="00F752E8" w:rsidP="00560D5E">
            <w:pPr>
              <w:spacing w:after="0" w:line="240" w:lineRule="auto"/>
            </w:pPr>
            <w:r w:rsidRPr="00074369">
              <w:t>Otra razón social</w:t>
            </w:r>
          </w:p>
        </w:tc>
        <w:tc>
          <w:tcPr>
            <w:tcW w:w="1133" w:type="dxa"/>
            <w:tcBorders>
              <w:bottom w:val="single" w:sz="6" w:space="0" w:color="auto"/>
            </w:tcBorders>
          </w:tcPr>
          <w:p w14:paraId="1CD0F67A" w14:textId="77777777" w:rsidR="00F752E8" w:rsidRPr="00074369" w:rsidRDefault="00F752E8" w:rsidP="00560D5E">
            <w:pPr>
              <w:spacing w:after="0" w:line="240" w:lineRule="auto"/>
              <w:jc w:val="right"/>
            </w:pPr>
            <w:r w:rsidRPr="00074369">
              <w:t>4096</w:t>
            </w:r>
          </w:p>
        </w:tc>
        <w:tc>
          <w:tcPr>
            <w:tcW w:w="1133" w:type="dxa"/>
            <w:tcBorders>
              <w:bottom w:val="single" w:sz="6" w:space="0" w:color="auto"/>
            </w:tcBorders>
          </w:tcPr>
          <w:p w14:paraId="178C6590" w14:textId="77777777" w:rsidR="00F752E8" w:rsidRPr="00074369" w:rsidRDefault="00F752E8" w:rsidP="00560D5E">
            <w:pPr>
              <w:spacing w:after="0" w:line="240" w:lineRule="auto"/>
              <w:jc w:val="right"/>
            </w:pPr>
            <w:r w:rsidRPr="00074369">
              <w:t>604</w:t>
            </w:r>
          </w:p>
        </w:tc>
      </w:tr>
      <w:tr w:rsidR="00F752E8" w:rsidRPr="00074369" w14:paraId="79C31E60"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bottom w:val="single" w:sz="12" w:space="0" w:color="auto"/>
            </w:tcBorders>
          </w:tcPr>
          <w:p w14:paraId="0DB59AE2" w14:textId="77777777" w:rsidR="00F752E8" w:rsidRPr="00074369" w:rsidRDefault="00F752E8" w:rsidP="00560D5E">
            <w:pPr>
              <w:spacing w:after="0" w:line="240" w:lineRule="auto"/>
              <w:rPr>
                <w:b/>
              </w:rPr>
            </w:pPr>
            <w:r w:rsidRPr="00074369">
              <w:rPr>
                <w:b/>
              </w:rPr>
              <w:t>Total</w:t>
            </w:r>
          </w:p>
        </w:tc>
        <w:tc>
          <w:tcPr>
            <w:tcW w:w="1133" w:type="dxa"/>
            <w:tcBorders>
              <w:top w:val="single" w:sz="6" w:space="0" w:color="auto"/>
              <w:bottom w:val="single" w:sz="12" w:space="0" w:color="auto"/>
            </w:tcBorders>
          </w:tcPr>
          <w:p w14:paraId="0B038C6D" w14:textId="77777777" w:rsidR="00F752E8" w:rsidRPr="00074369" w:rsidRDefault="00F752E8" w:rsidP="00560D5E">
            <w:pPr>
              <w:spacing w:after="0" w:line="240" w:lineRule="auto"/>
              <w:jc w:val="right"/>
            </w:pPr>
            <w:r w:rsidRPr="00074369">
              <w:t>4414</w:t>
            </w:r>
          </w:p>
        </w:tc>
        <w:tc>
          <w:tcPr>
            <w:tcW w:w="1133" w:type="dxa"/>
            <w:tcBorders>
              <w:top w:val="single" w:sz="6" w:space="0" w:color="auto"/>
              <w:bottom w:val="single" w:sz="12" w:space="0" w:color="auto"/>
            </w:tcBorders>
          </w:tcPr>
          <w:p w14:paraId="222ED58C" w14:textId="77777777" w:rsidR="00F752E8" w:rsidRPr="00074369" w:rsidRDefault="00F752E8" w:rsidP="00560D5E">
            <w:pPr>
              <w:spacing w:after="0" w:line="240" w:lineRule="auto"/>
              <w:jc w:val="right"/>
            </w:pPr>
            <w:r w:rsidRPr="00074369">
              <w:t>768</w:t>
            </w:r>
          </w:p>
        </w:tc>
      </w:tr>
    </w:tbl>
    <w:p w14:paraId="4D7135F8" w14:textId="6DAAB952" w:rsidR="00F752E8" w:rsidRPr="00074369" w:rsidRDefault="00F752E8" w:rsidP="00F752E8">
      <w:pPr>
        <w:spacing w:before="120"/>
        <w:rPr>
          <w:ins w:id="344" w:author="Diego Uriarte" w:date="2019-05-11T13:47:00Z"/>
          <w:sz w:val="18"/>
        </w:rPr>
      </w:pPr>
      <w:r w:rsidRPr="00074369">
        <w:rPr>
          <w:sz w:val="18"/>
        </w:rPr>
        <w:t xml:space="preserve">Fuente: Elaboración propia, 2019. </w:t>
      </w:r>
    </w:p>
    <w:p w14:paraId="49946537" w14:textId="05500CE6" w:rsidR="00B66247" w:rsidRPr="00074369" w:rsidRDefault="00B66247" w:rsidP="00B97460">
      <w:pPr>
        <w:rPr>
          <w:ins w:id="345" w:author="Diego Uriarte" w:date="2019-05-11T13:47:00Z"/>
        </w:rPr>
      </w:pPr>
      <w:ins w:id="346" w:author="Diego Uriarte" w:date="2019-05-11T13:47:00Z">
        <w:r w:rsidRPr="00074369">
          <w:t>En el país se ven</w:t>
        </w:r>
      </w:ins>
      <w:ins w:id="347" w:author="Diego Uriarte" w:date="2019-05-11T13:48:00Z">
        <w:r w:rsidRPr="00074369">
          <w:t>d</w:t>
        </w:r>
      </w:ins>
      <w:ins w:id="348" w:author="Diego Uriarte" w:date="2019-05-11T13:47:00Z">
        <w:r w:rsidRPr="00074369">
          <w:t xml:space="preserve">en </w:t>
        </w:r>
      </w:ins>
      <w:ins w:id="349" w:author="Diego Uriarte" w:date="2019-05-11T15:14:00Z">
        <w:r w:rsidR="00054043" w:rsidRPr="00074369">
          <w:t>cuatro tipo</w:t>
        </w:r>
      </w:ins>
      <w:ins w:id="350" w:author="Diego Uriarte" w:date="2019-05-11T15:15:00Z">
        <w:r w:rsidR="00054043" w:rsidRPr="00074369">
          <w:t>s</w:t>
        </w:r>
      </w:ins>
      <w:ins w:id="351" w:author="Diego Uriarte" w:date="2019-05-11T15:14:00Z">
        <w:r w:rsidR="00054043" w:rsidRPr="00074369">
          <w:t xml:space="preserve"> de gasoholes (mezclas de </w:t>
        </w:r>
      </w:ins>
      <w:ins w:id="352" w:author="Diego Uriarte" w:date="2019-05-11T15:15:00Z">
        <w:r w:rsidR="00054043" w:rsidRPr="00074369">
          <w:t xml:space="preserve">gasolina con etanol), además de combustible diésel de bajo contenido de azufre (menor a 50 ppm). El mercado nacional </w:t>
        </w:r>
      </w:ins>
      <w:ins w:id="353" w:author="Diego Uriarte" w:date="2019-05-11T15:16:00Z">
        <w:r w:rsidR="00054043" w:rsidRPr="00074369">
          <w:t xml:space="preserve">ha evolucionado para consumir principalmente diésel, seguido por gasohol de 90 octanos, los que en </w:t>
        </w:r>
        <w:r w:rsidR="00054043" w:rsidRPr="00074369">
          <w:lastRenderedPageBreak/>
          <w:t xml:space="preserve">conjunto representan el 80% de las ventas nacionales, como se puede apreciar en el </w:t>
        </w:r>
      </w:ins>
      <w:ins w:id="354" w:author="Diego Uriarte" w:date="2019-05-11T15:19:00Z">
        <w:r w:rsidR="00054043" w:rsidRPr="00074369">
          <w:fldChar w:fldCharType="begin"/>
        </w:r>
        <w:r w:rsidR="00054043" w:rsidRPr="00074369">
          <w:instrText xml:space="preserve"> REF _Ref8480404 \h </w:instrText>
        </w:r>
      </w:ins>
      <w:r w:rsidR="00054043" w:rsidRPr="00074369">
        <w:fldChar w:fldCharType="separate"/>
      </w:r>
      <w:ins w:id="355" w:author="Diego Uriarte" w:date="2019-05-11T15:18:00Z">
        <w:r w:rsidR="004C0429" w:rsidRPr="00074369">
          <w:t xml:space="preserve">Gráfico </w:t>
        </w:r>
      </w:ins>
      <w:r w:rsidR="004C0429">
        <w:rPr>
          <w:noProof/>
        </w:rPr>
        <w:t>3</w:t>
      </w:r>
      <w:ins w:id="356" w:author="Diego Uriarte" w:date="2019-05-11T15:19:00Z">
        <w:r w:rsidR="00054043" w:rsidRPr="00074369">
          <w:fldChar w:fldCharType="end"/>
        </w:r>
        <w:r w:rsidR="00054043" w:rsidRPr="00074369">
          <w:t>.</w:t>
        </w:r>
      </w:ins>
      <w:ins w:id="357" w:author="Diego Uriarte" w:date="2019-05-11T15:20:00Z">
        <w:r w:rsidR="00054043" w:rsidRPr="00074369">
          <w:t xml:space="preserve"> De </w:t>
        </w:r>
      </w:ins>
      <w:ins w:id="358" w:author="Diego Uriarte" w:date="2019-05-11T15:21:00Z">
        <w:r w:rsidR="00054043" w:rsidRPr="00074369">
          <w:t xml:space="preserve">igual manera, estos dos tipos de combustibles líquidos son </w:t>
        </w:r>
      </w:ins>
      <w:ins w:id="359" w:author="Diego Uriarte" w:date="2019-05-11T17:08:00Z">
        <w:r w:rsidR="00FF4D92" w:rsidRPr="00074369">
          <w:t>vendidos</w:t>
        </w:r>
      </w:ins>
      <w:ins w:id="360" w:author="Diego Uriarte" w:date="2019-05-11T15:21:00Z">
        <w:r w:rsidR="00054043" w:rsidRPr="00074369">
          <w:t xml:space="preserve"> en la mayor cantidad de establecimientos. </w:t>
        </w:r>
      </w:ins>
      <w:ins w:id="361" w:author="Diego Uriarte" w:date="2019-05-11T17:13:00Z">
        <w:r w:rsidR="00FF4D92" w:rsidRPr="00074369">
          <w:t>A partir de los datos reportados por la herramienta Facilito de Osinergmin, se determina que en Lima</w:t>
        </w:r>
      </w:ins>
      <w:ins w:id="362" w:author="Diego Uriarte" w:date="2019-05-11T17:10:00Z">
        <w:r w:rsidR="00FF4D92" w:rsidRPr="00074369">
          <w:t xml:space="preserve"> todos</w:t>
        </w:r>
      </w:ins>
      <w:ins w:id="363" w:author="Diego Uriarte" w:date="2019-05-11T17:08:00Z">
        <w:r w:rsidR="00FF4D92" w:rsidRPr="00074369">
          <w:t xml:space="preserve"> los establecimientos venden gasohol 90 y </w:t>
        </w:r>
      </w:ins>
      <w:ins w:id="364" w:author="Diego Uriarte" w:date="2019-05-11T17:11:00Z">
        <w:r w:rsidR="00FF4D92" w:rsidRPr="00074369">
          <w:t>diésel, alrededor</w:t>
        </w:r>
      </w:ins>
      <w:ins w:id="365" w:author="Diego Uriarte" w:date="2019-05-11T17:10:00Z">
        <w:r w:rsidR="00FF4D92" w:rsidRPr="00074369">
          <w:t xml:space="preserve"> de 90% venden gasohol 95</w:t>
        </w:r>
      </w:ins>
      <w:ins w:id="366" w:author="Diego Uriarte" w:date="2019-05-11T17:11:00Z">
        <w:r w:rsidR="00FF4D92" w:rsidRPr="00074369">
          <w:t xml:space="preserve">, </w:t>
        </w:r>
      </w:ins>
      <w:ins w:id="367" w:author="Diego Uriarte" w:date="2019-05-11T17:12:00Z">
        <w:r w:rsidR="00FF4D92" w:rsidRPr="00074369">
          <w:t xml:space="preserve">50% venden gasohol 97, mientas que el </w:t>
        </w:r>
      </w:ins>
      <w:ins w:id="368" w:author="Diego Uriarte" w:date="2019-05-11T17:13:00Z">
        <w:r w:rsidR="00FF4D92" w:rsidRPr="00074369">
          <w:t>gasohol 84 es cada vez menos consumido en Lima (solo 23% de las estaciones lo venden).</w:t>
        </w:r>
      </w:ins>
      <w:ins w:id="369" w:author="Diego Uriarte" w:date="2019-05-11T15:20:00Z">
        <w:r w:rsidR="00054043" w:rsidRPr="00074369">
          <w:t xml:space="preserve"> </w:t>
        </w:r>
      </w:ins>
    </w:p>
    <w:p w14:paraId="7D906136" w14:textId="4312DD60" w:rsidR="00054043" w:rsidRPr="00074369" w:rsidRDefault="00054043" w:rsidP="00B97460">
      <w:pPr>
        <w:pStyle w:val="Descripcin"/>
        <w:keepNext/>
        <w:jc w:val="left"/>
        <w:rPr>
          <w:ins w:id="370" w:author="Diego Uriarte" w:date="2019-05-11T15:18:00Z"/>
        </w:rPr>
      </w:pPr>
      <w:bookmarkStart w:id="371" w:name="_Ref8480404"/>
      <w:bookmarkStart w:id="372" w:name="_Toc9171807"/>
      <w:ins w:id="373" w:author="Diego Uriarte" w:date="2019-05-11T15:18:00Z">
        <w:r w:rsidRPr="00074369">
          <w:t xml:space="preserve">Gráfico </w:t>
        </w:r>
        <w:r w:rsidRPr="00074369">
          <w:fldChar w:fldCharType="begin"/>
        </w:r>
        <w:r w:rsidRPr="00074369">
          <w:instrText xml:space="preserve"> SEQ Gráfico \* ARABIC </w:instrText>
        </w:r>
      </w:ins>
      <w:r w:rsidRPr="00074369">
        <w:fldChar w:fldCharType="separate"/>
      </w:r>
      <w:r w:rsidR="004C0429">
        <w:rPr>
          <w:noProof/>
        </w:rPr>
        <w:t>3</w:t>
      </w:r>
      <w:ins w:id="374" w:author="Diego Uriarte" w:date="2019-05-11T15:18:00Z">
        <w:r w:rsidRPr="00074369">
          <w:fldChar w:fldCharType="end"/>
        </w:r>
        <w:bookmarkEnd w:id="371"/>
        <w:r w:rsidRPr="00074369">
          <w:t>: Venta de combustibles por tipo de producto a nivel nacional (porcentajes)</w:t>
        </w:r>
        <w:bookmarkEnd w:id="372"/>
      </w:ins>
    </w:p>
    <w:p w14:paraId="18AC4092" w14:textId="0311C509" w:rsidR="00B66247" w:rsidRPr="00074369" w:rsidRDefault="00B66247" w:rsidP="00B97460">
      <w:pPr>
        <w:pStyle w:val="graficos"/>
        <w:rPr>
          <w:ins w:id="375" w:author="Diego Uriarte" w:date="2019-05-11T15:18:00Z"/>
          <w:sz w:val="18"/>
          <w:lang w:val="es-PE"/>
        </w:rPr>
      </w:pPr>
      <w:ins w:id="376" w:author="Diego Uriarte" w:date="2019-05-11T13:47:00Z">
        <w:r w:rsidRPr="00074369">
          <w:drawing>
            <wp:inline distT="0" distB="0" distL="0" distR="0" wp14:anchorId="161C48DF" wp14:editId="7748C272">
              <wp:extent cx="4153666" cy="2926080"/>
              <wp:effectExtent l="0" t="0" r="0" b="7620"/>
              <wp:docPr id="48" name="Imagen 48" descr="E:\Dropbox\projects\maestria\masther-thesis\plo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projects\maestria\masther-thesis\plots\Rplot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147" cy="2928532"/>
                      </a:xfrm>
                      <a:prstGeom prst="rect">
                        <a:avLst/>
                      </a:prstGeom>
                      <a:noFill/>
                      <a:ln>
                        <a:noFill/>
                      </a:ln>
                    </pic:spPr>
                  </pic:pic>
                </a:graphicData>
              </a:graphic>
            </wp:inline>
          </w:drawing>
        </w:r>
      </w:ins>
    </w:p>
    <w:p w14:paraId="5BC09248" w14:textId="6D0EBC7D" w:rsidR="00054043" w:rsidRPr="00074369" w:rsidRDefault="00054043" w:rsidP="00B97460">
      <w:pPr>
        <w:pStyle w:val="Fuente"/>
      </w:pPr>
      <w:ins w:id="377" w:author="Diego Uriarte" w:date="2019-05-11T15:18:00Z">
        <w:r w:rsidRPr="00074369">
          <w:t>Fuente: Elaboración propia</w:t>
        </w:r>
      </w:ins>
      <w:ins w:id="378" w:author="Diego Uriarte" w:date="2019-05-11T17:14:00Z">
        <w:r w:rsidR="00FF4D92" w:rsidRPr="00074369">
          <w:t xml:space="preserve"> a partir de los informes estadísticos del MINEM</w:t>
        </w:r>
      </w:ins>
      <w:ins w:id="379" w:author="Diego Uriarte" w:date="2019-05-11T15:18:00Z">
        <w:r w:rsidRPr="00074369">
          <w:t>, 2019.</w:t>
        </w:r>
      </w:ins>
      <w:ins w:id="380" w:author="Diego Uriarte" w:date="2019-05-11T17:14:00Z">
        <w:r w:rsidR="00FF4D92" w:rsidRPr="00074369">
          <w:t xml:space="preserve"> </w:t>
        </w:r>
      </w:ins>
    </w:p>
    <w:p w14:paraId="4462978F" w14:textId="2AD9BA85" w:rsidR="000B0CED" w:rsidRPr="00074369" w:rsidRDefault="000B0CED" w:rsidP="00AE7D0B">
      <w:pPr>
        <w:rPr>
          <w:ins w:id="381" w:author="Diego Uriarte" w:date="2019-05-11T13:48:00Z"/>
        </w:rPr>
      </w:pPr>
      <w:r w:rsidRPr="00074369">
        <w:t xml:space="preserve">A nivel minorista, la mayoría de estaciones de marca son abanderadas, es decir, no </w:t>
      </w:r>
      <w:r w:rsidR="00180658" w:rsidRPr="00074369">
        <w:t xml:space="preserve">son propiedad directa de los mayoristas. Estas estaciones compiten </w:t>
      </w:r>
      <w:r w:rsidR="00105ABA" w:rsidRPr="00074369">
        <w:t xml:space="preserve">entre sí y </w:t>
      </w:r>
      <w:r w:rsidR="00180658" w:rsidRPr="00074369">
        <w:t>con estaciones independientes que generalmente cobran menores precios</w:t>
      </w:r>
      <w:r w:rsidR="004F75F4" w:rsidRPr="00074369">
        <w:t xml:space="preserve"> </w:t>
      </w:r>
      <w:r w:rsidR="00BE2AFD" w:rsidRPr="00074369">
        <w:t xml:space="preserve">(ver </w:t>
      </w:r>
      <w:r w:rsidR="00BE2AFD" w:rsidRPr="00074369">
        <w:fldChar w:fldCharType="begin"/>
      </w:r>
      <w:r w:rsidR="00BE2AFD" w:rsidRPr="00074369">
        <w:instrText xml:space="preserve"> REF _Ref6247871 \h  \* MERGEFORMAT </w:instrText>
      </w:r>
      <w:r w:rsidR="00BE2AFD" w:rsidRPr="00074369">
        <w:fldChar w:fldCharType="separate"/>
      </w:r>
      <w:r w:rsidR="004C0429" w:rsidRPr="004C0429">
        <w:rPr>
          <w:color w:val="000000" w:themeColor="text1"/>
        </w:rPr>
        <w:t xml:space="preserve">Gráfico </w:t>
      </w:r>
      <w:r w:rsidR="004C0429" w:rsidRPr="004C0429">
        <w:rPr>
          <w:noProof/>
          <w:color w:val="000000" w:themeColor="text1"/>
        </w:rPr>
        <w:t>4</w:t>
      </w:r>
      <w:r w:rsidR="00BE2AFD" w:rsidRPr="00074369">
        <w:fldChar w:fldCharType="end"/>
      </w:r>
      <w:r w:rsidR="004F75F4" w:rsidRPr="00074369">
        <w:t>)</w:t>
      </w:r>
      <w:r w:rsidR="00105ABA" w:rsidRPr="00074369">
        <w:t>, siendo estas últimas las de mayor presencia</w:t>
      </w:r>
      <w:r w:rsidR="00180658" w:rsidRPr="00074369">
        <w:t xml:space="preserve">. Repsol </w:t>
      </w:r>
      <w:r w:rsidR="007E6B94">
        <w:t xml:space="preserve">y Primax son los empresas </w:t>
      </w:r>
      <w:r w:rsidR="00105ABA" w:rsidRPr="00074369">
        <w:t xml:space="preserve">con </w:t>
      </w:r>
      <w:r w:rsidR="00180658" w:rsidRPr="00074369">
        <w:t>mayor partici</w:t>
      </w:r>
      <w:r w:rsidR="007E6B94">
        <w:t>pación en el mercado minorista</w:t>
      </w:r>
      <w:r w:rsidR="00180658" w:rsidRPr="00074369">
        <w:t xml:space="preserve"> </w:t>
      </w:r>
      <w:r w:rsidR="004F75F4" w:rsidRPr="00074369">
        <w:t xml:space="preserve">tal como se observa </w:t>
      </w:r>
      <w:r w:rsidR="00DB477C" w:rsidRPr="00074369">
        <w:t>en la</w:t>
      </w:r>
      <w:r w:rsidR="007E6B94">
        <w:t xml:space="preserve">s tablas </w:t>
      </w:r>
      <w:r w:rsidR="002819FF">
        <w:fldChar w:fldCharType="begin"/>
      </w:r>
      <w:r w:rsidR="002819FF">
        <w:instrText xml:space="preserve"> REF _Ref8911506 </w:instrText>
      </w:r>
      <w:r w:rsidR="002819FF" w:rsidRPr="002819FF">
        <w:instrText>\# 0</w:instrText>
      </w:r>
      <w:r w:rsidR="002819FF">
        <w:instrText xml:space="preserve"> \h </w:instrText>
      </w:r>
      <w:r w:rsidR="002819FF">
        <w:fldChar w:fldCharType="separate"/>
      </w:r>
      <w:r w:rsidR="004C0429">
        <w:t>1</w:t>
      </w:r>
      <w:r w:rsidR="002819FF">
        <w:fldChar w:fldCharType="end"/>
      </w:r>
      <w:r w:rsidR="002819FF">
        <w:t xml:space="preserve"> y </w:t>
      </w:r>
      <w:r w:rsidR="002819FF">
        <w:fldChar w:fldCharType="begin"/>
      </w:r>
      <w:r w:rsidR="002819FF">
        <w:instrText xml:space="preserve"> REF _Ref9171920 </w:instrText>
      </w:r>
      <w:r w:rsidR="002819FF" w:rsidRPr="002819FF">
        <w:instrText>\# 0</w:instrText>
      </w:r>
      <w:r w:rsidR="002819FF">
        <w:instrText xml:space="preserve"> \h </w:instrText>
      </w:r>
      <w:r w:rsidR="002819FF">
        <w:fldChar w:fldCharType="separate"/>
      </w:r>
      <w:r w:rsidR="004C0429">
        <w:t>2</w:t>
      </w:r>
      <w:r w:rsidR="002819FF">
        <w:fldChar w:fldCharType="end"/>
      </w:r>
      <w:r w:rsidR="007E6B94">
        <w:t xml:space="preserve"> </w:t>
      </w:r>
      <w:r w:rsidR="00105ABA" w:rsidRPr="00074369">
        <w:t xml:space="preserve">. </w:t>
      </w:r>
    </w:p>
    <w:p w14:paraId="5CAFF5B5" w14:textId="77777777" w:rsidR="00B66247" w:rsidRPr="00074369" w:rsidRDefault="00B66247" w:rsidP="00AE7D0B">
      <w:pPr>
        <w:rPr>
          <w:ins w:id="382" w:author="Diego Uriarte" w:date="2019-05-10T17:12:00Z"/>
        </w:rPr>
      </w:pPr>
    </w:p>
    <w:p w14:paraId="4F772C03" w14:textId="445DEA78" w:rsidR="00BE2AFD" w:rsidRPr="00074369" w:rsidRDefault="00BE2AFD">
      <w:pPr>
        <w:pStyle w:val="Descripcin"/>
        <w:keepNext/>
        <w:spacing w:before="0"/>
        <w:pPrChange w:id="383" w:author="Diego Uriarte" w:date="2019-05-14T16:56:00Z">
          <w:pPr>
            <w:pStyle w:val="Descripcin"/>
            <w:keepNext/>
          </w:pPr>
        </w:pPrChange>
      </w:pPr>
      <w:bookmarkStart w:id="384" w:name="_Ref6247871"/>
      <w:bookmarkStart w:id="385" w:name="_Toc6348820"/>
      <w:bookmarkStart w:id="386" w:name="_Toc9171808"/>
      <w:commentRangeStart w:id="387"/>
      <w:commentRangeStart w:id="388"/>
      <w:r w:rsidRPr="00074369">
        <w:lastRenderedPageBreak/>
        <w:t xml:space="preserve">Gráfico </w:t>
      </w:r>
      <w:r w:rsidRPr="00074369">
        <w:fldChar w:fldCharType="begin"/>
      </w:r>
      <w:r w:rsidRPr="00074369">
        <w:instrText xml:space="preserve"> SEQ Gráfico \* ARABIC </w:instrText>
      </w:r>
      <w:r w:rsidRPr="00074369">
        <w:fldChar w:fldCharType="separate"/>
      </w:r>
      <w:r w:rsidR="004C0429">
        <w:rPr>
          <w:noProof/>
        </w:rPr>
        <w:t>4</w:t>
      </w:r>
      <w:r w:rsidRPr="00074369">
        <w:fldChar w:fldCharType="end"/>
      </w:r>
      <w:bookmarkEnd w:id="384"/>
      <w:r w:rsidRPr="00074369">
        <w:t>: Precios promedio por tipo de estación para Diésel y Gasolina de 90 octanos</w:t>
      </w:r>
      <w:bookmarkEnd w:id="385"/>
      <w:commentRangeEnd w:id="387"/>
      <w:r w:rsidR="00AE1C91" w:rsidRPr="00074369">
        <w:rPr>
          <w:rStyle w:val="Refdecomentario"/>
          <w:iCs w:val="0"/>
        </w:rPr>
        <w:commentReference w:id="387"/>
      </w:r>
      <w:commentRangeEnd w:id="388"/>
      <w:r w:rsidR="003E3DE7" w:rsidRPr="00074369">
        <w:rPr>
          <w:rStyle w:val="Refdecomentario"/>
          <w:iCs w:val="0"/>
        </w:rPr>
        <w:commentReference w:id="388"/>
      </w:r>
      <w:bookmarkEnd w:id="386"/>
    </w:p>
    <w:p w14:paraId="23572FEB" w14:textId="19B83161" w:rsidR="00BE2AFD" w:rsidRPr="00074369" w:rsidRDefault="003E3DE7" w:rsidP="00BE2AFD">
      <w:pPr>
        <w:spacing w:after="0"/>
        <w:jc w:val="center"/>
      </w:pPr>
      <w:ins w:id="389" w:author="Diego Uriarte" w:date="2019-05-10T19:26:00Z">
        <w:r w:rsidRPr="00074369">
          <w:rPr>
            <w:noProof/>
            <w:lang w:val="en-US"/>
          </w:rPr>
          <w:drawing>
            <wp:inline distT="0" distB="0" distL="0" distR="0" wp14:anchorId="46C0FCA9" wp14:editId="1C11D280">
              <wp:extent cx="3474720" cy="3474720"/>
              <wp:effectExtent l="0" t="0" r="0" b="0"/>
              <wp:docPr id="29" name="Imagen 29" descr="E:\Dropbox\projects\maestria\masther-thesis\plots\precios-tipo-gr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rojects\maestria\masther-thesis\plots\precios-tipo-grif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7380" cy="3477380"/>
                      </a:xfrm>
                      <a:prstGeom prst="rect">
                        <a:avLst/>
                      </a:prstGeom>
                      <a:noFill/>
                      <a:ln>
                        <a:noFill/>
                      </a:ln>
                    </pic:spPr>
                  </pic:pic>
                </a:graphicData>
              </a:graphic>
            </wp:inline>
          </w:drawing>
        </w:r>
      </w:ins>
      <w:del w:id="390" w:author="Diego Uriarte" w:date="2019-05-10T19:16:00Z">
        <w:r w:rsidR="00BE2AFD" w:rsidRPr="00074369" w:rsidDel="003E3DE7">
          <w:rPr>
            <w:noProof/>
            <w:lang w:val="en-US"/>
          </w:rPr>
          <w:drawing>
            <wp:inline distT="0" distB="0" distL="0" distR="0" wp14:anchorId="309FEAB2" wp14:editId="0B240BF3">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del>
    </w:p>
    <w:p w14:paraId="4645D53B" w14:textId="60C64D1B" w:rsidR="00DB477C" w:rsidRPr="00074369" w:rsidRDefault="00BE2AFD" w:rsidP="00EE678A">
      <w:pPr>
        <w:spacing w:after="360"/>
        <w:rPr>
          <w:sz w:val="18"/>
        </w:rPr>
      </w:pPr>
      <w:r w:rsidRPr="00074369">
        <w:rPr>
          <w:sz w:val="18"/>
        </w:rPr>
        <w:t>Fuente: Elaboración propia, 2019</w:t>
      </w:r>
      <w:bookmarkStart w:id="391" w:name="_Ref6249562"/>
    </w:p>
    <w:p w14:paraId="71893CF1" w14:textId="50A92478" w:rsidR="00EE678A" w:rsidRPr="00074369" w:rsidRDefault="00EE678A" w:rsidP="00EE678A">
      <w:pPr>
        <w:pStyle w:val="Descripcin"/>
        <w:keepNext/>
        <w:spacing w:before="120"/>
      </w:pPr>
      <w:bookmarkStart w:id="392" w:name="_Ref9171920"/>
      <w:bookmarkStart w:id="393" w:name="_Toc9171793"/>
      <w:bookmarkEnd w:id="391"/>
      <w:r w:rsidRPr="00074369">
        <w:t xml:space="preserve">Tabla </w:t>
      </w:r>
      <w:r w:rsidRPr="00074369">
        <w:rPr>
          <w:iCs w:val="0"/>
        </w:rPr>
        <w:fldChar w:fldCharType="begin"/>
      </w:r>
      <w:r w:rsidRPr="00074369">
        <w:instrText xml:space="preserve"> SEQ Tabla \* ARABIC </w:instrText>
      </w:r>
      <w:r w:rsidRPr="00074369">
        <w:rPr>
          <w:iCs w:val="0"/>
        </w:rPr>
        <w:fldChar w:fldCharType="separate"/>
      </w:r>
      <w:r w:rsidR="004C0429">
        <w:rPr>
          <w:noProof/>
        </w:rPr>
        <w:t>2</w:t>
      </w:r>
      <w:r w:rsidRPr="00074369">
        <w:rPr>
          <w:iCs w:val="0"/>
        </w:rPr>
        <w:fldChar w:fldCharType="end"/>
      </w:r>
      <w:bookmarkEnd w:id="392"/>
      <w:r w:rsidRPr="00074369">
        <w:t>: Número de estaciones propias, abanderadas e independientes por marca visible para una muestra de distritos de Lima Metropolitana</w:t>
      </w:r>
      <w:r w:rsidRPr="00074369">
        <w:rPr>
          <w:rStyle w:val="Refdenotaalpie"/>
        </w:rPr>
        <w:footnoteReference w:id="3"/>
      </w:r>
      <w:bookmarkEnd w:id="393"/>
    </w:p>
    <w:tbl>
      <w:tblPr>
        <w:tblStyle w:val="tesis"/>
        <w:tblW w:w="0" w:type="auto"/>
        <w:tblLook w:val="04A0" w:firstRow="1" w:lastRow="0" w:firstColumn="1" w:lastColumn="0" w:noHBand="0" w:noVBand="1"/>
      </w:tblPr>
      <w:tblGrid>
        <w:gridCol w:w="2694"/>
        <w:gridCol w:w="1133"/>
        <w:gridCol w:w="1279"/>
        <w:gridCol w:w="1463"/>
        <w:gridCol w:w="1228"/>
      </w:tblGrid>
      <w:tr w:rsidR="00EE678A" w:rsidRPr="00074369" w14:paraId="23BD31DC"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38F3ED33" w14:textId="77777777" w:rsidR="00EE678A" w:rsidRPr="00074369" w:rsidRDefault="00EE678A" w:rsidP="001067DF">
            <w:pPr>
              <w:spacing w:after="0" w:line="240" w:lineRule="auto"/>
            </w:pPr>
            <w:r w:rsidRPr="00074369">
              <w:t>Marca | Tipo de estación</w:t>
            </w:r>
          </w:p>
        </w:tc>
        <w:tc>
          <w:tcPr>
            <w:tcW w:w="1133" w:type="dxa"/>
            <w:tcBorders>
              <w:bottom w:val="single" w:sz="6" w:space="0" w:color="auto"/>
            </w:tcBorders>
          </w:tcPr>
          <w:p w14:paraId="00DF9CEA" w14:textId="77777777" w:rsidR="00EE678A" w:rsidRPr="00074369" w:rsidRDefault="00EE678A" w:rsidP="001067DF">
            <w:pPr>
              <w:spacing w:after="0" w:line="240" w:lineRule="auto"/>
              <w:jc w:val="right"/>
            </w:pPr>
            <w:r w:rsidRPr="00074369">
              <w:t>Propia</w:t>
            </w:r>
          </w:p>
        </w:tc>
        <w:tc>
          <w:tcPr>
            <w:tcW w:w="1279" w:type="dxa"/>
            <w:tcBorders>
              <w:bottom w:val="single" w:sz="6" w:space="0" w:color="auto"/>
            </w:tcBorders>
          </w:tcPr>
          <w:p w14:paraId="1D937941" w14:textId="77777777" w:rsidR="00EE678A" w:rsidRPr="00074369" w:rsidRDefault="00EE678A" w:rsidP="001067DF">
            <w:pPr>
              <w:spacing w:after="0" w:line="240" w:lineRule="auto"/>
            </w:pPr>
            <w:r w:rsidRPr="00074369">
              <w:t>Abanderada</w:t>
            </w:r>
          </w:p>
        </w:tc>
        <w:tc>
          <w:tcPr>
            <w:tcW w:w="1463" w:type="dxa"/>
            <w:tcBorders>
              <w:bottom w:val="single" w:sz="6" w:space="0" w:color="auto"/>
            </w:tcBorders>
          </w:tcPr>
          <w:p w14:paraId="3D9F6797" w14:textId="77777777" w:rsidR="00EE678A" w:rsidRPr="00074369" w:rsidRDefault="00EE678A" w:rsidP="001067DF">
            <w:pPr>
              <w:spacing w:after="0" w:line="240" w:lineRule="auto"/>
              <w:jc w:val="right"/>
            </w:pPr>
            <w:r w:rsidRPr="00074369">
              <w:t>Independiente</w:t>
            </w:r>
          </w:p>
        </w:tc>
        <w:tc>
          <w:tcPr>
            <w:tcW w:w="1228" w:type="dxa"/>
            <w:tcBorders>
              <w:bottom w:val="single" w:sz="6" w:space="0" w:color="auto"/>
            </w:tcBorders>
          </w:tcPr>
          <w:p w14:paraId="2755DAF2" w14:textId="77777777" w:rsidR="00EE678A" w:rsidRPr="00074369" w:rsidRDefault="00EE678A" w:rsidP="001067DF">
            <w:pPr>
              <w:spacing w:after="0" w:line="240" w:lineRule="auto"/>
              <w:jc w:val="right"/>
              <w:rPr>
                <w:b/>
              </w:rPr>
            </w:pPr>
            <w:r w:rsidRPr="00074369">
              <w:rPr>
                <w:b/>
              </w:rPr>
              <w:t>Total</w:t>
            </w:r>
          </w:p>
        </w:tc>
      </w:tr>
      <w:tr w:rsidR="00EE678A" w:rsidRPr="00074369" w14:paraId="600A2477"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tcBorders>
          </w:tcPr>
          <w:p w14:paraId="2C2E8463" w14:textId="77777777" w:rsidR="00EE678A" w:rsidRPr="00074369" w:rsidRDefault="00EE678A" w:rsidP="001067DF">
            <w:pPr>
              <w:spacing w:after="0" w:line="240" w:lineRule="auto"/>
            </w:pPr>
            <w:r w:rsidRPr="00074369">
              <w:t>Repsol</w:t>
            </w:r>
          </w:p>
        </w:tc>
        <w:tc>
          <w:tcPr>
            <w:tcW w:w="1133" w:type="dxa"/>
            <w:tcBorders>
              <w:top w:val="single" w:sz="6" w:space="0" w:color="auto"/>
            </w:tcBorders>
          </w:tcPr>
          <w:p w14:paraId="0F999E0A" w14:textId="77777777" w:rsidR="00EE678A" w:rsidRPr="00074369" w:rsidRDefault="00EE678A" w:rsidP="001067DF">
            <w:pPr>
              <w:spacing w:after="0" w:line="240" w:lineRule="auto"/>
              <w:jc w:val="right"/>
            </w:pPr>
            <w:r w:rsidRPr="00074369">
              <w:t>72</w:t>
            </w:r>
          </w:p>
        </w:tc>
        <w:tc>
          <w:tcPr>
            <w:tcW w:w="1279" w:type="dxa"/>
            <w:tcBorders>
              <w:top w:val="single" w:sz="6" w:space="0" w:color="auto"/>
            </w:tcBorders>
          </w:tcPr>
          <w:p w14:paraId="13509178" w14:textId="77777777" w:rsidR="00EE678A" w:rsidRPr="00074369" w:rsidRDefault="00EE678A" w:rsidP="001067DF">
            <w:pPr>
              <w:spacing w:after="0" w:line="240" w:lineRule="auto"/>
              <w:jc w:val="right"/>
            </w:pPr>
            <w:r w:rsidRPr="00074369">
              <w:t>52</w:t>
            </w:r>
          </w:p>
        </w:tc>
        <w:tc>
          <w:tcPr>
            <w:tcW w:w="1463" w:type="dxa"/>
            <w:tcBorders>
              <w:top w:val="single" w:sz="6" w:space="0" w:color="auto"/>
            </w:tcBorders>
          </w:tcPr>
          <w:p w14:paraId="14E9660A" w14:textId="77777777" w:rsidR="00EE678A" w:rsidRPr="00074369" w:rsidRDefault="00EE678A" w:rsidP="001067DF">
            <w:pPr>
              <w:spacing w:after="0" w:line="240" w:lineRule="auto"/>
              <w:jc w:val="right"/>
            </w:pPr>
            <w:r w:rsidRPr="00074369">
              <w:t>-</w:t>
            </w:r>
          </w:p>
        </w:tc>
        <w:tc>
          <w:tcPr>
            <w:tcW w:w="1228" w:type="dxa"/>
            <w:tcBorders>
              <w:top w:val="single" w:sz="6" w:space="0" w:color="auto"/>
            </w:tcBorders>
          </w:tcPr>
          <w:p w14:paraId="58FC3F02" w14:textId="77777777" w:rsidR="00EE678A" w:rsidRPr="00074369" w:rsidRDefault="00EE678A" w:rsidP="001067DF">
            <w:pPr>
              <w:spacing w:after="0" w:line="240" w:lineRule="auto"/>
              <w:jc w:val="right"/>
            </w:pPr>
            <w:r w:rsidRPr="00074369">
              <w:t>124</w:t>
            </w:r>
          </w:p>
        </w:tc>
      </w:tr>
      <w:tr w:rsidR="00EE678A" w:rsidRPr="00074369" w14:paraId="07D1A9F1"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0025C2ED" w14:textId="77777777" w:rsidR="00EE678A" w:rsidRPr="00074369" w:rsidRDefault="00EE678A" w:rsidP="001067DF">
            <w:pPr>
              <w:spacing w:after="0" w:line="240" w:lineRule="auto"/>
            </w:pPr>
            <w:r w:rsidRPr="00074369">
              <w:t>Primax</w:t>
            </w:r>
          </w:p>
        </w:tc>
        <w:tc>
          <w:tcPr>
            <w:tcW w:w="1133" w:type="dxa"/>
          </w:tcPr>
          <w:p w14:paraId="43B39B78" w14:textId="77777777" w:rsidR="00EE678A" w:rsidRPr="00074369" w:rsidRDefault="00EE678A" w:rsidP="001067DF">
            <w:pPr>
              <w:spacing w:after="0" w:line="240" w:lineRule="auto"/>
              <w:jc w:val="right"/>
            </w:pPr>
            <w:r w:rsidRPr="00074369">
              <w:t>41</w:t>
            </w:r>
          </w:p>
        </w:tc>
        <w:tc>
          <w:tcPr>
            <w:tcW w:w="1279" w:type="dxa"/>
          </w:tcPr>
          <w:p w14:paraId="5C602C3A" w14:textId="77777777" w:rsidR="00EE678A" w:rsidRPr="00074369" w:rsidRDefault="00EE678A" w:rsidP="001067DF">
            <w:pPr>
              <w:spacing w:after="0" w:line="240" w:lineRule="auto"/>
              <w:jc w:val="right"/>
            </w:pPr>
            <w:r w:rsidRPr="00074369">
              <w:t>73</w:t>
            </w:r>
          </w:p>
        </w:tc>
        <w:tc>
          <w:tcPr>
            <w:tcW w:w="1463" w:type="dxa"/>
          </w:tcPr>
          <w:p w14:paraId="708D88EE" w14:textId="77777777" w:rsidR="00EE678A" w:rsidRPr="00074369" w:rsidRDefault="00EE678A" w:rsidP="001067DF">
            <w:pPr>
              <w:spacing w:after="0" w:line="240" w:lineRule="auto"/>
              <w:jc w:val="right"/>
            </w:pPr>
            <w:r w:rsidRPr="00074369">
              <w:t>-</w:t>
            </w:r>
          </w:p>
        </w:tc>
        <w:tc>
          <w:tcPr>
            <w:tcW w:w="1228" w:type="dxa"/>
          </w:tcPr>
          <w:p w14:paraId="00CB06D4" w14:textId="77777777" w:rsidR="00EE678A" w:rsidRPr="00074369" w:rsidRDefault="00EE678A" w:rsidP="001067DF">
            <w:pPr>
              <w:spacing w:after="0" w:line="240" w:lineRule="auto"/>
              <w:jc w:val="right"/>
            </w:pPr>
            <w:r w:rsidRPr="00074369">
              <w:t>114</w:t>
            </w:r>
          </w:p>
        </w:tc>
      </w:tr>
      <w:tr w:rsidR="00EE678A" w:rsidRPr="00074369" w14:paraId="0E1136D9"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11713B80" w14:textId="77777777" w:rsidR="00EE678A" w:rsidRPr="00074369" w:rsidRDefault="00EE678A" w:rsidP="001067DF">
            <w:pPr>
              <w:spacing w:after="0" w:line="240" w:lineRule="auto"/>
            </w:pPr>
            <w:r w:rsidRPr="00074369">
              <w:t>Pecsa</w:t>
            </w:r>
          </w:p>
        </w:tc>
        <w:tc>
          <w:tcPr>
            <w:tcW w:w="1133" w:type="dxa"/>
          </w:tcPr>
          <w:p w14:paraId="40045E47" w14:textId="77777777" w:rsidR="00EE678A" w:rsidRPr="00074369" w:rsidRDefault="00EE678A" w:rsidP="001067DF">
            <w:pPr>
              <w:spacing w:after="0" w:line="240" w:lineRule="auto"/>
              <w:jc w:val="right"/>
            </w:pPr>
            <w:r w:rsidRPr="00074369">
              <w:t>28</w:t>
            </w:r>
          </w:p>
        </w:tc>
        <w:tc>
          <w:tcPr>
            <w:tcW w:w="1279" w:type="dxa"/>
          </w:tcPr>
          <w:p w14:paraId="02A1918A" w14:textId="77777777" w:rsidR="00EE678A" w:rsidRPr="00074369" w:rsidRDefault="00EE678A" w:rsidP="001067DF">
            <w:pPr>
              <w:spacing w:after="0" w:line="240" w:lineRule="auto"/>
              <w:jc w:val="right"/>
            </w:pPr>
            <w:r w:rsidRPr="00074369">
              <w:t>30</w:t>
            </w:r>
          </w:p>
        </w:tc>
        <w:tc>
          <w:tcPr>
            <w:tcW w:w="1463" w:type="dxa"/>
          </w:tcPr>
          <w:p w14:paraId="0B591EB9" w14:textId="77777777" w:rsidR="00EE678A" w:rsidRPr="00074369" w:rsidRDefault="00EE678A" w:rsidP="001067DF">
            <w:pPr>
              <w:spacing w:after="0" w:line="240" w:lineRule="auto"/>
              <w:jc w:val="right"/>
            </w:pPr>
            <w:r w:rsidRPr="00074369">
              <w:t>-</w:t>
            </w:r>
          </w:p>
        </w:tc>
        <w:tc>
          <w:tcPr>
            <w:tcW w:w="1228" w:type="dxa"/>
          </w:tcPr>
          <w:p w14:paraId="74FC4C8A" w14:textId="77777777" w:rsidR="00EE678A" w:rsidRPr="00074369" w:rsidRDefault="00EE678A" w:rsidP="001067DF">
            <w:pPr>
              <w:spacing w:after="0" w:line="240" w:lineRule="auto"/>
              <w:jc w:val="right"/>
            </w:pPr>
            <w:r w:rsidRPr="00074369">
              <w:t>58</w:t>
            </w:r>
          </w:p>
        </w:tc>
      </w:tr>
      <w:tr w:rsidR="00EE678A" w:rsidRPr="00074369" w14:paraId="3B615448"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4571DC9A" w14:textId="77777777" w:rsidR="00EE678A" w:rsidRPr="00074369" w:rsidRDefault="00EE678A" w:rsidP="001067DF">
            <w:pPr>
              <w:spacing w:after="0" w:line="240" w:lineRule="auto"/>
            </w:pPr>
            <w:r w:rsidRPr="00074369">
              <w:t>Petroperú</w:t>
            </w:r>
          </w:p>
        </w:tc>
        <w:tc>
          <w:tcPr>
            <w:tcW w:w="1133" w:type="dxa"/>
          </w:tcPr>
          <w:p w14:paraId="3C28DB82" w14:textId="77777777" w:rsidR="00EE678A" w:rsidRPr="00074369" w:rsidRDefault="00EE678A" w:rsidP="001067DF">
            <w:pPr>
              <w:spacing w:after="0" w:line="240" w:lineRule="auto"/>
              <w:jc w:val="right"/>
            </w:pPr>
            <w:r w:rsidRPr="00074369">
              <w:t>0</w:t>
            </w:r>
          </w:p>
        </w:tc>
        <w:tc>
          <w:tcPr>
            <w:tcW w:w="1279" w:type="dxa"/>
          </w:tcPr>
          <w:p w14:paraId="0679E2B9" w14:textId="77777777" w:rsidR="00EE678A" w:rsidRPr="00074369" w:rsidRDefault="00EE678A" w:rsidP="001067DF">
            <w:pPr>
              <w:spacing w:after="0" w:line="240" w:lineRule="auto"/>
              <w:jc w:val="right"/>
            </w:pPr>
            <w:r w:rsidRPr="00074369">
              <w:t>42</w:t>
            </w:r>
          </w:p>
        </w:tc>
        <w:tc>
          <w:tcPr>
            <w:tcW w:w="1463" w:type="dxa"/>
          </w:tcPr>
          <w:p w14:paraId="0CFB742E" w14:textId="77777777" w:rsidR="00EE678A" w:rsidRPr="00074369" w:rsidRDefault="00EE678A" w:rsidP="001067DF">
            <w:pPr>
              <w:spacing w:after="0" w:line="240" w:lineRule="auto"/>
              <w:jc w:val="right"/>
            </w:pPr>
            <w:r w:rsidRPr="00074369">
              <w:t>-</w:t>
            </w:r>
          </w:p>
        </w:tc>
        <w:tc>
          <w:tcPr>
            <w:tcW w:w="1228" w:type="dxa"/>
          </w:tcPr>
          <w:p w14:paraId="25A4B931" w14:textId="77777777" w:rsidR="00EE678A" w:rsidRPr="00074369" w:rsidRDefault="00EE678A" w:rsidP="001067DF">
            <w:pPr>
              <w:spacing w:after="0" w:line="240" w:lineRule="auto"/>
              <w:jc w:val="right"/>
            </w:pPr>
            <w:r w:rsidRPr="00074369">
              <w:t>42</w:t>
            </w:r>
          </w:p>
        </w:tc>
      </w:tr>
      <w:tr w:rsidR="00EE678A" w:rsidRPr="00074369" w14:paraId="5413687E"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1FEB32F0" w14:textId="77777777" w:rsidR="00EE678A" w:rsidRPr="00074369" w:rsidRDefault="00EE678A" w:rsidP="001067DF">
            <w:pPr>
              <w:spacing w:after="0" w:line="240" w:lineRule="auto"/>
            </w:pPr>
            <w:r w:rsidRPr="00074369">
              <w:t>Sin Marca</w:t>
            </w:r>
          </w:p>
        </w:tc>
        <w:tc>
          <w:tcPr>
            <w:tcW w:w="1133" w:type="dxa"/>
            <w:tcBorders>
              <w:bottom w:val="single" w:sz="6" w:space="0" w:color="auto"/>
            </w:tcBorders>
          </w:tcPr>
          <w:p w14:paraId="1D0DE06E" w14:textId="77777777" w:rsidR="00EE678A" w:rsidRPr="00074369" w:rsidRDefault="00EE678A" w:rsidP="001067DF">
            <w:pPr>
              <w:spacing w:after="0" w:line="240" w:lineRule="auto"/>
              <w:jc w:val="right"/>
            </w:pPr>
            <w:r w:rsidRPr="00074369">
              <w:t>-</w:t>
            </w:r>
          </w:p>
        </w:tc>
        <w:tc>
          <w:tcPr>
            <w:tcW w:w="1279" w:type="dxa"/>
            <w:tcBorders>
              <w:bottom w:val="single" w:sz="6" w:space="0" w:color="auto"/>
            </w:tcBorders>
          </w:tcPr>
          <w:p w14:paraId="38679B20" w14:textId="77777777" w:rsidR="00EE678A" w:rsidRPr="00074369" w:rsidRDefault="00EE678A" w:rsidP="001067DF">
            <w:pPr>
              <w:spacing w:after="0" w:line="240" w:lineRule="auto"/>
              <w:jc w:val="right"/>
            </w:pPr>
            <w:r w:rsidRPr="00074369">
              <w:t>-</w:t>
            </w:r>
          </w:p>
        </w:tc>
        <w:tc>
          <w:tcPr>
            <w:tcW w:w="1463" w:type="dxa"/>
            <w:tcBorders>
              <w:bottom w:val="single" w:sz="6" w:space="0" w:color="auto"/>
            </w:tcBorders>
          </w:tcPr>
          <w:p w14:paraId="79B6F92E" w14:textId="77777777" w:rsidR="00EE678A" w:rsidRPr="00074369" w:rsidRDefault="00EE678A" w:rsidP="001067DF">
            <w:pPr>
              <w:spacing w:after="0" w:line="240" w:lineRule="auto"/>
              <w:jc w:val="right"/>
            </w:pPr>
            <w:r w:rsidRPr="00074369">
              <w:t>99</w:t>
            </w:r>
          </w:p>
        </w:tc>
        <w:tc>
          <w:tcPr>
            <w:tcW w:w="1228" w:type="dxa"/>
            <w:tcBorders>
              <w:bottom w:val="single" w:sz="6" w:space="0" w:color="auto"/>
            </w:tcBorders>
          </w:tcPr>
          <w:p w14:paraId="7B8262C0" w14:textId="77777777" w:rsidR="00EE678A" w:rsidRPr="00074369" w:rsidRDefault="00EE678A" w:rsidP="001067DF">
            <w:pPr>
              <w:spacing w:after="0" w:line="240" w:lineRule="auto"/>
              <w:jc w:val="right"/>
            </w:pPr>
            <w:r w:rsidRPr="00074369">
              <w:t>99</w:t>
            </w:r>
          </w:p>
        </w:tc>
      </w:tr>
      <w:tr w:rsidR="00EE678A" w:rsidRPr="00074369" w14:paraId="01157B98"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bottom w:val="single" w:sz="12" w:space="0" w:color="auto"/>
            </w:tcBorders>
          </w:tcPr>
          <w:p w14:paraId="079C96A6" w14:textId="77777777" w:rsidR="00EE678A" w:rsidRPr="00074369" w:rsidRDefault="00EE678A" w:rsidP="001067DF">
            <w:pPr>
              <w:spacing w:after="0" w:line="240" w:lineRule="auto"/>
              <w:rPr>
                <w:b/>
              </w:rPr>
            </w:pPr>
            <w:r w:rsidRPr="00074369">
              <w:rPr>
                <w:b/>
              </w:rPr>
              <w:t>Total</w:t>
            </w:r>
          </w:p>
        </w:tc>
        <w:tc>
          <w:tcPr>
            <w:tcW w:w="1133" w:type="dxa"/>
            <w:tcBorders>
              <w:top w:val="single" w:sz="6" w:space="0" w:color="auto"/>
              <w:bottom w:val="single" w:sz="12" w:space="0" w:color="auto"/>
            </w:tcBorders>
          </w:tcPr>
          <w:p w14:paraId="1D4C0EDC" w14:textId="77777777" w:rsidR="00EE678A" w:rsidRPr="00074369" w:rsidRDefault="00EE678A" w:rsidP="001067DF">
            <w:pPr>
              <w:spacing w:after="0" w:line="240" w:lineRule="auto"/>
              <w:jc w:val="right"/>
            </w:pPr>
            <w:r w:rsidRPr="00074369">
              <w:t>141</w:t>
            </w:r>
          </w:p>
        </w:tc>
        <w:tc>
          <w:tcPr>
            <w:tcW w:w="1279" w:type="dxa"/>
            <w:tcBorders>
              <w:top w:val="single" w:sz="6" w:space="0" w:color="auto"/>
              <w:bottom w:val="single" w:sz="12" w:space="0" w:color="auto"/>
            </w:tcBorders>
          </w:tcPr>
          <w:p w14:paraId="09E2DC60" w14:textId="77777777" w:rsidR="00EE678A" w:rsidRPr="00074369" w:rsidRDefault="00EE678A" w:rsidP="001067DF">
            <w:pPr>
              <w:spacing w:after="0" w:line="240" w:lineRule="auto"/>
              <w:jc w:val="right"/>
            </w:pPr>
            <w:r w:rsidRPr="00074369">
              <w:t>197</w:t>
            </w:r>
          </w:p>
        </w:tc>
        <w:tc>
          <w:tcPr>
            <w:tcW w:w="1463" w:type="dxa"/>
            <w:tcBorders>
              <w:top w:val="single" w:sz="6" w:space="0" w:color="auto"/>
              <w:bottom w:val="single" w:sz="12" w:space="0" w:color="auto"/>
            </w:tcBorders>
          </w:tcPr>
          <w:p w14:paraId="5F2D092B" w14:textId="77777777" w:rsidR="00EE678A" w:rsidRPr="00074369" w:rsidRDefault="00EE678A" w:rsidP="001067DF">
            <w:pPr>
              <w:spacing w:after="0" w:line="240" w:lineRule="auto"/>
              <w:jc w:val="right"/>
            </w:pPr>
            <w:r w:rsidRPr="00074369">
              <w:t>99</w:t>
            </w:r>
          </w:p>
        </w:tc>
        <w:tc>
          <w:tcPr>
            <w:tcW w:w="1228" w:type="dxa"/>
            <w:tcBorders>
              <w:top w:val="single" w:sz="6" w:space="0" w:color="auto"/>
              <w:bottom w:val="single" w:sz="12" w:space="0" w:color="auto"/>
            </w:tcBorders>
          </w:tcPr>
          <w:p w14:paraId="5DC59C99" w14:textId="77777777" w:rsidR="00EE678A" w:rsidRPr="00074369" w:rsidRDefault="00EE678A" w:rsidP="001067DF">
            <w:pPr>
              <w:spacing w:after="0" w:line="240" w:lineRule="auto"/>
              <w:jc w:val="right"/>
            </w:pPr>
            <w:r w:rsidRPr="00074369">
              <w:t>437</w:t>
            </w:r>
          </w:p>
        </w:tc>
      </w:tr>
    </w:tbl>
    <w:p w14:paraId="7C55E4D2" w14:textId="5EAAB79B" w:rsidR="00EE678A" w:rsidRDefault="00EE678A" w:rsidP="00EE678A">
      <w:pPr>
        <w:pStyle w:val="Fuente"/>
      </w:pPr>
      <w:r w:rsidRPr="00074369">
        <w:t xml:space="preserve">Fuente: Elaboración </w:t>
      </w:r>
      <w:r>
        <w:t xml:space="preserve">propia, 2019. </w:t>
      </w:r>
    </w:p>
    <w:p w14:paraId="30CC64AC" w14:textId="08D8B2F4" w:rsidR="002819FF" w:rsidRPr="00074369" w:rsidRDefault="002819FF" w:rsidP="002819FF">
      <w:pPr>
        <w:rPr>
          <w:ins w:id="396" w:author="Diego Uriarte" w:date="2019-05-10T19:28:00Z"/>
        </w:rPr>
      </w:pPr>
      <w:ins w:id="397" w:author="Diego Uriarte" w:date="2019-05-10T17:12:00Z">
        <w:r w:rsidRPr="00074369">
          <w:t>En febrero de 2018, se concret</w:t>
        </w:r>
      </w:ins>
      <w:ins w:id="398" w:author="Diego Uriarte" w:date="2019-05-10T17:13:00Z">
        <w:r w:rsidRPr="00074369">
          <w:t xml:space="preserve">ó la venta de </w:t>
        </w:r>
      </w:ins>
      <w:ins w:id="399" w:author="Diego Uriarte" w:date="2019-05-10T17:15:00Z">
        <w:r w:rsidRPr="00074369">
          <w:t xml:space="preserve">Pecsa a Primax. La venta abarcó las </w:t>
        </w:r>
      </w:ins>
      <w:ins w:id="400" w:author="Diego Uriarte" w:date="2019-05-10T17:18:00Z">
        <w:r w:rsidRPr="00074369">
          <w:t>69</w:t>
        </w:r>
      </w:ins>
      <w:ins w:id="401" w:author="Diego Uriarte" w:date="2019-05-10T17:15:00Z">
        <w:r w:rsidRPr="00074369">
          <w:t xml:space="preserve"> estaciones que operadas directamente por Pecsa y los contra</w:t>
        </w:r>
      </w:ins>
      <w:ins w:id="402" w:author="Diego Uriarte" w:date="2019-05-10T17:16:00Z">
        <w:r w:rsidRPr="00074369">
          <w:t xml:space="preserve">tos de abastecimiento a </w:t>
        </w:r>
      </w:ins>
      <w:ins w:id="403" w:author="Diego Uriarte" w:date="2019-05-10T17:17:00Z">
        <w:r w:rsidRPr="00074369">
          <w:t xml:space="preserve">348 estaciones abanderadas. </w:t>
        </w:r>
      </w:ins>
      <w:r w:rsidRPr="00074369">
        <w:t xml:space="preserve">Por una estrategia de atención a públicos distintos, la dirección de Primax indicó que se mantendría la marca Pecsa </w:t>
      </w:r>
      <w:r w:rsidRPr="00074369">
        <w:fldChar w:fldCharType="begin"/>
      </w:r>
      <w:r w:rsidRPr="00074369">
        <w:instrText xml:space="preserve"> ADDIN ZOTERO_ITEM CSL_CITATION {"citationID":"kQCn4tQc","properties":{"formattedCitation":"(La Rosa, 2018)","plainCitation":"(La Rosa,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Económica","publisher-place":"Lima","section":"Energía","event-place":"Lima","URL":"http://semanaeconomica.com/article/sectores-y-empresas/energia/267687-primax-la-estrategia-tras-la-adquisicion-de-pecsa/","author":[{"family":"La Rosa","given":"Lucia"}],"issued":{"date-parts":[["2018",2,19]]}}}],"schema":"https://github.com/citation-style-language/schema/raw/master/csl-citation.json"} </w:instrText>
      </w:r>
      <w:r w:rsidRPr="00074369">
        <w:fldChar w:fldCharType="separate"/>
      </w:r>
      <w:ins w:id="404" w:author="Diego Uriarte" w:date="2019-05-10T17:26:00Z">
        <w:r w:rsidRPr="00074369">
          <w:rPr>
            <w:rFonts w:ascii="Times New Roman" w:hAnsi="Times New Roman"/>
          </w:rPr>
          <w:t>(La Rosa, 2018)</w:t>
        </w:r>
      </w:ins>
      <w:r w:rsidRPr="00074369">
        <w:fldChar w:fldCharType="end"/>
      </w:r>
      <w:r w:rsidRPr="00074369">
        <w:t xml:space="preserve">. </w:t>
      </w:r>
      <w:ins w:id="405" w:author="Diego Uriarte" w:date="2019-05-10T17:27:00Z">
        <w:r w:rsidRPr="00074369">
          <w:t xml:space="preserve">De esta manera, Primax se </w:t>
        </w:r>
      </w:ins>
      <w:ins w:id="406" w:author="Diego Uriarte" w:date="2019-05-10T17:30:00Z">
        <w:r w:rsidRPr="00074369">
          <w:t xml:space="preserve">convirtió </w:t>
        </w:r>
      </w:ins>
      <w:ins w:id="407" w:author="Diego Uriarte" w:date="2019-05-10T17:27:00Z">
        <w:r w:rsidRPr="00074369">
          <w:t xml:space="preserve">en el principal </w:t>
        </w:r>
      </w:ins>
      <w:ins w:id="408" w:author="Diego Uriarte" w:date="2019-05-10T17:33:00Z">
        <w:r w:rsidRPr="00074369">
          <w:lastRenderedPageBreak/>
          <w:t>minorista</w:t>
        </w:r>
      </w:ins>
      <w:ins w:id="409" w:author="Diego Uriarte" w:date="2019-05-10T17:27:00Z">
        <w:r w:rsidRPr="00074369">
          <w:t xml:space="preserve"> de combustible</w:t>
        </w:r>
      </w:ins>
      <w:ins w:id="410" w:author="Diego Uriarte" w:date="2019-05-10T19:27:00Z">
        <w:r w:rsidRPr="00074369">
          <w:t xml:space="preserve"> a nivel nacional</w:t>
        </w:r>
      </w:ins>
      <w:ins w:id="411" w:author="Diego Uriarte" w:date="2019-05-10T17:27:00Z">
        <w:r w:rsidRPr="00074369">
          <w:t>.</w:t>
        </w:r>
      </w:ins>
      <w:ins w:id="412" w:author="Diego Uriarte" w:date="2019-05-10T17:33:00Z">
        <w:r w:rsidRPr="00074369">
          <w:t xml:space="preserve"> Aun así, el mercado peruano se encuentra asociado principalmente a estaciones abanderadas o afiliadas, por lo que ni Primax y Repsol tienen injerencia directa sobre los precios de </w:t>
        </w:r>
      </w:ins>
      <w:ins w:id="413" w:author="Diego Uriarte" w:date="2019-05-10T19:17:00Z">
        <w:r w:rsidRPr="00074369">
          <w:t>la mayoría</w:t>
        </w:r>
      </w:ins>
      <w:ins w:id="414" w:author="Diego Uriarte" w:date="2019-05-10T17:34:00Z">
        <w:r w:rsidRPr="00074369">
          <w:t xml:space="preserve"> de estaciones a las que prestan su marca.</w:t>
        </w:r>
      </w:ins>
    </w:p>
    <w:p w14:paraId="78780B61" w14:textId="2926633A" w:rsidR="00243304" w:rsidRPr="00074369" w:rsidRDefault="00243304">
      <w:pPr>
        <w:spacing w:after="200" w:line="276" w:lineRule="auto"/>
        <w:jc w:val="left"/>
        <w:rPr>
          <w:ins w:id="415" w:author="Diego Uriarte" w:date="2019-05-10T15:49:00Z"/>
          <w:sz w:val="18"/>
        </w:rPr>
      </w:pPr>
    </w:p>
    <w:p w14:paraId="29D381AE" w14:textId="77777777" w:rsidR="00AE36B3" w:rsidRPr="00074369" w:rsidRDefault="00AE36B3" w:rsidP="00F752E8">
      <w:pPr>
        <w:spacing w:after="0"/>
        <w:rPr>
          <w:ins w:id="416" w:author="Diego Uriarte" w:date="2019-05-10T15:49:00Z"/>
          <w:sz w:val="18"/>
        </w:rPr>
      </w:pPr>
    </w:p>
    <w:p w14:paraId="7E34F94C" w14:textId="77777777" w:rsidR="00EE678A" w:rsidRDefault="00EE678A">
      <w:pPr>
        <w:spacing w:after="200" w:line="276" w:lineRule="auto"/>
        <w:jc w:val="left"/>
        <w:rPr>
          <w:b/>
        </w:rPr>
      </w:pPr>
      <w:r>
        <w:br w:type="page"/>
      </w:r>
    </w:p>
    <w:p w14:paraId="1E6EE31A" w14:textId="76F70984" w:rsidR="001D7AC0" w:rsidRPr="00074369" w:rsidRDefault="001D7AC0" w:rsidP="000D15A3">
      <w:pPr>
        <w:pStyle w:val="Ttulo1"/>
      </w:pPr>
      <w:bookmarkStart w:id="417" w:name="_Toc11178408"/>
      <w:r w:rsidRPr="00074369">
        <w:lastRenderedPageBreak/>
        <w:t>Metodología</w:t>
      </w:r>
      <w:bookmarkEnd w:id="417"/>
    </w:p>
    <w:p w14:paraId="69ECB78C" w14:textId="132EA587" w:rsidR="00B55601" w:rsidRPr="00074369" w:rsidRDefault="00B55601" w:rsidP="000D15A3">
      <w:pPr>
        <w:pStyle w:val="Ttulo2"/>
      </w:pPr>
      <w:bookmarkStart w:id="418" w:name="_Toc11178409"/>
      <w:r w:rsidRPr="00074369">
        <w:t>Datos utilizados</w:t>
      </w:r>
      <w:bookmarkEnd w:id="418"/>
    </w:p>
    <w:p w14:paraId="7F90E702" w14:textId="52AAC37A" w:rsidR="006C6160" w:rsidRPr="00074369" w:rsidRDefault="00A96CAF" w:rsidP="006C6160">
      <w:r w:rsidRPr="00074369">
        <w:t xml:space="preserve"> </w:t>
      </w:r>
      <w:r w:rsidR="006C6160" w:rsidRPr="00074369">
        <w:t>La fuente primaria de datos para este trabajo consiste la base de datos del portal Facilito de OSINERGMIN. La base de datos contiene todos los precios reportados por las estaciones de servicio de Lima Metropolitana para los años 2017 y 2018</w:t>
      </w:r>
      <w:r w:rsidR="00445710" w:rsidRPr="00074369">
        <w:t>, además la dirección física y distrito de ubicación</w:t>
      </w:r>
      <w:r w:rsidR="006C6160" w:rsidRPr="00074369">
        <w:t>. En adición, se recolectó información sobre las coordenadas geográficas</w:t>
      </w:r>
      <w:r w:rsidR="00445710" w:rsidRPr="00074369">
        <w:t xml:space="preserve">, marca visible y </w:t>
      </w:r>
      <w:r w:rsidR="006C6160" w:rsidRPr="00074369">
        <w:t xml:space="preserve">características </w:t>
      </w:r>
      <w:r w:rsidR="00445710" w:rsidRPr="00074369">
        <w:t xml:space="preserve">adicionales </w:t>
      </w:r>
      <w:r w:rsidR="007231E6" w:rsidRPr="00074369">
        <w:t>para 437</w:t>
      </w:r>
      <w:r w:rsidR="006C6160" w:rsidRPr="00074369">
        <w:t xml:space="preserve"> estaciones.</w:t>
      </w:r>
      <w:r w:rsidR="00197033" w:rsidRPr="00074369">
        <w:t xml:space="preserve">  </w:t>
      </w:r>
    </w:p>
    <w:p w14:paraId="6CFE2AE3" w14:textId="4B19F7B8" w:rsidR="00A96CAF" w:rsidRPr="00074369" w:rsidRDefault="00A96CAF" w:rsidP="00A96CAF">
      <w:pPr>
        <w:pStyle w:val="Descripcin"/>
        <w:keepNext/>
        <w:jc w:val="left"/>
      </w:pPr>
      <w:bookmarkStart w:id="419" w:name="_Toc6348821"/>
      <w:bookmarkStart w:id="420" w:name="_Toc9171809"/>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5</w:t>
      </w:r>
      <w:r w:rsidRPr="00074369">
        <w:fldChar w:fldCharType="end"/>
      </w:r>
      <w:r w:rsidRPr="00074369">
        <w:t>: Distribución de estaciones en distritos de Lima Metropolitana</w:t>
      </w:r>
      <w:bookmarkEnd w:id="419"/>
      <w:bookmarkEnd w:id="420"/>
    </w:p>
    <w:p w14:paraId="7C1A012C" w14:textId="51EE9051" w:rsidR="00A96CAF" w:rsidRPr="00074369" w:rsidRDefault="00A96CAF" w:rsidP="00830424">
      <w:pPr>
        <w:spacing w:after="120"/>
        <w:jc w:val="center"/>
      </w:pPr>
      <w:del w:id="421" w:author="Diego Uriarte" w:date="2019-05-10T15:49:00Z">
        <w:r w:rsidRPr="00074369">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del>
      <w:ins w:id="422" w:author="Diego Uriarte" w:date="2019-05-10T15:49:00Z">
        <w:r w:rsidR="00830424" w:rsidRPr="00074369">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ins>
    </w:p>
    <w:p w14:paraId="6A47B5ED" w14:textId="3498B533" w:rsidR="00A96CAF" w:rsidRPr="00074369" w:rsidRDefault="00A96CAF" w:rsidP="00A96CAF">
      <w:pPr>
        <w:jc w:val="left"/>
        <w:rPr>
          <w:sz w:val="18"/>
        </w:rPr>
      </w:pPr>
      <w:r w:rsidRPr="00074369">
        <w:rPr>
          <w:sz w:val="18"/>
        </w:rPr>
        <w:t>Fuente: Elaboración propia, 2019</w:t>
      </w:r>
    </w:p>
    <w:p w14:paraId="6988606B" w14:textId="633F124A" w:rsidR="00445710" w:rsidRPr="00074369" w:rsidRDefault="00445710" w:rsidP="00445710">
      <w:r w:rsidRPr="00074369">
        <w:t>A cada estación se le añadió información sobre potenciales determinantes de la demanda del distrito en el cual se ubican. Las variables utilizadas para el control de demanda localizada son el ingreso familiar per cápita del distrito</w:t>
      </w:r>
      <w:r w:rsidR="00A96CAF" w:rsidRPr="00074369">
        <w:t xml:space="preserve"> y</w:t>
      </w:r>
      <w:r w:rsidRPr="00074369">
        <w:t xml:space="preserve"> densidad de población. </w:t>
      </w:r>
    </w:p>
    <w:p w14:paraId="6B8A31E4" w14:textId="63EA9323" w:rsidR="00445710" w:rsidRPr="00074369" w:rsidRDefault="00445710" w:rsidP="00213DE0">
      <w:pPr>
        <w:pStyle w:val="Ttulo2"/>
      </w:pPr>
      <w:bookmarkStart w:id="423" w:name="_Toc11178410"/>
      <w:r w:rsidRPr="00074369">
        <w:lastRenderedPageBreak/>
        <w:t>Definición de mercados</w:t>
      </w:r>
      <w:bookmarkEnd w:id="423"/>
    </w:p>
    <w:p w14:paraId="30F900A5" w14:textId="49E2C30E" w:rsidR="00F52BE8" w:rsidRPr="00074369" w:rsidRDefault="008D5AD2" w:rsidP="00213DE0">
      <w:r>
        <w:t>La definición de mercados</w:t>
      </w:r>
      <w:r w:rsidR="00213DE0" w:rsidRPr="00074369">
        <w:t xml:space="preserve"> se puede realizar a nivel de jurisdiccional de distritos o municipalidades </w:t>
      </w:r>
      <w:r w:rsidR="00213DE0" w:rsidRPr="00074369">
        <w:fldChar w:fldCharType="begin"/>
      </w:r>
      <w:r w:rsidR="0038259E" w:rsidRPr="00074369">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rsidR="00213DE0" w:rsidRPr="00074369">
        <w:fldChar w:fldCharType="separate"/>
      </w:r>
      <w:r w:rsidR="00213DE0" w:rsidRPr="00074369">
        <w:rPr>
          <w:rFonts w:ascii="Times New Roman" w:hAnsi="Times New Roman"/>
        </w:rPr>
        <w:t>(Clemenz &amp; Gugler, 2006)</w:t>
      </w:r>
      <w:r w:rsidR="00213DE0" w:rsidRPr="00074369">
        <w:fldChar w:fldCharType="end"/>
      </w:r>
      <w:r w:rsidR="00213DE0" w:rsidRPr="00074369">
        <w:t xml:space="preserve"> o dibujando círculos alrededor de cada observación </w:t>
      </w:r>
      <w:r w:rsidR="00213DE0" w:rsidRPr="00074369">
        <w:fldChar w:fldCharType="begin"/>
      </w:r>
      <w:r w:rsidR="0038259E" w:rsidRPr="00074369">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rsidR="00213DE0" w:rsidRPr="00074369">
        <w:fldChar w:fldCharType="separate"/>
      </w:r>
      <w:r w:rsidR="00213DE0" w:rsidRPr="00074369">
        <w:rPr>
          <w:rFonts w:ascii="Times New Roman" w:hAnsi="Times New Roman"/>
        </w:rPr>
        <w:t>(Pennerstorfer, 2009)</w:t>
      </w:r>
      <w:r w:rsidR="00213DE0" w:rsidRPr="00074369">
        <w:fldChar w:fldCharType="end"/>
      </w:r>
      <w:r w:rsidR="00213DE0" w:rsidRPr="00074369">
        <w:t xml:space="preserve">. </w:t>
      </w:r>
      <w:r w:rsidR="00CF0AC8">
        <w:t>En este trabajo considero</w:t>
      </w:r>
      <w:r w:rsidR="00213DE0" w:rsidRPr="00074369">
        <w:t xml:space="preserve"> polígonos Thiessen para </w:t>
      </w:r>
      <w:r w:rsidR="002E77DD" w:rsidRPr="00074369">
        <w:t>definir los mercados relevantes para cada estación</w:t>
      </w:r>
      <w:r w:rsidR="00197033" w:rsidRPr="00074369">
        <w:t xml:space="preserve">, tal como se muestra en </w:t>
      </w:r>
      <w:r w:rsidR="002E77DD" w:rsidRPr="00074369">
        <w:t xml:space="preserve">el </w:t>
      </w:r>
      <w:r w:rsidR="002E77DD" w:rsidRPr="00074369">
        <w:fldChar w:fldCharType="begin"/>
      </w:r>
      <w:r w:rsidR="002E77DD" w:rsidRPr="00074369">
        <w:instrText xml:space="preserve"> REF _Ref6265180 \h </w:instrText>
      </w:r>
      <w:r w:rsidR="002E77DD" w:rsidRPr="00074369">
        <w:fldChar w:fldCharType="separate"/>
      </w:r>
      <w:r w:rsidR="004C0429" w:rsidRPr="00074369">
        <w:t xml:space="preserve">Gráfico </w:t>
      </w:r>
      <w:r w:rsidR="004C0429">
        <w:rPr>
          <w:noProof/>
        </w:rPr>
        <w:t>6</w:t>
      </w:r>
      <w:r w:rsidR="002E77DD" w:rsidRPr="00074369">
        <w:fldChar w:fldCharType="end"/>
      </w:r>
      <w:r w:rsidR="00197033" w:rsidRPr="00074369">
        <w:t>. De esta manera</w:t>
      </w:r>
      <w:r w:rsidR="002E77DD" w:rsidRPr="00074369">
        <w:t xml:space="preserve">, una determinada </w:t>
      </w:r>
      <w:r w:rsidR="00197033" w:rsidRPr="00074369">
        <w:t xml:space="preserve">estación </w:t>
      </w:r>
      <w:r w:rsidR="002E77DD" w:rsidRPr="00074369">
        <w:t xml:space="preserve">compite directamente con las </w:t>
      </w:r>
      <w:r w:rsidR="00197033" w:rsidRPr="00074369">
        <w:t>estaciones que la rodean</w:t>
      </w:r>
      <w:r w:rsidR="007E719A" w:rsidRPr="00074369">
        <w:t xml:space="preserve"> (en el caso del gráfico, la estación señalada en rojo compite directamente con </w:t>
      </w:r>
      <w:del w:id="424" w:author="Diego Uriarte" w:date="2019-05-10T15:49:00Z">
        <w:r w:rsidR="007E719A" w:rsidRPr="00074369">
          <w:delText>seis</w:delText>
        </w:r>
      </w:del>
      <w:ins w:id="425" w:author="Diego Uriarte" w:date="2019-05-10T15:49:00Z">
        <w:r w:rsidR="004D1880" w:rsidRPr="00074369">
          <w:t>cuatro</w:t>
        </w:r>
      </w:ins>
      <w:r w:rsidR="007E719A" w:rsidRPr="00074369">
        <w:t xml:space="preserve"> estaciones)</w:t>
      </w:r>
      <w:r w:rsidR="00197033" w:rsidRPr="00074369">
        <w:t xml:space="preserve">. </w:t>
      </w:r>
    </w:p>
    <w:p w14:paraId="391B8A7F" w14:textId="337C12AD" w:rsidR="00213DE0" w:rsidRPr="00074369" w:rsidRDefault="00F52BE8" w:rsidP="00213DE0">
      <w:r w:rsidRPr="00074369">
        <w:t>La construcción con polígonos de Thiessen</w:t>
      </w:r>
      <w:r w:rsidR="00197033" w:rsidRPr="00074369">
        <w:t xml:space="preserve"> tiene la ventaja de utilizar la ubicación real de cada estación en relación al resto para definir los límites d</w:t>
      </w:r>
      <w:r w:rsidR="002E77DD" w:rsidRPr="00074369">
        <w:t xml:space="preserve">e cada mercado, mientras que las </w:t>
      </w:r>
      <w:r w:rsidR="00197033" w:rsidRPr="00074369">
        <w:t>alternativas anteriores solo consideran el número de competidores en un área predefinida por un círculo predefinido arbitrariamente para toda la muestra.</w:t>
      </w:r>
      <w:r w:rsidRPr="00074369">
        <w:t xml:space="preserve"> </w:t>
      </w:r>
      <w:commentRangeStart w:id="426"/>
      <w:r w:rsidRPr="00074369">
        <w:t>Sin embargo, como pruebas de robustez, se revisaron los resultados obtenidos en Capítulo V definiendo mercados mediante círculos de 1.5 km alrededor de cada observación.</w:t>
      </w:r>
      <w:commentRangeEnd w:id="426"/>
      <w:r w:rsidR="00CF0AC8">
        <w:rPr>
          <w:rStyle w:val="Refdecomentario"/>
        </w:rPr>
        <w:commentReference w:id="426"/>
      </w:r>
    </w:p>
    <w:p w14:paraId="5B18C375" w14:textId="7B9D07BB" w:rsidR="002E77DD" w:rsidRPr="00074369" w:rsidRDefault="002E77DD" w:rsidP="002E77DD">
      <w:pPr>
        <w:pStyle w:val="Descripcin"/>
      </w:pPr>
      <w:bookmarkStart w:id="427" w:name="_Ref6265180"/>
      <w:bookmarkStart w:id="428" w:name="_Toc6348822"/>
      <w:bookmarkStart w:id="429" w:name="_Toc9171810"/>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6</w:t>
      </w:r>
      <w:r w:rsidRPr="00074369">
        <w:fldChar w:fldCharType="end"/>
      </w:r>
      <w:bookmarkEnd w:id="427"/>
      <w:r w:rsidRPr="00074369">
        <w:t xml:space="preserve">: </w:t>
      </w:r>
      <w:del w:id="430" w:author="Diego Uriarte" w:date="2019-05-10T15:49:00Z">
        <w:r w:rsidRPr="00074369">
          <w:delText>Definición</w:delText>
        </w:r>
      </w:del>
      <w:ins w:id="431" w:author="Diego Uriarte" w:date="2019-05-10T15:49:00Z">
        <w:r w:rsidR="00A457F2" w:rsidRPr="00074369">
          <w:t>Vecinos</w:t>
        </w:r>
      </w:ins>
      <w:r w:rsidR="00A457F2" w:rsidRPr="00074369">
        <w:t xml:space="preserve"> de</w:t>
      </w:r>
      <w:del w:id="432" w:author="Diego Uriarte" w:date="2019-05-10T15:49:00Z">
        <w:r w:rsidRPr="00074369">
          <w:delText xml:space="preserve"> vecinos para</w:delText>
        </w:r>
      </w:del>
      <w:r w:rsidR="00A457F2" w:rsidRPr="00074369">
        <w:t xml:space="preserve"> una </w:t>
      </w:r>
      <w:r w:rsidRPr="00074369">
        <w:t>estación de servicios utilizando polígonos de Thiessen</w:t>
      </w:r>
      <w:bookmarkEnd w:id="428"/>
      <w:bookmarkEnd w:id="429"/>
    </w:p>
    <w:p w14:paraId="7ADBFA58" w14:textId="5779C779" w:rsidR="002E77DD" w:rsidRPr="00074369" w:rsidRDefault="007E719A" w:rsidP="002E77DD">
      <w:pPr>
        <w:spacing w:after="120"/>
        <w:jc w:val="center"/>
        <w:rPr>
          <w:del w:id="433" w:author="Diego Uriarte" w:date="2019-05-10T15:49:00Z"/>
        </w:rPr>
      </w:pPr>
      <w:del w:id="434" w:author="Diego Uriarte" w:date="2019-05-10T15:49:00Z">
        <w:r w:rsidRPr="00074369">
          <w:rPr>
            <w:noProof/>
            <w:lang w:val="en-US"/>
          </w:rPr>
          <mc:AlternateContent>
            <mc:Choice Requires="wps">
              <w:drawing>
                <wp:anchor distT="0" distB="0" distL="114300" distR="114300" simplePos="0" relativeHeight="25168384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C33B9C" w:rsidRPr="007E719A" w:rsidRDefault="00C33B9C" w:rsidP="007E719A">
                              <w:pPr>
                                <w:spacing w:after="0" w:line="240" w:lineRule="auto"/>
                                <w:jc w:val="left"/>
                                <w:rPr>
                                  <w:del w:id="435" w:author="Diego Uriarte" w:date="2019-05-10T15:49:00Z"/>
                                  <w:rFonts w:cstheme="minorHAnsi"/>
                                  <w:color w:val="000000" w:themeColor="text1"/>
                                  <w:sz w:val="14"/>
                                  <w:shd w:val="clear" w:color="auto" w:fill="FFFFFF"/>
                                </w:rPr>
                              </w:pPr>
                              <w:del w:id="436" w:author="Diego Uriarte" w:date="2019-05-10T15:49:00Z">
                                <w:r>
                                  <w:rPr>
                                    <w:rFonts w:cstheme="minorHAnsi"/>
                                    <w:color w:val="000000" w:themeColor="text1"/>
                                    <w:sz w:val="14"/>
                                    <w:lang w:val="es-ES"/>
                                  </w:rPr>
                                  <w:delText>6</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0" type="#_x0000_t202" style="position:absolute;left:0;text-align:left;margin-left:209.75pt;margin-top:174.4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" fillcolor="white [3212]" strokeweight=".5pt">
                  <v:textbox inset="1mm,0,0,0">
                    <w:txbxContent>
                      <w:p w14:paraId="32A0F6C8" w14:textId="0974A378" w:rsidR="00C33B9C" w:rsidRPr="007E719A" w:rsidRDefault="00C33B9C" w:rsidP="007E719A">
                        <w:pPr>
                          <w:spacing w:after="0" w:line="240" w:lineRule="auto"/>
                          <w:jc w:val="left"/>
                          <w:rPr>
                            <w:del w:id="437" w:author="Diego Uriarte" w:date="2019-05-10T15:49:00Z"/>
                            <w:rFonts w:cstheme="minorHAnsi"/>
                            <w:color w:val="000000" w:themeColor="text1"/>
                            <w:sz w:val="14"/>
                            <w:shd w:val="clear" w:color="auto" w:fill="FFFFFF"/>
                          </w:rPr>
                        </w:pPr>
                        <w:del w:id="438" w:author="Diego Uriarte" w:date="2019-05-10T15:49:00Z">
                          <w:r>
                            <w:rPr>
                              <w:rFonts w:cstheme="minorHAnsi"/>
                              <w:color w:val="000000" w:themeColor="text1"/>
                              <w:sz w:val="14"/>
                              <w:lang w:val="es-ES"/>
                            </w:rPr>
                            <w:delText>6</w:delText>
                          </w:r>
                        </w:del>
                      </w:p>
                    </w:txbxContent>
                  </v:textbox>
                </v:shape>
              </w:pict>
            </mc:Fallback>
          </mc:AlternateContent>
        </w:r>
        <w:r w:rsidRPr="00074369">
          <w:rPr>
            <w:noProof/>
            <w:lang w:val="en-US"/>
          </w:rPr>
          <mc:AlternateContent>
            <mc:Choice Requires="wps">
              <w:drawing>
                <wp:anchor distT="0" distB="0" distL="114300" distR="114300" simplePos="0" relativeHeight="251682816"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C33B9C" w:rsidRPr="007E719A" w:rsidRDefault="00C33B9C" w:rsidP="007E719A">
                              <w:pPr>
                                <w:spacing w:after="0" w:line="240" w:lineRule="auto"/>
                                <w:jc w:val="left"/>
                                <w:rPr>
                                  <w:del w:id="439" w:author="Diego Uriarte" w:date="2019-05-10T15:49:00Z"/>
                                  <w:rFonts w:cstheme="minorHAnsi"/>
                                  <w:color w:val="000000" w:themeColor="text1"/>
                                  <w:sz w:val="14"/>
                                  <w:shd w:val="clear" w:color="auto" w:fill="FFFFFF"/>
                                </w:rPr>
                              </w:pPr>
                              <w:del w:id="440" w:author="Diego Uriarte" w:date="2019-05-10T15:49:00Z">
                                <w:r>
                                  <w:rPr>
                                    <w:rFonts w:cstheme="minorHAnsi"/>
                                    <w:color w:val="000000" w:themeColor="text1"/>
                                    <w:sz w:val="14"/>
                                    <w:lang w:val="es-ES"/>
                                  </w:rPr>
                                  <w:delText>5</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1" type="#_x0000_t202" style="position:absolute;left:0;text-align:left;margin-left:254.25pt;margin-top:139.75pt;width:13.85pt;height:1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Cw1NIJQAgAApA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C33B9C" w:rsidRPr="007E719A" w:rsidRDefault="00C33B9C" w:rsidP="007E719A">
                        <w:pPr>
                          <w:spacing w:after="0" w:line="240" w:lineRule="auto"/>
                          <w:jc w:val="left"/>
                          <w:rPr>
                            <w:del w:id="441" w:author="Diego Uriarte" w:date="2019-05-10T15:49:00Z"/>
                            <w:rFonts w:cstheme="minorHAnsi"/>
                            <w:color w:val="000000" w:themeColor="text1"/>
                            <w:sz w:val="14"/>
                            <w:shd w:val="clear" w:color="auto" w:fill="FFFFFF"/>
                          </w:rPr>
                        </w:pPr>
                        <w:del w:id="442" w:author="Diego Uriarte" w:date="2019-05-10T15:49:00Z">
                          <w:r>
                            <w:rPr>
                              <w:rFonts w:cstheme="minorHAnsi"/>
                              <w:color w:val="000000" w:themeColor="text1"/>
                              <w:sz w:val="14"/>
                              <w:lang w:val="es-ES"/>
                            </w:rPr>
                            <w:delText>5</w:delText>
                          </w:r>
                        </w:del>
                      </w:p>
                    </w:txbxContent>
                  </v:textbox>
                </v:shape>
              </w:pict>
            </mc:Fallback>
          </mc:AlternateContent>
        </w:r>
        <w:r w:rsidRPr="00074369">
          <w:rPr>
            <w:noProof/>
            <w:lang w:val="en-US"/>
          </w:rPr>
          <mc:AlternateContent>
            <mc:Choice Requires="wps">
              <w:drawing>
                <wp:anchor distT="0" distB="0" distL="114300" distR="114300" simplePos="0" relativeHeight="251681792"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C33B9C" w:rsidRPr="007E719A" w:rsidRDefault="00C33B9C" w:rsidP="007E719A">
                              <w:pPr>
                                <w:spacing w:after="0" w:line="240" w:lineRule="auto"/>
                                <w:jc w:val="left"/>
                                <w:rPr>
                                  <w:del w:id="443" w:author="Diego Uriarte" w:date="2019-05-10T15:49:00Z"/>
                                  <w:rFonts w:cstheme="minorHAnsi"/>
                                  <w:color w:val="000000" w:themeColor="text1"/>
                                  <w:sz w:val="14"/>
                                  <w:shd w:val="clear" w:color="auto" w:fill="FFFFFF"/>
                                </w:rPr>
                              </w:pPr>
                              <w:del w:id="444" w:author="Diego Uriarte" w:date="2019-05-10T15:49:00Z">
                                <w:r>
                                  <w:rPr>
                                    <w:rFonts w:cstheme="minorHAnsi"/>
                                    <w:color w:val="000000" w:themeColor="text1"/>
                                    <w:sz w:val="14"/>
                                    <w:lang w:val="es-ES"/>
                                  </w:rPr>
                                  <w:delText>4</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2" type="#_x0000_t202" style="position:absolute;left:0;text-align:left;margin-left:267.75pt;margin-top:96.6pt;width:13.85pt;height:1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DTUahY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C33B9C" w:rsidRPr="007E719A" w:rsidRDefault="00C33B9C" w:rsidP="007E719A">
                        <w:pPr>
                          <w:spacing w:after="0" w:line="240" w:lineRule="auto"/>
                          <w:jc w:val="left"/>
                          <w:rPr>
                            <w:del w:id="445" w:author="Diego Uriarte" w:date="2019-05-10T15:49:00Z"/>
                            <w:rFonts w:cstheme="minorHAnsi"/>
                            <w:color w:val="000000" w:themeColor="text1"/>
                            <w:sz w:val="14"/>
                            <w:shd w:val="clear" w:color="auto" w:fill="FFFFFF"/>
                          </w:rPr>
                        </w:pPr>
                        <w:del w:id="446" w:author="Diego Uriarte" w:date="2019-05-10T15:49:00Z">
                          <w:r>
                            <w:rPr>
                              <w:rFonts w:cstheme="minorHAnsi"/>
                              <w:color w:val="000000" w:themeColor="text1"/>
                              <w:sz w:val="14"/>
                              <w:lang w:val="es-ES"/>
                            </w:rPr>
                            <w:delText>4</w:delText>
                          </w:r>
                        </w:del>
                      </w:p>
                    </w:txbxContent>
                  </v:textbox>
                </v:shape>
              </w:pict>
            </mc:Fallback>
          </mc:AlternateContent>
        </w:r>
        <w:r w:rsidRPr="00074369">
          <w:rPr>
            <w:noProof/>
            <w:lang w:val="en-US"/>
          </w:rPr>
          <mc:AlternateContent>
            <mc:Choice Requires="wps">
              <w:drawing>
                <wp:anchor distT="0" distB="0" distL="114300" distR="114300" simplePos="0" relativeHeight="251680768"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C33B9C" w:rsidRPr="007E719A" w:rsidRDefault="00C33B9C" w:rsidP="007E719A">
                              <w:pPr>
                                <w:spacing w:after="0" w:line="240" w:lineRule="auto"/>
                                <w:jc w:val="left"/>
                                <w:rPr>
                                  <w:del w:id="447" w:author="Diego Uriarte" w:date="2019-05-10T15:49:00Z"/>
                                  <w:rFonts w:cstheme="minorHAnsi"/>
                                  <w:color w:val="000000" w:themeColor="text1"/>
                                  <w:sz w:val="14"/>
                                  <w:shd w:val="clear" w:color="auto" w:fill="FFFFFF"/>
                                </w:rPr>
                              </w:pPr>
                              <w:del w:id="448" w:author="Diego Uriarte" w:date="2019-05-10T15:49:00Z">
                                <w:r>
                                  <w:rPr>
                                    <w:rFonts w:cstheme="minorHAnsi"/>
                                    <w:color w:val="000000" w:themeColor="text1"/>
                                    <w:sz w:val="14"/>
                                    <w:lang w:val="es-ES"/>
                                  </w:rPr>
                                  <w:delText>3</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3" type="#_x0000_t202" style="position:absolute;left:0;text-align:left;margin-left:254.3pt;margin-top:51.95pt;width:13.85pt;height:1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" fillcolor="white [3212]" strokeweight=".5pt">
                  <v:textbox inset="1mm,0,0,0">
                    <w:txbxContent>
                      <w:p w14:paraId="7041A757" w14:textId="2B567698" w:rsidR="00C33B9C" w:rsidRPr="007E719A" w:rsidRDefault="00C33B9C" w:rsidP="007E719A">
                        <w:pPr>
                          <w:spacing w:after="0" w:line="240" w:lineRule="auto"/>
                          <w:jc w:val="left"/>
                          <w:rPr>
                            <w:del w:id="449" w:author="Diego Uriarte" w:date="2019-05-10T15:49:00Z"/>
                            <w:rFonts w:cstheme="minorHAnsi"/>
                            <w:color w:val="000000" w:themeColor="text1"/>
                            <w:sz w:val="14"/>
                            <w:shd w:val="clear" w:color="auto" w:fill="FFFFFF"/>
                          </w:rPr>
                        </w:pPr>
                        <w:del w:id="450" w:author="Diego Uriarte" w:date="2019-05-10T15:49:00Z">
                          <w:r>
                            <w:rPr>
                              <w:rFonts w:cstheme="minorHAnsi"/>
                              <w:color w:val="000000" w:themeColor="text1"/>
                              <w:sz w:val="14"/>
                              <w:lang w:val="es-ES"/>
                            </w:rPr>
                            <w:delText>3</w:delText>
                          </w:r>
                        </w:del>
                      </w:p>
                    </w:txbxContent>
                  </v:textbox>
                </v:shape>
              </w:pict>
            </mc:Fallback>
          </mc:AlternateContent>
        </w:r>
        <w:r w:rsidRPr="00074369">
          <w:rPr>
            <w:noProof/>
            <w:lang w:val="en-US"/>
          </w:rPr>
          <mc:AlternateContent>
            <mc:Choice Requires="wps">
              <w:drawing>
                <wp:anchor distT="0" distB="0" distL="114300" distR="114300" simplePos="0" relativeHeight="251679744"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C33B9C" w:rsidRPr="007E719A" w:rsidRDefault="00C33B9C" w:rsidP="007E719A">
                              <w:pPr>
                                <w:spacing w:after="0" w:line="240" w:lineRule="auto"/>
                                <w:jc w:val="left"/>
                                <w:rPr>
                                  <w:del w:id="451" w:author="Diego Uriarte" w:date="2019-05-10T15:49:00Z"/>
                                  <w:rFonts w:cstheme="minorHAnsi"/>
                                  <w:color w:val="000000" w:themeColor="text1"/>
                                  <w:sz w:val="14"/>
                                  <w:shd w:val="clear" w:color="auto" w:fill="FFFFFF"/>
                                </w:rPr>
                              </w:pPr>
                              <w:del w:id="452" w:author="Diego Uriarte" w:date="2019-05-10T15:49:00Z">
                                <w:r>
                                  <w:rPr>
                                    <w:rFonts w:cstheme="minorHAnsi"/>
                                    <w:color w:val="000000" w:themeColor="text1"/>
                                    <w:sz w:val="14"/>
                                    <w:lang w:val="es-ES"/>
                                  </w:rPr>
                                  <w:delText>2</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44" type="#_x0000_t202" style="position:absolute;left:0;text-align:left;margin-left:188.7pt;margin-top:40.55pt;width:13.85pt;height:1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Xwr+31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C33B9C" w:rsidRPr="007E719A" w:rsidRDefault="00C33B9C" w:rsidP="007E719A">
                        <w:pPr>
                          <w:spacing w:after="0" w:line="240" w:lineRule="auto"/>
                          <w:jc w:val="left"/>
                          <w:rPr>
                            <w:del w:id="453" w:author="Diego Uriarte" w:date="2019-05-10T15:49:00Z"/>
                            <w:rFonts w:cstheme="minorHAnsi"/>
                            <w:color w:val="000000" w:themeColor="text1"/>
                            <w:sz w:val="14"/>
                            <w:shd w:val="clear" w:color="auto" w:fill="FFFFFF"/>
                          </w:rPr>
                        </w:pPr>
                        <w:del w:id="454" w:author="Diego Uriarte" w:date="2019-05-10T15:49:00Z">
                          <w:r>
                            <w:rPr>
                              <w:rFonts w:cstheme="minorHAnsi"/>
                              <w:color w:val="000000" w:themeColor="text1"/>
                              <w:sz w:val="14"/>
                              <w:lang w:val="es-ES"/>
                            </w:rPr>
                            <w:delText>2</w:delText>
                          </w:r>
                        </w:del>
                      </w:p>
                    </w:txbxContent>
                  </v:textbox>
                </v:shape>
              </w:pict>
            </mc:Fallback>
          </mc:AlternateContent>
        </w:r>
        <w:r w:rsidRPr="00074369">
          <w:rPr>
            <w:noProof/>
            <w:lang w:val="en-US"/>
          </w:rPr>
          <mc:AlternateContent>
            <mc:Choice Requires="wps">
              <w:drawing>
                <wp:anchor distT="0" distB="0" distL="114300" distR="114300" simplePos="0" relativeHeight="25167872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C33B9C" w:rsidRPr="007E719A" w:rsidRDefault="00C33B9C" w:rsidP="007E719A">
                              <w:pPr>
                                <w:spacing w:after="0" w:line="240" w:lineRule="auto"/>
                                <w:jc w:val="left"/>
                                <w:rPr>
                                  <w:del w:id="455" w:author="Diego Uriarte" w:date="2019-05-10T15:49:00Z"/>
                                  <w:rFonts w:cstheme="minorHAnsi"/>
                                  <w:color w:val="000000" w:themeColor="text1"/>
                                  <w:sz w:val="14"/>
                                  <w:shd w:val="clear" w:color="auto" w:fill="FFFFFF"/>
                                </w:rPr>
                              </w:pPr>
                              <w:del w:id="456" w:author="Diego Uriarte" w:date="2019-05-10T15:49:00Z">
                                <w:r>
                                  <w:rPr>
                                    <w:rFonts w:cstheme="minorHAnsi"/>
                                    <w:color w:val="000000" w:themeColor="text1"/>
                                    <w:sz w:val="14"/>
                                    <w:lang w:val="es-ES"/>
                                  </w:rPr>
                                  <w:delText>1</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45" type="#_x0000_t202" style="position:absolute;left:0;text-align:left;margin-left:119.5pt;margin-top:138.75pt;width:13.85pt;height:1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YuUQIAAKUEAAAOAAAAZHJzL2Uyb0RvYy54bWysVMFu2zAMvQ/YPwi6L3aaJU2N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7wfYu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C33B9C" w:rsidRPr="007E719A" w:rsidRDefault="00C33B9C" w:rsidP="007E719A">
                        <w:pPr>
                          <w:spacing w:after="0" w:line="240" w:lineRule="auto"/>
                          <w:jc w:val="left"/>
                          <w:rPr>
                            <w:del w:id="457" w:author="Diego Uriarte" w:date="2019-05-10T15:49:00Z"/>
                            <w:rFonts w:cstheme="minorHAnsi"/>
                            <w:color w:val="000000" w:themeColor="text1"/>
                            <w:sz w:val="14"/>
                            <w:shd w:val="clear" w:color="auto" w:fill="FFFFFF"/>
                          </w:rPr>
                        </w:pPr>
                        <w:del w:id="458" w:author="Diego Uriarte" w:date="2019-05-10T15:49:00Z">
                          <w:r>
                            <w:rPr>
                              <w:rFonts w:cstheme="minorHAnsi"/>
                              <w:color w:val="000000" w:themeColor="text1"/>
                              <w:sz w:val="14"/>
                              <w:lang w:val="es-ES"/>
                            </w:rPr>
                            <w:delText>1</w:delText>
                          </w:r>
                        </w:del>
                      </w:p>
                    </w:txbxContent>
                  </v:textbox>
                </v:shape>
              </w:pict>
            </mc:Fallback>
          </mc:AlternateContent>
        </w:r>
        <w:r w:rsidRPr="00074369">
          <w:rPr>
            <w:noProof/>
            <w:lang w:val="en-US"/>
          </w:rPr>
          <mc:AlternateContent>
            <mc:Choice Requires="wps">
              <w:drawing>
                <wp:anchor distT="0" distB="0" distL="114300" distR="114300" simplePos="0" relativeHeight="251677696" behindDoc="0" locked="0" layoutInCell="1" allowOverlap="1" wp14:anchorId="1B12DD36" wp14:editId="133B2046">
                  <wp:simplePos x="0" y="0"/>
                  <wp:positionH relativeFrom="column">
                    <wp:posOffset>2253357</wp:posOffset>
                  </wp:positionH>
                  <wp:positionV relativeFrom="paragraph">
                    <wp:posOffset>1612621</wp:posOffset>
                  </wp:positionV>
                  <wp:extent cx="850265" cy="255905"/>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850265" cy="255905"/>
                          </a:xfrm>
                          <a:prstGeom prst="rect">
                            <a:avLst/>
                          </a:prstGeom>
                          <a:solidFill>
                            <a:schemeClr val="bg1"/>
                          </a:solidFill>
                          <a:ln w="6350">
                            <a:solidFill>
                              <a:prstClr val="black"/>
                            </a:solidFill>
                          </a:ln>
                        </wps:spPr>
                        <wps:txbx>
                          <w:txbxContent>
                            <w:p w14:paraId="0E53287F" w14:textId="31850E06" w:rsidR="00C33B9C" w:rsidRPr="002E77DD" w:rsidRDefault="00C33B9C" w:rsidP="002E77DD">
                              <w:pPr>
                                <w:spacing w:after="0" w:line="240" w:lineRule="auto"/>
                                <w:rPr>
                                  <w:del w:id="459" w:author="Diego Uriarte" w:date="2019-05-10T15:49:00Z"/>
                                  <w:rFonts w:cstheme="minorHAnsi"/>
                                  <w:color w:val="000000" w:themeColor="text1"/>
                                  <w:sz w:val="14"/>
                                  <w:lang w:val="es-ES"/>
                                </w:rPr>
                              </w:pPr>
                              <w:del w:id="460" w:author="Diego Uriarte" w:date="2019-05-10T15:49:00Z">
                                <w:r w:rsidRPr="002E77DD">
                                  <w:rPr>
                                    <w:rFonts w:cstheme="minorHAnsi"/>
                                    <w:color w:val="000000" w:themeColor="text1"/>
                                    <w:sz w:val="14"/>
                                    <w:lang w:val="es-ES"/>
                                  </w:rPr>
                                  <w:delText>Abanderada Petroperú</w:delText>
                                </w:r>
                              </w:del>
                            </w:p>
                            <w:p w14:paraId="5877CD2D" w14:textId="562C8323" w:rsidR="00C33B9C" w:rsidRPr="002E77DD" w:rsidRDefault="00C33B9C" w:rsidP="002E77DD">
                              <w:pPr>
                                <w:spacing w:after="0" w:line="240" w:lineRule="auto"/>
                                <w:rPr>
                                  <w:del w:id="461" w:author="Diego Uriarte" w:date="2019-05-10T15:49:00Z"/>
                                  <w:rFonts w:cstheme="minorHAnsi"/>
                                  <w:color w:val="000000" w:themeColor="text1"/>
                                  <w:sz w:val="14"/>
                                  <w:lang w:val="es-ES"/>
                                </w:rPr>
                              </w:pPr>
                              <w:del w:id="462" w:author="Diego Uriarte" w:date="2019-05-10T15:49:00Z">
                                <w:r w:rsidRPr="002E77DD">
                                  <w:rPr>
                                    <w:rFonts w:cstheme="minorHAnsi"/>
                                    <w:color w:val="000000" w:themeColor="text1"/>
                                    <w:sz w:val="14"/>
                                    <w:lang w:val="es-ES"/>
                                  </w:rPr>
                                  <w:delText>Servicios Rigal S.A.C.</w:delText>
                                </w:r>
                              </w:del>
                            </w:p>
                            <w:p w14:paraId="249B0C1D" w14:textId="77777777" w:rsidR="00C33B9C" w:rsidRPr="002E77DD" w:rsidRDefault="00C33B9C" w:rsidP="002E77DD">
                              <w:pPr>
                                <w:spacing w:after="0" w:line="240" w:lineRule="auto"/>
                                <w:jc w:val="left"/>
                                <w:rPr>
                                  <w:del w:id="463" w:author="Diego Uriarte" w:date="2019-05-10T15:49:00Z"/>
                                  <w:rFonts w:cstheme="minorHAnsi"/>
                                  <w:color w:val="000000" w:themeColor="text1"/>
                                  <w:sz w:val="14"/>
                                  <w:shd w:val="clear" w:color="auto" w:fill="FFFFFF"/>
                                </w:rPr>
                              </w:pPr>
                            </w:p>
                            <w:p w14:paraId="2AECCD07" w14:textId="22229AD8" w:rsidR="00C33B9C" w:rsidRPr="002E77DD" w:rsidRDefault="00C33B9C" w:rsidP="002E77DD">
                              <w:pPr>
                                <w:spacing w:after="0" w:line="240" w:lineRule="auto"/>
                                <w:jc w:val="left"/>
                                <w:rPr>
                                  <w:del w:id="464" w:author="Diego Uriarte" w:date="2019-05-10T15:49:00Z"/>
                                  <w:rFonts w:cstheme="minorHAnsi"/>
                                  <w:color w:val="000000" w:themeColor="text1"/>
                                  <w:sz w:val="14"/>
                                  <w:lang w:val="es-ES"/>
                                </w:rPr>
                              </w:pPr>
                              <w:del w:id="465" w:author="Diego Uriarte" w:date="2019-05-10T15:49:00Z">
                                <w:r w:rsidRPr="002E77DD">
                                  <w:rPr>
                                    <w:rFonts w:cstheme="minorHAnsi"/>
                                    <w:color w:val="000000" w:themeColor="text1"/>
                                    <w:sz w:val="14"/>
                                    <w:shd w:val="clear" w:color="auto" w:fill="FFFFFF"/>
                                  </w:rPr>
                                  <w:delText>.</w:delText>
                                </w:r>
                              </w:del>
                            </w:p>
                            <w:p w14:paraId="4F3B9ADD" w14:textId="77777777" w:rsidR="00C33B9C" w:rsidRPr="002E77DD" w:rsidRDefault="00C33B9C">
                              <w:pPr>
                                <w:rPr>
                                  <w:del w:id="466" w:author="Diego Uriarte" w:date="2019-05-10T15:49:00Z"/>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46" type="#_x0000_t202" style="position:absolute;left:0;text-align:left;margin-left:177.45pt;margin-top:127pt;width:66.95pt;height:20.1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" fillcolor="white [3212]" strokeweight=".5pt">
                  <v:textbox inset="1mm,0,0,0">
                    <w:txbxContent>
                      <w:p w14:paraId="0E53287F" w14:textId="31850E06" w:rsidR="00C33B9C" w:rsidRPr="002E77DD" w:rsidRDefault="00C33B9C" w:rsidP="002E77DD">
                        <w:pPr>
                          <w:spacing w:after="0" w:line="240" w:lineRule="auto"/>
                          <w:rPr>
                            <w:del w:id="467" w:author="Diego Uriarte" w:date="2019-05-10T15:49:00Z"/>
                            <w:rFonts w:cstheme="minorHAnsi"/>
                            <w:color w:val="000000" w:themeColor="text1"/>
                            <w:sz w:val="14"/>
                            <w:lang w:val="es-ES"/>
                          </w:rPr>
                        </w:pPr>
                        <w:del w:id="468" w:author="Diego Uriarte" w:date="2019-05-10T15:49:00Z">
                          <w:r w:rsidRPr="002E77DD">
                            <w:rPr>
                              <w:rFonts w:cstheme="minorHAnsi"/>
                              <w:color w:val="000000" w:themeColor="text1"/>
                              <w:sz w:val="14"/>
                              <w:lang w:val="es-ES"/>
                            </w:rPr>
                            <w:delText>Abanderada Petroperú</w:delText>
                          </w:r>
                        </w:del>
                      </w:p>
                      <w:p w14:paraId="5877CD2D" w14:textId="562C8323" w:rsidR="00C33B9C" w:rsidRPr="002E77DD" w:rsidRDefault="00C33B9C" w:rsidP="002E77DD">
                        <w:pPr>
                          <w:spacing w:after="0" w:line="240" w:lineRule="auto"/>
                          <w:rPr>
                            <w:del w:id="469" w:author="Diego Uriarte" w:date="2019-05-10T15:49:00Z"/>
                            <w:rFonts w:cstheme="minorHAnsi"/>
                            <w:color w:val="000000" w:themeColor="text1"/>
                            <w:sz w:val="14"/>
                            <w:lang w:val="es-ES"/>
                          </w:rPr>
                        </w:pPr>
                        <w:del w:id="470" w:author="Diego Uriarte" w:date="2019-05-10T15:49:00Z">
                          <w:r w:rsidRPr="002E77DD">
                            <w:rPr>
                              <w:rFonts w:cstheme="minorHAnsi"/>
                              <w:color w:val="000000" w:themeColor="text1"/>
                              <w:sz w:val="14"/>
                              <w:lang w:val="es-ES"/>
                            </w:rPr>
                            <w:delText>Servicios Rigal S.A.C.</w:delText>
                          </w:r>
                        </w:del>
                      </w:p>
                      <w:p w14:paraId="249B0C1D" w14:textId="77777777" w:rsidR="00C33B9C" w:rsidRPr="002E77DD" w:rsidRDefault="00C33B9C" w:rsidP="002E77DD">
                        <w:pPr>
                          <w:spacing w:after="0" w:line="240" w:lineRule="auto"/>
                          <w:jc w:val="left"/>
                          <w:rPr>
                            <w:del w:id="471" w:author="Diego Uriarte" w:date="2019-05-10T15:49:00Z"/>
                            <w:rFonts w:cstheme="minorHAnsi"/>
                            <w:color w:val="000000" w:themeColor="text1"/>
                            <w:sz w:val="14"/>
                            <w:shd w:val="clear" w:color="auto" w:fill="FFFFFF"/>
                          </w:rPr>
                        </w:pPr>
                      </w:p>
                      <w:p w14:paraId="2AECCD07" w14:textId="22229AD8" w:rsidR="00C33B9C" w:rsidRPr="002E77DD" w:rsidRDefault="00C33B9C" w:rsidP="002E77DD">
                        <w:pPr>
                          <w:spacing w:after="0" w:line="240" w:lineRule="auto"/>
                          <w:jc w:val="left"/>
                          <w:rPr>
                            <w:del w:id="472" w:author="Diego Uriarte" w:date="2019-05-10T15:49:00Z"/>
                            <w:rFonts w:cstheme="minorHAnsi"/>
                            <w:color w:val="000000" w:themeColor="text1"/>
                            <w:sz w:val="14"/>
                            <w:lang w:val="es-ES"/>
                          </w:rPr>
                        </w:pPr>
                        <w:del w:id="473" w:author="Diego Uriarte" w:date="2019-05-10T15:49:00Z">
                          <w:r w:rsidRPr="002E77DD">
                            <w:rPr>
                              <w:rFonts w:cstheme="minorHAnsi"/>
                              <w:color w:val="000000" w:themeColor="text1"/>
                              <w:sz w:val="14"/>
                              <w:shd w:val="clear" w:color="auto" w:fill="FFFFFF"/>
                            </w:rPr>
                            <w:delText>.</w:delText>
                          </w:r>
                        </w:del>
                      </w:p>
                      <w:p w14:paraId="4F3B9ADD" w14:textId="77777777" w:rsidR="00C33B9C" w:rsidRPr="002E77DD" w:rsidRDefault="00C33B9C">
                        <w:pPr>
                          <w:rPr>
                            <w:del w:id="474" w:author="Diego Uriarte" w:date="2019-05-10T15:49:00Z"/>
                            <w:sz w:val="14"/>
                            <w:lang w:val="es-ES"/>
                          </w:rPr>
                        </w:pPr>
                      </w:p>
                    </w:txbxContent>
                  </v:textbox>
                </v:shape>
              </w:pict>
            </mc:Fallback>
          </mc:AlternateContent>
        </w:r>
        <w:r w:rsidR="002E77DD" w:rsidRPr="00074369">
          <w:rPr>
            <w:noProof/>
            <w:lang w:val="en-US"/>
          </w:rPr>
          <mc:AlternateContent>
            <mc:Choice Requires="wps">
              <w:drawing>
                <wp:anchor distT="0" distB="0" distL="114300" distR="114300" simplePos="0" relativeHeight="251676672"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CCF28" id="Conector recto 3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sidRPr="00074369">
          <w:rPr>
            <w:noProof/>
            <w:lang w:val="en-US"/>
          </w:rPr>
          <mc:AlternateContent>
            <mc:Choice Requires="wps">
              <w:drawing>
                <wp:anchor distT="0" distB="0" distL="114300" distR="114300" simplePos="0" relativeHeight="251675648"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4F715" id="Conector recto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sidRPr="00074369">
          <w:rPr>
            <w:noProof/>
            <w:lang w:val="en-US"/>
          </w:rPr>
          <mc:AlternateContent>
            <mc:Choice Requires="wps">
              <w:drawing>
                <wp:anchor distT="0" distB="0" distL="114300" distR="114300" simplePos="0" relativeHeight="251674624"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62629" id="Conector recto 3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sidRPr="00074369">
          <w:rPr>
            <w:noProof/>
            <w:lang w:val="en-US"/>
          </w:rPr>
          <mc:AlternateContent>
            <mc:Choice Requires="wps">
              <w:drawing>
                <wp:anchor distT="0" distB="0" distL="114300" distR="114300" simplePos="0" relativeHeight="251673600"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1CEFA" id="Conector recto 3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sidRPr="00074369">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BF84D"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sidRPr="00074369">
          <w:rPr>
            <w:noProof/>
            <w:lang w:val="en-US"/>
          </w:rPr>
          <mc:AlternateContent>
            <mc:Choice Requires="wps">
              <w:drawing>
                <wp:anchor distT="0" distB="0" distL="114300" distR="114300" simplePos="0" relativeHeight="251671552"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42478" id="Conector recto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sidRPr="00074369">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959" cy="3064436"/>
                      </a:xfrm>
                      <a:prstGeom prst="rect">
                        <a:avLst/>
                      </a:prstGeom>
                    </pic:spPr>
                  </pic:pic>
                </a:graphicData>
              </a:graphic>
            </wp:inline>
          </w:drawing>
        </w:r>
      </w:del>
    </w:p>
    <w:p w14:paraId="2E03E1FD" w14:textId="54486FF7" w:rsidR="002E77DD" w:rsidRPr="00074369" w:rsidRDefault="00506BB6" w:rsidP="00B97460">
      <w:pPr>
        <w:pStyle w:val="Fuente"/>
      </w:pPr>
      <w:ins w:id="475" w:author="Diego Uriarte" w:date="2019-05-10T15:49:00Z">
        <w:r w:rsidRPr="00074369">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ins>
      <w:r w:rsidR="002E77DD" w:rsidRPr="00074369">
        <w:t>Fuente: Elaboración propia, 2019</w:t>
      </w:r>
    </w:p>
    <w:p w14:paraId="5BCF3928" w14:textId="2A636C7A" w:rsidR="00197033" w:rsidRPr="00074369" w:rsidRDefault="00197033" w:rsidP="00197033">
      <w:pPr>
        <w:pStyle w:val="Ttulo2"/>
      </w:pPr>
      <w:bookmarkStart w:id="476" w:name="_Toc11178411"/>
      <w:r w:rsidRPr="00074369">
        <w:lastRenderedPageBreak/>
        <w:t>Definición de variables</w:t>
      </w:r>
      <w:bookmarkEnd w:id="476"/>
    </w:p>
    <w:p w14:paraId="25CAA792" w14:textId="0070FDB0" w:rsidR="005526A5" w:rsidRPr="00074369" w:rsidRDefault="006507EA" w:rsidP="006507EA">
      <w:pPr>
        <w:pStyle w:val="Prrafodelista"/>
        <w:numPr>
          <w:ilvl w:val="0"/>
          <w:numId w:val="25"/>
        </w:numPr>
      </w:pPr>
      <w:r w:rsidRPr="00074369">
        <w:t>Tipo de combustible</w:t>
      </w:r>
      <w:r w:rsidR="005526A5" w:rsidRPr="00074369">
        <w:t>: Es el combustible analizado para la regresión. Para el estudio solo se consideran los dos combustibles con más ventas en el país,</w:t>
      </w:r>
      <w:commentRangeStart w:id="477"/>
      <w:commentRangeStart w:id="478"/>
      <w:r w:rsidR="005526A5" w:rsidRPr="00074369">
        <w:t xml:space="preserve"> gasohol 90 octanos y diésel B5 S-50.</w:t>
      </w:r>
      <w:commentRangeEnd w:id="477"/>
      <w:r w:rsidR="001D00B4" w:rsidRPr="00074369">
        <w:rPr>
          <w:rStyle w:val="Refdecomentario"/>
        </w:rPr>
        <w:commentReference w:id="477"/>
      </w:r>
      <w:commentRangeEnd w:id="478"/>
      <w:r w:rsidR="00C83540" w:rsidRPr="00074369">
        <w:rPr>
          <w:rStyle w:val="Refdecomentario"/>
        </w:rPr>
        <w:commentReference w:id="478"/>
      </w:r>
    </w:p>
    <w:p w14:paraId="30F1CC5A" w14:textId="5D1CB3B4" w:rsidR="006507EA" w:rsidRPr="00074369" w:rsidRDefault="006507EA" w:rsidP="006507EA">
      <w:pPr>
        <w:pStyle w:val="Prrafodelista"/>
        <w:numPr>
          <w:ilvl w:val="0"/>
          <w:numId w:val="25"/>
        </w:numPr>
        <w:rPr>
          <w:ins w:id="479" w:author="Diego Uriarte" w:date="2019-05-18T14:12:00Z"/>
        </w:rPr>
      </w:pPr>
      <w:r w:rsidRPr="00074369">
        <w:t>Precio de combustible</w:t>
      </w:r>
      <w:r w:rsidR="005526A5" w:rsidRPr="00074369">
        <w:t xml:space="preserve">: Es el precio promedio mensual registrado por la estación de servicio, medido en soles por galón. </w:t>
      </w:r>
    </w:p>
    <w:p w14:paraId="3126DEE0" w14:textId="6CF45412" w:rsidR="000950E9" w:rsidRPr="00074369" w:rsidRDefault="000950E9" w:rsidP="006507EA">
      <w:pPr>
        <w:pStyle w:val="Prrafodelista"/>
        <w:numPr>
          <w:ilvl w:val="0"/>
          <w:numId w:val="25"/>
        </w:numPr>
      </w:pPr>
      <w:ins w:id="480" w:author="Diego Uriarte" w:date="2019-05-18T14:12:00Z">
        <w:r w:rsidRPr="00074369">
          <w:t>Mercado: Para efectos de la investigación, se considera que cada estación de combustible define un mercado compuesta por la misma estación y sus vecinas.</w:t>
        </w:r>
      </w:ins>
    </w:p>
    <w:p w14:paraId="7C15ADE2" w14:textId="7F713BE4" w:rsidR="005526A5" w:rsidRPr="00074369" w:rsidRDefault="005526A5" w:rsidP="006507EA">
      <w:pPr>
        <w:pStyle w:val="Prrafodelista"/>
        <w:numPr>
          <w:ilvl w:val="0"/>
          <w:numId w:val="25"/>
        </w:numPr>
      </w:pPr>
      <w:r w:rsidRPr="00074369">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6F7AF51E" w:rsidR="005526A5" w:rsidRPr="00074369" w:rsidRDefault="007A3BA0" w:rsidP="006507EA">
      <w:pPr>
        <w:pStyle w:val="Prrafodelista"/>
        <w:numPr>
          <w:ilvl w:val="0"/>
          <w:numId w:val="25"/>
        </w:numPr>
      </w:pPr>
      <w:ins w:id="481" w:author="Diego Uriarte" w:date="2019-05-10T15:49:00Z">
        <w:r w:rsidRPr="00074369">
          <w:t>A</w:t>
        </w:r>
        <w:r w:rsidR="005526A5" w:rsidRPr="00074369">
          <w:t>grupamiento espacial:</w:t>
        </w:r>
        <w:r w:rsidRPr="00074369">
          <w:t xml:space="preserve"> Es una medida de</w:t>
        </w:r>
      </w:ins>
      <w:ins w:id="482" w:author="Diego Uriarte" w:date="2019-05-18T14:10:00Z">
        <w:r w:rsidR="002E43AC" w:rsidRPr="00074369">
          <w:t xml:space="preserve"> </w:t>
        </w:r>
      </w:ins>
      <w:ins w:id="483" w:author="Diego Uriarte" w:date="2019-05-10T15:49:00Z">
        <w:r w:rsidRPr="00074369">
          <w:t>l</w:t>
        </w:r>
      </w:ins>
      <w:ins w:id="484" w:author="Diego Uriarte" w:date="2019-05-18T14:10:00Z">
        <w:r w:rsidR="002E43AC" w:rsidRPr="00074369">
          <w:t xml:space="preserve">a secuencia de estaciones de una misma </w:t>
        </w:r>
        <w:r w:rsidR="000950E9" w:rsidRPr="00074369">
          <w:t>firma en un mercado determinado</w:t>
        </w:r>
      </w:ins>
      <w:ins w:id="485" w:author="Diego Uriarte" w:date="2019-05-18T14:11:00Z">
        <w:r w:rsidR="000950E9" w:rsidRPr="00074369">
          <w:t xml:space="preserve">. </w:t>
        </w:r>
      </w:ins>
      <w:ins w:id="486" w:author="Diego Uriarte" w:date="2019-05-18T14:13:00Z">
        <w:r w:rsidR="000950E9" w:rsidRPr="00074369">
          <w:t xml:space="preserve">De esta manera, si una estación solo está rodeada por estaciones de la misma firma, </w:t>
        </w:r>
      </w:ins>
      <w:ins w:id="487" w:author="Diego Uriarte" w:date="2019-05-10T15:49:00Z">
        <w:r w:rsidR="000950E9" w:rsidRPr="00074369">
          <w:t xml:space="preserve">el </w:t>
        </w:r>
      </w:ins>
      <w:ins w:id="488" w:author="Diego Uriarte" w:date="2019-05-18T14:13:00Z">
        <w:r w:rsidR="000950E9" w:rsidRPr="00074369">
          <w:t xml:space="preserve">agrupamiento espacial es igual a 1. </w:t>
        </w:r>
      </w:ins>
      <w:ins w:id="489" w:author="Diego Uriarte" w:date="2019-05-18T14:14:00Z">
        <w:r w:rsidR="000950E9" w:rsidRPr="00074369">
          <w:t xml:space="preserve">En cambio, si la estación está rodeada por N competidoras distintas, el valor es igual a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oMath>
        <w:r w:rsidR="000950E9" w:rsidRPr="00074369">
          <w:t xml:space="preserve">El detalle del cálculo de esta variable se </w:t>
        </w:r>
      </w:ins>
      <w:ins w:id="490" w:author="Diego Uriarte" w:date="2019-05-18T14:15:00Z">
        <w:r w:rsidR="00002231" w:rsidRPr="00074369">
          <w:t>describe en el Anexo 1</w:t>
        </w:r>
        <w:r w:rsidR="000950E9" w:rsidRPr="00074369">
          <w:t xml:space="preserve"> y sigue lo descrito en Pennerstorfer y Weiss </w:t>
        </w:r>
        <w:r w:rsidR="000950E9" w:rsidRPr="00074369">
          <w:fldChar w:fldCharType="begin"/>
        </w:r>
        <w:r w:rsidR="000950E9" w:rsidRPr="00074369">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0950E9" w:rsidRPr="00074369">
          <w:fldChar w:fldCharType="separate"/>
        </w:r>
        <w:r w:rsidR="000950E9" w:rsidRPr="00074369">
          <w:rPr>
            <w:rFonts w:ascii="Times New Roman" w:hAnsi="Times New Roman"/>
          </w:rPr>
          <w:t>(2013)</w:t>
        </w:r>
        <w:r w:rsidR="000950E9" w:rsidRPr="00074369">
          <w:fldChar w:fldCharType="end"/>
        </w:r>
        <w:r w:rsidR="000950E9" w:rsidRPr="00074369">
          <w:rPr>
            <w:rStyle w:val="Refdecomentario"/>
          </w:rPr>
          <w:commentReference w:id="491"/>
        </w:r>
        <w:r w:rsidR="000950E9" w:rsidRPr="00074369">
          <w:rPr>
            <w:rStyle w:val="Refdecomentario"/>
          </w:rPr>
          <w:commentReference w:id="492"/>
        </w:r>
        <w:r w:rsidR="000950E9" w:rsidRPr="00074369">
          <w:t>.</w:t>
        </w:r>
      </w:ins>
      <w:ins w:id="493" w:author="Diego Uriarte" w:date="2019-05-10T15:49:00Z">
        <w:r w:rsidR="00D651D1" w:rsidRPr="00074369">
          <w:t xml:space="preserve"> </w:t>
        </w:r>
      </w:ins>
    </w:p>
    <w:p w14:paraId="2221E8B4" w14:textId="08C13242" w:rsidR="007A3BA0" w:rsidRPr="00074369" w:rsidRDefault="007A3BA0" w:rsidP="006507EA">
      <w:pPr>
        <w:pStyle w:val="Prrafodelista"/>
        <w:numPr>
          <w:ilvl w:val="0"/>
          <w:numId w:val="25"/>
        </w:numPr>
      </w:pPr>
      <w:r w:rsidRPr="00074369">
        <w:t xml:space="preserve">Distancia al rival más cercano: Distancia en kilómetros a la estación de combustible más cercana. </w:t>
      </w:r>
    </w:p>
    <w:p w14:paraId="76B1CAD1" w14:textId="0AA0131E" w:rsidR="002E0259" w:rsidRPr="00074369" w:rsidRDefault="002E0259" w:rsidP="006507EA">
      <w:pPr>
        <w:pStyle w:val="Prrafodelista"/>
        <w:numPr>
          <w:ilvl w:val="0"/>
          <w:numId w:val="25"/>
        </w:numPr>
      </w:pPr>
      <w:r w:rsidRPr="00074369">
        <w:t>Distancia promedio: Distancia promedio en kilómetros a las estaciones vecinas.</w:t>
      </w:r>
    </w:p>
    <w:p w14:paraId="3A0A212B" w14:textId="2449C411" w:rsidR="002E0259" w:rsidRPr="00074369" w:rsidRDefault="002E0259" w:rsidP="006507EA">
      <w:pPr>
        <w:pStyle w:val="Prrafodelista"/>
        <w:numPr>
          <w:ilvl w:val="0"/>
          <w:numId w:val="25"/>
        </w:numPr>
      </w:pPr>
      <w:r w:rsidRPr="00074369">
        <w:t xml:space="preserve">Número de estaciones cercanas: Número de estaciones que se encuentran en un radio de 1.5 km de la estación </w:t>
      </w:r>
      <m:oMath>
        <m:r>
          <w:rPr>
            <w:rFonts w:ascii="Cambria Math" w:hAnsi="Cambria Math"/>
          </w:rPr>
          <m:t>i</m:t>
        </m:r>
      </m:oMath>
      <w:r w:rsidRPr="00074369">
        <w:t>.</w:t>
      </w:r>
    </w:p>
    <w:p w14:paraId="4F50F3F5" w14:textId="479EB9D1" w:rsidR="007A3BA0" w:rsidRPr="00074369" w:rsidRDefault="007A3BA0" w:rsidP="006507EA">
      <w:pPr>
        <w:pStyle w:val="Prrafodelista"/>
        <w:numPr>
          <w:ilvl w:val="0"/>
          <w:numId w:val="25"/>
        </w:numPr>
      </w:pPr>
      <w:r w:rsidRPr="00074369">
        <w:t>Lavado: Es 1 si la estación ofrece el servicio de lavado de autos, 0 si no lo hace.</w:t>
      </w:r>
    </w:p>
    <w:p w14:paraId="2F4B512E" w14:textId="1FF2AD15" w:rsidR="007A3BA0" w:rsidRPr="00074369" w:rsidRDefault="007A3BA0" w:rsidP="006507EA">
      <w:pPr>
        <w:pStyle w:val="Prrafodelista"/>
        <w:numPr>
          <w:ilvl w:val="0"/>
          <w:numId w:val="25"/>
        </w:numPr>
      </w:pPr>
      <w:r w:rsidRPr="00074369">
        <w:t>Mecánico: Es 1 si la estación ofrece atención mecánica (lubricación y/o servicio de llantas) y 0 si no lo hace.</w:t>
      </w:r>
    </w:p>
    <w:p w14:paraId="3BE6BE8B" w14:textId="1316372C" w:rsidR="007A3BA0" w:rsidRPr="00074369" w:rsidRDefault="007A3BA0" w:rsidP="006507EA">
      <w:pPr>
        <w:pStyle w:val="Prrafodelista"/>
        <w:numPr>
          <w:ilvl w:val="0"/>
          <w:numId w:val="25"/>
        </w:numPr>
      </w:pPr>
      <w:r w:rsidRPr="00074369">
        <w:t>Tienda: Es 1 si la estación cuenta con una tienda asociada y 0 si no cuenta con una.</w:t>
      </w:r>
    </w:p>
    <w:p w14:paraId="564F5392" w14:textId="0BAA690E" w:rsidR="002E0259" w:rsidRPr="00074369" w:rsidRDefault="002E0259" w:rsidP="006507EA">
      <w:pPr>
        <w:pStyle w:val="Prrafodelista"/>
        <w:numPr>
          <w:ilvl w:val="0"/>
          <w:numId w:val="25"/>
        </w:numPr>
      </w:pPr>
      <w:r w:rsidRPr="00074369">
        <w:t>Cajero: Es 1 si la estación cuenta con cajero automático y 0 si no cuenta con uno.</w:t>
      </w:r>
    </w:p>
    <w:p w14:paraId="0D9751CC" w14:textId="28F14E7F" w:rsidR="007A3BA0" w:rsidRPr="00074369" w:rsidRDefault="007A3BA0" w:rsidP="006507EA">
      <w:pPr>
        <w:pStyle w:val="Prrafodelista"/>
        <w:numPr>
          <w:ilvl w:val="0"/>
          <w:numId w:val="25"/>
        </w:numPr>
      </w:pPr>
      <w:r w:rsidRPr="00074369">
        <w:t>GNV: Es 1 si la estación también vende gas natural vehicular, y 0 si no lo hace.</w:t>
      </w:r>
    </w:p>
    <w:p w14:paraId="4C5D2398" w14:textId="771D7FF1" w:rsidR="007A3BA0" w:rsidRPr="00074369" w:rsidRDefault="007A3BA0" w:rsidP="006507EA">
      <w:pPr>
        <w:pStyle w:val="Prrafodelista"/>
        <w:numPr>
          <w:ilvl w:val="0"/>
          <w:numId w:val="25"/>
        </w:numPr>
      </w:pPr>
      <w:r w:rsidRPr="00074369">
        <w:t xml:space="preserve">GLP: Es 1 si la estación también vende gas </w:t>
      </w:r>
      <w:r w:rsidR="00497B45" w:rsidRPr="00074369">
        <w:t>licuado de petróleo</w:t>
      </w:r>
      <w:r w:rsidRPr="00074369">
        <w:t>, y 0 si no lo hace.</w:t>
      </w:r>
    </w:p>
    <w:p w14:paraId="354F01A7" w14:textId="63E2FE28" w:rsidR="00B838A8" w:rsidRPr="00074369" w:rsidRDefault="00497B45" w:rsidP="00B838A8">
      <w:pPr>
        <w:pStyle w:val="Prrafodelista"/>
        <w:numPr>
          <w:ilvl w:val="0"/>
          <w:numId w:val="25"/>
        </w:numPr>
      </w:pPr>
      <w:r w:rsidRPr="00074369">
        <w:t>Densidad poblacional: Es el número de personas que vive en un distrito dividido entre el área del distrito en km</w:t>
      </w:r>
      <w:r w:rsidRPr="00074369">
        <w:rPr>
          <w:vertAlign w:val="superscript"/>
        </w:rPr>
        <w:t>2</w:t>
      </w:r>
    </w:p>
    <w:p w14:paraId="163D2797" w14:textId="7BC21534" w:rsidR="006C037F" w:rsidRPr="00074369" w:rsidRDefault="006C037F" w:rsidP="00B838A8">
      <w:pPr>
        <w:pStyle w:val="Prrafodelista"/>
        <w:numPr>
          <w:ilvl w:val="0"/>
          <w:numId w:val="25"/>
        </w:numPr>
        <w:rPr>
          <w:ins w:id="494" w:author="Diego Uriarte" w:date="2019-05-18T14:16:00Z"/>
        </w:rPr>
      </w:pPr>
      <w:r w:rsidRPr="00074369">
        <w:lastRenderedPageBreak/>
        <w:t>Ingreso per cápita: Ingreso familiar per cápita</w:t>
      </w:r>
      <w:r w:rsidR="00DA31E8" w:rsidRPr="00074369">
        <w:t xml:space="preserve"> (</w:t>
      </w:r>
      <w:r w:rsidR="00EB4D69" w:rsidRPr="00074369">
        <w:t xml:space="preserve">en miles de </w:t>
      </w:r>
      <w:r w:rsidR="00DA31E8" w:rsidRPr="00074369">
        <w:t>soles por persona)</w:t>
      </w:r>
      <w:r w:rsidRPr="00074369">
        <w:t xml:space="preserve"> a nivel distrital para el año 2012.</w:t>
      </w:r>
    </w:p>
    <w:p w14:paraId="5FB45B28" w14:textId="5CA2743C" w:rsidR="00F91724" w:rsidRPr="00074369" w:rsidRDefault="00F91724" w:rsidP="00B838A8">
      <w:pPr>
        <w:pStyle w:val="Prrafodelista"/>
        <w:numPr>
          <w:ilvl w:val="0"/>
          <w:numId w:val="25"/>
        </w:numPr>
      </w:pPr>
      <w:ins w:id="495" w:author="Diego Uriarte" w:date="2019-05-18T14:16:00Z">
        <w:r w:rsidRPr="00074369">
          <w:t xml:space="preserve">Número de viajes al distrito: Número de viajes (en millones) en medios motorizados que el distrito recibió en diciembre de 2017. </w:t>
        </w:r>
      </w:ins>
    </w:p>
    <w:p w14:paraId="7BBF7FDE" w14:textId="6379184D" w:rsidR="006507EA" w:rsidRPr="00074369" w:rsidRDefault="006C037F" w:rsidP="006507EA">
      <w:pPr>
        <w:pStyle w:val="Ttulo2"/>
      </w:pPr>
      <w:bookmarkStart w:id="496" w:name="_Toc11178412"/>
      <w:r w:rsidRPr="00074369">
        <w:t>Regresio</w:t>
      </w:r>
      <w:r w:rsidR="006507EA" w:rsidRPr="00074369">
        <w:t>n</w:t>
      </w:r>
      <w:r w:rsidRPr="00074369">
        <w:t>es</w:t>
      </w:r>
      <w:r w:rsidR="006507EA" w:rsidRPr="00074369">
        <w:t xml:space="preserve"> a estimar</w:t>
      </w:r>
      <w:bookmarkEnd w:id="496"/>
    </w:p>
    <w:p w14:paraId="545219FF" w14:textId="37F627D3" w:rsidR="00DA31E8" w:rsidRPr="00074369" w:rsidRDefault="00EA08AA" w:rsidP="00720BB9">
      <w:pPr>
        <w:pStyle w:val="Ttulo3"/>
      </w:pPr>
      <w:bookmarkStart w:id="497" w:name="_Toc11178413"/>
      <w:r w:rsidRPr="00074369">
        <w:t>Estimación del efecto de adquisición de una cadena de estaciones</w:t>
      </w:r>
      <w:bookmarkEnd w:id="497"/>
    </w:p>
    <w:p w14:paraId="6DEB65A6" w14:textId="3C59C654" w:rsidR="00DB36E8" w:rsidRPr="00074369" w:rsidRDefault="00A815AC" w:rsidP="00A815AC">
      <w:r w:rsidRPr="00074369">
        <w:t xml:space="preserve">Siguiendo lo descrito por Hastings </w:t>
      </w:r>
      <w:r w:rsidRPr="00074369">
        <w:fldChar w:fldCharType="begin"/>
      </w:r>
      <w:r w:rsidRPr="00074369">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074369">
        <w:fldChar w:fldCharType="separate"/>
      </w:r>
      <w:r w:rsidRPr="00074369">
        <w:rPr>
          <w:rFonts w:ascii="Times New Roman" w:hAnsi="Times New Roman"/>
        </w:rPr>
        <w:t>(2004)</w:t>
      </w:r>
      <w:r w:rsidRPr="00074369">
        <w:fldChar w:fldCharType="end"/>
      </w:r>
      <w:r w:rsidRPr="00074369">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w:t>
      </w:r>
      <w:r w:rsidR="00F80247">
        <w:t xml:space="preserve"> parámetros relacionados con </w:t>
      </w:r>
      <w:r w:rsidRPr="00074369">
        <w:t>el cambio en la propiedad de las estaciones de Pecsa, el cambio en el agrupamiento espacial, y el efecto que tuvo la venta sobre las estaciones que tenían como vecina a una estación Pecsa adquirida.</w:t>
      </w:r>
      <w:r w:rsidR="006F269F" w:rsidRPr="00074369">
        <w:t xml:space="preserve"> </w:t>
      </w:r>
    </w:p>
    <w:p w14:paraId="595B7F90" w14:textId="0DCD37A8" w:rsidR="00A815AC" w:rsidRPr="00074369" w:rsidRDefault="00A815AC" w:rsidP="00A815AC">
      <w:r w:rsidRPr="00074369">
        <w:t>La ecuaci</w:t>
      </w:r>
      <w:r w:rsidR="006F269F" w:rsidRPr="00074369">
        <w:t xml:space="preserve">ón estimada </w:t>
      </w:r>
      <w:r w:rsidRPr="00074369">
        <w:t>tiene la siguiente forma:</w:t>
      </w:r>
    </w:p>
    <w:p w14:paraId="58EAEA31" w14:textId="47BF5DFC" w:rsidR="00A815AC" w:rsidRPr="00074369" w:rsidRDefault="00C33B9C" w:rsidP="00A815AC">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Prima</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Contrato</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AB0D3FD" w14:textId="6F7EF22C" w:rsidR="004E40F5" w:rsidRPr="00074369" w:rsidRDefault="006F269F" w:rsidP="006F269F">
      <w:r w:rsidRPr="00074369">
        <w:t xml:space="preserve">Donde </w:t>
      </w:r>
      <m:oMath>
        <m:r>
          <w:rPr>
            <w:rFonts w:ascii="Cambria Math" w:hAnsi="Cambria Math"/>
          </w:rPr>
          <m:t>Prima</m:t>
        </m:r>
        <m:sSub>
          <m:sSubPr>
            <m:ctrlPr>
              <w:rPr>
                <w:rFonts w:ascii="Cambria Math" w:hAnsi="Cambria Math"/>
                <w:i/>
              </w:rPr>
            </m:ctrlPr>
          </m:sSubPr>
          <m:e>
            <m:r>
              <w:rPr>
                <w:rFonts w:ascii="Cambria Math" w:hAnsi="Cambria Math"/>
              </w:rPr>
              <m:t>x</m:t>
            </m:r>
          </m:e>
          <m:sub>
            <m:r>
              <w:rPr>
                <w:rFonts w:ascii="Cambria Math" w:hAnsi="Cambria Math"/>
              </w:rPr>
              <m:t>it</m:t>
            </m:r>
          </m:sub>
        </m:sSub>
      </m:oMath>
      <w:r w:rsidRPr="00074369">
        <w:t xml:space="preserve"> es una dummy igual a 1 si la estación fue adquirida por Primax (es decir, toma el valor de 0 para todas las estaciones antes de la venta)</w:t>
      </w:r>
      <w:r w:rsidR="00E8719E" w:rsidRPr="00074369">
        <w:t>.</w:t>
      </w:r>
      <w:r w:rsidRPr="00074369">
        <w:t xml:space="preserve"> </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sidRPr="00074369">
        <w:t xml:space="preserve"> </w:t>
      </w:r>
      <w:r w:rsidR="0007726E" w:rsidRPr="00074369">
        <w:t xml:space="preserve">es igual a 1 si la estación </w:t>
      </w:r>
      <m:oMath>
        <m:r>
          <w:rPr>
            <w:rFonts w:ascii="Cambria Math" w:hAnsi="Cambria Math"/>
          </w:rPr>
          <m:t>i</m:t>
        </m:r>
      </m:oMath>
      <w:r w:rsidR="0007726E" w:rsidRPr="00074369">
        <w:t xml:space="preserve"> compite con una estación comprada por Primax (de igual forma, toma el valor de 0 para todas las estaciones antes de la venta). </w:t>
      </w:r>
      <m:oMath>
        <m:r>
          <w:rPr>
            <w:rFonts w:ascii="Cambria Math" w:hAnsi="Cambria Math"/>
          </w:rPr>
          <m:t>Contrat</m:t>
        </m:r>
        <m:sSub>
          <m:sSubPr>
            <m:ctrlPr>
              <w:rPr>
                <w:rFonts w:ascii="Cambria Math" w:hAnsi="Cambria Math"/>
                <w:i/>
              </w:rPr>
            </m:ctrlPr>
          </m:sSubPr>
          <m:e>
            <m:r>
              <w:rPr>
                <w:rFonts w:ascii="Cambria Math" w:hAnsi="Cambria Math"/>
              </w:rPr>
              <m:t>o</m:t>
            </m:r>
          </m:e>
          <m:sub>
            <m:r>
              <w:rPr>
                <w:rFonts w:ascii="Cambria Math" w:hAnsi="Cambria Math"/>
              </w:rPr>
              <m:t>it</m:t>
            </m:r>
          </m:sub>
        </m:sSub>
      </m:oMath>
      <w:r w:rsidR="00E8719E" w:rsidRPr="00074369">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498"/>
      <w:commentRangeStart w:id="499"/>
      <w:r w:rsidR="0007726E" w:rsidRPr="00074369">
        <w:rPr>
          <w:highlight w:val="yellow"/>
        </w:rPr>
        <w:t xml:space="preserve">La variable de agrupamiento espacial </w:t>
      </w:r>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it</m:t>
            </m:r>
          </m:sub>
        </m:sSub>
      </m:oMath>
      <w:r w:rsidR="0007726E" w:rsidRPr="00074369">
        <w:rPr>
          <w:highlight w:val="yellow"/>
        </w:rPr>
        <w:t xml:space="preserve"> cambia de valor de manera discreta luego de la venta para las estaciones en mercados donde se encontraba presente una estación propia de Pecsa.</w:t>
      </w:r>
      <w:commentRangeEnd w:id="498"/>
      <w:r w:rsidR="00B77576" w:rsidRPr="00074369">
        <w:rPr>
          <w:rStyle w:val="Refdecomentario"/>
          <w:highlight w:val="yellow"/>
        </w:rPr>
        <w:commentReference w:id="498"/>
      </w:r>
      <w:commentRangeEnd w:id="499"/>
      <w:r w:rsidR="00113944">
        <w:rPr>
          <w:rStyle w:val="Refdecomentario"/>
        </w:rPr>
        <w:commentReference w:id="499"/>
      </w:r>
    </w:p>
    <w:p w14:paraId="2A7CD9E0" w14:textId="1DA62071" w:rsidR="00A6122C" w:rsidRPr="00074369" w:rsidRDefault="00B14961" w:rsidP="00B14961">
      <w:r w:rsidRPr="00074369">
        <w:lastRenderedPageBreak/>
        <w:t xml:space="preserve">Para determinar la existencia de dependencia espacial en los datos, utilizamos </w:t>
      </w:r>
      <w:r w:rsidR="00F0357E">
        <w:t>l</w:t>
      </w:r>
      <w:r w:rsidRPr="00074369">
        <w:t xml:space="preserve">as pruebas robustas de multiplicador de Lagrange (LM) propuestas por Anselin </w:t>
      </w:r>
      <w:r w:rsidRPr="00074369">
        <w:rPr>
          <w:i/>
        </w:rPr>
        <w:t xml:space="preserve">et al. </w:t>
      </w:r>
      <w:r w:rsidRPr="00074369">
        <w:fldChar w:fldCharType="begin"/>
      </w:r>
      <w:r w:rsidRPr="00074369">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Pr="00074369">
        <w:fldChar w:fldCharType="separate"/>
      </w:r>
      <w:r w:rsidRPr="00074369">
        <w:rPr>
          <w:rFonts w:ascii="Times New Roman" w:hAnsi="Times New Roman"/>
        </w:rPr>
        <w:t>(1996)</w:t>
      </w:r>
      <w:r w:rsidRPr="00074369">
        <w:fldChar w:fldCharType="end"/>
      </w:r>
      <w:r w:rsidR="00113944">
        <w:t xml:space="preserve"> para los modelos </w:t>
      </w:r>
      <w:ins w:id="500" w:author="Diego Uriarte" w:date="2019-05-11T17:27:00Z">
        <w:r w:rsidR="00113944" w:rsidRPr="00074369">
          <w:t>autoregresivo espacial (SAR)</w:t>
        </w:r>
      </w:ins>
      <w:r w:rsidR="00113944">
        <w:t xml:space="preserve"> y </w:t>
      </w:r>
      <w:ins w:id="501" w:author="Diego Uriarte" w:date="2019-05-11T17:27:00Z">
        <w:r w:rsidR="00113944" w:rsidRPr="00074369">
          <w:t>espacial de errores (SEM)</w:t>
        </w:r>
      </w:ins>
      <w:r w:rsidRPr="00074369">
        <w:t xml:space="preserve">. </w:t>
      </w:r>
      <w:r w:rsidR="00850C4E">
        <w:t>Rechazar l</w:t>
      </w:r>
      <w:ins w:id="502" w:author="Diego Uriarte" w:date="2019-05-11T17:23:00Z">
        <w:r w:rsidRPr="00074369">
          <w:t>a hipótesis nul</w:t>
        </w:r>
      </w:ins>
      <w:r w:rsidR="00F0357E">
        <w:t xml:space="preserve">a </w:t>
      </w:r>
      <m:oMath>
        <m:r>
          <w:ins w:id="503" w:author="Diego Uriarte" w:date="2019-05-11T17:27:00Z">
            <w:rPr>
              <w:rFonts w:ascii="Cambria Math" w:hAnsi="Cambria Math"/>
            </w:rPr>
            <m:t>ρ=0</m:t>
          </w:ins>
        </m:r>
      </m:oMath>
      <w:ins w:id="504" w:author="Diego Uriarte" w:date="2019-05-11T17:27:00Z">
        <w:r w:rsidRPr="00074369">
          <w:t xml:space="preserve"> </w:t>
        </w:r>
      </w:ins>
      <w:r w:rsidR="00850C4E">
        <w:t xml:space="preserve">indica que existe correlación espacial en la variable dependiente. Por otra parte, rechazar la hipótesis nula </w:t>
      </w:r>
      <m:oMath>
        <m:r>
          <w:ins w:id="505" w:author="Diego Uriarte" w:date="2019-05-11T17:27:00Z">
            <w:rPr>
              <w:rFonts w:ascii="Cambria Math" w:hAnsi="Cambria Math"/>
            </w:rPr>
            <m:t xml:space="preserve">λ=0 </m:t>
          </w:ins>
        </m:r>
      </m:oMath>
      <w:r w:rsidR="00850C4E">
        <w:t>indica que existe correlación espacial en los residuos del modelo lineal estimado</w:t>
      </w:r>
      <w:r w:rsidRPr="00074369">
        <w:t>.</w:t>
      </w:r>
      <w:r w:rsidR="002135C5" w:rsidRPr="00074369">
        <w:t xml:space="preserve"> En caso se rechace algunas de las hipótesis, se procede a estimar el modelo completo </w:t>
      </w:r>
      <w:r w:rsidR="008C47A7">
        <w:t>con ambas formas de dependencia espacial</w:t>
      </w:r>
      <w:r w:rsidR="002135C5" w:rsidRPr="00074369">
        <w:t xml:space="preserve">. </w:t>
      </w:r>
      <w:r w:rsidR="00A6122C" w:rsidRPr="00074369">
        <w:t>En ese caso, la ecuación a estimar es:</w:t>
      </w:r>
    </w:p>
    <w:p w14:paraId="62C5CE6F" w14:textId="57813D03" w:rsidR="006F269F" w:rsidRPr="00074369" w:rsidRDefault="00C33B9C" w:rsidP="007B7EB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m:rPr>
              <m:aln/>
            </m:rPr>
            <w:rPr>
              <w:rFonts w:ascii="Cambria Math" w:hAnsi="Cambria Math"/>
            </w:rPr>
            <m:t>=μ+</m:t>
          </m:r>
          <m:r>
            <w:rPr>
              <w:rFonts w:ascii="Cambria Math" w:hAnsi="Cambria Math"/>
              <w:color w:val="000000" w:themeColor="text1"/>
            </w:rPr>
            <m:t>ρ</m:t>
          </m:r>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e>
          </m:nary>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j</m:t>
              </m:r>
            </m:sub>
          </m:sSub>
          <m: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Prima</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Contrato</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+λ</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jt</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m:t>
              </m:r>
            </m:sub>
          </m:sSub>
        </m:oMath>
      </m:oMathPara>
    </w:p>
    <w:p w14:paraId="3622FB89" w14:textId="1DD46C66" w:rsidR="00977F6B" w:rsidRPr="00074369" w:rsidRDefault="00977F6B" w:rsidP="006F269F">
      <w:r w:rsidRPr="00074369">
        <w:t xml:space="preserve">Donde </w:t>
      </w:r>
      <m:oMath>
        <m:r>
          <w:rPr>
            <w:rFonts w:ascii="Cambria Math" w:hAnsi="Cambria Math"/>
          </w:rPr>
          <m:t>ρ</m:t>
        </m:r>
      </m:oMath>
      <w:r w:rsidRPr="00074369">
        <w:t xml:space="preserve"> es el parámetro autoregresivo espacial y </w:t>
      </w:r>
      <m:oMath>
        <m:r>
          <w:rPr>
            <w:rFonts w:ascii="Cambria Math" w:hAnsi="Cambria Math"/>
          </w:rPr>
          <m:t>λ</m:t>
        </m:r>
      </m:oMath>
      <w:r w:rsidRPr="00074369">
        <w:t xml:space="preserve"> es el parámetro de error espacial</w:t>
      </w:r>
      <w:r w:rsidR="00803CA6" w:rsidRPr="00074369">
        <w:t xml:space="preserve">, </w:t>
      </w:r>
      <m:oMath>
        <m:sSub>
          <m:sSubPr>
            <m:ctrlPr>
              <w:rPr>
                <w:rFonts w:ascii="Cambria Math" w:hAnsi="Cambria Math"/>
                <w:i/>
              </w:rPr>
            </m:ctrlPr>
          </m:sSubPr>
          <m:e>
            <m:r>
              <w:rPr>
                <w:rFonts w:ascii="Cambria Math" w:hAnsi="Cambria Math"/>
              </w:rPr>
              <m:t>v</m:t>
            </m:r>
          </m:e>
          <m:sub>
            <m:r>
              <w:rPr>
                <w:rFonts w:ascii="Cambria Math" w:hAnsi="Cambria Math"/>
              </w:rPr>
              <m:t>it</m:t>
            </m:r>
          </m:sub>
        </m:sSub>
      </m:oMath>
      <w:r w:rsidRPr="00074369">
        <w:t xml:space="preserve"> es un </w:t>
      </w:r>
      <w:r w:rsidR="00220CA4" w:rsidRPr="00074369">
        <w:t>error homocedástico sin dependencia espacial.</w:t>
      </w:r>
    </w:p>
    <w:p w14:paraId="5EF4A2C7" w14:textId="08E5803F" w:rsidR="00AD71D4" w:rsidRPr="00074369" w:rsidRDefault="009539C7" w:rsidP="006F269F">
      <w:ins w:id="506" w:author="Diego Uriarte" w:date="2019-05-10T15:49:00Z">
        <w:r w:rsidRPr="00074369">
          <w:t xml:space="preserve">En esta aplicación, es necesario trabajar con unidades espacialmente adyacentes (tal como se muestran en </w:t>
        </w:r>
        <w:r w:rsidR="00FC7756" w:rsidRPr="00074369">
          <w:t xml:space="preserve">el </w:t>
        </w:r>
        <w:r w:rsidR="00FC7756" w:rsidRPr="00074369">
          <w:fldChar w:fldCharType="begin"/>
        </w:r>
        <w:r w:rsidR="00FC7756" w:rsidRPr="00074369">
          <w:instrText xml:space="preserve"> REF _Ref6265180 \h </w:instrText>
        </w:r>
      </w:ins>
      <w:ins w:id="507" w:author="Diego Uriarte" w:date="2019-05-10T15:49:00Z">
        <w:r w:rsidR="00FC7756" w:rsidRPr="00074369">
          <w:fldChar w:fldCharType="separate"/>
        </w:r>
      </w:ins>
      <w:r w:rsidR="004C0429" w:rsidRPr="00074369">
        <w:t xml:space="preserve">Gráfico </w:t>
      </w:r>
      <w:r w:rsidR="004C0429">
        <w:rPr>
          <w:noProof/>
        </w:rPr>
        <w:t>6</w:t>
      </w:r>
      <w:ins w:id="508" w:author="Diego Uriarte" w:date="2019-05-10T15:49:00Z">
        <w:r w:rsidR="00FC7756" w:rsidRPr="00074369">
          <w:fldChar w:fldCharType="end"/>
        </w:r>
        <w:r w:rsidRPr="00074369">
          <w:t>), ya que de lo contrario la matriz de distancia W no puede ser calculada, siendo necesaria para la estimación de los</w:t>
        </w:r>
      </w:ins>
      <w:r w:rsidR="009E41EB" w:rsidRPr="00074369">
        <w:t xml:space="preserve"> parámetros</w:t>
      </w:r>
      <w:ins w:id="509" w:author="Diego Uriarte" w:date="2019-05-10T15:49:00Z">
        <w:r w:rsidRPr="00074369">
          <w:t xml:space="preserve">. </w:t>
        </w:r>
        <w:r w:rsidR="00FA202E" w:rsidRPr="00074369">
          <w:t xml:space="preserve">Por tanto, las estaciones </w:t>
        </w:r>
      </w:ins>
      <w:r w:rsidR="009E41EB" w:rsidRPr="00074369">
        <w:t>utilizadas para la estimación</w:t>
      </w:r>
      <w:ins w:id="510" w:author="Diego Uriarte" w:date="2019-05-10T15:49:00Z">
        <w:r w:rsidR="00FA202E" w:rsidRPr="00074369">
          <w:t xml:space="preserve"> no consisten en una muestra aleatoria, más bien, representan todas las estaciones operativas en los distritos incluidos. Por este motivo, y siguiendo la recomendación de Elhorst </w:t>
        </w:r>
        <w:r w:rsidR="00FA202E" w:rsidRPr="00074369">
          <w:fldChar w:fldCharType="begin"/>
        </w:r>
        <w:r w:rsidR="00FA202E" w:rsidRPr="00074369">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sidRPr="00074369">
          <w:fldChar w:fldCharType="separate"/>
        </w:r>
        <w:r w:rsidR="00FA202E" w:rsidRPr="00074369">
          <w:rPr>
            <w:rFonts w:ascii="Times New Roman" w:hAnsi="Times New Roman"/>
          </w:rPr>
          <w:t>(2014:56)</w:t>
        </w:r>
        <w:r w:rsidR="00FA202E" w:rsidRPr="00074369">
          <w:fldChar w:fldCharType="end"/>
        </w:r>
        <w:r w:rsidR="00FA202E" w:rsidRPr="00074369">
          <w:t xml:space="preserve">, descarto la estimación por efectos aleatorios y </w:t>
        </w:r>
      </w:ins>
      <w:r w:rsidR="006C317A">
        <w:t>estimo</w:t>
      </w:r>
      <w:ins w:id="511" w:author="Diego Uriarte" w:date="2019-05-10T15:49:00Z">
        <w:r w:rsidR="00FA202E" w:rsidRPr="00074369">
          <w:t xml:space="preserve"> utilizando efectos fijos.</w:t>
        </w:r>
      </w:ins>
    </w:p>
    <w:p w14:paraId="603DDDEC" w14:textId="2AED70E8" w:rsidR="00EA08AA" w:rsidRPr="00074369" w:rsidRDefault="00EA08AA" w:rsidP="00EA08AA">
      <w:pPr>
        <w:pStyle w:val="Ttulo3"/>
        <w:rPr>
          <w:ins w:id="512" w:author="Diego Uriarte" w:date="2019-05-11T17:32:00Z"/>
        </w:rPr>
      </w:pPr>
      <w:bookmarkStart w:id="513" w:name="_Toc11178414"/>
      <w:r w:rsidRPr="00074369">
        <w:t xml:space="preserve">Estimación del efecto de adquisición </w:t>
      </w:r>
      <w:ins w:id="514" w:author="Diego Uriarte" w:date="2019-05-18T14:23:00Z">
        <w:r w:rsidR="004552B0" w:rsidRPr="00074369">
          <w:t>estimado por Diferencias-en-Diferencias</w:t>
        </w:r>
      </w:ins>
      <w:bookmarkEnd w:id="513"/>
    </w:p>
    <w:p w14:paraId="2405E902" w14:textId="4CE14E26" w:rsidR="00EA08AA" w:rsidRPr="00074369" w:rsidRDefault="00B14A18" w:rsidP="00EA08AA">
      <w:r>
        <w:t xml:space="preserve">Como prueba de robustez, utilicé otra metodología para revisar si se </w:t>
      </w:r>
      <w:r w:rsidR="00C33B9C">
        <w:t>obtenían</w:t>
      </w:r>
      <w:r>
        <w:t xml:space="preserve"> resultados similares de aumentos de precios debido a la adquisición de las estaciones. </w:t>
      </w:r>
      <w:r w:rsidR="000B5BA8" w:rsidRPr="00074369">
        <w:t xml:space="preserve">Se quieren identificar los efectos causales de la compra de un grupo de estaciones en los precios de las mismas, y de aquellas que son su competencia directa (estaciones vecinas). La estrategia de identificación se basa en un cambio brusco generado por la adquisición de todas las estaciones de Pecsa por el grupo Primax. </w:t>
      </w:r>
      <w:r w:rsidR="00EA08AA" w:rsidRPr="00074369">
        <w:t xml:space="preserve">Consideramos al resto de estaciones no afectadas por la fusión como el grupo de </w:t>
      </w:r>
      <w:r w:rsidR="00063F4A" w:rsidRPr="00074369">
        <w:t>control.</w:t>
      </w:r>
    </w:p>
    <w:p w14:paraId="178EC4B0" w14:textId="4A349B55" w:rsidR="00063F4A" w:rsidRPr="00074369" w:rsidRDefault="00063F4A" w:rsidP="00EA08AA">
      <w:r w:rsidRPr="00074369">
        <w:t>La</w:t>
      </w:r>
      <w:r w:rsidR="000B5BA8" w:rsidRPr="00074369">
        <w:t>s especificaciones</w:t>
      </w:r>
      <w:r w:rsidRPr="00074369">
        <w:t xml:space="preserve"> de diferencias-en-diferencias utilizada</w:t>
      </w:r>
      <w:r w:rsidR="000B5BA8" w:rsidRPr="00074369">
        <w:t>s</w:t>
      </w:r>
      <w:r w:rsidRPr="00074369">
        <w:t xml:space="preserve"> </w:t>
      </w:r>
      <w:r w:rsidR="000B5BA8" w:rsidRPr="00074369">
        <w:t>son</w:t>
      </w:r>
      <w:r w:rsidRPr="00074369">
        <w:t>:</w:t>
      </w:r>
    </w:p>
    <w:bookmarkStart w:id="515" w:name="_Ref8906605"/>
    <w:p w14:paraId="143E7945" w14:textId="61B835C9" w:rsidR="000B5BA8" w:rsidRPr="00074369" w:rsidRDefault="00C33B9C" w:rsidP="00493BB2">
      <w:pPr>
        <w:pStyle w:val="Descripcin"/>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compra,i</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compra,i</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m:t>
                  </m:r>
                </m:sup>
              </m:sSup>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r>
            <w:rPr>
              <w:rFonts w:ascii="Cambria Math" w:hAnsi="Cambria Math"/>
            </w:rPr>
            <m:t xml:space="preserve"> (</m:t>
          </m:r>
          <w:bookmarkStart w:id="516" w:name="compra_esp"/>
          <m:r>
            <w:rPr>
              <w:rFonts w:ascii="Cambria Math" w:hAnsi="Cambria Math"/>
              <w:i/>
            </w:rPr>
            <w:fldChar w:fldCharType="begin"/>
          </m:r>
          <m:r>
            <m:rPr>
              <m:sty m:val="p"/>
            </m:rPr>
            <w:rPr>
              <w:rFonts w:ascii="Cambria Math" w:hAnsi="Cambria Math"/>
            </w:rPr>
            <m:t xml:space="preserve"> SEQ Ecuación \* ARABIC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w:bookmarkStart w:id="517" w:name="_Ref8906614"/>
          <w:bookmarkEnd w:id="515"/>
          <w:bookmarkEnd w:id="516"/>
          <m:r>
            <w:rPr>
              <w:rFonts w:ascii="Cambria Math" w:hAnsi="Cambria Math"/>
            </w:rPr>
            <m:t>)</m:t>
          </m:r>
        </m:oMath>
      </m:oMathPara>
      <w:bookmarkEnd w:id="517"/>
    </w:p>
    <w:p w14:paraId="233E9CDA" w14:textId="3A32CA6B" w:rsidR="000B5BA8" w:rsidRPr="00074369" w:rsidRDefault="00C33B9C" w:rsidP="00493BB2">
      <w:pPr>
        <w:pStyle w:val="Descripcin"/>
        <w:spacing w:after="360"/>
        <w:rPr>
          <w:ins w:id="518" w:author="Diego Uriarte" w:date="2019-05-10T15:49:00Z"/>
        </w:rP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vecina,i</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compra,i</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m:t>
                  </m:r>
                </m:sup>
              </m:sSup>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r>
            <w:rPr>
              <w:rFonts w:ascii="Cambria Math" w:hAnsi="Cambria Math"/>
            </w:rPr>
            <m:t xml:space="preserve"> (</m:t>
          </m:r>
          <w:bookmarkStart w:id="519" w:name="vecino_esp"/>
          <m:r>
            <w:rPr>
              <w:rFonts w:ascii="Cambria Math" w:hAnsi="Cambria Math"/>
              <w:i/>
            </w:rPr>
            <w:fldChar w:fldCharType="begin"/>
          </m:r>
          <m:r>
            <m:rPr>
              <m:sty m:val="p"/>
            </m:rPr>
            <w:rPr>
              <w:rFonts w:ascii="Cambria Math" w:hAnsi="Cambria Math"/>
            </w:rPr>
            <m:t xml:space="preserve"> SEQ Ecuación \* ARABIC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w:bookmarkEnd w:id="519"/>
          <m:r>
            <w:rPr>
              <w:rFonts w:ascii="Cambria Math" w:hAnsi="Cambria Math"/>
            </w:rPr>
            <m:t>)</m:t>
          </m:r>
        </m:oMath>
      </m:oMathPara>
    </w:p>
    <w:p w14:paraId="75E57769" w14:textId="113416CB" w:rsidR="00D07F04" w:rsidRPr="00074369" w:rsidRDefault="00D07F04" w:rsidP="00D07F04">
      <w:r w:rsidRPr="00074369">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rsidRPr="00074369">
        <w:t xml:space="preserve"> es el precio del combustible (puede ser diésel o gasohol 90) en la estación </w:t>
      </w:r>
      <m:oMath>
        <m:r>
          <w:rPr>
            <w:rFonts w:ascii="Cambria Math" w:hAnsi="Cambria Math"/>
          </w:rPr>
          <m:t xml:space="preserve">i </m:t>
        </m:r>
      </m:oMath>
      <w:r w:rsidRPr="00074369">
        <w:t xml:space="preserve">en el mes </w:t>
      </w:r>
      <m:oMath>
        <m:r>
          <w:rPr>
            <w:rFonts w:ascii="Cambria Math" w:hAnsi="Cambria Math"/>
          </w:rPr>
          <m:t>"t"</m:t>
        </m:r>
      </m:oMath>
      <w:r w:rsidRPr="00074369">
        <w:t xml:space="preserve">. </w:t>
      </w:r>
      <m:oMath>
        <m:sSub>
          <m:sSubPr>
            <m:ctrlPr>
              <w:rPr>
                <w:rFonts w:ascii="Cambria Math" w:hAnsi="Cambria Math"/>
                <w:i/>
              </w:rPr>
            </m:ctrlPr>
          </m:sSubPr>
          <m:e>
            <m:r>
              <w:rPr>
                <w:rFonts w:ascii="Cambria Math" w:hAnsi="Cambria Math"/>
              </w:rPr>
              <m:t>T</m:t>
            </m:r>
          </m:e>
          <m:sub>
            <m:r>
              <w:rPr>
                <w:rFonts w:ascii="Cambria Math" w:hAnsi="Cambria Math"/>
              </w:rPr>
              <m:t>post</m:t>
            </m:r>
          </m:sub>
        </m:sSub>
      </m:oMath>
      <w:r w:rsidRPr="00074369">
        <w:t xml:space="preserve"> es una variable binaria que indica si la observación es antes o después de la adquisición</w:t>
      </w:r>
      <w:r w:rsidR="00535A57" w:rsidRPr="00074369">
        <w:t xml:space="preserve"> (febrero de 2018)</w:t>
      </w:r>
      <w:r w:rsidRPr="00074369">
        <w:t xml:space="preserve">. </w:t>
      </w:r>
      <m:oMath>
        <m:sSub>
          <m:sSubPr>
            <m:ctrlPr>
              <w:rPr>
                <w:rFonts w:ascii="Cambria Math" w:hAnsi="Cambria Math"/>
                <w:i/>
              </w:rPr>
            </m:ctrlPr>
          </m:sSubPr>
          <m:e>
            <m:r>
              <w:rPr>
                <w:rFonts w:ascii="Cambria Math" w:hAnsi="Cambria Math"/>
              </w:rPr>
              <m:t>D</m:t>
            </m:r>
          </m:e>
          <m:sub>
            <m:r>
              <w:rPr>
                <w:rFonts w:ascii="Cambria Math" w:hAnsi="Cambria Math"/>
              </w:rPr>
              <m:t>compra</m:t>
            </m:r>
          </m:sub>
        </m:sSub>
      </m:oMath>
      <w:r w:rsidRPr="00074369">
        <w:t xml:space="preserve"> es una variable binaria que indica si la estación es parte del grupo de estaciones adquiridas.</w:t>
      </w:r>
      <w:r w:rsidR="000B5BA8" w:rsidRPr="00074369">
        <w:t xml:space="preserve"> De manera similar, </w:t>
      </w:r>
      <m:oMath>
        <m:sSub>
          <m:sSubPr>
            <m:ctrlPr>
              <w:rPr>
                <w:rFonts w:ascii="Cambria Math" w:hAnsi="Cambria Math"/>
                <w:i/>
              </w:rPr>
            </m:ctrlPr>
          </m:sSubPr>
          <m:e>
            <m:r>
              <w:rPr>
                <w:rFonts w:ascii="Cambria Math" w:hAnsi="Cambria Math"/>
              </w:rPr>
              <m:t>D</m:t>
            </m:r>
          </m:e>
          <m:sub>
            <m:r>
              <w:rPr>
                <w:rFonts w:ascii="Cambria Math" w:hAnsi="Cambria Math"/>
              </w:rPr>
              <m:t>vecina</m:t>
            </m:r>
          </m:sub>
        </m:sSub>
      </m:oMath>
      <w:r w:rsidR="000B5BA8" w:rsidRPr="00074369">
        <w:t xml:space="preserve"> indica si la estación </w:t>
      </w:r>
      <m:oMath>
        <m:r>
          <w:rPr>
            <w:rFonts w:ascii="Cambria Math" w:hAnsi="Cambria Math"/>
          </w:rPr>
          <m:t>i</m:t>
        </m:r>
      </m:oMath>
      <w:r w:rsidR="000B5BA8" w:rsidRPr="00074369">
        <w:t xml:space="preserve"> es vecina a una estación comprada.</w:t>
      </w:r>
      <w:r w:rsidRPr="00074369">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35A57" w:rsidRPr="00074369">
        <w:t xml:space="preserve"> representa la diferencia de precios en niveles después y antes del tratamiento para las estaciones tratadas y de control.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535A57" w:rsidRPr="00074369">
        <w:t xml:space="preserve"> captura la diferencia de precios entre las estaciones tratadas (de la cadena Pecsa) y las de control. </w:t>
      </w:r>
    </w:p>
    <w:p w14:paraId="409F8F06" w14:textId="5563F0BE" w:rsidR="00535A57" w:rsidRPr="00074369" w:rsidRDefault="00535A57" w:rsidP="00D07F04">
      <w:r w:rsidRPr="00074369">
        <w:t xml:space="preserve">El coeficiente de interés es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Pr="00074369">
        <w:t xml:space="preserve"> y representa el cambio de precios adicional en las estaciones tratadas con respecto a las de control, siendo atribuido a la adquisición por otro grupo minorista (Primax). En adición, añado efectos fijos por mes</w:t>
      </w:r>
      <w:r w:rsidR="009705DE" w:rsidRPr="00074369">
        <w:t xml:space="preserve"> y por distrito</w:t>
      </w:r>
      <w:r w:rsidRPr="00074369">
        <w:t xml:space="preserve">. </w:t>
      </w:r>
      <m:oMath>
        <m:r>
          <m:rPr>
            <m:sty m:val="p"/>
          </m:rPr>
          <w:rPr>
            <w:rFonts w:ascii="Cambria Math" w:hAnsi="Cambria Math"/>
          </w:rPr>
          <m:t>Φ</m:t>
        </m:r>
      </m:oMath>
      <w:r w:rsidR="009705DE" w:rsidRPr="00074369">
        <w:t xml:space="preserve"> </w:t>
      </w:r>
      <w:r w:rsidR="0093745D" w:rsidRPr="00074369">
        <w:t xml:space="preserve">controla por las características observables de </w:t>
      </w:r>
      <w:r w:rsidR="00793EFA" w:rsidRPr="00074369">
        <w:t>las estaciones</w:t>
      </w:r>
      <w:r w:rsidR="0093745D" w:rsidRPr="00074369">
        <w:t>.</w:t>
      </w:r>
    </w:p>
    <w:p w14:paraId="27ED1C16" w14:textId="25602E85" w:rsidR="009539C7" w:rsidRPr="00074369" w:rsidRDefault="00AD71D4" w:rsidP="00D07F04">
      <w:r w:rsidRPr="00074369">
        <w:br w:type="page"/>
      </w:r>
    </w:p>
    <w:p w14:paraId="59A531C1" w14:textId="5059885F" w:rsidR="0007726E" w:rsidRPr="00074369" w:rsidRDefault="0007726E" w:rsidP="0007726E">
      <w:pPr>
        <w:pStyle w:val="Ttulo1"/>
      </w:pPr>
      <w:bookmarkStart w:id="520" w:name="_Toc11178415"/>
      <w:r w:rsidRPr="00074369">
        <w:lastRenderedPageBreak/>
        <w:t>Resultados y Discusión</w:t>
      </w:r>
      <w:bookmarkEnd w:id="520"/>
    </w:p>
    <w:p w14:paraId="15D18566" w14:textId="23BD487F" w:rsidR="009A3452" w:rsidRPr="00074369" w:rsidDel="00CD6BB4" w:rsidRDefault="009A3452" w:rsidP="009A3452">
      <w:pPr>
        <w:pStyle w:val="Ttulo2"/>
        <w:rPr>
          <w:del w:id="521" w:author="Diego Uriarte" w:date="2019-05-18T17:05:00Z"/>
        </w:rPr>
      </w:pPr>
      <w:del w:id="522" w:author="Diego Uriarte" w:date="2019-05-18T17:05:00Z">
        <w:r w:rsidRPr="00074369" w:rsidDel="00CD6BB4">
          <w:delText>Estimación por corte transversal</w:delText>
        </w:r>
        <w:bookmarkStart w:id="523" w:name="_Toc9091668"/>
        <w:bookmarkStart w:id="524" w:name="_Toc9171080"/>
        <w:bookmarkStart w:id="525" w:name="_Toc11178416"/>
        <w:bookmarkEnd w:id="523"/>
        <w:bookmarkEnd w:id="524"/>
        <w:bookmarkEnd w:id="525"/>
      </w:del>
    </w:p>
    <w:p w14:paraId="0402BFEE" w14:textId="433822F2" w:rsidR="00CC64D9" w:rsidRPr="00074369" w:rsidDel="00CD6BB4" w:rsidRDefault="00CC64D9" w:rsidP="00CC64D9">
      <w:pPr>
        <w:rPr>
          <w:del w:id="526" w:author="Diego Uriarte" w:date="2019-05-18T17:05:00Z"/>
        </w:rPr>
      </w:pPr>
      <w:del w:id="527" w:author="Diego Uriarte" w:date="2019-05-18T17:05:00Z">
        <w:r w:rsidRPr="00074369" w:rsidDel="00CD6BB4">
          <w:delText xml:space="preserve">En primer lugar, se realiza la estimación del modelo lineal que asume independencia espacial en las observaciones.  La </w:delText>
        </w:r>
        <w:r w:rsidRPr="00074369" w:rsidDel="00CD6BB4">
          <w:fldChar w:fldCharType="begin"/>
        </w:r>
        <w:r w:rsidRPr="00074369" w:rsidDel="00CD6BB4">
          <w:delInstrText xml:space="preserve"> REF _Ref6331822 \h </w:delInstrText>
        </w:r>
        <w:r w:rsidRPr="00074369" w:rsidDel="00CD6BB4">
          <w:fldChar w:fldCharType="separate"/>
        </w:r>
        <w:r w:rsidR="00560D5E" w:rsidRPr="00074369" w:rsidDel="00CD6BB4">
          <w:delText xml:space="preserve">Tabla </w:delText>
        </w:r>
        <w:r w:rsidR="00560D5E" w:rsidRPr="00074369" w:rsidDel="00CD6BB4">
          <w:rPr>
            <w:noProof/>
          </w:rPr>
          <w:delText>4</w:delText>
        </w:r>
        <w:r w:rsidRPr="00074369" w:rsidDel="00CD6BB4">
          <w:fldChar w:fldCharType="end"/>
        </w:r>
        <w:r w:rsidRPr="00074369" w:rsidDel="00CD6BB4">
          <w:delText xml:space="preserve"> contiene los resultados para cuatro meses (tres y </w:delText>
        </w:r>
        <w:r w:rsidR="004F5832" w:rsidRPr="00074369" w:rsidDel="00CD6BB4">
          <w:delText>seis</w:delText>
        </w:r>
        <w:r w:rsidRPr="00074369" w:rsidDel="00CD6BB4">
          <w:delText xml:space="preserve"> meses antes y después de la adquisición de las estaciones de Pecsa).</w:delText>
        </w:r>
        <w:bookmarkStart w:id="528" w:name="_Toc9091669"/>
        <w:bookmarkStart w:id="529" w:name="_Toc9171081"/>
        <w:bookmarkStart w:id="530" w:name="_Toc11178417"/>
        <w:bookmarkEnd w:id="528"/>
        <w:bookmarkEnd w:id="529"/>
        <w:bookmarkEnd w:id="530"/>
      </w:del>
    </w:p>
    <w:p w14:paraId="13E705D2" w14:textId="5A9E8BCE" w:rsidR="00CC64D9" w:rsidRPr="00074369" w:rsidDel="00CD6BB4" w:rsidRDefault="00CC64D9" w:rsidP="00CC64D9">
      <w:pPr>
        <w:pStyle w:val="Descripcin"/>
        <w:keepNext/>
        <w:rPr>
          <w:del w:id="531" w:author="Diego Uriarte" w:date="2019-05-18T17:05:00Z"/>
        </w:rPr>
      </w:pPr>
      <w:bookmarkStart w:id="532" w:name="_Ref6331822"/>
      <w:bookmarkStart w:id="533" w:name="_Toc6348799"/>
      <w:del w:id="534" w:author="Diego Uriarte" w:date="2019-05-18T17:05:00Z">
        <w:r w:rsidRPr="00074369" w:rsidDel="00CD6BB4">
          <w:delText xml:space="preserve">Tabla </w:delText>
        </w:r>
        <w:r w:rsidRPr="00074369" w:rsidDel="00CD6BB4">
          <w:rPr>
            <w:iCs w:val="0"/>
          </w:rPr>
          <w:fldChar w:fldCharType="begin"/>
        </w:r>
        <w:r w:rsidRPr="00074369" w:rsidDel="00CD6BB4">
          <w:delInstrText xml:space="preserve"> SEQ Tabla \* ARABIC </w:delInstrText>
        </w:r>
        <w:r w:rsidRPr="00074369" w:rsidDel="00CD6BB4">
          <w:rPr>
            <w:iCs w:val="0"/>
          </w:rPr>
          <w:fldChar w:fldCharType="separate"/>
        </w:r>
        <w:r w:rsidR="008C0ABB" w:rsidRPr="00074369" w:rsidDel="00CD6BB4">
          <w:rPr>
            <w:noProof/>
          </w:rPr>
          <w:delText>4</w:delText>
        </w:r>
        <w:r w:rsidRPr="00074369" w:rsidDel="00CD6BB4">
          <w:rPr>
            <w:iCs w:val="0"/>
          </w:rPr>
          <w:fldChar w:fldCharType="end"/>
        </w:r>
        <w:bookmarkEnd w:id="532"/>
        <w:r w:rsidRPr="00074369" w:rsidDel="00CD6BB4">
          <w:delText>: Resultados de regresión lineal por MCO - Combustible Diésel DB5-S50</w:delText>
        </w:r>
        <w:bookmarkStart w:id="535" w:name="_Toc9091670"/>
        <w:bookmarkStart w:id="536" w:name="_Toc9171082"/>
        <w:bookmarkStart w:id="537" w:name="_Toc11178418"/>
        <w:bookmarkEnd w:id="533"/>
        <w:bookmarkEnd w:id="535"/>
        <w:bookmarkEnd w:id="536"/>
        <w:bookmarkEnd w:id="537"/>
      </w:del>
    </w:p>
    <w:tbl>
      <w:tblPr>
        <w:tblStyle w:val="tesis"/>
        <w:tblW w:w="8493" w:type="dxa"/>
        <w:tblLook w:val="04A0" w:firstRow="1" w:lastRow="0" w:firstColumn="1" w:lastColumn="0" w:noHBand="0" w:noVBand="1"/>
      </w:tblPr>
      <w:tblGrid>
        <w:gridCol w:w="1697"/>
        <w:gridCol w:w="1519"/>
        <w:gridCol w:w="1689"/>
        <w:gridCol w:w="1731"/>
        <w:gridCol w:w="216"/>
        <w:gridCol w:w="1641"/>
      </w:tblGrid>
      <w:tr w:rsidR="003B4240" w:rsidRPr="00074369" w:rsidDel="00CD6BB4" w14:paraId="1F626CF1" w14:textId="7AF2254C" w:rsidTr="009705DE">
        <w:trPr>
          <w:cnfStyle w:val="100000000000" w:firstRow="1" w:lastRow="0" w:firstColumn="0" w:lastColumn="0" w:oddVBand="0" w:evenVBand="0" w:oddHBand="0" w:evenHBand="0" w:firstRowFirstColumn="0" w:firstRowLastColumn="0" w:lastRowFirstColumn="0" w:lastRowLastColumn="0"/>
          <w:del w:id="538" w:author="Diego Uriarte" w:date="2019-05-18T17:05:00Z"/>
        </w:trPr>
        <w:tc>
          <w:tcPr>
            <w:tcW w:w="1697" w:type="dxa"/>
            <w:hideMark/>
          </w:tcPr>
          <w:p w14:paraId="0ABD258B" w14:textId="322E1622" w:rsidR="003B4240" w:rsidRPr="00074369" w:rsidDel="00CD6BB4" w:rsidRDefault="003B4240" w:rsidP="003B4240">
            <w:pPr>
              <w:spacing w:after="0" w:line="240" w:lineRule="auto"/>
              <w:jc w:val="center"/>
              <w:rPr>
                <w:del w:id="539" w:author="Diego Uriarte" w:date="2019-05-18T17:05:00Z"/>
                <w:rFonts w:asciiTheme="minorHAnsi" w:hAnsiTheme="minorHAnsi"/>
              </w:rPr>
            </w:pPr>
            <w:bookmarkStart w:id="540" w:name="_Toc9091671"/>
            <w:bookmarkStart w:id="541" w:name="_Toc9171083"/>
            <w:bookmarkStart w:id="542" w:name="_Toc11178419"/>
            <w:bookmarkEnd w:id="540"/>
            <w:bookmarkEnd w:id="541"/>
            <w:bookmarkEnd w:id="542"/>
          </w:p>
        </w:tc>
        <w:tc>
          <w:tcPr>
            <w:tcW w:w="6796" w:type="dxa"/>
            <w:gridSpan w:val="5"/>
            <w:hideMark/>
          </w:tcPr>
          <w:p w14:paraId="1556009E" w14:textId="70A4BCF6" w:rsidR="003B4240" w:rsidRPr="00074369" w:rsidDel="00CD6BB4" w:rsidRDefault="003B4240" w:rsidP="003B4240">
            <w:pPr>
              <w:spacing w:after="0" w:line="240" w:lineRule="auto"/>
              <w:jc w:val="center"/>
              <w:rPr>
                <w:del w:id="543" w:author="Diego Uriarte" w:date="2019-05-18T17:05:00Z"/>
                <w:rFonts w:asciiTheme="minorHAnsi" w:hAnsiTheme="minorHAnsi"/>
              </w:rPr>
            </w:pPr>
            <w:del w:id="544" w:author="Diego Uriarte" w:date="2019-05-18T17:05:00Z">
              <w:r w:rsidRPr="00074369" w:rsidDel="00CD6BB4">
                <w:rPr>
                  <w:rFonts w:asciiTheme="minorHAnsi" w:hAnsiTheme="minorHAnsi" w:cstheme="minorHAnsi"/>
                  <w:szCs w:val="20"/>
                </w:rPr>
                <w:delText>Precio de venta - Diésel (soles/galón)</w:delText>
              </w:r>
              <w:bookmarkStart w:id="545" w:name="_Toc9091672"/>
              <w:bookmarkStart w:id="546" w:name="_Toc9171084"/>
              <w:bookmarkStart w:id="547" w:name="_Toc11178420"/>
              <w:bookmarkEnd w:id="545"/>
              <w:bookmarkEnd w:id="546"/>
              <w:bookmarkEnd w:id="547"/>
            </w:del>
          </w:p>
        </w:tc>
        <w:bookmarkStart w:id="548" w:name="_Toc9091673"/>
        <w:bookmarkStart w:id="549" w:name="_Toc9171085"/>
        <w:bookmarkStart w:id="550" w:name="_Toc11178421"/>
        <w:bookmarkEnd w:id="548"/>
        <w:bookmarkEnd w:id="549"/>
        <w:bookmarkEnd w:id="550"/>
      </w:tr>
      <w:tr w:rsidR="003B4240" w:rsidRPr="00074369" w:rsidDel="00CD6BB4" w14:paraId="679156FC" w14:textId="4FEB1B6D" w:rsidTr="009705DE">
        <w:trPr>
          <w:cnfStyle w:val="100000000000" w:firstRow="1" w:lastRow="0" w:firstColumn="0" w:lastColumn="0" w:oddVBand="0" w:evenVBand="0" w:oddHBand="0" w:evenHBand="0" w:firstRowFirstColumn="0" w:firstRowLastColumn="0" w:lastRowFirstColumn="0" w:lastRowLastColumn="0"/>
          <w:del w:id="551" w:author="Diego Uriarte" w:date="2019-05-18T17:05:00Z"/>
        </w:trPr>
        <w:tc>
          <w:tcPr>
            <w:tcW w:w="1697" w:type="dxa"/>
            <w:tcBorders>
              <w:bottom w:val="single" w:sz="6" w:space="0" w:color="auto"/>
            </w:tcBorders>
            <w:hideMark/>
          </w:tcPr>
          <w:p w14:paraId="1DFA0E3A" w14:textId="368DBF3C" w:rsidR="003B4240" w:rsidRPr="00074369" w:rsidDel="00CD6BB4" w:rsidRDefault="003B4240" w:rsidP="003B4240">
            <w:pPr>
              <w:spacing w:after="0" w:line="240" w:lineRule="auto"/>
              <w:jc w:val="center"/>
              <w:rPr>
                <w:del w:id="552" w:author="Diego Uriarte" w:date="2019-05-18T17:05:00Z"/>
                <w:rFonts w:asciiTheme="minorHAnsi" w:hAnsiTheme="minorHAnsi"/>
              </w:rPr>
            </w:pPr>
            <w:bookmarkStart w:id="553" w:name="_Toc9091674"/>
            <w:bookmarkStart w:id="554" w:name="_Toc9171086"/>
            <w:bookmarkStart w:id="555" w:name="_Toc11178422"/>
            <w:bookmarkEnd w:id="553"/>
            <w:bookmarkEnd w:id="554"/>
            <w:bookmarkEnd w:id="555"/>
          </w:p>
        </w:tc>
        <w:tc>
          <w:tcPr>
            <w:tcW w:w="1519" w:type="dxa"/>
            <w:tcBorders>
              <w:bottom w:val="single" w:sz="6" w:space="0" w:color="auto"/>
            </w:tcBorders>
            <w:hideMark/>
          </w:tcPr>
          <w:p w14:paraId="1D009526" w14:textId="2949F38C" w:rsidR="003B4240" w:rsidRPr="00074369" w:rsidDel="00CD6BB4" w:rsidRDefault="003B4240" w:rsidP="003B4240">
            <w:pPr>
              <w:spacing w:after="0" w:line="240" w:lineRule="auto"/>
              <w:jc w:val="center"/>
              <w:rPr>
                <w:del w:id="556" w:author="Diego Uriarte" w:date="2019-05-18T17:05:00Z"/>
                <w:rFonts w:asciiTheme="minorHAnsi" w:hAnsiTheme="minorHAnsi"/>
              </w:rPr>
            </w:pPr>
            <w:del w:id="557" w:author="Diego Uriarte" w:date="2019-05-18T17:05:00Z">
              <w:r w:rsidRPr="00074369" w:rsidDel="00CD6BB4">
                <w:rPr>
                  <w:rFonts w:asciiTheme="minorHAnsi" w:hAnsiTheme="minorHAnsi" w:cstheme="minorHAnsi"/>
                  <w:szCs w:val="20"/>
                </w:rPr>
                <w:delText>Ago-17</w:delText>
              </w:r>
              <w:bookmarkStart w:id="558" w:name="_Toc9091675"/>
              <w:bookmarkStart w:id="559" w:name="_Toc9171087"/>
              <w:bookmarkStart w:id="560" w:name="_Toc11178423"/>
              <w:bookmarkEnd w:id="558"/>
              <w:bookmarkEnd w:id="559"/>
              <w:bookmarkEnd w:id="560"/>
            </w:del>
          </w:p>
        </w:tc>
        <w:tc>
          <w:tcPr>
            <w:tcW w:w="1689" w:type="dxa"/>
            <w:tcBorders>
              <w:bottom w:val="single" w:sz="6" w:space="0" w:color="auto"/>
            </w:tcBorders>
            <w:hideMark/>
          </w:tcPr>
          <w:p w14:paraId="3A66909F" w14:textId="4B1E822F" w:rsidR="003B4240" w:rsidRPr="00074369" w:rsidDel="00CD6BB4" w:rsidRDefault="003B4240" w:rsidP="003B4240">
            <w:pPr>
              <w:spacing w:after="0" w:line="240" w:lineRule="auto"/>
              <w:jc w:val="center"/>
              <w:rPr>
                <w:del w:id="561" w:author="Diego Uriarte" w:date="2019-05-18T17:05:00Z"/>
                <w:rFonts w:asciiTheme="minorHAnsi" w:hAnsiTheme="minorHAnsi" w:cstheme="minorHAnsi"/>
                <w:szCs w:val="20"/>
              </w:rPr>
            </w:pPr>
            <w:del w:id="562" w:author="Diego Uriarte" w:date="2019-05-18T17:05:00Z">
              <w:r w:rsidRPr="00074369" w:rsidDel="00CD6BB4">
                <w:rPr>
                  <w:rFonts w:asciiTheme="minorHAnsi" w:hAnsiTheme="minorHAnsi" w:cstheme="minorHAnsi"/>
                  <w:szCs w:val="20"/>
                </w:rPr>
                <w:delText>Dic-17</w:delText>
              </w:r>
              <w:bookmarkStart w:id="563" w:name="_Toc9091676"/>
              <w:bookmarkStart w:id="564" w:name="_Toc9171088"/>
              <w:bookmarkStart w:id="565" w:name="_Toc11178424"/>
              <w:bookmarkEnd w:id="563"/>
              <w:bookmarkEnd w:id="564"/>
              <w:bookmarkEnd w:id="565"/>
            </w:del>
          </w:p>
        </w:tc>
        <w:tc>
          <w:tcPr>
            <w:tcW w:w="1731" w:type="dxa"/>
            <w:tcBorders>
              <w:bottom w:val="single" w:sz="6" w:space="0" w:color="auto"/>
            </w:tcBorders>
            <w:hideMark/>
          </w:tcPr>
          <w:p w14:paraId="0BC6F7FC" w14:textId="644C8762" w:rsidR="003B4240" w:rsidRPr="00074369" w:rsidDel="00CD6BB4" w:rsidRDefault="003B4240" w:rsidP="003B4240">
            <w:pPr>
              <w:spacing w:after="0" w:line="240" w:lineRule="auto"/>
              <w:jc w:val="center"/>
              <w:rPr>
                <w:del w:id="566" w:author="Diego Uriarte" w:date="2019-05-18T17:05:00Z"/>
                <w:rFonts w:asciiTheme="minorHAnsi" w:hAnsiTheme="minorHAnsi" w:cstheme="minorHAnsi"/>
                <w:szCs w:val="20"/>
              </w:rPr>
            </w:pPr>
            <w:del w:id="567" w:author="Diego Uriarte" w:date="2019-05-18T17:05:00Z">
              <w:r w:rsidRPr="00074369" w:rsidDel="00CD6BB4">
                <w:rPr>
                  <w:rFonts w:asciiTheme="minorHAnsi" w:hAnsiTheme="minorHAnsi" w:cstheme="minorHAnsi"/>
                  <w:szCs w:val="20"/>
                </w:rPr>
                <w:delText>Mar-18</w:delText>
              </w:r>
              <w:bookmarkStart w:id="568" w:name="_Toc9091677"/>
              <w:bookmarkStart w:id="569" w:name="_Toc9171089"/>
              <w:bookmarkStart w:id="570" w:name="_Toc11178425"/>
              <w:bookmarkEnd w:id="568"/>
              <w:bookmarkEnd w:id="569"/>
              <w:bookmarkEnd w:id="570"/>
            </w:del>
          </w:p>
        </w:tc>
        <w:tc>
          <w:tcPr>
            <w:tcW w:w="1857" w:type="dxa"/>
            <w:gridSpan w:val="2"/>
            <w:tcBorders>
              <w:bottom w:val="single" w:sz="6" w:space="0" w:color="auto"/>
            </w:tcBorders>
            <w:hideMark/>
          </w:tcPr>
          <w:p w14:paraId="6B243850" w14:textId="0876C834" w:rsidR="003B4240" w:rsidRPr="00074369" w:rsidDel="00CD6BB4" w:rsidRDefault="003B4240" w:rsidP="003B4240">
            <w:pPr>
              <w:spacing w:after="0" w:line="240" w:lineRule="auto"/>
              <w:jc w:val="center"/>
              <w:rPr>
                <w:del w:id="571" w:author="Diego Uriarte" w:date="2019-05-18T17:05:00Z"/>
                <w:rFonts w:asciiTheme="minorHAnsi" w:hAnsiTheme="minorHAnsi" w:cstheme="minorHAnsi"/>
                <w:szCs w:val="20"/>
              </w:rPr>
            </w:pPr>
            <w:del w:id="572" w:author="Diego Uriarte" w:date="2019-05-18T17:05:00Z">
              <w:r w:rsidRPr="00074369" w:rsidDel="00CD6BB4">
                <w:rPr>
                  <w:rFonts w:asciiTheme="minorHAnsi" w:hAnsiTheme="minorHAnsi" w:cstheme="minorHAnsi"/>
                  <w:szCs w:val="20"/>
                </w:rPr>
                <w:delText>Jul-18</w:delText>
              </w:r>
              <w:bookmarkStart w:id="573" w:name="_Toc9091678"/>
              <w:bookmarkStart w:id="574" w:name="_Toc9171090"/>
              <w:bookmarkStart w:id="575" w:name="_Toc11178426"/>
              <w:bookmarkEnd w:id="573"/>
              <w:bookmarkEnd w:id="574"/>
              <w:bookmarkEnd w:id="575"/>
            </w:del>
          </w:p>
        </w:tc>
        <w:bookmarkStart w:id="576" w:name="_Toc9091679"/>
        <w:bookmarkStart w:id="577" w:name="_Toc9171091"/>
        <w:bookmarkStart w:id="578" w:name="_Toc11178427"/>
        <w:bookmarkEnd w:id="576"/>
        <w:bookmarkEnd w:id="577"/>
        <w:bookmarkEnd w:id="578"/>
      </w:tr>
      <w:tr w:rsidR="003B4240" w:rsidRPr="00074369" w:rsidDel="00CD6BB4" w14:paraId="45C52D6D" w14:textId="78E9989D" w:rsidTr="009705DE">
        <w:trPr>
          <w:cnfStyle w:val="100000000000" w:firstRow="1" w:lastRow="0" w:firstColumn="0" w:lastColumn="0" w:oddVBand="0" w:evenVBand="0" w:oddHBand="0" w:evenHBand="0" w:firstRowFirstColumn="0" w:firstRowLastColumn="0" w:lastRowFirstColumn="0" w:lastRowLastColumn="0"/>
          <w:del w:id="579" w:author="Diego Uriarte" w:date="2019-05-18T17:05:00Z"/>
        </w:trPr>
        <w:tc>
          <w:tcPr>
            <w:tcW w:w="1697" w:type="dxa"/>
            <w:tcBorders>
              <w:top w:val="single" w:sz="6" w:space="0" w:color="auto"/>
            </w:tcBorders>
            <w:hideMark/>
          </w:tcPr>
          <w:p w14:paraId="06150E61" w14:textId="42C2AEA4" w:rsidR="003B4240" w:rsidRPr="00074369" w:rsidDel="00CD6BB4" w:rsidRDefault="003B4240" w:rsidP="003B4240">
            <w:pPr>
              <w:spacing w:after="0" w:line="240" w:lineRule="auto"/>
              <w:jc w:val="left"/>
              <w:rPr>
                <w:del w:id="580" w:author="Diego Uriarte" w:date="2019-05-18T17:05:00Z"/>
                <w:rFonts w:asciiTheme="minorHAnsi" w:hAnsiTheme="minorHAnsi"/>
              </w:rPr>
            </w:pPr>
            <w:del w:id="581" w:author="Diego Uriarte" w:date="2019-05-18T17:05:00Z">
              <w:r w:rsidRPr="00074369" w:rsidDel="00CD6BB4">
                <w:rPr>
                  <w:rFonts w:asciiTheme="minorHAnsi" w:hAnsiTheme="minorHAnsi" w:cstheme="minorHAnsi"/>
                  <w:szCs w:val="20"/>
                </w:rPr>
                <w:delText>Abanderada Petroperú</w:delText>
              </w:r>
              <w:bookmarkStart w:id="582" w:name="_Toc9091680"/>
              <w:bookmarkStart w:id="583" w:name="_Toc9171092"/>
              <w:bookmarkStart w:id="584" w:name="_Toc11178428"/>
              <w:bookmarkEnd w:id="582"/>
              <w:bookmarkEnd w:id="583"/>
              <w:bookmarkEnd w:id="584"/>
            </w:del>
          </w:p>
        </w:tc>
        <w:tc>
          <w:tcPr>
            <w:tcW w:w="1519" w:type="dxa"/>
            <w:tcBorders>
              <w:top w:val="single" w:sz="6" w:space="0" w:color="auto"/>
            </w:tcBorders>
            <w:hideMark/>
          </w:tcPr>
          <w:p w14:paraId="70D5411A" w14:textId="7EC39F90" w:rsidR="003B4240" w:rsidRPr="00074369" w:rsidDel="00CD6BB4" w:rsidRDefault="003B4240" w:rsidP="003B4240">
            <w:pPr>
              <w:spacing w:after="0" w:line="240" w:lineRule="auto"/>
              <w:jc w:val="center"/>
              <w:rPr>
                <w:del w:id="585" w:author="Diego Uriarte" w:date="2019-05-18T17:05:00Z"/>
                <w:rFonts w:asciiTheme="minorHAnsi" w:hAnsiTheme="minorHAnsi"/>
              </w:rPr>
            </w:pPr>
            <w:del w:id="586" w:author="Diego Uriarte" w:date="2019-05-18T17:05:00Z">
              <w:r w:rsidRPr="00074369" w:rsidDel="00CD6BB4">
                <w:rPr>
                  <w:rFonts w:asciiTheme="minorHAnsi" w:hAnsiTheme="minorHAnsi" w:cstheme="minorHAnsi"/>
                  <w:szCs w:val="20"/>
                </w:rPr>
                <w:delText>0.110 (0.082)</w:delText>
              </w:r>
              <w:bookmarkStart w:id="587" w:name="_Toc9091681"/>
              <w:bookmarkStart w:id="588" w:name="_Toc9171093"/>
              <w:bookmarkStart w:id="589" w:name="_Toc11178429"/>
              <w:bookmarkEnd w:id="587"/>
              <w:bookmarkEnd w:id="588"/>
              <w:bookmarkEnd w:id="589"/>
            </w:del>
          </w:p>
        </w:tc>
        <w:tc>
          <w:tcPr>
            <w:tcW w:w="1689" w:type="dxa"/>
            <w:tcBorders>
              <w:top w:val="single" w:sz="6" w:space="0" w:color="auto"/>
            </w:tcBorders>
            <w:hideMark/>
          </w:tcPr>
          <w:p w14:paraId="402F868B" w14:textId="2DF690E0" w:rsidR="003B4240" w:rsidRPr="00074369" w:rsidDel="00CD6BB4" w:rsidRDefault="003B4240" w:rsidP="003B4240">
            <w:pPr>
              <w:spacing w:after="0" w:line="240" w:lineRule="auto"/>
              <w:jc w:val="center"/>
              <w:rPr>
                <w:del w:id="590" w:author="Diego Uriarte" w:date="2019-05-18T17:05:00Z"/>
                <w:rFonts w:asciiTheme="minorHAnsi" w:hAnsiTheme="minorHAnsi"/>
              </w:rPr>
            </w:pPr>
            <w:del w:id="591" w:author="Diego Uriarte" w:date="2019-05-18T17:05:00Z">
              <w:r w:rsidRPr="00074369" w:rsidDel="00CD6BB4">
                <w:rPr>
                  <w:rFonts w:asciiTheme="minorHAnsi" w:hAnsiTheme="minorHAnsi" w:cstheme="minorHAnsi"/>
                  <w:szCs w:val="20"/>
                </w:rPr>
                <w:delText>0.027 (0.083)</w:delText>
              </w:r>
              <w:bookmarkStart w:id="592" w:name="_Toc9091682"/>
              <w:bookmarkStart w:id="593" w:name="_Toc9171094"/>
              <w:bookmarkStart w:id="594" w:name="_Toc11178430"/>
              <w:bookmarkEnd w:id="592"/>
              <w:bookmarkEnd w:id="593"/>
              <w:bookmarkEnd w:id="594"/>
            </w:del>
          </w:p>
        </w:tc>
        <w:tc>
          <w:tcPr>
            <w:tcW w:w="1947" w:type="dxa"/>
            <w:gridSpan w:val="2"/>
            <w:tcBorders>
              <w:top w:val="single" w:sz="6" w:space="0" w:color="auto"/>
            </w:tcBorders>
            <w:hideMark/>
          </w:tcPr>
          <w:p w14:paraId="7A496553" w14:textId="6D00270E" w:rsidR="003B4240" w:rsidRPr="00074369" w:rsidDel="00CD6BB4" w:rsidRDefault="003B4240" w:rsidP="003B4240">
            <w:pPr>
              <w:spacing w:after="0" w:line="240" w:lineRule="auto"/>
              <w:jc w:val="center"/>
              <w:rPr>
                <w:del w:id="595" w:author="Diego Uriarte" w:date="2019-05-18T17:05:00Z"/>
                <w:rFonts w:asciiTheme="minorHAnsi" w:hAnsiTheme="minorHAnsi"/>
              </w:rPr>
            </w:pPr>
            <w:del w:id="596" w:author="Diego Uriarte" w:date="2019-05-18T17:05:00Z">
              <w:r w:rsidRPr="00074369" w:rsidDel="00CD6BB4">
                <w:rPr>
                  <w:rFonts w:asciiTheme="minorHAnsi" w:hAnsiTheme="minorHAnsi" w:cstheme="minorHAnsi"/>
                  <w:szCs w:val="20"/>
                </w:rPr>
                <w:delText>0.094 (0.073)</w:delText>
              </w:r>
              <w:bookmarkStart w:id="597" w:name="_Toc9091683"/>
              <w:bookmarkStart w:id="598" w:name="_Toc9171095"/>
              <w:bookmarkStart w:id="599" w:name="_Toc11178431"/>
              <w:bookmarkEnd w:id="597"/>
              <w:bookmarkEnd w:id="598"/>
              <w:bookmarkEnd w:id="599"/>
            </w:del>
          </w:p>
        </w:tc>
        <w:tc>
          <w:tcPr>
            <w:tcW w:w="1641" w:type="dxa"/>
            <w:tcBorders>
              <w:top w:val="single" w:sz="6" w:space="0" w:color="auto"/>
            </w:tcBorders>
            <w:hideMark/>
          </w:tcPr>
          <w:p w14:paraId="6CC11164" w14:textId="78087E7E" w:rsidR="003B4240" w:rsidRPr="00074369" w:rsidDel="00CD6BB4" w:rsidRDefault="003B4240" w:rsidP="003B4240">
            <w:pPr>
              <w:spacing w:after="0" w:line="240" w:lineRule="auto"/>
              <w:jc w:val="center"/>
              <w:rPr>
                <w:del w:id="600" w:author="Diego Uriarte" w:date="2019-05-18T17:05:00Z"/>
                <w:rFonts w:asciiTheme="minorHAnsi" w:hAnsiTheme="minorHAnsi"/>
              </w:rPr>
            </w:pPr>
            <w:del w:id="601" w:author="Diego Uriarte" w:date="2019-05-18T17:05:00Z">
              <w:r w:rsidRPr="00074369" w:rsidDel="00CD6BB4">
                <w:rPr>
                  <w:rFonts w:asciiTheme="minorHAnsi" w:hAnsiTheme="minorHAnsi" w:cstheme="minorHAnsi"/>
                  <w:szCs w:val="20"/>
                </w:rPr>
                <w:delText>0.113 (0.078)</w:delText>
              </w:r>
              <w:bookmarkStart w:id="602" w:name="_Toc9091684"/>
              <w:bookmarkStart w:id="603" w:name="_Toc9171096"/>
              <w:bookmarkStart w:id="604" w:name="_Toc11178432"/>
              <w:bookmarkEnd w:id="602"/>
              <w:bookmarkEnd w:id="603"/>
              <w:bookmarkEnd w:id="604"/>
            </w:del>
          </w:p>
        </w:tc>
        <w:bookmarkStart w:id="605" w:name="_Toc9091685"/>
        <w:bookmarkStart w:id="606" w:name="_Toc9171097"/>
        <w:bookmarkStart w:id="607" w:name="_Toc11178433"/>
        <w:bookmarkEnd w:id="605"/>
        <w:bookmarkEnd w:id="606"/>
        <w:bookmarkEnd w:id="607"/>
      </w:tr>
      <w:tr w:rsidR="003B4240" w:rsidRPr="00074369" w:rsidDel="00CD6BB4" w14:paraId="6A17E18A" w14:textId="324536B0" w:rsidTr="009705DE">
        <w:trPr>
          <w:cnfStyle w:val="100000000000" w:firstRow="1" w:lastRow="0" w:firstColumn="0" w:lastColumn="0" w:oddVBand="0" w:evenVBand="0" w:oddHBand="0" w:evenHBand="0" w:firstRowFirstColumn="0" w:firstRowLastColumn="0" w:lastRowFirstColumn="0" w:lastRowLastColumn="0"/>
          <w:del w:id="608" w:author="Diego Uriarte" w:date="2019-05-18T17:05:00Z"/>
        </w:trPr>
        <w:tc>
          <w:tcPr>
            <w:tcW w:w="1697" w:type="dxa"/>
            <w:hideMark/>
          </w:tcPr>
          <w:p w14:paraId="386C916E" w14:textId="217A4D92" w:rsidR="003B4240" w:rsidRPr="00074369" w:rsidDel="00CD6BB4" w:rsidRDefault="003B4240" w:rsidP="003B4240">
            <w:pPr>
              <w:spacing w:after="0" w:line="240" w:lineRule="auto"/>
              <w:jc w:val="left"/>
              <w:rPr>
                <w:del w:id="609" w:author="Diego Uriarte" w:date="2019-05-18T17:05:00Z"/>
                <w:rFonts w:asciiTheme="minorHAnsi" w:hAnsiTheme="minorHAnsi"/>
              </w:rPr>
            </w:pPr>
            <w:del w:id="610" w:author="Diego Uriarte" w:date="2019-05-18T17:05:00Z">
              <w:r w:rsidRPr="00074369" w:rsidDel="00CD6BB4">
                <w:delText xml:space="preserve">Abanderada </w:delText>
              </w:r>
              <w:r w:rsidRPr="00074369" w:rsidDel="00CD6BB4">
                <w:rPr>
                  <w:rFonts w:asciiTheme="minorHAnsi" w:hAnsiTheme="minorHAnsi" w:cstheme="minorHAnsi"/>
                  <w:szCs w:val="20"/>
                </w:rPr>
                <w:delText>Pecsa</w:delText>
              </w:r>
              <w:bookmarkStart w:id="611" w:name="_Toc9091686"/>
              <w:bookmarkStart w:id="612" w:name="_Toc9171098"/>
              <w:bookmarkStart w:id="613" w:name="_Toc11178434"/>
              <w:bookmarkEnd w:id="611"/>
              <w:bookmarkEnd w:id="612"/>
              <w:bookmarkEnd w:id="613"/>
            </w:del>
          </w:p>
        </w:tc>
        <w:tc>
          <w:tcPr>
            <w:tcW w:w="1519" w:type="dxa"/>
            <w:hideMark/>
          </w:tcPr>
          <w:p w14:paraId="3813F2D7" w14:textId="32E128EF" w:rsidR="003B4240" w:rsidRPr="00074369" w:rsidDel="00CD6BB4" w:rsidRDefault="003B4240" w:rsidP="003B4240">
            <w:pPr>
              <w:spacing w:after="0" w:line="240" w:lineRule="auto"/>
              <w:jc w:val="center"/>
              <w:rPr>
                <w:del w:id="614" w:author="Diego Uriarte" w:date="2019-05-18T17:05:00Z"/>
                <w:rFonts w:asciiTheme="minorHAnsi" w:hAnsiTheme="minorHAnsi"/>
              </w:rPr>
            </w:pPr>
            <w:del w:id="615" w:author="Diego Uriarte" w:date="2019-05-18T17:05:00Z">
              <w:r w:rsidRPr="00074369" w:rsidDel="00CD6BB4">
                <w:delText>0.</w:delText>
              </w:r>
              <w:r w:rsidRPr="00074369" w:rsidDel="00CD6BB4">
                <w:rPr>
                  <w:rFonts w:asciiTheme="minorHAnsi" w:hAnsiTheme="minorHAnsi" w:cstheme="minorHAnsi"/>
                  <w:szCs w:val="20"/>
                </w:rPr>
                <w:delText>207</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095</w:delText>
              </w:r>
              <w:r w:rsidRPr="00074369" w:rsidDel="00CD6BB4">
                <w:delText>)</w:delText>
              </w:r>
              <w:bookmarkStart w:id="616" w:name="_Toc9091687"/>
              <w:bookmarkStart w:id="617" w:name="_Toc9171099"/>
              <w:bookmarkStart w:id="618" w:name="_Toc11178435"/>
              <w:bookmarkEnd w:id="616"/>
              <w:bookmarkEnd w:id="617"/>
              <w:bookmarkEnd w:id="618"/>
            </w:del>
          </w:p>
        </w:tc>
        <w:tc>
          <w:tcPr>
            <w:tcW w:w="1689" w:type="dxa"/>
            <w:hideMark/>
          </w:tcPr>
          <w:p w14:paraId="7057FFB0" w14:textId="391D980E" w:rsidR="003B4240" w:rsidRPr="00074369" w:rsidDel="00CD6BB4" w:rsidRDefault="003B4240" w:rsidP="003B4240">
            <w:pPr>
              <w:spacing w:after="0" w:line="240" w:lineRule="auto"/>
              <w:jc w:val="center"/>
              <w:rPr>
                <w:del w:id="619" w:author="Diego Uriarte" w:date="2019-05-18T17:05:00Z"/>
                <w:rFonts w:asciiTheme="minorHAnsi" w:hAnsiTheme="minorHAnsi"/>
              </w:rPr>
            </w:pPr>
            <w:del w:id="620" w:author="Diego Uriarte" w:date="2019-05-18T17:05:00Z">
              <w:r w:rsidRPr="00074369" w:rsidDel="00CD6BB4">
                <w:delText>0.</w:delText>
              </w:r>
              <w:r w:rsidRPr="00074369" w:rsidDel="00CD6BB4">
                <w:rPr>
                  <w:rFonts w:asciiTheme="minorHAnsi" w:hAnsiTheme="minorHAnsi" w:cstheme="minorHAnsi"/>
                  <w:szCs w:val="20"/>
                </w:rPr>
                <w:delText>255</w:delText>
              </w:r>
              <w:r w:rsidRPr="00074369" w:rsidDel="00CD6BB4">
                <w:rPr>
                  <w:rFonts w:asciiTheme="minorHAnsi" w:hAnsiTheme="minorHAnsi" w:cstheme="minorHAnsi"/>
                  <w:szCs w:val="20"/>
                  <w:vertAlign w:val="superscript"/>
                </w:rPr>
                <w:delText>***</w:delText>
              </w:r>
              <w:r w:rsidRPr="00074369" w:rsidDel="00CD6BB4">
                <w:delText> (0.</w:delText>
              </w:r>
              <w:r w:rsidRPr="00074369" w:rsidDel="00CD6BB4">
                <w:rPr>
                  <w:rFonts w:asciiTheme="minorHAnsi" w:hAnsiTheme="minorHAnsi" w:cstheme="minorHAnsi"/>
                  <w:szCs w:val="20"/>
                </w:rPr>
                <w:delText>095</w:delText>
              </w:r>
              <w:r w:rsidRPr="00074369" w:rsidDel="00CD6BB4">
                <w:delText>)</w:delText>
              </w:r>
              <w:bookmarkStart w:id="621" w:name="_Toc9091688"/>
              <w:bookmarkStart w:id="622" w:name="_Toc9171100"/>
              <w:bookmarkStart w:id="623" w:name="_Toc11178436"/>
              <w:bookmarkEnd w:id="621"/>
              <w:bookmarkEnd w:id="622"/>
              <w:bookmarkEnd w:id="623"/>
            </w:del>
          </w:p>
        </w:tc>
        <w:tc>
          <w:tcPr>
            <w:tcW w:w="1947" w:type="dxa"/>
            <w:gridSpan w:val="2"/>
            <w:hideMark/>
          </w:tcPr>
          <w:p w14:paraId="7AF8FE1E" w14:textId="5CDBB0EC" w:rsidR="003B4240" w:rsidRPr="00074369" w:rsidDel="00CD6BB4" w:rsidRDefault="003B4240" w:rsidP="003B4240">
            <w:pPr>
              <w:spacing w:after="0" w:line="240" w:lineRule="auto"/>
              <w:jc w:val="center"/>
              <w:rPr>
                <w:del w:id="624" w:author="Diego Uriarte" w:date="2019-05-18T17:05:00Z"/>
                <w:rFonts w:asciiTheme="minorHAnsi" w:hAnsiTheme="minorHAnsi"/>
              </w:rPr>
            </w:pPr>
            <w:del w:id="625" w:author="Diego Uriarte" w:date="2019-05-18T17:05:00Z">
              <w:r w:rsidRPr="00074369" w:rsidDel="00CD6BB4">
                <w:delText>0.</w:delText>
              </w:r>
              <w:r w:rsidRPr="00074369" w:rsidDel="00CD6BB4">
                <w:rPr>
                  <w:rFonts w:asciiTheme="minorHAnsi" w:hAnsiTheme="minorHAnsi" w:cstheme="minorHAnsi"/>
                  <w:szCs w:val="20"/>
                </w:rPr>
                <w:delText>162</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084</w:delText>
              </w:r>
              <w:r w:rsidRPr="00074369" w:rsidDel="00CD6BB4">
                <w:delText>)</w:delText>
              </w:r>
              <w:bookmarkStart w:id="626" w:name="_Toc9091689"/>
              <w:bookmarkStart w:id="627" w:name="_Toc9171101"/>
              <w:bookmarkStart w:id="628" w:name="_Toc11178437"/>
              <w:bookmarkEnd w:id="626"/>
              <w:bookmarkEnd w:id="627"/>
              <w:bookmarkEnd w:id="628"/>
            </w:del>
          </w:p>
        </w:tc>
        <w:tc>
          <w:tcPr>
            <w:tcW w:w="1641" w:type="dxa"/>
            <w:hideMark/>
          </w:tcPr>
          <w:p w14:paraId="3D39B66A" w14:textId="2F38D4B7" w:rsidR="003B4240" w:rsidRPr="00074369" w:rsidDel="00CD6BB4" w:rsidRDefault="003B4240" w:rsidP="003B4240">
            <w:pPr>
              <w:spacing w:after="0" w:line="240" w:lineRule="auto"/>
              <w:jc w:val="center"/>
              <w:rPr>
                <w:del w:id="629" w:author="Diego Uriarte" w:date="2019-05-18T17:05:00Z"/>
                <w:rFonts w:asciiTheme="minorHAnsi" w:hAnsiTheme="minorHAnsi"/>
              </w:rPr>
            </w:pPr>
            <w:del w:id="630" w:author="Diego Uriarte" w:date="2019-05-18T17:05:00Z">
              <w:r w:rsidRPr="00074369" w:rsidDel="00CD6BB4">
                <w:delText>0.</w:delText>
              </w:r>
              <w:r w:rsidRPr="00074369" w:rsidDel="00CD6BB4">
                <w:rPr>
                  <w:rFonts w:asciiTheme="minorHAnsi" w:hAnsiTheme="minorHAnsi" w:cstheme="minorHAnsi"/>
                  <w:szCs w:val="20"/>
                </w:rPr>
                <w:delText>239</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089</w:delText>
              </w:r>
              <w:r w:rsidRPr="00074369" w:rsidDel="00CD6BB4">
                <w:delText>)</w:delText>
              </w:r>
              <w:bookmarkStart w:id="631" w:name="_Toc9091690"/>
              <w:bookmarkStart w:id="632" w:name="_Toc9171102"/>
              <w:bookmarkStart w:id="633" w:name="_Toc11178438"/>
              <w:bookmarkEnd w:id="631"/>
              <w:bookmarkEnd w:id="632"/>
              <w:bookmarkEnd w:id="633"/>
            </w:del>
          </w:p>
        </w:tc>
        <w:bookmarkStart w:id="634" w:name="_Toc9091691"/>
        <w:bookmarkStart w:id="635" w:name="_Toc9171103"/>
        <w:bookmarkStart w:id="636" w:name="_Toc11178439"/>
        <w:bookmarkEnd w:id="634"/>
        <w:bookmarkEnd w:id="635"/>
        <w:bookmarkEnd w:id="636"/>
      </w:tr>
      <w:tr w:rsidR="003B4240" w:rsidRPr="00074369" w:rsidDel="00CD6BB4" w14:paraId="6D9799A2" w14:textId="188C0C69" w:rsidTr="009705DE">
        <w:trPr>
          <w:cnfStyle w:val="100000000000" w:firstRow="1" w:lastRow="0" w:firstColumn="0" w:lastColumn="0" w:oddVBand="0" w:evenVBand="0" w:oddHBand="0" w:evenHBand="0" w:firstRowFirstColumn="0" w:firstRowLastColumn="0" w:lastRowFirstColumn="0" w:lastRowLastColumn="0"/>
          <w:del w:id="637" w:author="Diego Uriarte" w:date="2019-05-18T17:05:00Z"/>
        </w:trPr>
        <w:tc>
          <w:tcPr>
            <w:tcW w:w="1697" w:type="dxa"/>
            <w:hideMark/>
          </w:tcPr>
          <w:p w14:paraId="31344D97" w14:textId="2D13AA14" w:rsidR="003B4240" w:rsidRPr="00074369" w:rsidDel="00CD6BB4" w:rsidRDefault="003B4240" w:rsidP="003B4240">
            <w:pPr>
              <w:spacing w:after="0" w:line="240" w:lineRule="auto"/>
              <w:jc w:val="left"/>
              <w:rPr>
                <w:del w:id="638" w:author="Diego Uriarte" w:date="2019-05-18T17:05:00Z"/>
                <w:rFonts w:asciiTheme="minorHAnsi" w:hAnsiTheme="minorHAnsi"/>
              </w:rPr>
            </w:pPr>
            <w:del w:id="639" w:author="Diego Uriarte" w:date="2019-05-18T17:05:00Z">
              <w:r w:rsidRPr="00074369" w:rsidDel="00CD6BB4">
                <w:delText xml:space="preserve">Abanderada </w:delText>
              </w:r>
              <w:r w:rsidRPr="00074369" w:rsidDel="00CD6BB4">
                <w:rPr>
                  <w:rFonts w:asciiTheme="minorHAnsi" w:hAnsiTheme="minorHAnsi" w:cstheme="minorHAnsi"/>
                  <w:szCs w:val="20"/>
                </w:rPr>
                <w:delText>Primax</w:delText>
              </w:r>
              <w:bookmarkStart w:id="640" w:name="_Toc9091692"/>
              <w:bookmarkStart w:id="641" w:name="_Toc9171104"/>
              <w:bookmarkStart w:id="642" w:name="_Toc11178440"/>
              <w:bookmarkEnd w:id="640"/>
              <w:bookmarkEnd w:id="641"/>
              <w:bookmarkEnd w:id="642"/>
            </w:del>
          </w:p>
        </w:tc>
        <w:tc>
          <w:tcPr>
            <w:tcW w:w="1519" w:type="dxa"/>
            <w:hideMark/>
          </w:tcPr>
          <w:p w14:paraId="3E916742" w14:textId="60BD84DC" w:rsidR="003B4240" w:rsidRPr="00074369" w:rsidDel="00CD6BB4" w:rsidRDefault="003B4240" w:rsidP="003B4240">
            <w:pPr>
              <w:spacing w:after="0" w:line="240" w:lineRule="auto"/>
              <w:jc w:val="center"/>
              <w:rPr>
                <w:del w:id="643" w:author="Diego Uriarte" w:date="2019-05-18T17:05:00Z"/>
                <w:rFonts w:asciiTheme="minorHAnsi" w:hAnsiTheme="minorHAnsi"/>
              </w:rPr>
            </w:pPr>
            <w:del w:id="644" w:author="Diego Uriarte" w:date="2019-05-18T17:05:00Z">
              <w:r w:rsidRPr="00074369" w:rsidDel="00CD6BB4">
                <w:delText>0.</w:delText>
              </w:r>
              <w:r w:rsidRPr="00074369" w:rsidDel="00CD6BB4">
                <w:rPr>
                  <w:rFonts w:asciiTheme="minorHAnsi" w:hAnsiTheme="minorHAnsi" w:cstheme="minorHAnsi"/>
                  <w:szCs w:val="20"/>
                </w:rPr>
                <w:delText>350</w:delText>
              </w:r>
              <w:r w:rsidRPr="00074369" w:rsidDel="00CD6BB4">
                <w:rPr>
                  <w:rFonts w:asciiTheme="minorHAnsi" w:hAnsiTheme="minorHAnsi" w:cstheme="minorHAnsi"/>
                  <w:szCs w:val="20"/>
                  <w:vertAlign w:val="superscript"/>
                </w:rPr>
                <w:delText>***</w:delText>
              </w:r>
              <w:r w:rsidRPr="00074369" w:rsidDel="00CD6BB4">
                <w:delText> (0.</w:delText>
              </w:r>
              <w:r w:rsidRPr="00074369" w:rsidDel="00CD6BB4">
                <w:rPr>
                  <w:rFonts w:asciiTheme="minorHAnsi" w:hAnsiTheme="minorHAnsi" w:cstheme="minorHAnsi"/>
                  <w:szCs w:val="20"/>
                </w:rPr>
                <w:delText>070</w:delText>
              </w:r>
              <w:r w:rsidRPr="00074369" w:rsidDel="00CD6BB4">
                <w:delText>)</w:delText>
              </w:r>
              <w:bookmarkStart w:id="645" w:name="_Toc9091693"/>
              <w:bookmarkStart w:id="646" w:name="_Toc9171105"/>
              <w:bookmarkStart w:id="647" w:name="_Toc11178441"/>
              <w:bookmarkEnd w:id="645"/>
              <w:bookmarkEnd w:id="646"/>
              <w:bookmarkEnd w:id="647"/>
            </w:del>
          </w:p>
        </w:tc>
        <w:tc>
          <w:tcPr>
            <w:tcW w:w="1689" w:type="dxa"/>
            <w:hideMark/>
          </w:tcPr>
          <w:p w14:paraId="6B331ACD" w14:textId="35511982" w:rsidR="003B4240" w:rsidRPr="00074369" w:rsidDel="00CD6BB4" w:rsidRDefault="003B4240" w:rsidP="003B4240">
            <w:pPr>
              <w:spacing w:after="0" w:line="240" w:lineRule="auto"/>
              <w:jc w:val="center"/>
              <w:rPr>
                <w:del w:id="648" w:author="Diego Uriarte" w:date="2019-05-18T17:05:00Z"/>
                <w:rFonts w:asciiTheme="minorHAnsi" w:hAnsiTheme="minorHAnsi"/>
              </w:rPr>
            </w:pPr>
            <w:del w:id="649" w:author="Diego Uriarte" w:date="2019-05-18T17:05:00Z">
              <w:r w:rsidRPr="00074369" w:rsidDel="00CD6BB4">
                <w:delText>0.</w:delText>
              </w:r>
              <w:r w:rsidRPr="00074369" w:rsidDel="00CD6BB4">
                <w:rPr>
                  <w:rFonts w:asciiTheme="minorHAnsi" w:hAnsiTheme="minorHAnsi" w:cstheme="minorHAnsi"/>
                  <w:szCs w:val="20"/>
                </w:rPr>
                <w:delText>389</w:delText>
              </w:r>
              <w:r w:rsidRPr="00074369" w:rsidDel="00CD6BB4">
                <w:rPr>
                  <w:rFonts w:asciiTheme="minorHAnsi" w:hAnsiTheme="minorHAnsi" w:cstheme="minorHAnsi"/>
                  <w:szCs w:val="20"/>
                  <w:vertAlign w:val="superscript"/>
                </w:rPr>
                <w:delText>***</w:delText>
              </w:r>
              <w:r w:rsidRPr="00074369" w:rsidDel="00CD6BB4">
                <w:delText> (0.</w:delText>
              </w:r>
              <w:r w:rsidRPr="00074369" w:rsidDel="00CD6BB4">
                <w:rPr>
                  <w:rFonts w:asciiTheme="minorHAnsi" w:hAnsiTheme="minorHAnsi" w:cstheme="minorHAnsi"/>
                  <w:szCs w:val="20"/>
                </w:rPr>
                <w:delText>072</w:delText>
              </w:r>
              <w:r w:rsidRPr="00074369" w:rsidDel="00CD6BB4">
                <w:delText>)</w:delText>
              </w:r>
              <w:bookmarkStart w:id="650" w:name="_Toc9091694"/>
              <w:bookmarkStart w:id="651" w:name="_Toc9171106"/>
              <w:bookmarkStart w:id="652" w:name="_Toc11178442"/>
              <w:bookmarkEnd w:id="650"/>
              <w:bookmarkEnd w:id="651"/>
              <w:bookmarkEnd w:id="652"/>
            </w:del>
          </w:p>
        </w:tc>
        <w:tc>
          <w:tcPr>
            <w:tcW w:w="1947" w:type="dxa"/>
            <w:gridSpan w:val="2"/>
            <w:hideMark/>
          </w:tcPr>
          <w:p w14:paraId="229823C9" w14:textId="3ECC0998" w:rsidR="003B4240" w:rsidRPr="00074369" w:rsidDel="00CD6BB4" w:rsidRDefault="003B4240" w:rsidP="003B4240">
            <w:pPr>
              <w:spacing w:after="0" w:line="240" w:lineRule="auto"/>
              <w:jc w:val="center"/>
              <w:rPr>
                <w:del w:id="653" w:author="Diego Uriarte" w:date="2019-05-18T17:05:00Z"/>
                <w:rFonts w:asciiTheme="minorHAnsi" w:hAnsiTheme="minorHAnsi"/>
              </w:rPr>
            </w:pPr>
            <w:del w:id="654" w:author="Diego Uriarte" w:date="2019-05-18T17:05:00Z">
              <w:r w:rsidRPr="00074369" w:rsidDel="00CD6BB4">
                <w:delText>0.</w:delText>
              </w:r>
              <w:r w:rsidRPr="00074369" w:rsidDel="00CD6BB4">
                <w:rPr>
                  <w:rFonts w:asciiTheme="minorHAnsi" w:hAnsiTheme="minorHAnsi" w:cstheme="minorHAnsi"/>
                  <w:szCs w:val="20"/>
                </w:rPr>
                <w:delText>341</w:delText>
              </w:r>
              <w:r w:rsidRPr="00074369" w:rsidDel="00CD6BB4">
                <w:rPr>
                  <w:rFonts w:asciiTheme="minorHAnsi" w:hAnsiTheme="minorHAnsi" w:cstheme="minorHAnsi"/>
                  <w:szCs w:val="20"/>
                  <w:vertAlign w:val="superscript"/>
                </w:rPr>
                <w:delText>***</w:delText>
              </w:r>
              <w:r w:rsidRPr="00074369" w:rsidDel="00CD6BB4">
                <w:delText> (0.</w:delText>
              </w:r>
              <w:r w:rsidRPr="00074369" w:rsidDel="00CD6BB4">
                <w:rPr>
                  <w:rFonts w:asciiTheme="minorHAnsi" w:hAnsiTheme="minorHAnsi" w:cstheme="minorHAnsi"/>
                  <w:szCs w:val="20"/>
                </w:rPr>
                <w:delText>063</w:delText>
              </w:r>
              <w:r w:rsidRPr="00074369" w:rsidDel="00CD6BB4">
                <w:delText>)</w:delText>
              </w:r>
              <w:bookmarkStart w:id="655" w:name="_Toc9091695"/>
              <w:bookmarkStart w:id="656" w:name="_Toc9171107"/>
              <w:bookmarkStart w:id="657" w:name="_Toc11178443"/>
              <w:bookmarkEnd w:id="655"/>
              <w:bookmarkEnd w:id="656"/>
              <w:bookmarkEnd w:id="657"/>
            </w:del>
          </w:p>
        </w:tc>
        <w:tc>
          <w:tcPr>
            <w:tcW w:w="1641" w:type="dxa"/>
            <w:hideMark/>
          </w:tcPr>
          <w:p w14:paraId="41A18C7E" w14:textId="34E03633" w:rsidR="003B4240" w:rsidRPr="00074369" w:rsidDel="00CD6BB4" w:rsidRDefault="003B4240" w:rsidP="003B4240">
            <w:pPr>
              <w:spacing w:after="0" w:line="240" w:lineRule="auto"/>
              <w:jc w:val="center"/>
              <w:rPr>
                <w:del w:id="658" w:author="Diego Uriarte" w:date="2019-05-18T17:05:00Z"/>
                <w:rFonts w:asciiTheme="minorHAnsi" w:hAnsiTheme="minorHAnsi"/>
              </w:rPr>
            </w:pPr>
            <w:del w:id="659" w:author="Diego Uriarte" w:date="2019-05-18T17:05:00Z">
              <w:r w:rsidRPr="00074369" w:rsidDel="00CD6BB4">
                <w:delText>0.</w:delText>
              </w:r>
              <w:r w:rsidRPr="00074369" w:rsidDel="00CD6BB4">
                <w:rPr>
                  <w:rFonts w:asciiTheme="minorHAnsi" w:hAnsiTheme="minorHAnsi" w:cstheme="minorHAnsi"/>
                  <w:szCs w:val="20"/>
                </w:rPr>
                <w:delText>423</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067</w:delText>
              </w:r>
              <w:r w:rsidRPr="00074369" w:rsidDel="00CD6BB4">
                <w:delText>)</w:delText>
              </w:r>
              <w:bookmarkStart w:id="660" w:name="_Toc9091696"/>
              <w:bookmarkStart w:id="661" w:name="_Toc9171108"/>
              <w:bookmarkStart w:id="662" w:name="_Toc11178444"/>
              <w:bookmarkEnd w:id="660"/>
              <w:bookmarkEnd w:id="661"/>
              <w:bookmarkEnd w:id="662"/>
            </w:del>
          </w:p>
        </w:tc>
        <w:bookmarkStart w:id="663" w:name="_Toc9091697"/>
        <w:bookmarkStart w:id="664" w:name="_Toc9171109"/>
        <w:bookmarkStart w:id="665" w:name="_Toc11178445"/>
        <w:bookmarkEnd w:id="663"/>
        <w:bookmarkEnd w:id="664"/>
        <w:bookmarkEnd w:id="665"/>
      </w:tr>
      <w:tr w:rsidR="003B4240" w:rsidRPr="00074369" w:rsidDel="00CD6BB4" w14:paraId="707ED251" w14:textId="0A011722" w:rsidTr="009705DE">
        <w:trPr>
          <w:cnfStyle w:val="100000000000" w:firstRow="1" w:lastRow="0" w:firstColumn="0" w:lastColumn="0" w:oddVBand="0" w:evenVBand="0" w:oddHBand="0" w:evenHBand="0" w:firstRowFirstColumn="0" w:firstRowLastColumn="0" w:lastRowFirstColumn="0" w:lastRowLastColumn="0"/>
          <w:del w:id="666" w:author="Diego Uriarte" w:date="2019-05-18T17:05:00Z"/>
        </w:trPr>
        <w:tc>
          <w:tcPr>
            <w:tcW w:w="1697" w:type="dxa"/>
            <w:hideMark/>
          </w:tcPr>
          <w:p w14:paraId="6BEDD036" w14:textId="520E7E3F" w:rsidR="003B4240" w:rsidRPr="00074369" w:rsidDel="00CD6BB4" w:rsidRDefault="003B4240" w:rsidP="003B4240">
            <w:pPr>
              <w:spacing w:after="0" w:line="240" w:lineRule="auto"/>
              <w:jc w:val="left"/>
              <w:rPr>
                <w:del w:id="667" w:author="Diego Uriarte" w:date="2019-05-18T17:05:00Z"/>
                <w:rFonts w:asciiTheme="minorHAnsi" w:hAnsiTheme="minorHAnsi"/>
              </w:rPr>
            </w:pPr>
            <w:del w:id="668" w:author="Diego Uriarte" w:date="2019-05-18T17:05:00Z">
              <w:r w:rsidRPr="00074369" w:rsidDel="00CD6BB4">
                <w:delText xml:space="preserve">Abanderada </w:delText>
              </w:r>
              <w:r w:rsidRPr="00074369" w:rsidDel="00CD6BB4">
                <w:rPr>
                  <w:rFonts w:asciiTheme="minorHAnsi" w:hAnsiTheme="minorHAnsi" w:cstheme="minorHAnsi"/>
                  <w:szCs w:val="20"/>
                </w:rPr>
                <w:delText>Repsol</w:delText>
              </w:r>
              <w:bookmarkStart w:id="669" w:name="_Toc9091698"/>
              <w:bookmarkStart w:id="670" w:name="_Toc9171110"/>
              <w:bookmarkStart w:id="671" w:name="_Toc11178446"/>
              <w:bookmarkEnd w:id="669"/>
              <w:bookmarkEnd w:id="670"/>
              <w:bookmarkEnd w:id="671"/>
            </w:del>
          </w:p>
        </w:tc>
        <w:tc>
          <w:tcPr>
            <w:tcW w:w="1519" w:type="dxa"/>
            <w:hideMark/>
          </w:tcPr>
          <w:p w14:paraId="1D59AB45" w14:textId="591F1915" w:rsidR="003B4240" w:rsidRPr="00074369" w:rsidDel="00CD6BB4" w:rsidRDefault="003B4240" w:rsidP="003B4240">
            <w:pPr>
              <w:spacing w:after="0" w:line="240" w:lineRule="auto"/>
              <w:jc w:val="center"/>
              <w:rPr>
                <w:del w:id="672" w:author="Diego Uriarte" w:date="2019-05-18T17:05:00Z"/>
                <w:rFonts w:asciiTheme="minorHAnsi" w:hAnsiTheme="minorHAnsi"/>
              </w:rPr>
            </w:pPr>
            <w:del w:id="673" w:author="Diego Uriarte" w:date="2019-05-18T17:05:00Z">
              <w:r w:rsidRPr="00074369" w:rsidDel="00CD6BB4">
                <w:delText>0.</w:delText>
              </w:r>
              <w:r w:rsidRPr="00074369" w:rsidDel="00CD6BB4">
                <w:rPr>
                  <w:rFonts w:asciiTheme="minorHAnsi" w:hAnsiTheme="minorHAnsi" w:cstheme="minorHAnsi"/>
                  <w:szCs w:val="20"/>
                </w:rPr>
                <w:delText>249</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077</w:delText>
              </w:r>
              <w:r w:rsidRPr="00074369" w:rsidDel="00CD6BB4">
                <w:delText>)</w:delText>
              </w:r>
              <w:bookmarkStart w:id="674" w:name="_Toc9091699"/>
              <w:bookmarkStart w:id="675" w:name="_Toc9171111"/>
              <w:bookmarkStart w:id="676" w:name="_Toc11178447"/>
              <w:bookmarkEnd w:id="674"/>
              <w:bookmarkEnd w:id="675"/>
              <w:bookmarkEnd w:id="676"/>
            </w:del>
          </w:p>
        </w:tc>
        <w:tc>
          <w:tcPr>
            <w:tcW w:w="1689" w:type="dxa"/>
            <w:hideMark/>
          </w:tcPr>
          <w:p w14:paraId="140C2F17" w14:textId="08439C5B" w:rsidR="003B4240" w:rsidRPr="00074369" w:rsidDel="00CD6BB4" w:rsidRDefault="003B4240" w:rsidP="003B4240">
            <w:pPr>
              <w:spacing w:after="0" w:line="240" w:lineRule="auto"/>
              <w:jc w:val="center"/>
              <w:rPr>
                <w:del w:id="677" w:author="Diego Uriarte" w:date="2019-05-18T17:05:00Z"/>
                <w:rFonts w:asciiTheme="minorHAnsi" w:hAnsiTheme="minorHAnsi"/>
              </w:rPr>
            </w:pPr>
            <w:del w:id="678" w:author="Diego Uriarte" w:date="2019-05-18T17:05:00Z">
              <w:r w:rsidRPr="00074369" w:rsidDel="00CD6BB4">
                <w:delText>0.</w:delText>
              </w:r>
              <w:r w:rsidRPr="00074369" w:rsidDel="00CD6BB4">
                <w:rPr>
                  <w:rFonts w:asciiTheme="minorHAnsi" w:hAnsiTheme="minorHAnsi" w:cstheme="minorHAnsi"/>
                  <w:szCs w:val="20"/>
                </w:rPr>
                <w:delText>381</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078</w:delText>
              </w:r>
              <w:r w:rsidRPr="00074369" w:rsidDel="00CD6BB4">
                <w:delText>)</w:delText>
              </w:r>
              <w:bookmarkStart w:id="679" w:name="_Toc9091700"/>
              <w:bookmarkStart w:id="680" w:name="_Toc9171112"/>
              <w:bookmarkStart w:id="681" w:name="_Toc11178448"/>
              <w:bookmarkEnd w:id="679"/>
              <w:bookmarkEnd w:id="680"/>
              <w:bookmarkEnd w:id="681"/>
            </w:del>
          </w:p>
        </w:tc>
        <w:tc>
          <w:tcPr>
            <w:tcW w:w="1947" w:type="dxa"/>
            <w:gridSpan w:val="2"/>
            <w:hideMark/>
          </w:tcPr>
          <w:p w14:paraId="32774199" w14:textId="2DFF6D68" w:rsidR="003B4240" w:rsidRPr="00074369" w:rsidDel="00CD6BB4" w:rsidRDefault="003B4240" w:rsidP="003B4240">
            <w:pPr>
              <w:spacing w:after="0" w:line="240" w:lineRule="auto"/>
              <w:jc w:val="center"/>
              <w:rPr>
                <w:del w:id="682" w:author="Diego Uriarte" w:date="2019-05-18T17:05:00Z"/>
                <w:rFonts w:asciiTheme="minorHAnsi" w:hAnsiTheme="minorHAnsi"/>
              </w:rPr>
            </w:pPr>
            <w:del w:id="683" w:author="Diego Uriarte" w:date="2019-05-18T17:05:00Z">
              <w:r w:rsidRPr="00074369" w:rsidDel="00CD6BB4">
                <w:delText>0.</w:delText>
              </w:r>
              <w:r w:rsidRPr="00074369" w:rsidDel="00CD6BB4">
                <w:rPr>
                  <w:rFonts w:asciiTheme="minorHAnsi" w:hAnsiTheme="minorHAnsi" w:cstheme="minorHAnsi"/>
                  <w:szCs w:val="20"/>
                </w:rPr>
                <w:delText>303</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069</w:delText>
              </w:r>
              <w:r w:rsidRPr="00074369" w:rsidDel="00CD6BB4">
                <w:delText>)</w:delText>
              </w:r>
              <w:bookmarkStart w:id="684" w:name="_Toc9091701"/>
              <w:bookmarkStart w:id="685" w:name="_Toc9171113"/>
              <w:bookmarkStart w:id="686" w:name="_Toc11178449"/>
              <w:bookmarkEnd w:id="684"/>
              <w:bookmarkEnd w:id="685"/>
              <w:bookmarkEnd w:id="686"/>
            </w:del>
          </w:p>
        </w:tc>
        <w:tc>
          <w:tcPr>
            <w:tcW w:w="1641" w:type="dxa"/>
            <w:hideMark/>
          </w:tcPr>
          <w:p w14:paraId="241C65EC" w14:textId="20FC4C1F" w:rsidR="003B4240" w:rsidRPr="00074369" w:rsidDel="00CD6BB4" w:rsidRDefault="003B4240" w:rsidP="003B4240">
            <w:pPr>
              <w:spacing w:after="0" w:line="240" w:lineRule="auto"/>
              <w:jc w:val="center"/>
              <w:rPr>
                <w:del w:id="687" w:author="Diego Uriarte" w:date="2019-05-18T17:05:00Z"/>
                <w:rFonts w:asciiTheme="minorHAnsi" w:hAnsiTheme="minorHAnsi"/>
              </w:rPr>
            </w:pPr>
            <w:del w:id="688" w:author="Diego Uriarte" w:date="2019-05-18T17:05:00Z">
              <w:r w:rsidRPr="00074369" w:rsidDel="00CD6BB4">
                <w:delText>0.</w:delText>
              </w:r>
              <w:r w:rsidRPr="00074369" w:rsidDel="00CD6BB4">
                <w:rPr>
                  <w:rFonts w:asciiTheme="minorHAnsi" w:hAnsiTheme="minorHAnsi" w:cstheme="minorHAnsi"/>
                  <w:szCs w:val="20"/>
                </w:rPr>
                <w:delText>303</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073</w:delText>
              </w:r>
              <w:r w:rsidRPr="00074369" w:rsidDel="00CD6BB4">
                <w:delText>)</w:delText>
              </w:r>
              <w:bookmarkStart w:id="689" w:name="_Toc9091702"/>
              <w:bookmarkStart w:id="690" w:name="_Toc9171114"/>
              <w:bookmarkStart w:id="691" w:name="_Toc11178450"/>
              <w:bookmarkEnd w:id="689"/>
              <w:bookmarkEnd w:id="690"/>
              <w:bookmarkEnd w:id="691"/>
            </w:del>
          </w:p>
        </w:tc>
        <w:bookmarkStart w:id="692" w:name="_Toc9091703"/>
        <w:bookmarkStart w:id="693" w:name="_Toc9171115"/>
        <w:bookmarkStart w:id="694" w:name="_Toc11178451"/>
        <w:bookmarkEnd w:id="692"/>
        <w:bookmarkEnd w:id="693"/>
        <w:bookmarkEnd w:id="694"/>
      </w:tr>
      <w:tr w:rsidR="003B4240" w:rsidRPr="00074369" w:rsidDel="00CD6BB4" w14:paraId="791EF7F7" w14:textId="2BE0C51F" w:rsidTr="009705DE">
        <w:trPr>
          <w:cnfStyle w:val="100000000000" w:firstRow="1" w:lastRow="0" w:firstColumn="0" w:lastColumn="0" w:oddVBand="0" w:evenVBand="0" w:oddHBand="0" w:evenHBand="0" w:firstRowFirstColumn="0" w:firstRowLastColumn="0" w:lastRowFirstColumn="0" w:lastRowLastColumn="0"/>
          <w:del w:id="695" w:author="Diego Uriarte" w:date="2019-05-18T17:05:00Z"/>
        </w:trPr>
        <w:tc>
          <w:tcPr>
            <w:tcW w:w="1697" w:type="dxa"/>
            <w:hideMark/>
          </w:tcPr>
          <w:p w14:paraId="4C57677C" w14:textId="67871A15" w:rsidR="003B4240" w:rsidRPr="00074369" w:rsidDel="00CD6BB4" w:rsidRDefault="003B4240" w:rsidP="003B4240">
            <w:pPr>
              <w:spacing w:after="0" w:line="240" w:lineRule="auto"/>
              <w:jc w:val="left"/>
              <w:rPr>
                <w:del w:id="696" w:author="Diego Uriarte" w:date="2019-05-18T17:05:00Z"/>
                <w:rFonts w:asciiTheme="minorHAnsi" w:hAnsiTheme="minorHAnsi"/>
              </w:rPr>
            </w:pPr>
            <w:del w:id="697" w:author="Diego Uriarte" w:date="2019-05-18T17:05:00Z">
              <w:r w:rsidRPr="00074369" w:rsidDel="00CD6BB4">
                <w:rPr>
                  <w:rFonts w:asciiTheme="minorHAnsi" w:hAnsiTheme="minorHAnsi" w:cstheme="minorHAnsi"/>
                  <w:szCs w:val="20"/>
                </w:rPr>
                <w:delText>Propia Pecsa</w:delText>
              </w:r>
              <w:bookmarkStart w:id="698" w:name="_Toc9091704"/>
              <w:bookmarkStart w:id="699" w:name="_Toc9171116"/>
              <w:bookmarkStart w:id="700" w:name="_Toc11178452"/>
              <w:bookmarkEnd w:id="698"/>
              <w:bookmarkEnd w:id="699"/>
              <w:bookmarkEnd w:id="700"/>
            </w:del>
          </w:p>
        </w:tc>
        <w:tc>
          <w:tcPr>
            <w:tcW w:w="1519" w:type="dxa"/>
            <w:hideMark/>
          </w:tcPr>
          <w:p w14:paraId="5029D5D7" w14:textId="13DCAB2D" w:rsidR="003B4240" w:rsidRPr="00074369" w:rsidDel="00CD6BB4" w:rsidRDefault="003B4240" w:rsidP="003B4240">
            <w:pPr>
              <w:spacing w:after="0" w:line="240" w:lineRule="auto"/>
              <w:jc w:val="center"/>
              <w:rPr>
                <w:del w:id="701" w:author="Diego Uriarte" w:date="2019-05-18T17:05:00Z"/>
                <w:rFonts w:asciiTheme="minorHAnsi" w:hAnsiTheme="minorHAnsi"/>
              </w:rPr>
            </w:pPr>
            <w:del w:id="702"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 xml:space="preserve">075 </w:delText>
              </w:r>
              <w:r w:rsidRPr="00074369" w:rsidDel="00CD6BB4">
                <w:delText>(0.</w:delText>
              </w:r>
              <w:r w:rsidRPr="00074369" w:rsidDel="00CD6BB4">
                <w:rPr>
                  <w:rFonts w:asciiTheme="minorHAnsi" w:hAnsiTheme="minorHAnsi" w:cstheme="minorHAnsi"/>
                  <w:szCs w:val="20"/>
                </w:rPr>
                <w:delText>102</w:delText>
              </w:r>
              <w:r w:rsidRPr="00074369" w:rsidDel="00CD6BB4">
                <w:delText>)</w:delText>
              </w:r>
              <w:bookmarkStart w:id="703" w:name="_Toc9091705"/>
              <w:bookmarkStart w:id="704" w:name="_Toc9171117"/>
              <w:bookmarkStart w:id="705" w:name="_Toc11178453"/>
              <w:bookmarkEnd w:id="703"/>
              <w:bookmarkEnd w:id="704"/>
              <w:bookmarkEnd w:id="705"/>
            </w:del>
          </w:p>
        </w:tc>
        <w:tc>
          <w:tcPr>
            <w:tcW w:w="1689" w:type="dxa"/>
            <w:hideMark/>
          </w:tcPr>
          <w:p w14:paraId="6FFD721E" w14:textId="7F39C0B7" w:rsidR="003B4240" w:rsidRPr="00074369" w:rsidDel="00CD6BB4" w:rsidRDefault="003B4240" w:rsidP="003B4240">
            <w:pPr>
              <w:spacing w:after="0" w:line="240" w:lineRule="auto"/>
              <w:jc w:val="center"/>
              <w:rPr>
                <w:del w:id="706" w:author="Diego Uriarte" w:date="2019-05-18T17:05:00Z"/>
                <w:rFonts w:asciiTheme="minorHAnsi" w:hAnsiTheme="minorHAnsi"/>
              </w:rPr>
            </w:pPr>
            <w:del w:id="707" w:author="Diego Uriarte" w:date="2019-05-18T17:05:00Z">
              <w:r w:rsidRPr="00074369" w:rsidDel="00CD6BB4">
                <w:delText>0.</w:delText>
              </w:r>
              <w:r w:rsidRPr="00074369" w:rsidDel="00CD6BB4">
                <w:rPr>
                  <w:rFonts w:asciiTheme="minorHAnsi" w:hAnsiTheme="minorHAnsi" w:cstheme="minorHAnsi"/>
                  <w:szCs w:val="20"/>
                </w:rPr>
                <w:delText xml:space="preserve">142 </w:delText>
              </w:r>
              <w:r w:rsidRPr="00074369" w:rsidDel="00CD6BB4">
                <w:delText>(0.</w:delText>
              </w:r>
              <w:r w:rsidRPr="00074369" w:rsidDel="00CD6BB4">
                <w:rPr>
                  <w:rFonts w:asciiTheme="minorHAnsi" w:hAnsiTheme="minorHAnsi" w:cstheme="minorHAnsi"/>
                  <w:szCs w:val="20"/>
                </w:rPr>
                <w:delText>104</w:delText>
              </w:r>
              <w:r w:rsidRPr="00074369" w:rsidDel="00CD6BB4">
                <w:delText>)</w:delText>
              </w:r>
              <w:bookmarkStart w:id="708" w:name="_Toc9091706"/>
              <w:bookmarkStart w:id="709" w:name="_Toc9171118"/>
              <w:bookmarkStart w:id="710" w:name="_Toc11178454"/>
              <w:bookmarkEnd w:id="708"/>
              <w:bookmarkEnd w:id="709"/>
              <w:bookmarkEnd w:id="710"/>
            </w:del>
          </w:p>
        </w:tc>
        <w:tc>
          <w:tcPr>
            <w:tcW w:w="1947" w:type="dxa"/>
            <w:gridSpan w:val="2"/>
            <w:hideMark/>
          </w:tcPr>
          <w:p w14:paraId="690FE102" w14:textId="0EF6828F" w:rsidR="003B4240" w:rsidRPr="00074369" w:rsidDel="00CD6BB4" w:rsidRDefault="003B4240" w:rsidP="003B4240">
            <w:pPr>
              <w:spacing w:after="0" w:line="240" w:lineRule="auto"/>
              <w:jc w:val="center"/>
              <w:rPr>
                <w:del w:id="711" w:author="Diego Uriarte" w:date="2019-05-18T17:05:00Z"/>
                <w:rFonts w:asciiTheme="minorHAnsi" w:hAnsiTheme="minorHAnsi"/>
              </w:rPr>
            </w:pPr>
            <w:del w:id="712" w:author="Diego Uriarte" w:date="2019-05-18T17:05:00Z">
              <w:r w:rsidRPr="00074369" w:rsidDel="00CD6BB4">
                <w:delText>0.</w:delText>
              </w:r>
              <w:r w:rsidRPr="00074369" w:rsidDel="00CD6BB4">
                <w:rPr>
                  <w:rFonts w:asciiTheme="minorHAnsi" w:hAnsiTheme="minorHAnsi" w:cstheme="minorHAnsi"/>
                  <w:szCs w:val="20"/>
                </w:rPr>
                <w:delText xml:space="preserve">006 </w:delText>
              </w:r>
              <w:r w:rsidRPr="00074369" w:rsidDel="00CD6BB4">
                <w:delText>(0.</w:delText>
              </w:r>
              <w:r w:rsidRPr="00074369" w:rsidDel="00CD6BB4">
                <w:rPr>
                  <w:rFonts w:asciiTheme="minorHAnsi" w:hAnsiTheme="minorHAnsi" w:cstheme="minorHAnsi"/>
                  <w:szCs w:val="20"/>
                </w:rPr>
                <w:delText>092</w:delText>
              </w:r>
              <w:r w:rsidRPr="00074369" w:rsidDel="00CD6BB4">
                <w:delText>)</w:delText>
              </w:r>
              <w:bookmarkStart w:id="713" w:name="_Toc9091707"/>
              <w:bookmarkStart w:id="714" w:name="_Toc9171119"/>
              <w:bookmarkStart w:id="715" w:name="_Toc11178455"/>
              <w:bookmarkEnd w:id="713"/>
              <w:bookmarkEnd w:id="714"/>
              <w:bookmarkEnd w:id="715"/>
            </w:del>
          </w:p>
        </w:tc>
        <w:tc>
          <w:tcPr>
            <w:tcW w:w="1641" w:type="dxa"/>
            <w:hideMark/>
          </w:tcPr>
          <w:p w14:paraId="2137EA29" w14:textId="514A5662" w:rsidR="003B4240" w:rsidRPr="00074369" w:rsidDel="00CD6BB4" w:rsidRDefault="003B4240" w:rsidP="003B4240">
            <w:pPr>
              <w:spacing w:after="0" w:line="240" w:lineRule="auto"/>
              <w:jc w:val="center"/>
              <w:rPr>
                <w:del w:id="716" w:author="Diego Uriarte" w:date="2019-05-18T17:05:00Z"/>
                <w:rFonts w:asciiTheme="minorHAnsi" w:hAnsiTheme="minorHAnsi"/>
              </w:rPr>
            </w:pPr>
            <w:del w:id="717" w:author="Diego Uriarte" w:date="2019-05-18T17:05:00Z">
              <w:r w:rsidRPr="00074369" w:rsidDel="00CD6BB4">
                <w:delText>0.</w:delText>
              </w:r>
              <w:r w:rsidRPr="00074369" w:rsidDel="00CD6BB4">
                <w:rPr>
                  <w:rFonts w:asciiTheme="minorHAnsi" w:hAnsiTheme="minorHAnsi" w:cstheme="minorHAnsi"/>
                  <w:szCs w:val="20"/>
                </w:rPr>
                <w:delText xml:space="preserve">145 </w:delText>
              </w:r>
              <w:r w:rsidRPr="00074369" w:rsidDel="00CD6BB4">
                <w:delText>(0.</w:delText>
              </w:r>
              <w:r w:rsidRPr="00074369" w:rsidDel="00CD6BB4">
                <w:rPr>
                  <w:rFonts w:asciiTheme="minorHAnsi" w:hAnsiTheme="minorHAnsi" w:cstheme="minorHAnsi"/>
                  <w:szCs w:val="20"/>
                </w:rPr>
                <w:delText>098</w:delText>
              </w:r>
              <w:r w:rsidRPr="00074369" w:rsidDel="00CD6BB4">
                <w:delText>)</w:delText>
              </w:r>
              <w:bookmarkStart w:id="718" w:name="_Toc9091708"/>
              <w:bookmarkStart w:id="719" w:name="_Toc9171120"/>
              <w:bookmarkStart w:id="720" w:name="_Toc11178456"/>
              <w:bookmarkEnd w:id="718"/>
              <w:bookmarkEnd w:id="719"/>
              <w:bookmarkEnd w:id="720"/>
            </w:del>
          </w:p>
        </w:tc>
        <w:bookmarkStart w:id="721" w:name="_Toc9091709"/>
        <w:bookmarkStart w:id="722" w:name="_Toc9171121"/>
        <w:bookmarkStart w:id="723" w:name="_Toc11178457"/>
        <w:bookmarkEnd w:id="721"/>
        <w:bookmarkEnd w:id="722"/>
        <w:bookmarkEnd w:id="723"/>
      </w:tr>
      <w:tr w:rsidR="003B4240" w:rsidRPr="00074369" w:rsidDel="00CD6BB4" w14:paraId="2843E00E" w14:textId="73EBD66F" w:rsidTr="009705DE">
        <w:trPr>
          <w:cnfStyle w:val="100000000000" w:firstRow="1" w:lastRow="0" w:firstColumn="0" w:lastColumn="0" w:oddVBand="0" w:evenVBand="0" w:oddHBand="0" w:evenHBand="0" w:firstRowFirstColumn="0" w:firstRowLastColumn="0" w:lastRowFirstColumn="0" w:lastRowLastColumn="0"/>
          <w:del w:id="724" w:author="Diego Uriarte" w:date="2019-05-18T17:05:00Z"/>
        </w:trPr>
        <w:tc>
          <w:tcPr>
            <w:tcW w:w="1697" w:type="dxa"/>
            <w:hideMark/>
          </w:tcPr>
          <w:p w14:paraId="341BAD1A" w14:textId="1546B286" w:rsidR="003B4240" w:rsidRPr="00074369" w:rsidDel="00CD6BB4" w:rsidRDefault="003B4240" w:rsidP="003B4240">
            <w:pPr>
              <w:spacing w:after="0" w:line="240" w:lineRule="auto"/>
              <w:jc w:val="left"/>
              <w:rPr>
                <w:del w:id="725" w:author="Diego Uriarte" w:date="2019-05-18T17:05:00Z"/>
                <w:rFonts w:asciiTheme="minorHAnsi" w:hAnsiTheme="minorHAnsi"/>
              </w:rPr>
            </w:pPr>
            <w:del w:id="726" w:author="Diego Uriarte" w:date="2019-05-18T17:05:00Z">
              <w:r w:rsidRPr="00074369" w:rsidDel="00CD6BB4">
                <w:delText xml:space="preserve">Propia </w:delText>
              </w:r>
              <w:r w:rsidRPr="00074369" w:rsidDel="00CD6BB4">
                <w:rPr>
                  <w:rFonts w:asciiTheme="minorHAnsi" w:hAnsiTheme="minorHAnsi" w:cstheme="minorHAnsi"/>
                  <w:szCs w:val="20"/>
                </w:rPr>
                <w:delText>Primax</w:delText>
              </w:r>
              <w:bookmarkStart w:id="727" w:name="_Toc9091710"/>
              <w:bookmarkStart w:id="728" w:name="_Toc9171122"/>
              <w:bookmarkStart w:id="729" w:name="_Toc11178458"/>
              <w:bookmarkEnd w:id="727"/>
              <w:bookmarkEnd w:id="728"/>
              <w:bookmarkEnd w:id="729"/>
            </w:del>
          </w:p>
        </w:tc>
        <w:tc>
          <w:tcPr>
            <w:tcW w:w="1519" w:type="dxa"/>
            <w:hideMark/>
          </w:tcPr>
          <w:p w14:paraId="24CC875A" w14:textId="6D0B60D8" w:rsidR="003B4240" w:rsidRPr="00074369" w:rsidDel="00CD6BB4" w:rsidRDefault="003B4240" w:rsidP="003B4240">
            <w:pPr>
              <w:spacing w:after="0" w:line="240" w:lineRule="auto"/>
              <w:jc w:val="center"/>
              <w:rPr>
                <w:del w:id="730" w:author="Diego Uriarte" w:date="2019-05-18T17:05:00Z"/>
                <w:rFonts w:asciiTheme="minorHAnsi" w:hAnsiTheme="minorHAnsi"/>
              </w:rPr>
            </w:pPr>
            <w:del w:id="731" w:author="Diego Uriarte" w:date="2019-05-18T17:05:00Z">
              <w:r w:rsidRPr="00074369" w:rsidDel="00CD6BB4">
                <w:delText>0.</w:delText>
              </w:r>
              <w:r w:rsidRPr="00074369" w:rsidDel="00CD6BB4">
                <w:rPr>
                  <w:rFonts w:asciiTheme="minorHAnsi" w:hAnsiTheme="minorHAnsi" w:cstheme="minorHAnsi"/>
                  <w:szCs w:val="20"/>
                </w:rPr>
                <w:delText>499</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091</w:delText>
              </w:r>
              <w:r w:rsidRPr="00074369" w:rsidDel="00CD6BB4">
                <w:delText>)</w:delText>
              </w:r>
              <w:bookmarkStart w:id="732" w:name="_Toc9091711"/>
              <w:bookmarkStart w:id="733" w:name="_Toc9171123"/>
              <w:bookmarkStart w:id="734" w:name="_Toc11178459"/>
              <w:bookmarkEnd w:id="732"/>
              <w:bookmarkEnd w:id="733"/>
              <w:bookmarkEnd w:id="734"/>
            </w:del>
          </w:p>
        </w:tc>
        <w:tc>
          <w:tcPr>
            <w:tcW w:w="1689" w:type="dxa"/>
            <w:hideMark/>
          </w:tcPr>
          <w:p w14:paraId="5571576B" w14:textId="40E2D836" w:rsidR="003B4240" w:rsidRPr="00074369" w:rsidDel="00CD6BB4" w:rsidRDefault="003B4240" w:rsidP="003B4240">
            <w:pPr>
              <w:spacing w:after="0" w:line="240" w:lineRule="auto"/>
              <w:jc w:val="center"/>
              <w:rPr>
                <w:del w:id="735" w:author="Diego Uriarte" w:date="2019-05-18T17:05:00Z"/>
                <w:rFonts w:asciiTheme="minorHAnsi" w:hAnsiTheme="minorHAnsi"/>
              </w:rPr>
            </w:pPr>
            <w:del w:id="736" w:author="Diego Uriarte" w:date="2019-05-18T17:05:00Z">
              <w:r w:rsidRPr="00074369" w:rsidDel="00CD6BB4">
                <w:delText>0.</w:delText>
              </w:r>
              <w:r w:rsidRPr="00074369" w:rsidDel="00CD6BB4">
                <w:rPr>
                  <w:rFonts w:asciiTheme="minorHAnsi" w:hAnsiTheme="minorHAnsi" w:cstheme="minorHAnsi"/>
                  <w:szCs w:val="20"/>
                </w:rPr>
                <w:delText>604</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092</w:delText>
              </w:r>
              <w:r w:rsidRPr="00074369" w:rsidDel="00CD6BB4">
                <w:delText>)</w:delText>
              </w:r>
              <w:bookmarkStart w:id="737" w:name="_Toc9091712"/>
              <w:bookmarkStart w:id="738" w:name="_Toc9171124"/>
              <w:bookmarkStart w:id="739" w:name="_Toc11178460"/>
              <w:bookmarkEnd w:id="737"/>
              <w:bookmarkEnd w:id="738"/>
              <w:bookmarkEnd w:id="739"/>
            </w:del>
          </w:p>
        </w:tc>
        <w:tc>
          <w:tcPr>
            <w:tcW w:w="1947" w:type="dxa"/>
            <w:gridSpan w:val="2"/>
            <w:hideMark/>
          </w:tcPr>
          <w:p w14:paraId="783387E6" w14:textId="068F58D9" w:rsidR="003B4240" w:rsidRPr="00074369" w:rsidDel="00CD6BB4" w:rsidRDefault="003B4240" w:rsidP="003B4240">
            <w:pPr>
              <w:spacing w:after="0" w:line="240" w:lineRule="auto"/>
              <w:jc w:val="center"/>
              <w:rPr>
                <w:del w:id="740" w:author="Diego Uriarte" w:date="2019-05-18T17:05:00Z"/>
                <w:rFonts w:asciiTheme="minorHAnsi" w:hAnsiTheme="minorHAnsi"/>
              </w:rPr>
            </w:pPr>
            <w:del w:id="741" w:author="Diego Uriarte" w:date="2019-05-18T17:05:00Z">
              <w:r w:rsidRPr="00074369" w:rsidDel="00CD6BB4">
                <w:delText>0.</w:delText>
              </w:r>
              <w:r w:rsidRPr="00074369" w:rsidDel="00CD6BB4">
                <w:rPr>
                  <w:rFonts w:asciiTheme="minorHAnsi" w:hAnsiTheme="minorHAnsi" w:cstheme="minorHAnsi"/>
                  <w:szCs w:val="20"/>
                </w:rPr>
                <w:delText>618</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082</w:delText>
              </w:r>
              <w:r w:rsidRPr="00074369" w:rsidDel="00CD6BB4">
                <w:delText>)</w:delText>
              </w:r>
              <w:bookmarkStart w:id="742" w:name="_Toc9091713"/>
              <w:bookmarkStart w:id="743" w:name="_Toc9171125"/>
              <w:bookmarkStart w:id="744" w:name="_Toc11178461"/>
              <w:bookmarkEnd w:id="742"/>
              <w:bookmarkEnd w:id="743"/>
              <w:bookmarkEnd w:id="744"/>
            </w:del>
          </w:p>
        </w:tc>
        <w:tc>
          <w:tcPr>
            <w:tcW w:w="1641" w:type="dxa"/>
            <w:hideMark/>
          </w:tcPr>
          <w:p w14:paraId="6BF16F33" w14:textId="256D79F1" w:rsidR="003B4240" w:rsidRPr="00074369" w:rsidDel="00CD6BB4" w:rsidRDefault="003B4240" w:rsidP="003B4240">
            <w:pPr>
              <w:spacing w:after="0" w:line="240" w:lineRule="auto"/>
              <w:jc w:val="center"/>
              <w:rPr>
                <w:del w:id="745" w:author="Diego Uriarte" w:date="2019-05-18T17:05:00Z"/>
                <w:rFonts w:asciiTheme="minorHAnsi" w:hAnsiTheme="minorHAnsi"/>
              </w:rPr>
            </w:pPr>
            <w:del w:id="746" w:author="Diego Uriarte" w:date="2019-05-18T17:05:00Z">
              <w:r w:rsidRPr="00074369" w:rsidDel="00CD6BB4">
                <w:delText>0.</w:delText>
              </w:r>
              <w:r w:rsidRPr="00074369" w:rsidDel="00CD6BB4">
                <w:rPr>
                  <w:rFonts w:asciiTheme="minorHAnsi" w:hAnsiTheme="minorHAnsi" w:cstheme="minorHAnsi"/>
                  <w:szCs w:val="20"/>
                </w:rPr>
                <w:delText>769</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087</w:delText>
              </w:r>
              <w:r w:rsidRPr="00074369" w:rsidDel="00CD6BB4">
                <w:delText>)</w:delText>
              </w:r>
              <w:bookmarkStart w:id="747" w:name="_Toc9091714"/>
              <w:bookmarkStart w:id="748" w:name="_Toc9171126"/>
              <w:bookmarkStart w:id="749" w:name="_Toc11178462"/>
              <w:bookmarkEnd w:id="747"/>
              <w:bookmarkEnd w:id="748"/>
              <w:bookmarkEnd w:id="749"/>
            </w:del>
          </w:p>
        </w:tc>
        <w:bookmarkStart w:id="750" w:name="_Toc9091715"/>
        <w:bookmarkStart w:id="751" w:name="_Toc9171127"/>
        <w:bookmarkStart w:id="752" w:name="_Toc11178463"/>
        <w:bookmarkEnd w:id="750"/>
        <w:bookmarkEnd w:id="751"/>
        <w:bookmarkEnd w:id="752"/>
      </w:tr>
      <w:tr w:rsidR="003B4240" w:rsidRPr="00074369" w:rsidDel="00CD6BB4" w14:paraId="54F4A57F" w14:textId="7112FC0D" w:rsidTr="009705DE">
        <w:trPr>
          <w:cnfStyle w:val="100000000000" w:firstRow="1" w:lastRow="0" w:firstColumn="0" w:lastColumn="0" w:oddVBand="0" w:evenVBand="0" w:oddHBand="0" w:evenHBand="0" w:firstRowFirstColumn="0" w:firstRowLastColumn="0" w:lastRowFirstColumn="0" w:lastRowLastColumn="0"/>
          <w:del w:id="753" w:author="Diego Uriarte" w:date="2019-05-18T17:05:00Z"/>
        </w:trPr>
        <w:tc>
          <w:tcPr>
            <w:tcW w:w="1697" w:type="dxa"/>
            <w:hideMark/>
          </w:tcPr>
          <w:p w14:paraId="4EF73B8C" w14:textId="2A8E0E04" w:rsidR="003B4240" w:rsidRPr="00074369" w:rsidDel="00CD6BB4" w:rsidRDefault="003B4240" w:rsidP="003B4240">
            <w:pPr>
              <w:spacing w:after="0" w:line="240" w:lineRule="auto"/>
              <w:jc w:val="left"/>
              <w:rPr>
                <w:del w:id="754" w:author="Diego Uriarte" w:date="2019-05-18T17:05:00Z"/>
                <w:rFonts w:asciiTheme="minorHAnsi" w:hAnsiTheme="minorHAnsi"/>
              </w:rPr>
            </w:pPr>
            <w:del w:id="755" w:author="Diego Uriarte" w:date="2019-05-18T17:05:00Z">
              <w:r w:rsidRPr="00074369" w:rsidDel="00CD6BB4">
                <w:delText xml:space="preserve">Propia </w:delText>
              </w:r>
              <w:r w:rsidRPr="00074369" w:rsidDel="00CD6BB4">
                <w:rPr>
                  <w:rFonts w:asciiTheme="minorHAnsi" w:hAnsiTheme="minorHAnsi" w:cstheme="minorHAnsi"/>
                  <w:szCs w:val="20"/>
                </w:rPr>
                <w:delText>Repsol</w:delText>
              </w:r>
              <w:bookmarkStart w:id="756" w:name="_Toc9091716"/>
              <w:bookmarkStart w:id="757" w:name="_Toc9171128"/>
              <w:bookmarkStart w:id="758" w:name="_Toc11178464"/>
              <w:bookmarkEnd w:id="756"/>
              <w:bookmarkEnd w:id="757"/>
              <w:bookmarkEnd w:id="758"/>
            </w:del>
          </w:p>
        </w:tc>
        <w:tc>
          <w:tcPr>
            <w:tcW w:w="1519" w:type="dxa"/>
            <w:hideMark/>
          </w:tcPr>
          <w:p w14:paraId="7DB4481E" w14:textId="6BC232D9" w:rsidR="003B4240" w:rsidRPr="00074369" w:rsidDel="00CD6BB4" w:rsidRDefault="003B4240" w:rsidP="003B4240">
            <w:pPr>
              <w:spacing w:after="0" w:line="240" w:lineRule="auto"/>
              <w:jc w:val="center"/>
              <w:rPr>
                <w:del w:id="759" w:author="Diego Uriarte" w:date="2019-05-18T17:05:00Z"/>
                <w:rFonts w:asciiTheme="minorHAnsi" w:hAnsiTheme="minorHAnsi"/>
              </w:rPr>
            </w:pPr>
            <w:del w:id="760" w:author="Diego Uriarte" w:date="2019-05-18T17:05:00Z">
              <w:r w:rsidRPr="00074369" w:rsidDel="00CD6BB4">
                <w:delText>0.</w:delText>
              </w:r>
              <w:r w:rsidRPr="00074369" w:rsidDel="00CD6BB4">
                <w:rPr>
                  <w:rFonts w:asciiTheme="minorHAnsi" w:hAnsiTheme="minorHAnsi" w:cstheme="minorHAnsi"/>
                  <w:szCs w:val="20"/>
                </w:rPr>
                <w:delText>383</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080</w:delText>
              </w:r>
              <w:r w:rsidRPr="00074369" w:rsidDel="00CD6BB4">
                <w:delText>)</w:delText>
              </w:r>
              <w:bookmarkStart w:id="761" w:name="_Toc9091717"/>
              <w:bookmarkStart w:id="762" w:name="_Toc9171129"/>
              <w:bookmarkStart w:id="763" w:name="_Toc11178465"/>
              <w:bookmarkEnd w:id="761"/>
              <w:bookmarkEnd w:id="762"/>
              <w:bookmarkEnd w:id="763"/>
            </w:del>
          </w:p>
        </w:tc>
        <w:tc>
          <w:tcPr>
            <w:tcW w:w="1689" w:type="dxa"/>
            <w:hideMark/>
          </w:tcPr>
          <w:p w14:paraId="083F9413" w14:textId="5B3F1678" w:rsidR="003B4240" w:rsidRPr="00074369" w:rsidDel="00CD6BB4" w:rsidRDefault="003B4240" w:rsidP="003B4240">
            <w:pPr>
              <w:spacing w:after="0" w:line="240" w:lineRule="auto"/>
              <w:jc w:val="center"/>
              <w:rPr>
                <w:del w:id="764" w:author="Diego Uriarte" w:date="2019-05-18T17:05:00Z"/>
                <w:rFonts w:asciiTheme="minorHAnsi" w:hAnsiTheme="minorHAnsi"/>
              </w:rPr>
            </w:pPr>
            <w:del w:id="765" w:author="Diego Uriarte" w:date="2019-05-18T17:05:00Z">
              <w:r w:rsidRPr="00074369" w:rsidDel="00CD6BB4">
                <w:delText>0.</w:delText>
              </w:r>
              <w:r w:rsidRPr="00074369" w:rsidDel="00CD6BB4">
                <w:rPr>
                  <w:rFonts w:asciiTheme="minorHAnsi" w:hAnsiTheme="minorHAnsi" w:cstheme="minorHAnsi"/>
                  <w:szCs w:val="20"/>
                </w:rPr>
                <w:delText>402</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081</w:delText>
              </w:r>
              <w:r w:rsidRPr="00074369" w:rsidDel="00CD6BB4">
                <w:delText>)</w:delText>
              </w:r>
              <w:bookmarkStart w:id="766" w:name="_Toc9091718"/>
              <w:bookmarkStart w:id="767" w:name="_Toc9171130"/>
              <w:bookmarkStart w:id="768" w:name="_Toc11178466"/>
              <w:bookmarkEnd w:id="766"/>
              <w:bookmarkEnd w:id="767"/>
              <w:bookmarkEnd w:id="768"/>
            </w:del>
          </w:p>
        </w:tc>
        <w:tc>
          <w:tcPr>
            <w:tcW w:w="1947" w:type="dxa"/>
            <w:gridSpan w:val="2"/>
            <w:hideMark/>
          </w:tcPr>
          <w:p w14:paraId="0A20430B" w14:textId="3BAD0EED" w:rsidR="003B4240" w:rsidRPr="00074369" w:rsidDel="00CD6BB4" w:rsidRDefault="003B4240" w:rsidP="003B4240">
            <w:pPr>
              <w:spacing w:after="0" w:line="240" w:lineRule="auto"/>
              <w:jc w:val="center"/>
              <w:rPr>
                <w:del w:id="769" w:author="Diego Uriarte" w:date="2019-05-18T17:05:00Z"/>
                <w:rFonts w:asciiTheme="minorHAnsi" w:hAnsiTheme="minorHAnsi"/>
              </w:rPr>
            </w:pPr>
            <w:del w:id="770" w:author="Diego Uriarte" w:date="2019-05-18T17:05:00Z">
              <w:r w:rsidRPr="00074369" w:rsidDel="00CD6BB4">
                <w:delText>0.</w:delText>
              </w:r>
              <w:r w:rsidRPr="00074369" w:rsidDel="00CD6BB4">
                <w:rPr>
                  <w:rFonts w:asciiTheme="minorHAnsi" w:hAnsiTheme="minorHAnsi" w:cstheme="minorHAnsi"/>
                  <w:szCs w:val="20"/>
                </w:rPr>
                <w:delText>405</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072</w:delText>
              </w:r>
              <w:r w:rsidRPr="00074369" w:rsidDel="00CD6BB4">
                <w:delText>)</w:delText>
              </w:r>
              <w:bookmarkStart w:id="771" w:name="_Toc9091719"/>
              <w:bookmarkStart w:id="772" w:name="_Toc9171131"/>
              <w:bookmarkStart w:id="773" w:name="_Toc11178467"/>
              <w:bookmarkEnd w:id="771"/>
              <w:bookmarkEnd w:id="772"/>
              <w:bookmarkEnd w:id="773"/>
            </w:del>
          </w:p>
        </w:tc>
        <w:tc>
          <w:tcPr>
            <w:tcW w:w="1641" w:type="dxa"/>
            <w:hideMark/>
          </w:tcPr>
          <w:p w14:paraId="12B8C1EF" w14:textId="106AED01" w:rsidR="003B4240" w:rsidRPr="00074369" w:rsidDel="00CD6BB4" w:rsidRDefault="003B4240" w:rsidP="003B4240">
            <w:pPr>
              <w:spacing w:after="0" w:line="240" w:lineRule="auto"/>
              <w:jc w:val="center"/>
              <w:rPr>
                <w:del w:id="774" w:author="Diego Uriarte" w:date="2019-05-18T17:05:00Z"/>
                <w:rFonts w:asciiTheme="minorHAnsi" w:hAnsiTheme="minorHAnsi"/>
              </w:rPr>
            </w:pPr>
            <w:del w:id="775" w:author="Diego Uriarte" w:date="2019-05-18T17:05:00Z">
              <w:r w:rsidRPr="00074369" w:rsidDel="00CD6BB4">
                <w:delText>0.</w:delText>
              </w:r>
              <w:r w:rsidRPr="00074369" w:rsidDel="00CD6BB4">
                <w:rPr>
                  <w:rFonts w:asciiTheme="minorHAnsi" w:hAnsiTheme="minorHAnsi" w:cstheme="minorHAnsi"/>
                  <w:szCs w:val="20"/>
                </w:rPr>
                <w:delText>526</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076</w:delText>
              </w:r>
              <w:r w:rsidRPr="00074369" w:rsidDel="00CD6BB4">
                <w:delText>)</w:delText>
              </w:r>
              <w:bookmarkStart w:id="776" w:name="_Toc9091720"/>
              <w:bookmarkStart w:id="777" w:name="_Toc9171132"/>
              <w:bookmarkStart w:id="778" w:name="_Toc11178468"/>
              <w:bookmarkEnd w:id="776"/>
              <w:bookmarkEnd w:id="777"/>
              <w:bookmarkEnd w:id="778"/>
            </w:del>
          </w:p>
        </w:tc>
        <w:bookmarkStart w:id="779" w:name="_Toc9091721"/>
        <w:bookmarkStart w:id="780" w:name="_Toc9171133"/>
        <w:bookmarkStart w:id="781" w:name="_Toc11178469"/>
        <w:bookmarkEnd w:id="779"/>
        <w:bookmarkEnd w:id="780"/>
        <w:bookmarkEnd w:id="781"/>
      </w:tr>
      <w:tr w:rsidR="003B4240" w:rsidRPr="00074369" w:rsidDel="00CD6BB4" w14:paraId="5050616A" w14:textId="39892B81" w:rsidTr="009705DE">
        <w:trPr>
          <w:cnfStyle w:val="100000000000" w:firstRow="1" w:lastRow="0" w:firstColumn="0" w:lastColumn="0" w:oddVBand="0" w:evenVBand="0" w:oddHBand="0" w:evenHBand="0" w:firstRowFirstColumn="0" w:firstRowLastColumn="0" w:lastRowFirstColumn="0" w:lastRowLastColumn="0"/>
          <w:del w:id="782" w:author="Diego Uriarte" w:date="2019-05-18T17:05:00Z"/>
        </w:trPr>
        <w:tc>
          <w:tcPr>
            <w:tcW w:w="1697" w:type="dxa"/>
            <w:hideMark/>
          </w:tcPr>
          <w:p w14:paraId="487DD167" w14:textId="783BD34E" w:rsidR="003B4240" w:rsidRPr="00074369" w:rsidDel="00CD6BB4" w:rsidRDefault="003B4240" w:rsidP="003B4240">
            <w:pPr>
              <w:spacing w:after="0" w:line="240" w:lineRule="auto"/>
              <w:jc w:val="left"/>
              <w:rPr>
                <w:del w:id="783" w:author="Diego Uriarte" w:date="2019-05-18T17:05:00Z"/>
                <w:rFonts w:asciiTheme="minorHAnsi" w:hAnsiTheme="minorHAnsi"/>
              </w:rPr>
            </w:pPr>
            <w:del w:id="784" w:author="Diego Uriarte" w:date="2019-05-18T17:05:00Z">
              <w:r w:rsidRPr="00074369" w:rsidDel="00CD6BB4">
                <w:rPr>
                  <w:rFonts w:asciiTheme="minorHAnsi" w:hAnsiTheme="minorHAnsi" w:cstheme="minorHAnsi"/>
                  <w:szCs w:val="20"/>
                </w:rPr>
                <w:delText>SC</w:delText>
              </w:r>
              <w:bookmarkStart w:id="785" w:name="_Toc9091722"/>
              <w:bookmarkStart w:id="786" w:name="_Toc9171134"/>
              <w:bookmarkStart w:id="787" w:name="_Toc11178470"/>
              <w:bookmarkEnd w:id="785"/>
              <w:bookmarkEnd w:id="786"/>
              <w:bookmarkEnd w:id="787"/>
            </w:del>
          </w:p>
        </w:tc>
        <w:tc>
          <w:tcPr>
            <w:tcW w:w="1519" w:type="dxa"/>
            <w:hideMark/>
          </w:tcPr>
          <w:p w14:paraId="1DD73536" w14:textId="25F295C7" w:rsidR="003B4240" w:rsidRPr="00074369" w:rsidDel="00CD6BB4" w:rsidRDefault="003B4240" w:rsidP="003B4240">
            <w:pPr>
              <w:spacing w:after="0" w:line="240" w:lineRule="auto"/>
              <w:jc w:val="center"/>
              <w:rPr>
                <w:del w:id="788" w:author="Diego Uriarte" w:date="2019-05-18T17:05:00Z"/>
                <w:rFonts w:asciiTheme="minorHAnsi" w:hAnsiTheme="minorHAnsi"/>
              </w:rPr>
            </w:pPr>
            <w:del w:id="789" w:author="Diego Uriarte" w:date="2019-05-18T17:05:00Z">
              <w:r w:rsidRPr="00074369" w:rsidDel="00CD6BB4">
                <w:delText>0.</w:delText>
              </w:r>
              <w:r w:rsidRPr="00074369" w:rsidDel="00CD6BB4">
                <w:rPr>
                  <w:rFonts w:asciiTheme="minorHAnsi" w:hAnsiTheme="minorHAnsi" w:cstheme="minorHAnsi"/>
                  <w:szCs w:val="20"/>
                </w:rPr>
                <w:delText xml:space="preserve">090 </w:delText>
              </w:r>
              <w:r w:rsidRPr="00074369" w:rsidDel="00CD6BB4">
                <w:delText>(0.</w:delText>
              </w:r>
              <w:r w:rsidRPr="00074369" w:rsidDel="00CD6BB4">
                <w:rPr>
                  <w:rFonts w:asciiTheme="minorHAnsi" w:hAnsiTheme="minorHAnsi" w:cstheme="minorHAnsi"/>
                  <w:szCs w:val="20"/>
                </w:rPr>
                <w:delText>159</w:delText>
              </w:r>
              <w:r w:rsidRPr="00074369" w:rsidDel="00CD6BB4">
                <w:delText>)</w:delText>
              </w:r>
              <w:bookmarkStart w:id="790" w:name="_Toc9091723"/>
              <w:bookmarkStart w:id="791" w:name="_Toc9171135"/>
              <w:bookmarkStart w:id="792" w:name="_Toc11178471"/>
              <w:bookmarkEnd w:id="790"/>
              <w:bookmarkEnd w:id="791"/>
              <w:bookmarkEnd w:id="792"/>
            </w:del>
          </w:p>
        </w:tc>
        <w:tc>
          <w:tcPr>
            <w:tcW w:w="1689" w:type="dxa"/>
            <w:hideMark/>
          </w:tcPr>
          <w:p w14:paraId="64211575" w14:textId="29FF1F7C" w:rsidR="003B4240" w:rsidRPr="00074369" w:rsidDel="00CD6BB4" w:rsidRDefault="003B4240" w:rsidP="003B4240">
            <w:pPr>
              <w:spacing w:after="0" w:line="240" w:lineRule="auto"/>
              <w:jc w:val="center"/>
              <w:rPr>
                <w:del w:id="793" w:author="Diego Uriarte" w:date="2019-05-18T17:05:00Z"/>
                <w:rFonts w:asciiTheme="minorHAnsi" w:hAnsiTheme="minorHAnsi"/>
              </w:rPr>
            </w:pPr>
            <w:del w:id="794" w:author="Diego Uriarte" w:date="2019-05-18T17:05:00Z">
              <w:r w:rsidRPr="00074369" w:rsidDel="00CD6BB4">
                <w:delText>0.</w:delText>
              </w:r>
              <w:r w:rsidRPr="00074369" w:rsidDel="00CD6BB4">
                <w:rPr>
                  <w:rFonts w:asciiTheme="minorHAnsi" w:hAnsiTheme="minorHAnsi" w:cstheme="minorHAnsi"/>
                  <w:szCs w:val="20"/>
                </w:rPr>
                <w:delText xml:space="preserve">080 </w:delText>
              </w:r>
              <w:r w:rsidRPr="00074369" w:rsidDel="00CD6BB4">
                <w:delText>(0.</w:delText>
              </w:r>
              <w:r w:rsidRPr="00074369" w:rsidDel="00CD6BB4">
                <w:rPr>
                  <w:rFonts w:asciiTheme="minorHAnsi" w:hAnsiTheme="minorHAnsi" w:cstheme="minorHAnsi"/>
                  <w:szCs w:val="20"/>
                </w:rPr>
                <w:delText>162</w:delText>
              </w:r>
              <w:r w:rsidRPr="00074369" w:rsidDel="00CD6BB4">
                <w:delText>)</w:delText>
              </w:r>
              <w:bookmarkStart w:id="795" w:name="_Toc9091724"/>
              <w:bookmarkStart w:id="796" w:name="_Toc9171136"/>
              <w:bookmarkStart w:id="797" w:name="_Toc11178472"/>
              <w:bookmarkEnd w:id="795"/>
              <w:bookmarkEnd w:id="796"/>
              <w:bookmarkEnd w:id="797"/>
            </w:del>
          </w:p>
        </w:tc>
        <w:tc>
          <w:tcPr>
            <w:tcW w:w="1947" w:type="dxa"/>
            <w:gridSpan w:val="2"/>
            <w:hideMark/>
          </w:tcPr>
          <w:p w14:paraId="64411639" w14:textId="7120E95C" w:rsidR="003B4240" w:rsidRPr="00074369" w:rsidDel="00CD6BB4" w:rsidRDefault="003B4240" w:rsidP="003B4240">
            <w:pPr>
              <w:spacing w:after="0" w:line="240" w:lineRule="auto"/>
              <w:jc w:val="center"/>
              <w:rPr>
                <w:del w:id="798" w:author="Diego Uriarte" w:date="2019-05-18T17:05:00Z"/>
                <w:rFonts w:asciiTheme="minorHAnsi" w:hAnsiTheme="minorHAnsi"/>
              </w:rPr>
            </w:pPr>
            <w:del w:id="799"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 xml:space="preserve">061 </w:delText>
              </w:r>
              <w:r w:rsidRPr="00074369" w:rsidDel="00CD6BB4">
                <w:delText>(0.</w:delText>
              </w:r>
              <w:r w:rsidRPr="00074369" w:rsidDel="00CD6BB4">
                <w:rPr>
                  <w:rFonts w:asciiTheme="minorHAnsi" w:hAnsiTheme="minorHAnsi" w:cstheme="minorHAnsi"/>
                  <w:szCs w:val="20"/>
                </w:rPr>
                <w:delText>086</w:delText>
              </w:r>
              <w:r w:rsidRPr="00074369" w:rsidDel="00CD6BB4">
                <w:delText>)</w:delText>
              </w:r>
              <w:bookmarkStart w:id="800" w:name="_Toc9091725"/>
              <w:bookmarkStart w:id="801" w:name="_Toc9171137"/>
              <w:bookmarkStart w:id="802" w:name="_Toc11178473"/>
              <w:bookmarkEnd w:id="800"/>
              <w:bookmarkEnd w:id="801"/>
              <w:bookmarkEnd w:id="802"/>
            </w:del>
          </w:p>
        </w:tc>
        <w:tc>
          <w:tcPr>
            <w:tcW w:w="1641" w:type="dxa"/>
            <w:hideMark/>
          </w:tcPr>
          <w:p w14:paraId="2FFE780D" w14:textId="21A106A8" w:rsidR="003B4240" w:rsidRPr="00074369" w:rsidDel="00CD6BB4" w:rsidRDefault="003B4240" w:rsidP="003B4240">
            <w:pPr>
              <w:spacing w:after="0" w:line="240" w:lineRule="auto"/>
              <w:jc w:val="center"/>
              <w:rPr>
                <w:del w:id="803" w:author="Diego Uriarte" w:date="2019-05-18T17:05:00Z"/>
                <w:rFonts w:asciiTheme="minorHAnsi" w:hAnsiTheme="minorHAnsi"/>
              </w:rPr>
            </w:pPr>
            <w:del w:id="804"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 xml:space="preserve">072 </w:delText>
              </w:r>
              <w:r w:rsidRPr="00074369" w:rsidDel="00CD6BB4">
                <w:delText>(0.</w:delText>
              </w:r>
              <w:r w:rsidRPr="00074369" w:rsidDel="00CD6BB4">
                <w:rPr>
                  <w:rFonts w:asciiTheme="minorHAnsi" w:hAnsiTheme="minorHAnsi" w:cstheme="minorHAnsi"/>
                  <w:szCs w:val="20"/>
                </w:rPr>
                <w:delText>091</w:delText>
              </w:r>
              <w:r w:rsidRPr="00074369" w:rsidDel="00CD6BB4">
                <w:delText>)</w:delText>
              </w:r>
              <w:bookmarkStart w:id="805" w:name="_Toc9091726"/>
              <w:bookmarkStart w:id="806" w:name="_Toc9171138"/>
              <w:bookmarkStart w:id="807" w:name="_Toc11178474"/>
              <w:bookmarkEnd w:id="805"/>
              <w:bookmarkEnd w:id="806"/>
              <w:bookmarkEnd w:id="807"/>
            </w:del>
          </w:p>
        </w:tc>
        <w:bookmarkStart w:id="808" w:name="_Toc9091727"/>
        <w:bookmarkStart w:id="809" w:name="_Toc9171139"/>
        <w:bookmarkStart w:id="810" w:name="_Toc11178475"/>
        <w:bookmarkEnd w:id="808"/>
        <w:bookmarkEnd w:id="809"/>
        <w:bookmarkEnd w:id="810"/>
      </w:tr>
      <w:tr w:rsidR="003B4240" w:rsidRPr="00074369" w:rsidDel="00CD6BB4" w14:paraId="7F572799" w14:textId="1F5BF14F" w:rsidTr="009705DE">
        <w:trPr>
          <w:cnfStyle w:val="100000000000" w:firstRow="1" w:lastRow="0" w:firstColumn="0" w:lastColumn="0" w:oddVBand="0" w:evenVBand="0" w:oddHBand="0" w:evenHBand="0" w:firstRowFirstColumn="0" w:firstRowLastColumn="0" w:lastRowFirstColumn="0" w:lastRowLastColumn="0"/>
          <w:del w:id="811" w:author="Diego Uriarte" w:date="2019-05-18T17:05:00Z"/>
        </w:trPr>
        <w:tc>
          <w:tcPr>
            <w:tcW w:w="1697" w:type="dxa"/>
            <w:hideMark/>
          </w:tcPr>
          <w:p w14:paraId="36B5FF6B" w14:textId="4396FEA2" w:rsidR="003B4240" w:rsidRPr="00074369" w:rsidDel="00CD6BB4" w:rsidRDefault="003B4240" w:rsidP="003B4240">
            <w:pPr>
              <w:spacing w:after="0" w:line="240" w:lineRule="auto"/>
              <w:jc w:val="left"/>
              <w:rPr>
                <w:del w:id="812" w:author="Diego Uriarte" w:date="2019-05-18T17:05:00Z"/>
                <w:rFonts w:asciiTheme="minorHAnsi" w:hAnsiTheme="minorHAnsi"/>
              </w:rPr>
            </w:pPr>
            <w:del w:id="813" w:author="Diego Uriarte" w:date="2019-05-18T17:05:00Z">
              <w:r w:rsidRPr="00074369" w:rsidDel="00CD6BB4">
                <w:delText>DPROM</w:delText>
              </w:r>
              <w:bookmarkStart w:id="814" w:name="_Toc9091728"/>
              <w:bookmarkStart w:id="815" w:name="_Toc9171140"/>
              <w:bookmarkStart w:id="816" w:name="_Toc11178476"/>
              <w:bookmarkEnd w:id="814"/>
              <w:bookmarkEnd w:id="815"/>
              <w:bookmarkEnd w:id="816"/>
            </w:del>
          </w:p>
        </w:tc>
        <w:tc>
          <w:tcPr>
            <w:tcW w:w="1519" w:type="dxa"/>
            <w:hideMark/>
          </w:tcPr>
          <w:p w14:paraId="7F147286" w14:textId="57E78EB7" w:rsidR="003B4240" w:rsidRPr="00074369" w:rsidDel="00CD6BB4" w:rsidRDefault="003B4240" w:rsidP="003B4240">
            <w:pPr>
              <w:spacing w:after="0" w:line="240" w:lineRule="auto"/>
              <w:jc w:val="center"/>
              <w:rPr>
                <w:del w:id="817" w:author="Diego Uriarte" w:date="2019-05-18T17:05:00Z"/>
                <w:rFonts w:asciiTheme="minorHAnsi" w:hAnsiTheme="minorHAnsi"/>
              </w:rPr>
            </w:pPr>
            <w:del w:id="818" w:author="Diego Uriarte" w:date="2019-05-18T17:05:00Z">
              <w:r w:rsidRPr="00074369" w:rsidDel="00CD6BB4">
                <w:delText>0.</w:delText>
              </w:r>
              <w:r w:rsidRPr="00074369" w:rsidDel="00CD6BB4">
                <w:rPr>
                  <w:rFonts w:asciiTheme="minorHAnsi" w:hAnsiTheme="minorHAnsi" w:cstheme="minorHAnsi"/>
                  <w:szCs w:val="20"/>
                </w:rPr>
                <w:delText>005</w:delText>
              </w:r>
              <w:r w:rsidRPr="00074369" w:rsidDel="00CD6BB4">
                <w:delText xml:space="preserve"> (0.163)</w:delText>
              </w:r>
              <w:bookmarkStart w:id="819" w:name="_Toc9091729"/>
              <w:bookmarkStart w:id="820" w:name="_Toc9171141"/>
              <w:bookmarkStart w:id="821" w:name="_Toc11178477"/>
              <w:bookmarkEnd w:id="819"/>
              <w:bookmarkEnd w:id="820"/>
              <w:bookmarkEnd w:id="821"/>
            </w:del>
          </w:p>
        </w:tc>
        <w:tc>
          <w:tcPr>
            <w:tcW w:w="1689" w:type="dxa"/>
            <w:hideMark/>
          </w:tcPr>
          <w:p w14:paraId="4E7A89E5" w14:textId="21F181B2" w:rsidR="003B4240" w:rsidRPr="00074369" w:rsidDel="00CD6BB4" w:rsidRDefault="003B4240" w:rsidP="003B4240">
            <w:pPr>
              <w:spacing w:after="0" w:line="240" w:lineRule="auto"/>
              <w:jc w:val="center"/>
              <w:rPr>
                <w:del w:id="822" w:author="Diego Uriarte" w:date="2019-05-18T17:05:00Z"/>
                <w:rFonts w:asciiTheme="minorHAnsi" w:hAnsiTheme="minorHAnsi"/>
              </w:rPr>
            </w:pPr>
            <w:del w:id="823" w:author="Diego Uriarte" w:date="2019-05-18T17:05:00Z">
              <w:r w:rsidRPr="00074369" w:rsidDel="00CD6BB4">
                <w:delText>0.</w:delText>
              </w:r>
              <w:r w:rsidRPr="00074369" w:rsidDel="00CD6BB4">
                <w:rPr>
                  <w:rFonts w:asciiTheme="minorHAnsi" w:hAnsiTheme="minorHAnsi" w:cstheme="minorHAnsi"/>
                  <w:szCs w:val="20"/>
                </w:rPr>
                <w:delText>162</w:delText>
              </w:r>
              <w:r w:rsidRPr="00074369" w:rsidDel="00CD6BB4">
                <w:delText xml:space="preserve"> (0.</w:delText>
              </w:r>
              <w:r w:rsidRPr="00074369" w:rsidDel="00CD6BB4">
                <w:rPr>
                  <w:rFonts w:asciiTheme="minorHAnsi" w:hAnsiTheme="minorHAnsi" w:cstheme="minorHAnsi"/>
                  <w:szCs w:val="20"/>
                </w:rPr>
                <w:delText>166</w:delText>
              </w:r>
              <w:r w:rsidRPr="00074369" w:rsidDel="00CD6BB4">
                <w:delText>)</w:delText>
              </w:r>
              <w:bookmarkStart w:id="824" w:name="_Toc9091730"/>
              <w:bookmarkStart w:id="825" w:name="_Toc9171142"/>
              <w:bookmarkStart w:id="826" w:name="_Toc11178478"/>
              <w:bookmarkEnd w:id="824"/>
              <w:bookmarkEnd w:id="825"/>
              <w:bookmarkEnd w:id="826"/>
            </w:del>
          </w:p>
        </w:tc>
        <w:tc>
          <w:tcPr>
            <w:tcW w:w="1947" w:type="dxa"/>
            <w:gridSpan w:val="2"/>
            <w:hideMark/>
          </w:tcPr>
          <w:p w14:paraId="4E0902E9" w14:textId="32843793" w:rsidR="003B4240" w:rsidRPr="00074369" w:rsidDel="00CD6BB4" w:rsidRDefault="003B4240" w:rsidP="003B4240">
            <w:pPr>
              <w:spacing w:after="0" w:line="240" w:lineRule="auto"/>
              <w:jc w:val="center"/>
              <w:rPr>
                <w:del w:id="827" w:author="Diego Uriarte" w:date="2019-05-18T17:05:00Z"/>
                <w:rFonts w:asciiTheme="minorHAnsi" w:hAnsiTheme="minorHAnsi"/>
              </w:rPr>
            </w:pPr>
            <w:del w:id="828" w:author="Diego Uriarte" w:date="2019-05-18T17:05:00Z">
              <w:r w:rsidRPr="00074369" w:rsidDel="00CD6BB4">
                <w:delText>0.</w:delText>
              </w:r>
              <w:r w:rsidRPr="00074369" w:rsidDel="00CD6BB4">
                <w:rPr>
                  <w:rFonts w:asciiTheme="minorHAnsi" w:hAnsiTheme="minorHAnsi" w:cstheme="minorHAnsi"/>
                  <w:szCs w:val="20"/>
                </w:rPr>
                <w:delText>189</w:delText>
              </w:r>
              <w:r w:rsidRPr="00074369" w:rsidDel="00CD6BB4">
                <w:delText xml:space="preserve"> (0.</w:delText>
              </w:r>
              <w:r w:rsidRPr="00074369" w:rsidDel="00CD6BB4">
                <w:rPr>
                  <w:rFonts w:asciiTheme="minorHAnsi" w:hAnsiTheme="minorHAnsi" w:cstheme="minorHAnsi"/>
                  <w:szCs w:val="20"/>
                </w:rPr>
                <w:delText>148</w:delText>
              </w:r>
              <w:r w:rsidRPr="00074369" w:rsidDel="00CD6BB4">
                <w:delText>)</w:delText>
              </w:r>
              <w:bookmarkStart w:id="829" w:name="_Toc9091731"/>
              <w:bookmarkStart w:id="830" w:name="_Toc9171143"/>
              <w:bookmarkStart w:id="831" w:name="_Toc11178479"/>
              <w:bookmarkEnd w:id="829"/>
              <w:bookmarkEnd w:id="830"/>
              <w:bookmarkEnd w:id="831"/>
            </w:del>
          </w:p>
        </w:tc>
        <w:tc>
          <w:tcPr>
            <w:tcW w:w="1641" w:type="dxa"/>
            <w:hideMark/>
          </w:tcPr>
          <w:p w14:paraId="4AC193FD" w14:textId="0366F1EE" w:rsidR="003B4240" w:rsidRPr="00074369" w:rsidDel="00CD6BB4" w:rsidRDefault="003B4240" w:rsidP="003B4240">
            <w:pPr>
              <w:spacing w:after="0" w:line="240" w:lineRule="auto"/>
              <w:jc w:val="center"/>
              <w:rPr>
                <w:del w:id="832" w:author="Diego Uriarte" w:date="2019-05-18T17:05:00Z"/>
                <w:rFonts w:asciiTheme="minorHAnsi" w:hAnsiTheme="minorHAnsi"/>
              </w:rPr>
            </w:pPr>
            <w:del w:id="833" w:author="Diego Uriarte" w:date="2019-05-18T17:05:00Z">
              <w:r w:rsidRPr="00074369" w:rsidDel="00CD6BB4">
                <w:delText>0.</w:delText>
              </w:r>
              <w:r w:rsidRPr="00074369" w:rsidDel="00CD6BB4">
                <w:rPr>
                  <w:rFonts w:asciiTheme="minorHAnsi" w:hAnsiTheme="minorHAnsi" w:cstheme="minorHAnsi"/>
                  <w:szCs w:val="20"/>
                </w:rPr>
                <w:delText>205</w:delText>
              </w:r>
              <w:r w:rsidRPr="00074369" w:rsidDel="00CD6BB4">
                <w:delText xml:space="preserve"> (0.</w:delText>
              </w:r>
              <w:r w:rsidRPr="00074369" w:rsidDel="00CD6BB4">
                <w:rPr>
                  <w:rFonts w:asciiTheme="minorHAnsi" w:hAnsiTheme="minorHAnsi" w:cstheme="minorHAnsi"/>
                  <w:szCs w:val="20"/>
                </w:rPr>
                <w:delText>156</w:delText>
              </w:r>
              <w:r w:rsidRPr="00074369" w:rsidDel="00CD6BB4">
                <w:delText>)</w:delText>
              </w:r>
              <w:bookmarkStart w:id="834" w:name="_Toc9091732"/>
              <w:bookmarkStart w:id="835" w:name="_Toc9171144"/>
              <w:bookmarkStart w:id="836" w:name="_Toc11178480"/>
              <w:bookmarkEnd w:id="834"/>
              <w:bookmarkEnd w:id="835"/>
              <w:bookmarkEnd w:id="836"/>
            </w:del>
          </w:p>
        </w:tc>
        <w:bookmarkStart w:id="837" w:name="_Toc9091733"/>
        <w:bookmarkStart w:id="838" w:name="_Toc9171145"/>
        <w:bookmarkStart w:id="839" w:name="_Toc11178481"/>
        <w:bookmarkEnd w:id="837"/>
        <w:bookmarkEnd w:id="838"/>
        <w:bookmarkEnd w:id="839"/>
      </w:tr>
      <w:tr w:rsidR="003B4240" w:rsidRPr="00074369" w:rsidDel="00CD6BB4" w14:paraId="726AAE81" w14:textId="0FF493FF" w:rsidTr="009705DE">
        <w:trPr>
          <w:cnfStyle w:val="100000000000" w:firstRow="1" w:lastRow="0" w:firstColumn="0" w:lastColumn="0" w:oddVBand="0" w:evenVBand="0" w:oddHBand="0" w:evenHBand="0" w:firstRowFirstColumn="0" w:firstRowLastColumn="0" w:lastRowFirstColumn="0" w:lastRowLastColumn="0"/>
          <w:del w:id="840" w:author="Diego Uriarte" w:date="2019-05-18T17:05:00Z"/>
        </w:trPr>
        <w:tc>
          <w:tcPr>
            <w:tcW w:w="1697" w:type="dxa"/>
            <w:hideMark/>
          </w:tcPr>
          <w:p w14:paraId="4D971EDA" w14:textId="67E45C04" w:rsidR="003B4240" w:rsidRPr="00074369" w:rsidDel="00CD6BB4" w:rsidRDefault="003B4240" w:rsidP="003B4240">
            <w:pPr>
              <w:spacing w:after="0" w:line="240" w:lineRule="auto"/>
              <w:jc w:val="left"/>
              <w:rPr>
                <w:del w:id="841" w:author="Diego Uriarte" w:date="2019-05-18T17:05:00Z"/>
                <w:rFonts w:asciiTheme="minorHAnsi" w:hAnsiTheme="minorHAnsi"/>
              </w:rPr>
            </w:pPr>
            <w:del w:id="842" w:author="Diego Uriarte" w:date="2019-05-18T17:05:00Z">
              <w:r w:rsidRPr="00074369" w:rsidDel="00CD6BB4">
                <w:delText>DMIN</w:delText>
              </w:r>
              <w:bookmarkStart w:id="843" w:name="_Toc9091734"/>
              <w:bookmarkStart w:id="844" w:name="_Toc9171146"/>
              <w:bookmarkStart w:id="845" w:name="_Toc11178482"/>
              <w:bookmarkEnd w:id="843"/>
              <w:bookmarkEnd w:id="844"/>
              <w:bookmarkEnd w:id="845"/>
            </w:del>
          </w:p>
        </w:tc>
        <w:tc>
          <w:tcPr>
            <w:tcW w:w="1519" w:type="dxa"/>
            <w:hideMark/>
          </w:tcPr>
          <w:p w14:paraId="39877E37" w14:textId="095C522E" w:rsidR="003B4240" w:rsidRPr="00074369" w:rsidDel="00CD6BB4" w:rsidRDefault="003B4240" w:rsidP="003B4240">
            <w:pPr>
              <w:spacing w:after="0" w:line="240" w:lineRule="auto"/>
              <w:jc w:val="center"/>
              <w:rPr>
                <w:del w:id="846" w:author="Diego Uriarte" w:date="2019-05-18T17:05:00Z"/>
                <w:rFonts w:asciiTheme="minorHAnsi" w:hAnsiTheme="minorHAnsi"/>
              </w:rPr>
            </w:pPr>
            <w:del w:id="847" w:author="Diego Uriarte" w:date="2019-05-18T17:05:00Z">
              <w:r w:rsidRPr="00074369" w:rsidDel="00CD6BB4">
                <w:delText>0.</w:delText>
              </w:r>
              <w:r w:rsidRPr="00074369" w:rsidDel="00CD6BB4">
                <w:rPr>
                  <w:rFonts w:asciiTheme="minorHAnsi" w:hAnsiTheme="minorHAnsi" w:cstheme="minorHAnsi"/>
                  <w:szCs w:val="20"/>
                </w:rPr>
                <w:delText>056</w:delText>
              </w:r>
              <w:r w:rsidRPr="00074369" w:rsidDel="00CD6BB4">
                <w:delText xml:space="preserve"> (0.</w:delText>
              </w:r>
              <w:r w:rsidRPr="00074369" w:rsidDel="00CD6BB4">
                <w:rPr>
                  <w:rFonts w:asciiTheme="minorHAnsi" w:hAnsiTheme="minorHAnsi" w:cstheme="minorHAnsi"/>
                  <w:szCs w:val="20"/>
                </w:rPr>
                <w:delText>068</w:delText>
              </w:r>
              <w:r w:rsidRPr="00074369" w:rsidDel="00CD6BB4">
                <w:delText>)</w:delText>
              </w:r>
              <w:bookmarkStart w:id="848" w:name="_Toc9091735"/>
              <w:bookmarkStart w:id="849" w:name="_Toc9171147"/>
              <w:bookmarkStart w:id="850" w:name="_Toc11178483"/>
              <w:bookmarkEnd w:id="848"/>
              <w:bookmarkEnd w:id="849"/>
              <w:bookmarkEnd w:id="850"/>
            </w:del>
          </w:p>
        </w:tc>
        <w:tc>
          <w:tcPr>
            <w:tcW w:w="1689" w:type="dxa"/>
            <w:hideMark/>
          </w:tcPr>
          <w:p w14:paraId="1E01E8D6" w14:textId="24A03DDB" w:rsidR="003B4240" w:rsidRPr="00074369" w:rsidDel="00CD6BB4" w:rsidRDefault="003B4240" w:rsidP="003B4240">
            <w:pPr>
              <w:spacing w:after="0" w:line="240" w:lineRule="auto"/>
              <w:jc w:val="center"/>
              <w:rPr>
                <w:del w:id="851" w:author="Diego Uriarte" w:date="2019-05-18T17:05:00Z"/>
                <w:rFonts w:asciiTheme="minorHAnsi" w:hAnsiTheme="minorHAnsi"/>
              </w:rPr>
            </w:pPr>
            <w:del w:id="852" w:author="Diego Uriarte" w:date="2019-05-18T17:05:00Z">
              <w:r w:rsidRPr="00074369" w:rsidDel="00CD6BB4">
                <w:delText>-0.</w:delText>
              </w:r>
              <w:r w:rsidRPr="00074369" w:rsidDel="00CD6BB4">
                <w:rPr>
                  <w:rFonts w:asciiTheme="minorHAnsi" w:hAnsiTheme="minorHAnsi" w:cstheme="minorHAnsi"/>
                  <w:szCs w:val="20"/>
                </w:rPr>
                <w:delText>021</w:delText>
              </w:r>
              <w:r w:rsidRPr="00074369" w:rsidDel="00CD6BB4">
                <w:delText xml:space="preserve"> (0.</w:delText>
              </w:r>
              <w:r w:rsidRPr="00074369" w:rsidDel="00CD6BB4">
                <w:rPr>
                  <w:rFonts w:asciiTheme="minorHAnsi" w:hAnsiTheme="minorHAnsi" w:cstheme="minorHAnsi"/>
                  <w:szCs w:val="20"/>
                </w:rPr>
                <w:delText>069</w:delText>
              </w:r>
              <w:r w:rsidRPr="00074369" w:rsidDel="00CD6BB4">
                <w:delText>)</w:delText>
              </w:r>
              <w:bookmarkStart w:id="853" w:name="_Toc9091736"/>
              <w:bookmarkStart w:id="854" w:name="_Toc9171148"/>
              <w:bookmarkStart w:id="855" w:name="_Toc11178484"/>
              <w:bookmarkEnd w:id="853"/>
              <w:bookmarkEnd w:id="854"/>
              <w:bookmarkEnd w:id="855"/>
            </w:del>
          </w:p>
        </w:tc>
        <w:tc>
          <w:tcPr>
            <w:tcW w:w="1947" w:type="dxa"/>
            <w:gridSpan w:val="2"/>
            <w:hideMark/>
          </w:tcPr>
          <w:p w14:paraId="4A4E1FF3" w14:textId="7A14F3DA" w:rsidR="003B4240" w:rsidRPr="00074369" w:rsidDel="00CD6BB4" w:rsidRDefault="003B4240" w:rsidP="003B4240">
            <w:pPr>
              <w:spacing w:after="0" w:line="240" w:lineRule="auto"/>
              <w:jc w:val="center"/>
              <w:rPr>
                <w:del w:id="856" w:author="Diego Uriarte" w:date="2019-05-18T17:05:00Z"/>
                <w:rFonts w:asciiTheme="minorHAnsi" w:hAnsiTheme="minorHAnsi"/>
              </w:rPr>
            </w:pPr>
            <w:del w:id="857"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085</w:delText>
              </w:r>
              <w:r w:rsidRPr="00074369" w:rsidDel="00CD6BB4">
                <w:delText xml:space="preserve"> (0.</w:delText>
              </w:r>
              <w:r w:rsidRPr="00074369" w:rsidDel="00CD6BB4">
                <w:rPr>
                  <w:rFonts w:asciiTheme="minorHAnsi" w:hAnsiTheme="minorHAnsi" w:cstheme="minorHAnsi"/>
                  <w:szCs w:val="20"/>
                </w:rPr>
                <w:delText>061</w:delText>
              </w:r>
              <w:r w:rsidRPr="00074369" w:rsidDel="00CD6BB4">
                <w:delText>)</w:delText>
              </w:r>
              <w:bookmarkStart w:id="858" w:name="_Toc9091737"/>
              <w:bookmarkStart w:id="859" w:name="_Toc9171149"/>
              <w:bookmarkStart w:id="860" w:name="_Toc11178485"/>
              <w:bookmarkEnd w:id="858"/>
              <w:bookmarkEnd w:id="859"/>
              <w:bookmarkEnd w:id="860"/>
            </w:del>
          </w:p>
        </w:tc>
        <w:tc>
          <w:tcPr>
            <w:tcW w:w="1641" w:type="dxa"/>
            <w:hideMark/>
          </w:tcPr>
          <w:p w14:paraId="322C8EAF" w14:textId="7BC3572F" w:rsidR="003B4240" w:rsidRPr="00074369" w:rsidDel="00CD6BB4" w:rsidRDefault="003B4240" w:rsidP="003B4240">
            <w:pPr>
              <w:spacing w:after="0" w:line="240" w:lineRule="auto"/>
              <w:jc w:val="center"/>
              <w:rPr>
                <w:del w:id="861" w:author="Diego Uriarte" w:date="2019-05-18T17:05:00Z"/>
                <w:rFonts w:asciiTheme="minorHAnsi" w:hAnsiTheme="minorHAnsi"/>
              </w:rPr>
            </w:pPr>
            <w:del w:id="862"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148</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065</w:delText>
              </w:r>
              <w:r w:rsidRPr="00074369" w:rsidDel="00CD6BB4">
                <w:delText>)</w:delText>
              </w:r>
              <w:bookmarkStart w:id="863" w:name="_Toc9091738"/>
              <w:bookmarkStart w:id="864" w:name="_Toc9171150"/>
              <w:bookmarkStart w:id="865" w:name="_Toc11178486"/>
              <w:bookmarkEnd w:id="863"/>
              <w:bookmarkEnd w:id="864"/>
              <w:bookmarkEnd w:id="865"/>
            </w:del>
          </w:p>
        </w:tc>
        <w:bookmarkStart w:id="866" w:name="_Toc9091739"/>
        <w:bookmarkStart w:id="867" w:name="_Toc9171151"/>
        <w:bookmarkStart w:id="868" w:name="_Toc11178487"/>
        <w:bookmarkEnd w:id="866"/>
        <w:bookmarkEnd w:id="867"/>
        <w:bookmarkEnd w:id="868"/>
      </w:tr>
      <w:tr w:rsidR="003B4240" w:rsidRPr="00074369" w:rsidDel="00CD6BB4" w14:paraId="7B2B6945" w14:textId="6E361C6F" w:rsidTr="009705DE">
        <w:trPr>
          <w:cnfStyle w:val="100000000000" w:firstRow="1" w:lastRow="0" w:firstColumn="0" w:lastColumn="0" w:oddVBand="0" w:evenVBand="0" w:oddHBand="0" w:evenHBand="0" w:firstRowFirstColumn="0" w:firstRowLastColumn="0" w:lastRowFirstColumn="0" w:lastRowLastColumn="0"/>
          <w:del w:id="869" w:author="Diego Uriarte" w:date="2019-05-18T17:05:00Z"/>
        </w:trPr>
        <w:tc>
          <w:tcPr>
            <w:tcW w:w="1697" w:type="dxa"/>
            <w:hideMark/>
          </w:tcPr>
          <w:p w14:paraId="01B59064" w14:textId="528C782B" w:rsidR="003B4240" w:rsidRPr="00074369" w:rsidDel="00CD6BB4" w:rsidRDefault="003B4240" w:rsidP="003B4240">
            <w:pPr>
              <w:spacing w:after="0" w:line="240" w:lineRule="auto"/>
              <w:jc w:val="left"/>
              <w:rPr>
                <w:del w:id="870" w:author="Diego Uriarte" w:date="2019-05-18T17:05:00Z"/>
                <w:rFonts w:asciiTheme="minorHAnsi" w:hAnsiTheme="minorHAnsi"/>
              </w:rPr>
            </w:pPr>
            <w:del w:id="871" w:author="Diego Uriarte" w:date="2019-05-18T17:05:00Z">
              <w:r w:rsidRPr="00074369" w:rsidDel="00CD6BB4">
                <w:delText>NCERC</w:delText>
              </w:r>
              <w:bookmarkStart w:id="872" w:name="_Toc9091740"/>
              <w:bookmarkStart w:id="873" w:name="_Toc9171152"/>
              <w:bookmarkStart w:id="874" w:name="_Toc11178488"/>
              <w:bookmarkEnd w:id="872"/>
              <w:bookmarkEnd w:id="873"/>
              <w:bookmarkEnd w:id="874"/>
            </w:del>
          </w:p>
        </w:tc>
        <w:tc>
          <w:tcPr>
            <w:tcW w:w="1519" w:type="dxa"/>
            <w:hideMark/>
          </w:tcPr>
          <w:p w14:paraId="2D70F3D1" w14:textId="3A78D869" w:rsidR="003B4240" w:rsidRPr="00074369" w:rsidDel="00CD6BB4" w:rsidRDefault="003B4240" w:rsidP="003B4240">
            <w:pPr>
              <w:spacing w:after="0" w:line="240" w:lineRule="auto"/>
              <w:jc w:val="center"/>
              <w:rPr>
                <w:del w:id="875" w:author="Diego Uriarte" w:date="2019-05-18T17:05:00Z"/>
                <w:rFonts w:asciiTheme="minorHAnsi" w:hAnsiTheme="minorHAnsi"/>
              </w:rPr>
            </w:pPr>
            <w:del w:id="876"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011</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004</w:delText>
              </w:r>
              <w:r w:rsidRPr="00074369" w:rsidDel="00CD6BB4">
                <w:delText>)</w:delText>
              </w:r>
              <w:bookmarkStart w:id="877" w:name="_Toc9091741"/>
              <w:bookmarkStart w:id="878" w:name="_Toc9171153"/>
              <w:bookmarkStart w:id="879" w:name="_Toc11178489"/>
              <w:bookmarkEnd w:id="877"/>
              <w:bookmarkEnd w:id="878"/>
              <w:bookmarkEnd w:id="879"/>
            </w:del>
          </w:p>
        </w:tc>
        <w:tc>
          <w:tcPr>
            <w:tcW w:w="1689" w:type="dxa"/>
            <w:hideMark/>
          </w:tcPr>
          <w:p w14:paraId="61466833" w14:textId="00CAC4AF" w:rsidR="003B4240" w:rsidRPr="00074369" w:rsidDel="00CD6BB4" w:rsidRDefault="003B4240" w:rsidP="003B4240">
            <w:pPr>
              <w:spacing w:after="0" w:line="240" w:lineRule="auto"/>
              <w:jc w:val="center"/>
              <w:rPr>
                <w:del w:id="880" w:author="Diego Uriarte" w:date="2019-05-18T17:05:00Z"/>
                <w:rFonts w:asciiTheme="minorHAnsi" w:hAnsiTheme="minorHAnsi"/>
              </w:rPr>
            </w:pPr>
            <w:del w:id="881"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010</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004</w:delText>
              </w:r>
              <w:r w:rsidRPr="00074369" w:rsidDel="00CD6BB4">
                <w:delText>)</w:delText>
              </w:r>
              <w:bookmarkStart w:id="882" w:name="_Toc9091742"/>
              <w:bookmarkStart w:id="883" w:name="_Toc9171154"/>
              <w:bookmarkStart w:id="884" w:name="_Toc11178490"/>
              <w:bookmarkEnd w:id="882"/>
              <w:bookmarkEnd w:id="883"/>
              <w:bookmarkEnd w:id="884"/>
            </w:del>
          </w:p>
        </w:tc>
        <w:tc>
          <w:tcPr>
            <w:tcW w:w="1947" w:type="dxa"/>
            <w:gridSpan w:val="2"/>
            <w:hideMark/>
          </w:tcPr>
          <w:p w14:paraId="6518641C" w14:textId="6DF172F8" w:rsidR="003B4240" w:rsidRPr="00074369" w:rsidDel="00CD6BB4" w:rsidRDefault="003B4240" w:rsidP="003B4240">
            <w:pPr>
              <w:spacing w:after="0" w:line="240" w:lineRule="auto"/>
              <w:jc w:val="center"/>
              <w:rPr>
                <w:del w:id="885" w:author="Diego Uriarte" w:date="2019-05-18T17:05:00Z"/>
                <w:rFonts w:asciiTheme="minorHAnsi" w:hAnsiTheme="minorHAnsi"/>
              </w:rPr>
            </w:pPr>
            <w:del w:id="886" w:author="Diego Uriarte" w:date="2019-05-18T17:05:00Z">
              <w:r w:rsidRPr="00074369" w:rsidDel="00CD6BB4">
                <w:delText>-0.</w:delText>
              </w:r>
              <w:r w:rsidRPr="00074369" w:rsidDel="00CD6BB4">
                <w:rPr>
                  <w:rFonts w:asciiTheme="minorHAnsi" w:hAnsiTheme="minorHAnsi" w:cstheme="minorHAnsi"/>
                  <w:szCs w:val="20"/>
                </w:rPr>
                <w:delText>014</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003</w:delText>
              </w:r>
              <w:r w:rsidRPr="00074369" w:rsidDel="00CD6BB4">
                <w:delText>)</w:delText>
              </w:r>
              <w:bookmarkStart w:id="887" w:name="_Toc9091743"/>
              <w:bookmarkStart w:id="888" w:name="_Toc9171155"/>
              <w:bookmarkStart w:id="889" w:name="_Toc11178491"/>
              <w:bookmarkEnd w:id="887"/>
              <w:bookmarkEnd w:id="888"/>
              <w:bookmarkEnd w:id="889"/>
            </w:del>
          </w:p>
        </w:tc>
        <w:tc>
          <w:tcPr>
            <w:tcW w:w="1641" w:type="dxa"/>
            <w:hideMark/>
          </w:tcPr>
          <w:p w14:paraId="73C5827A" w14:textId="1EDF0E59" w:rsidR="003B4240" w:rsidRPr="00074369" w:rsidDel="00CD6BB4" w:rsidRDefault="003B4240" w:rsidP="003B4240">
            <w:pPr>
              <w:spacing w:after="0" w:line="240" w:lineRule="auto"/>
              <w:jc w:val="center"/>
              <w:rPr>
                <w:del w:id="890" w:author="Diego Uriarte" w:date="2019-05-18T17:05:00Z"/>
                <w:rFonts w:asciiTheme="minorHAnsi" w:hAnsiTheme="minorHAnsi"/>
              </w:rPr>
            </w:pPr>
            <w:del w:id="891" w:author="Diego Uriarte" w:date="2019-05-18T17:05:00Z">
              <w:r w:rsidRPr="00074369" w:rsidDel="00CD6BB4">
                <w:delText>-0.</w:delText>
              </w:r>
              <w:r w:rsidRPr="00074369" w:rsidDel="00CD6BB4">
                <w:rPr>
                  <w:rFonts w:asciiTheme="minorHAnsi" w:hAnsiTheme="minorHAnsi" w:cstheme="minorHAnsi"/>
                  <w:szCs w:val="20"/>
                </w:rPr>
                <w:delText>015</w:delText>
              </w:r>
              <w:r w:rsidRPr="00074369" w:rsidDel="00CD6BB4">
                <w:rPr>
                  <w:rFonts w:asciiTheme="minorHAnsi" w:hAnsiTheme="minorHAnsi" w:cstheme="minorHAnsi"/>
                  <w:szCs w:val="20"/>
                  <w:vertAlign w:val="superscript"/>
                </w:rPr>
                <w:delText>***</w:delText>
              </w:r>
              <w:r w:rsidRPr="00074369" w:rsidDel="00CD6BB4">
                <w:delText> (0.</w:delText>
              </w:r>
              <w:r w:rsidRPr="00074369" w:rsidDel="00CD6BB4">
                <w:rPr>
                  <w:rFonts w:asciiTheme="minorHAnsi" w:hAnsiTheme="minorHAnsi" w:cstheme="minorHAnsi"/>
                  <w:szCs w:val="20"/>
                </w:rPr>
                <w:delText>004</w:delText>
              </w:r>
              <w:r w:rsidRPr="00074369" w:rsidDel="00CD6BB4">
                <w:delText>)</w:delText>
              </w:r>
              <w:bookmarkStart w:id="892" w:name="_Toc9091744"/>
              <w:bookmarkStart w:id="893" w:name="_Toc9171156"/>
              <w:bookmarkStart w:id="894" w:name="_Toc11178492"/>
              <w:bookmarkEnd w:id="892"/>
              <w:bookmarkEnd w:id="893"/>
              <w:bookmarkEnd w:id="894"/>
            </w:del>
          </w:p>
        </w:tc>
        <w:bookmarkStart w:id="895" w:name="_Toc9091745"/>
        <w:bookmarkStart w:id="896" w:name="_Toc9171157"/>
        <w:bookmarkStart w:id="897" w:name="_Toc11178493"/>
        <w:bookmarkEnd w:id="895"/>
        <w:bookmarkEnd w:id="896"/>
        <w:bookmarkEnd w:id="897"/>
      </w:tr>
      <w:tr w:rsidR="003B4240" w:rsidRPr="00074369" w:rsidDel="00CD6BB4" w14:paraId="1266E43F" w14:textId="10B2B7B5" w:rsidTr="009705DE">
        <w:trPr>
          <w:cnfStyle w:val="100000000000" w:firstRow="1" w:lastRow="0" w:firstColumn="0" w:lastColumn="0" w:oddVBand="0" w:evenVBand="0" w:oddHBand="0" w:evenHBand="0" w:firstRowFirstColumn="0" w:firstRowLastColumn="0" w:lastRowFirstColumn="0" w:lastRowLastColumn="0"/>
          <w:del w:id="898" w:author="Diego Uriarte" w:date="2019-05-18T17:05:00Z"/>
        </w:trPr>
        <w:tc>
          <w:tcPr>
            <w:tcW w:w="1697" w:type="dxa"/>
            <w:hideMark/>
          </w:tcPr>
          <w:p w14:paraId="4B726C15" w14:textId="37DFBC66" w:rsidR="003B4240" w:rsidRPr="00074369" w:rsidDel="00CD6BB4" w:rsidRDefault="003B4240" w:rsidP="003B4240">
            <w:pPr>
              <w:spacing w:after="0" w:line="240" w:lineRule="auto"/>
              <w:jc w:val="left"/>
              <w:rPr>
                <w:del w:id="899" w:author="Diego Uriarte" w:date="2019-05-18T17:05:00Z"/>
                <w:rFonts w:asciiTheme="minorHAnsi" w:hAnsiTheme="minorHAnsi"/>
              </w:rPr>
            </w:pPr>
            <w:del w:id="900" w:author="Diego Uriarte" w:date="2019-05-18T17:05:00Z">
              <w:r w:rsidRPr="00074369" w:rsidDel="00CD6BB4">
                <w:delText>MECANICO</w:delText>
              </w:r>
              <w:bookmarkStart w:id="901" w:name="_Toc9091746"/>
              <w:bookmarkStart w:id="902" w:name="_Toc9171158"/>
              <w:bookmarkStart w:id="903" w:name="_Toc11178494"/>
              <w:bookmarkEnd w:id="901"/>
              <w:bookmarkEnd w:id="902"/>
              <w:bookmarkEnd w:id="903"/>
            </w:del>
          </w:p>
        </w:tc>
        <w:tc>
          <w:tcPr>
            <w:tcW w:w="1519" w:type="dxa"/>
            <w:hideMark/>
          </w:tcPr>
          <w:p w14:paraId="7FA950BE" w14:textId="182F9CA5" w:rsidR="003B4240" w:rsidRPr="00074369" w:rsidDel="00CD6BB4" w:rsidRDefault="003B4240" w:rsidP="003B4240">
            <w:pPr>
              <w:spacing w:after="0" w:line="240" w:lineRule="auto"/>
              <w:jc w:val="center"/>
              <w:rPr>
                <w:del w:id="904" w:author="Diego Uriarte" w:date="2019-05-18T17:05:00Z"/>
                <w:rFonts w:asciiTheme="minorHAnsi" w:hAnsiTheme="minorHAnsi"/>
              </w:rPr>
            </w:pPr>
            <w:del w:id="905" w:author="Diego Uriarte" w:date="2019-05-18T17:05:00Z">
              <w:r w:rsidRPr="00074369" w:rsidDel="00CD6BB4">
                <w:delText>-0.</w:delText>
              </w:r>
              <w:r w:rsidRPr="00074369" w:rsidDel="00CD6BB4">
                <w:rPr>
                  <w:rFonts w:asciiTheme="minorHAnsi" w:hAnsiTheme="minorHAnsi" w:cstheme="minorHAnsi"/>
                  <w:szCs w:val="20"/>
                </w:rPr>
                <w:delText xml:space="preserve">022 </w:delText>
              </w:r>
              <w:r w:rsidRPr="00074369" w:rsidDel="00CD6BB4">
                <w:delText>(0.</w:delText>
              </w:r>
              <w:r w:rsidRPr="00074369" w:rsidDel="00CD6BB4">
                <w:rPr>
                  <w:rFonts w:asciiTheme="minorHAnsi" w:hAnsiTheme="minorHAnsi" w:cstheme="minorHAnsi"/>
                  <w:szCs w:val="20"/>
                </w:rPr>
                <w:delText>062</w:delText>
              </w:r>
              <w:r w:rsidRPr="00074369" w:rsidDel="00CD6BB4">
                <w:delText>)</w:delText>
              </w:r>
              <w:bookmarkStart w:id="906" w:name="_Toc9091747"/>
              <w:bookmarkStart w:id="907" w:name="_Toc9171159"/>
              <w:bookmarkStart w:id="908" w:name="_Toc11178495"/>
              <w:bookmarkEnd w:id="906"/>
              <w:bookmarkEnd w:id="907"/>
              <w:bookmarkEnd w:id="908"/>
            </w:del>
          </w:p>
        </w:tc>
        <w:tc>
          <w:tcPr>
            <w:tcW w:w="1689" w:type="dxa"/>
            <w:hideMark/>
          </w:tcPr>
          <w:p w14:paraId="1D8B978A" w14:textId="0E88BB45" w:rsidR="003B4240" w:rsidRPr="00074369" w:rsidDel="00CD6BB4" w:rsidRDefault="003B4240" w:rsidP="003B4240">
            <w:pPr>
              <w:spacing w:after="0" w:line="240" w:lineRule="auto"/>
              <w:jc w:val="center"/>
              <w:rPr>
                <w:del w:id="909" w:author="Diego Uriarte" w:date="2019-05-18T17:05:00Z"/>
                <w:rFonts w:asciiTheme="minorHAnsi" w:hAnsiTheme="minorHAnsi"/>
              </w:rPr>
            </w:pPr>
            <w:del w:id="910" w:author="Diego Uriarte" w:date="2019-05-18T17:05:00Z">
              <w:r w:rsidRPr="00074369" w:rsidDel="00CD6BB4">
                <w:delText>0.</w:delText>
              </w:r>
              <w:r w:rsidRPr="00074369" w:rsidDel="00CD6BB4">
                <w:rPr>
                  <w:rFonts w:asciiTheme="minorHAnsi" w:hAnsiTheme="minorHAnsi" w:cstheme="minorHAnsi"/>
                  <w:szCs w:val="20"/>
                </w:rPr>
                <w:delText xml:space="preserve">047 </w:delText>
              </w:r>
              <w:r w:rsidRPr="00074369" w:rsidDel="00CD6BB4">
                <w:delText>(0.</w:delText>
              </w:r>
              <w:r w:rsidRPr="00074369" w:rsidDel="00CD6BB4">
                <w:rPr>
                  <w:rFonts w:asciiTheme="minorHAnsi" w:hAnsiTheme="minorHAnsi" w:cstheme="minorHAnsi"/>
                  <w:szCs w:val="20"/>
                </w:rPr>
                <w:delText>063</w:delText>
              </w:r>
              <w:r w:rsidRPr="00074369" w:rsidDel="00CD6BB4">
                <w:delText>)</w:delText>
              </w:r>
              <w:bookmarkStart w:id="911" w:name="_Toc9091748"/>
              <w:bookmarkStart w:id="912" w:name="_Toc9171160"/>
              <w:bookmarkStart w:id="913" w:name="_Toc11178496"/>
              <w:bookmarkEnd w:id="911"/>
              <w:bookmarkEnd w:id="912"/>
              <w:bookmarkEnd w:id="913"/>
            </w:del>
          </w:p>
        </w:tc>
        <w:tc>
          <w:tcPr>
            <w:tcW w:w="1947" w:type="dxa"/>
            <w:gridSpan w:val="2"/>
            <w:hideMark/>
          </w:tcPr>
          <w:p w14:paraId="0F414F32" w14:textId="67325D38" w:rsidR="003B4240" w:rsidRPr="00074369" w:rsidDel="00CD6BB4" w:rsidRDefault="003B4240" w:rsidP="003B4240">
            <w:pPr>
              <w:spacing w:after="0" w:line="240" w:lineRule="auto"/>
              <w:jc w:val="center"/>
              <w:rPr>
                <w:del w:id="914" w:author="Diego Uriarte" w:date="2019-05-18T17:05:00Z"/>
                <w:rFonts w:asciiTheme="minorHAnsi" w:hAnsiTheme="minorHAnsi"/>
              </w:rPr>
            </w:pPr>
            <w:del w:id="915" w:author="Diego Uriarte" w:date="2019-05-18T17:05:00Z">
              <w:r w:rsidRPr="00074369" w:rsidDel="00CD6BB4">
                <w:delText>0.</w:delText>
              </w:r>
              <w:r w:rsidRPr="00074369" w:rsidDel="00CD6BB4">
                <w:rPr>
                  <w:rFonts w:asciiTheme="minorHAnsi" w:hAnsiTheme="minorHAnsi" w:cstheme="minorHAnsi"/>
                  <w:szCs w:val="20"/>
                </w:rPr>
                <w:delText xml:space="preserve">074 </w:delText>
              </w:r>
              <w:r w:rsidRPr="00074369" w:rsidDel="00CD6BB4">
                <w:delText>(0.</w:delText>
              </w:r>
              <w:r w:rsidRPr="00074369" w:rsidDel="00CD6BB4">
                <w:rPr>
                  <w:rFonts w:asciiTheme="minorHAnsi" w:hAnsiTheme="minorHAnsi" w:cstheme="minorHAnsi"/>
                  <w:szCs w:val="20"/>
                </w:rPr>
                <w:delText>056</w:delText>
              </w:r>
              <w:r w:rsidRPr="00074369" w:rsidDel="00CD6BB4">
                <w:delText>)</w:delText>
              </w:r>
              <w:bookmarkStart w:id="916" w:name="_Toc9091749"/>
              <w:bookmarkStart w:id="917" w:name="_Toc9171161"/>
              <w:bookmarkStart w:id="918" w:name="_Toc11178497"/>
              <w:bookmarkEnd w:id="916"/>
              <w:bookmarkEnd w:id="917"/>
              <w:bookmarkEnd w:id="918"/>
            </w:del>
          </w:p>
        </w:tc>
        <w:tc>
          <w:tcPr>
            <w:tcW w:w="1641" w:type="dxa"/>
            <w:hideMark/>
          </w:tcPr>
          <w:p w14:paraId="5787DE45" w14:textId="7C9C3BE5" w:rsidR="003B4240" w:rsidRPr="00074369" w:rsidDel="00CD6BB4" w:rsidRDefault="003B4240" w:rsidP="003B4240">
            <w:pPr>
              <w:spacing w:after="0" w:line="240" w:lineRule="auto"/>
              <w:jc w:val="center"/>
              <w:rPr>
                <w:del w:id="919" w:author="Diego Uriarte" w:date="2019-05-18T17:05:00Z"/>
                <w:rFonts w:asciiTheme="minorHAnsi" w:hAnsiTheme="minorHAnsi"/>
              </w:rPr>
            </w:pPr>
            <w:del w:id="920" w:author="Diego Uriarte" w:date="2019-05-18T17:05:00Z">
              <w:r w:rsidRPr="00074369" w:rsidDel="00CD6BB4">
                <w:delText>0.</w:delText>
              </w:r>
              <w:r w:rsidRPr="00074369" w:rsidDel="00CD6BB4">
                <w:rPr>
                  <w:rFonts w:asciiTheme="minorHAnsi" w:hAnsiTheme="minorHAnsi" w:cstheme="minorHAnsi"/>
                  <w:szCs w:val="20"/>
                </w:rPr>
                <w:delText xml:space="preserve">028 </w:delText>
              </w:r>
              <w:r w:rsidRPr="00074369" w:rsidDel="00CD6BB4">
                <w:delText>(0.</w:delText>
              </w:r>
              <w:r w:rsidRPr="00074369" w:rsidDel="00CD6BB4">
                <w:rPr>
                  <w:rFonts w:asciiTheme="minorHAnsi" w:hAnsiTheme="minorHAnsi" w:cstheme="minorHAnsi"/>
                  <w:szCs w:val="20"/>
                </w:rPr>
                <w:delText>059</w:delText>
              </w:r>
              <w:r w:rsidRPr="00074369" w:rsidDel="00CD6BB4">
                <w:delText>)</w:delText>
              </w:r>
              <w:bookmarkStart w:id="921" w:name="_Toc9091750"/>
              <w:bookmarkStart w:id="922" w:name="_Toc9171162"/>
              <w:bookmarkStart w:id="923" w:name="_Toc11178498"/>
              <w:bookmarkEnd w:id="921"/>
              <w:bookmarkEnd w:id="922"/>
              <w:bookmarkEnd w:id="923"/>
            </w:del>
          </w:p>
        </w:tc>
        <w:bookmarkStart w:id="924" w:name="_Toc9091751"/>
        <w:bookmarkStart w:id="925" w:name="_Toc9171163"/>
        <w:bookmarkStart w:id="926" w:name="_Toc11178499"/>
        <w:bookmarkEnd w:id="924"/>
        <w:bookmarkEnd w:id="925"/>
        <w:bookmarkEnd w:id="926"/>
      </w:tr>
      <w:tr w:rsidR="003B4240" w:rsidRPr="00074369" w:rsidDel="00CD6BB4" w14:paraId="21702066" w14:textId="53CD45F2" w:rsidTr="009705DE">
        <w:trPr>
          <w:cnfStyle w:val="100000000000" w:firstRow="1" w:lastRow="0" w:firstColumn="0" w:lastColumn="0" w:oddVBand="0" w:evenVBand="0" w:oddHBand="0" w:evenHBand="0" w:firstRowFirstColumn="0" w:firstRowLastColumn="0" w:lastRowFirstColumn="0" w:lastRowLastColumn="0"/>
          <w:del w:id="927" w:author="Diego Uriarte" w:date="2019-05-18T17:05:00Z"/>
        </w:trPr>
        <w:tc>
          <w:tcPr>
            <w:tcW w:w="1697" w:type="dxa"/>
            <w:hideMark/>
          </w:tcPr>
          <w:p w14:paraId="104EFCF0" w14:textId="76AE11BA" w:rsidR="003B4240" w:rsidRPr="00074369" w:rsidDel="00CD6BB4" w:rsidRDefault="003B4240" w:rsidP="003B4240">
            <w:pPr>
              <w:spacing w:after="0" w:line="240" w:lineRule="auto"/>
              <w:jc w:val="left"/>
              <w:rPr>
                <w:del w:id="928" w:author="Diego Uriarte" w:date="2019-05-18T17:05:00Z"/>
                <w:rFonts w:asciiTheme="minorHAnsi" w:hAnsiTheme="minorHAnsi"/>
              </w:rPr>
            </w:pPr>
            <w:del w:id="929" w:author="Diego Uriarte" w:date="2019-05-18T17:05:00Z">
              <w:r w:rsidRPr="00074369" w:rsidDel="00CD6BB4">
                <w:delText>LAVADO</w:delText>
              </w:r>
              <w:bookmarkStart w:id="930" w:name="_Toc9091752"/>
              <w:bookmarkStart w:id="931" w:name="_Toc9171164"/>
              <w:bookmarkStart w:id="932" w:name="_Toc11178500"/>
              <w:bookmarkEnd w:id="930"/>
              <w:bookmarkEnd w:id="931"/>
              <w:bookmarkEnd w:id="932"/>
            </w:del>
          </w:p>
        </w:tc>
        <w:tc>
          <w:tcPr>
            <w:tcW w:w="1519" w:type="dxa"/>
            <w:hideMark/>
          </w:tcPr>
          <w:p w14:paraId="414A3192" w14:textId="26805FD7" w:rsidR="003B4240" w:rsidRPr="00074369" w:rsidDel="00CD6BB4" w:rsidRDefault="003B4240" w:rsidP="003B4240">
            <w:pPr>
              <w:spacing w:after="0" w:line="240" w:lineRule="auto"/>
              <w:jc w:val="center"/>
              <w:rPr>
                <w:del w:id="933" w:author="Diego Uriarte" w:date="2019-05-18T17:05:00Z"/>
                <w:rFonts w:asciiTheme="minorHAnsi" w:hAnsiTheme="minorHAnsi"/>
              </w:rPr>
            </w:pPr>
            <w:del w:id="934" w:author="Diego Uriarte" w:date="2019-05-18T17:05:00Z">
              <w:r w:rsidRPr="00074369" w:rsidDel="00CD6BB4">
                <w:delText>-0.</w:delText>
              </w:r>
              <w:r w:rsidRPr="00074369" w:rsidDel="00CD6BB4">
                <w:rPr>
                  <w:rFonts w:asciiTheme="minorHAnsi" w:hAnsiTheme="minorHAnsi" w:cstheme="minorHAnsi"/>
                  <w:szCs w:val="20"/>
                </w:rPr>
                <w:delText>077</w:delText>
              </w:r>
              <w:r w:rsidRPr="00074369" w:rsidDel="00CD6BB4">
                <w:delText xml:space="preserve"> (0.</w:delText>
              </w:r>
              <w:r w:rsidRPr="00074369" w:rsidDel="00CD6BB4">
                <w:rPr>
                  <w:rFonts w:asciiTheme="minorHAnsi" w:hAnsiTheme="minorHAnsi" w:cstheme="minorHAnsi"/>
                  <w:szCs w:val="20"/>
                </w:rPr>
                <w:delText>073</w:delText>
              </w:r>
              <w:r w:rsidRPr="00074369" w:rsidDel="00CD6BB4">
                <w:delText>)</w:delText>
              </w:r>
              <w:bookmarkStart w:id="935" w:name="_Toc9091753"/>
              <w:bookmarkStart w:id="936" w:name="_Toc9171165"/>
              <w:bookmarkStart w:id="937" w:name="_Toc11178501"/>
              <w:bookmarkEnd w:id="935"/>
              <w:bookmarkEnd w:id="936"/>
              <w:bookmarkEnd w:id="937"/>
            </w:del>
          </w:p>
        </w:tc>
        <w:tc>
          <w:tcPr>
            <w:tcW w:w="1689" w:type="dxa"/>
            <w:hideMark/>
          </w:tcPr>
          <w:p w14:paraId="565C7239" w14:textId="6FFA06FB" w:rsidR="003B4240" w:rsidRPr="00074369" w:rsidDel="00CD6BB4" w:rsidRDefault="003B4240" w:rsidP="003B4240">
            <w:pPr>
              <w:spacing w:after="0" w:line="240" w:lineRule="auto"/>
              <w:jc w:val="center"/>
              <w:rPr>
                <w:del w:id="938" w:author="Diego Uriarte" w:date="2019-05-18T17:05:00Z"/>
                <w:rFonts w:asciiTheme="minorHAnsi" w:hAnsiTheme="minorHAnsi"/>
              </w:rPr>
            </w:pPr>
            <w:del w:id="939"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099</w:delText>
              </w:r>
              <w:r w:rsidRPr="00074369" w:rsidDel="00CD6BB4">
                <w:delText xml:space="preserve"> (0.</w:delText>
              </w:r>
              <w:r w:rsidRPr="00074369" w:rsidDel="00CD6BB4">
                <w:rPr>
                  <w:rFonts w:asciiTheme="minorHAnsi" w:hAnsiTheme="minorHAnsi" w:cstheme="minorHAnsi"/>
                  <w:szCs w:val="20"/>
                </w:rPr>
                <w:delText>074</w:delText>
              </w:r>
              <w:r w:rsidRPr="00074369" w:rsidDel="00CD6BB4">
                <w:delText>)</w:delText>
              </w:r>
              <w:bookmarkStart w:id="940" w:name="_Toc9091754"/>
              <w:bookmarkStart w:id="941" w:name="_Toc9171166"/>
              <w:bookmarkStart w:id="942" w:name="_Toc11178502"/>
              <w:bookmarkEnd w:id="940"/>
              <w:bookmarkEnd w:id="941"/>
              <w:bookmarkEnd w:id="942"/>
            </w:del>
          </w:p>
        </w:tc>
        <w:tc>
          <w:tcPr>
            <w:tcW w:w="1947" w:type="dxa"/>
            <w:gridSpan w:val="2"/>
            <w:hideMark/>
          </w:tcPr>
          <w:p w14:paraId="3396D9C9" w14:textId="2D41009F" w:rsidR="003B4240" w:rsidRPr="00074369" w:rsidDel="00CD6BB4" w:rsidRDefault="003B4240" w:rsidP="003B4240">
            <w:pPr>
              <w:spacing w:after="0" w:line="240" w:lineRule="auto"/>
              <w:jc w:val="center"/>
              <w:rPr>
                <w:del w:id="943" w:author="Diego Uriarte" w:date="2019-05-18T17:05:00Z"/>
                <w:rFonts w:asciiTheme="minorHAnsi" w:hAnsiTheme="minorHAnsi"/>
              </w:rPr>
            </w:pPr>
            <w:del w:id="944"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066</w:delText>
              </w:r>
              <w:r w:rsidRPr="00074369" w:rsidDel="00CD6BB4">
                <w:delText xml:space="preserve"> (0.</w:delText>
              </w:r>
              <w:r w:rsidRPr="00074369" w:rsidDel="00CD6BB4">
                <w:rPr>
                  <w:rFonts w:asciiTheme="minorHAnsi" w:hAnsiTheme="minorHAnsi" w:cstheme="minorHAnsi"/>
                  <w:szCs w:val="20"/>
                </w:rPr>
                <w:delText>066</w:delText>
              </w:r>
              <w:r w:rsidRPr="00074369" w:rsidDel="00CD6BB4">
                <w:delText>)</w:delText>
              </w:r>
              <w:bookmarkStart w:id="945" w:name="_Toc9091755"/>
              <w:bookmarkStart w:id="946" w:name="_Toc9171167"/>
              <w:bookmarkStart w:id="947" w:name="_Toc11178503"/>
              <w:bookmarkEnd w:id="945"/>
              <w:bookmarkEnd w:id="946"/>
              <w:bookmarkEnd w:id="947"/>
            </w:del>
          </w:p>
        </w:tc>
        <w:tc>
          <w:tcPr>
            <w:tcW w:w="1641" w:type="dxa"/>
            <w:hideMark/>
          </w:tcPr>
          <w:p w14:paraId="3D2DCF22" w14:textId="33796966" w:rsidR="003B4240" w:rsidRPr="00074369" w:rsidDel="00CD6BB4" w:rsidRDefault="003B4240" w:rsidP="003B4240">
            <w:pPr>
              <w:spacing w:after="0" w:line="240" w:lineRule="auto"/>
              <w:jc w:val="center"/>
              <w:rPr>
                <w:del w:id="948" w:author="Diego Uriarte" w:date="2019-05-18T17:05:00Z"/>
                <w:rFonts w:asciiTheme="minorHAnsi" w:hAnsiTheme="minorHAnsi"/>
              </w:rPr>
            </w:pPr>
            <w:del w:id="949"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019</w:delText>
              </w:r>
              <w:r w:rsidRPr="00074369" w:rsidDel="00CD6BB4">
                <w:delText xml:space="preserve"> (0.</w:delText>
              </w:r>
              <w:r w:rsidRPr="00074369" w:rsidDel="00CD6BB4">
                <w:rPr>
                  <w:rFonts w:asciiTheme="minorHAnsi" w:hAnsiTheme="minorHAnsi" w:cstheme="minorHAnsi"/>
                  <w:szCs w:val="20"/>
                </w:rPr>
                <w:delText>069</w:delText>
              </w:r>
              <w:r w:rsidRPr="00074369" w:rsidDel="00CD6BB4">
                <w:delText>)</w:delText>
              </w:r>
              <w:bookmarkStart w:id="950" w:name="_Toc9091756"/>
              <w:bookmarkStart w:id="951" w:name="_Toc9171168"/>
              <w:bookmarkStart w:id="952" w:name="_Toc11178504"/>
              <w:bookmarkEnd w:id="950"/>
              <w:bookmarkEnd w:id="951"/>
              <w:bookmarkEnd w:id="952"/>
            </w:del>
          </w:p>
        </w:tc>
        <w:bookmarkStart w:id="953" w:name="_Toc9091757"/>
        <w:bookmarkStart w:id="954" w:name="_Toc9171169"/>
        <w:bookmarkStart w:id="955" w:name="_Toc11178505"/>
        <w:bookmarkEnd w:id="953"/>
        <w:bookmarkEnd w:id="954"/>
        <w:bookmarkEnd w:id="955"/>
      </w:tr>
      <w:tr w:rsidR="003B4240" w:rsidRPr="00074369" w:rsidDel="00CD6BB4" w14:paraId="27437026" w14:textId="4DCF7F81" w:rsidTr="009705DE">
        <w:trPr>
          <w:cnfStyle w:val="100000000000" w:firstRow="1" w:lastRow="0" w:firstColumn="0" w:lastColumn="0" w:oddVBand="0" w:evenVBand="0" w:oddHBand="0" w:evenHBand="0" w:firstRowFirstColumn="0" w:firstRowLastColumn="0" w:lastRowFirstColumn="0" w:lastRowLastColumn="0"/>
          <w:del w:id="956" w:author="Diego Uriarte" w:date="2019-05-18T17:05:00Z"/>
        </w:trPr>
        <w:tc>
          <w:tcPr>
            <w:tcW w:w="1697" w:type="dxa"/>
            <w:hideMark/>
          </w:tcPr>
          <w:p w14:paraId="6597A2BF" w14:textId="19CA4F85" w:rsidR="003B4240" w:rsidRPr="00074369" w:rsidDel="00CD6BB4" w:rsidRDefault="003B4240" w:rsidP="003B4240">
            <w:pPr>
              <w:spacing w:after="0" w:line="240" w:lineRule="auto"/>
              <w:jc w:val="left"/>
              <w:rPr>
                <w:del w:id="957" w:author="Diego Uriarte" w:date="2019-05-18T17:05:00Z"/>
                <w:rFonts w:asciiTheme="minorHAnsi" w:hAnsiTheme="minorHAnsi"/>
              </w:rPr>
            </w:pPr>
            <w:del w:id="958" w:author="Diego Uriarte" w:date="2019-05-18T17:05:00Z">
              <w:r w:rsidRPr="00074369" w:rsidDel="00CD6BB4">
                <w:delText>CAJERO</w:delText>
              </w:r>
              <w:bookmarkStart w:id="959" w:name="_Toc9091758"/>
              <w:bookmarkStart w:id="960" w:name="_Toc9171170"/>
              <w:bookmarkStart w:id="961" w:name="_Toc11178506"/>
              <w:bookmarkEnd w:id="959"/>
              <w:bookmarkEnd w:id="960"/>
              <w:bookmarkEnd w:id="961"/>
            </w:del>
          </w:p>
        </w:tc>
        <w:tc>
          <w:tcPr>
            <w:tcW w:w="1519" w:type="dxa"/>
            <w:hideMark/>
          </w:tcPr>
          <w:p w14:paraId="054B7459" w14:textId="7F11260B" w:rsidR="003B4240" w:rsidRPr="00074369" w:rsidDel="00CD6BB4" w:rsidRDefault="003B4240" w:rsidP="003B4240">
            <w:pPr>
              <w:spacing w:after="0" w:line="240" w:lineRule="auto"/>
              <w:jc w:val="center"/>
              <w:rPr>
                <w:del w:id="962" w:author="Diego Uriarte" w:date="2019-05-18T17:05:00Z"/>
                <w:rFonts w:asciiTheme="minorHAnsi" w:hAnsiTheme="minorHAnsi"/>
              </w:rPr>
            </w:pPr>
            <w:del w:id="963" w:author="Diego Uriarte" w:date="2019-05-18T17:05:00Z">
              <w:r w:rsidRPr="00074369" w:rsidDel="00CD6BB4">
                <w:delText>0.</w:delText>
              </w:r>
              <w:r w:rsidRPr="00074369" w:rsidDel="00CD6BB4">
                <w:rPr>
                  <w:rFonts w:asciiTheme="minorHAnsi" w:hAnsiTheme="minorHAnsi" w:cstheme="minorHAnsi"/>
                  <w:szCs w:val="20"/>
                </w:rPr>
                <w:delText>070</w:delText>
              </w:r>
              <w:r w:rsidRPr="00074369" w:rsidDel="00CD6BB4">
                <w:delText xml:space="preserve"> (0.</w:delText>
              </w:r>
              <w:r w:rsidRPr="00074369" w:rsidDel="00CD6BB4">
                <w:rPr>
                  <w:rFonts w:asciiTheme="minorHAnsi" w:hAnsiTheme="minorHAnsi" w:cstheme="minorHAnsi"/>
                  <w:szCs w:val="20"/>
                </w:rPr>
                <w:delText>052</w:delText>
              </w:r>
              <w:r w:rsidRPr="00074369" w:rsidDel="00CD6BB4">
                <w:delText>)</w:delText>
              </w:r>
              <w:bookmarkStart w:id="964" w:name="_Toc9091759"/>
              <w:bookmarkStart w:id="965" w:name="_Toc9171171"/>
              <w:bookmarkStart w:id="966" w:name="_Toc11178507"/>
              <w:bookmarkEnd w:id="964"/>
              <w:bookmarkEnd w:id="965"/>
              <w:bookmarkEnd w:id="966"/>
            </w:del>
          </w:p>
        </w:tc>
        <w:tc>
          <w:tcPr>
            <w:tcW w:w="1689" w:type="dxa"/>
            <w:hideMark/>
          </w:tcPr>
          <w:p w14:paraId="3ABB3095" w14:textId="69295C20" w:rsidR="003B4240" w:rsidRPr="00074369" w:rsidDel="00CD6BB4" w:rsidRDefault="003B4240" w:rsidP="003B4240">
            <w:pPr>
              <w:spacing w:after="0" w:line="240" w:lineRule="auto"/>
              <w:jc w:val="center"/>
              <w:rPr>
                <w:del w:id="967" w:author="Diego Uriarte" w:date="2019-05-18T17:05:00Z"/>
                <w:rFonts w:asciiTheme="minorHAnsi" w:hAnsiTheme="minorHAnsi"/>
              </w:rPr>
            </w:pPr>
            <w:del w:id="968" w:author="Diego Uriarte" w:date="2019-05-18T17:05:00Z">
              <w:r w:rsidRPr="00074369" w:rsidDel="00CD6BB4">
                <w:delText>0.</w:delText>
              </w:r>
              <w:r w:rsidRPr="00074369" w:rsidDel="00CD6BB4">
                <w:rPr>
                  <w:rFonts w:asciiTheme="minorHAnsi" w:hAnsiTheme="minorHAnsi" w:cstheme="minorHAnsi"/>
                  <w:szCs w:val="20"/>
                </w:rPr>
                <w:delText>125</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053</w:delText>
              </w:r>
              <w:r w:rsidRPr="00074369" w:rsidDel="00CD6BB4">
                <w:delText>)</w:delText>
              </w:r>
              <w:bookmarkStart w:id="969" w:name="_Toc9091760"/>
              <w:bookmarkStart w:id="970" w:name="_Toc9171172"/>
              <w:bookmarkStart w:id="971" w:name="_Toc11178508"/>
              <w:bookmarkEnd w:id="969"/>
              <w:bookmarkEnd w:id="970"/>
              <w:bookmarkEnd w:id="971"/>
            </w:del>
          </w:p>
        </w:tc>
        <w:tc>
          <w:tcPr>
            <w:tcW w:w="1947" w:type="dxa"/>
            <w:gridSpan w:val="2"/>
            <w:hideMark/>
          </w:tcPr>
          <w:p w14:paraId="3A438B16" w14:textId="55BE0A7D" w:rsidR="003B4240" w:rsidRPr="00074369" w:rsidDel="00CD6BB4" w:rsidRDefault="003B4240" w:rsidP="003B4240">
            <w:pPr>
              <w:spacing w:after="0" w:line="240" w:lineRule="auto"/>
              <w:jc w:val="center"/>
              <w:rPr>
                <w:del w:id="972" w:author="Diego Uriarte" w:date="2019-05-18T17:05:00Z"/>
                <w:rFonts w:asciiTheme="minorHAnsi" w:hAnsiTheme="minorHAnsi"/>
              </w:rPr>
            </w:pPr>
            <w:del w:id="973" w:author="Diego Uriarte" w:date="2019-05-18T17:05:00Z">
              <w:r w:rsidRPr="00074369" w:rsidDel="00CD6BB4">
                <w:delText>0.</w:delText>
              </w:r>
              <w:r w:rsidRPr="00074369" w:rsidDel="00CD6BB4">
                <w:rPr>
                  <w:rFonts w:asciiTheme="minorHAnsi" w:hAnsiTheme="minorHAnsi" w:cstheme="minorHAnsi"/>
                  <w:szCs w:val="20"/>
                </w:rPr>
                <w:delText>073</w:delText>
              </w:r>
              <w:r w:rsidRPr="00074369" w:rsidDel="00CD6BB4">
                <w:delText xml:space="preserve"> (0.</w:delText>
              </w:r>
              <w:r w:rsidRPr="00074369" w:rsidDel="00CD6BB4">
                <w:rPr>
                  <w:rFonts w:asciiTheme="minorHAnsi" w:hAnsiTheme="minorHAnsi" w:cstheme="minorHAnsi"/>
                  <w:szCs w:val="20"/>
                </w:rPr>
                <w:delText>047</w:delText>
              </w:r>
              <w:r w:rsidRPr="00074369" w:rsidDel="00CD6BB4">
                <w:delText>)</w:delText>
              </w:r>
              <w:bookmarkStart w:id="974" w:name="_Toc9091761"/>
              <w:bookmarkStart w:id="975" w:name="_Toc9171173"/>
              <w:bookmarkStart w:id="976" w:name="_Toc11178509"/>
              <w:bookmarkEnd w:id="974"/>
              <w:bookmarkEnd w:id="975"/>
              <w:bookmarkEnd w:id="976"/>
            </w:del>
          </w:p>
        </w:tc>
        <w:tc>
          <w:tcPr>
            <w:tcW w:w="1641" w:type="dxa"/>
            <w:hideMark/>
          </w:tcPr>
          <w:p w14:paraId="4C3BA55B" w14:textId="03CF968E" w:rsidR="003B4240" w:rsidRPr="00074369" w:rsidDel="00CD6BB4" w:rsidRDefault="003B4240" w:rsidP="003B4240">
            <w:pPr>
              <w:spacing w:after="0" w:line="240" w:lineRule="auto"/>
              <w:jc w:val="center"/>
              <w:rPr>
                <w:del w:id="977" w:author="Diego Uriarte" w:date="2019-05-18T17:05:00Z"/>
                <w:rFonts w:asciiTheme="minorHAnsi" w:hAnsiTheme="minorHAnsi"/>
              </w:rPr>
            </w:pPr>
            <w:del w:id="978" w:author="Diego Uriarte" w:date="2019-05-18T17:05:00Z">
              <w:r w:rsidRPr="00074369" w:rsidDel="00CD6BB4">
                <w:delText>0.</w:delText>
              </w:r>
              <w:r w:rsidRPr="00074369" w:rsidDel="00CD6BB4">
                <w:rPr>
                  <w:rFonts w:asciiTheme="minorHAnsi" w:hAnsiTheme="minorHAnsi" w:cstheme="minorHAnsi"/>
                  <w:szCs w:val="20"/>
                </w:rPr>
                <w:delText>090</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049</w:delText>
              </w:r>
              <w:r w:rsidRPr="00074369" w:rsidDel="00CD6BB4">
                <w:delText>)</w:delText>
              </w:r>
              <w:bookmarkStart w:id="979" w:name="_Toc9091762"/>
              <w:bookmarkStart w:id="980" w:name="_Toc9171174"/>
              <w:bookmarkStart w:id="981" w:name="_Toc11178510"/>
              <w:bookmarkEnd w:id="979"/>
              <w:bookmarkEnd w:id="980"/>
              <w:bookmarkEnd w:id="981"/>
            </w:del>
          </w:p>
        </w:tc>
        <w:bookmarkStart w:id="982" w:name="_Toc9091763"/>
        <w:bookmarkStart w:id="983" w:name="_Toc9171175"/>
        <w:bookmarkStart w:id="984" w:name="_Toc11178511"/>
        <w:bookmarkEnd w:id="982"/>
        <w:bookmarkEnd w:id="983"/>
        <w:bookmarkEnd w:id="984"/>
      </w:tr>
      <w:tr w:rsidR="003B4240" w:rsidRPr="00074369" w:rsidDel="00CD6BB4" w14:paraId="17A02858" w14:textId="53021969" w:rsidTr="009705DE">
        <w:trPr>
          <w:cnfStyle w:val="100000000000" w:firstRow="1" w:lastRow="0" w:firstColumn="0" w:lastColumn="0" w:oddVBand="0" w:evenVBand="0" w:oddHBand="0" w:evenHBand="0" w:firstRowFirstColumn="0" w:firstRowLastColumn="0" w:lastRowFirstColumn="0" w:lastRowLastColumn="0"/>
          <w:del w:id="985" w:author="Diego Uriarte" w:date="2019-05-18T17:05:00Z"/>
        </w:trPr>
        <w:tc>
          <w:tcPr>
            <w:tcW w:w="1697" w:type="dxa"/>
            <w:hideMark/>
          </w:tcPr>
          <w:p w14:paraId="61321E58" w14:textId="48B2FD08" w:rsidR="003B4240" w:rsidRPr="00074369" w:rsidDel="00CD6BB4" w:rsidRDefault="003B4240" w:rsidP="003B4240">
            <w:pPr>
              <w:spacing w:after="0" w:line="240" w:lineRule="auto"/>
              <w:jc w:val="left"/>
              <w:rPr>
                <w:del w:id="986" w:author="Diego Uriarte" w:date="2019-05-18T17:05:00Z"/>
                <w:rFonts w:asciiTheme="minorHAnsi" w:hAnsiTheme="minorHAnsi"/>
              </w:rPr>
            </w:pPr>
            <w:del w:id="987" w:author="Diego Uriarte" w:date="2019-05-18T17:05:00Z">
              <w:r w:rsidRPr="00074369" w:rsidDel="00CD6BB4">
                <w:rPr>
                  <w:rFonts w:asciiTheme="minorHAnsi" w:hAnsiTheme="minorHAnsi" w:cstheme="minorHAnsi"/>
                  <w:szCs w:val="20"/>
                </w:rPr>
                <w:delText>GNV</w:delText>
              </w:r>
              <w:bookmarkStart w:id="988" w:name="_Toc9091764"/>
              <w:bookmarkStart w:id="989" w:name="_Toc9171176"/>
              <w:bookmarkStart w:id="990" w:name="_Toc11178512"/>
              <w:bookmarkEnd w:id="988"/>
              <w:bookmarkEnd w:id="989"/>
              <w:bookmarkEnd w:id="990"/>
            </w:del>
          </w:p>
        </w:tc>
        <w:tc>
          <w:tcPr>
            <w:tcW w:w="1519" w:type="dxa"/>
            <w:hideMark/>
          </w:tcPr>
          <w:p w14:paraId="5AC30D2E" w14:textId="661B0C43" w:rsidR="003B4240" w:rsidRPr="00074369" w:rsidDel="00CD6BB4" w:rsidRDefault="003B4240" w:rsidP="003B4240">
            <w:pPr>
              <w:spacing w:after="0" w:line="240" w:lineRule="auto"/>
              <w:jc w:val="center"/>
              <w:rPr>
                <w:del w:id="991" w:author="Diego Uriarte" w:date="2019-05-18T17:05:00Z"/>
                <w:rFonts w:asciiTheme="minorHAnsi" w:hAnsiTheme="minorHAnsi"/>
              </w:rPr>
            </w:pPr>
            <w:del w:id="992"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127</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(0.053)</w:delText>
              </w:r>
              <w:bookmarkStart w:id="993" w:name="_Toc9091765"/>
              <w:bookmarkStart w:id="994" w:name="_Toc9171177"/>
              <w:bookmarkStart w:id="995" w:name="_Toc11178513"/>
              <w:bookmarkEnd w:id="993"/>
              <w:bookmarkEnd w:id="994"/>
              <w:bookmarkEnd w:id="995"/>
            </w:del>
          </w:p>
        </w:tc>
        <w:tc>
          <w:tcPr>
            <w:tcW w:w="1689" w:type="dxa"/>
            <w:hideMark/>
          </w:tcPr>
          <w:p w14:paraId="07DD772E" w14:textId="77DD5791" w:rsidR="003B4240" w:rsidRPr="00074369" w:rsidDel="00CD6BB4" w:rsidRDefault="003B4240" w:rsidP="003B4240">
            <w:pPr>
              <w:spacing w:after="0" w:line="240" w:lineRule="auto"/>
              <w:jc w:val="center"/>
              <w:rPr>
                <w:del w:id="996" w:author="Diego Uriarte" w:date="2019-05-18T17:05:00Z"/>
                <w:rFonts w:asciiTheme="minorHAnsi" w:hAnsiTheme="minorHAnsi"/>
              </w:rPr>
            </w:pPr>
            <w:del w:id="997"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 xml:space="preserve">042 </w:delText>
              </w:r>
              <w:r w:rsidRPr="00074369" w:rsidDel="00CD6BB4">
                <w:delText>(0.</w:delText>
              </w:r>
              <w:r w:rsidRPr="00074369" w:rsidDel="00CD6BB4">
                <w:rPr>
                  <w:rFonts w:asciiTheme="minorHAnsi" w:hAnsiTheme="minorHAnsi" w:cstheme="minorHAnsi"/>
                  <w:szCs w:val="20"/>
                </w:rPr>
                <w:delText>054</w:delText>
              </w:r>
              <w:r w:rsidRPr="00074369" w:rsidDel="00CD6BB4">
                <w:delText>)</w:delText>
              </w:r>
              <w:bookmarkStart w:id="998" w:name="_Toc9091766"/>
              <w:bookmarkStart w:id="999" w:name="_Toc9171178"/>
              <w:bookmarkStart w:id="1000" w:name="_Toc11178514"/>
              <w:bookmarkEnd w:id="998"/>
              <w:bookmarkEnd w:id="999"/>
              <w:bookmarkEnd w:id="1000"/>
            </w:del>
          </w:p>
        </w:tc>
        <w:tc>
          <w:tcPr>
            <w:tcW w:w="1947" w:type="dxa"/>
            <w:gridSpan w:val="2"/>
            <w:hideMark/>
          </w:tcPr>
          <w:p w14:paraId="5631CE8A" w14:textId="05C5C6E8" w:rsidR="003B4240" w:rsidRPr="00074369" w:rsidDel="00CD6BB4" w:rsidRDefault="003B4240" w:rsidP="003B4240">
            <w:pPr>
              <w:spacing w:after="0" w:line="240" w:lineRule="auto"/>
              <w:jc w:val="center"/>
              <w:rPr>
                <w:del w:id="1001" w:author="Diego Uriarte" w:date="2019-05-18T17:05:00Z"/>
                <w:rFonts w:asciiTheme="minorHAnsi" w:hAnsiTheme="minorHAnsi"/>
              </w:rPr>
            </w:pPr>
            <w:del w:id="1002"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074</w:delText>
              </w:r>
              <w:r w:rsidRPr="00074369" w:rsidDel="00CD6BB4">
                <w:delText xml:space="preserve"> (0.</w:delText>
              </w:r>
              <w:r w:rsidRPr="00074369" w:rsidDel="00CD6BB4">
                <w:rPr>
                  <w:rFonts w:asciiTheme="minorHAnsi" w:hAnsiTheme="minorHAnsi" w:cstheme="minorHAnsi"/>
                  <w:szCs w:val="20"/>
                </w:rPr>
                <w:delText>048</w:delText>
              </w:r>
              <w:r w:rsidRPr="00074369" w:rsidDel="00CD6BB4">
                <w:delText>)</w:delText>
              </w:r>
              <w:bookmarkStart w:id="1003" w:name="_Toc9091767"/>
              <w:bookmarkStart w:id="1004" w:name="_Toc9171179"/>
              <w:bookmarkStart w:id="1005" w:name="_Toc11178515"/>
              <w:bookmarkEnd w:id="1003"/>
              <w:bookmarkEnd w:id="1004"/>
              <w:bookmarkEnd w:id="1005"/>
            </w:del>
          </w:p>
        </w:tc>
        <w:tc>
          <w:tcPr>
            <w:tcW w:w="1641" w:type="dxa"/>
            <w:hideMark/>
          </w:tcPr>
          <w:p w14:paraId="4FCD7220" w14:textId="69BB56E9" w:rsidR="003B4240" w:rsidRPr="00074369" w:rsidDel="00CD6BB4" w:rsidRDefault="003B4240" w:rsidP="003B4240">
            <w:pPr>
              <w:spacing w:after="0" w:line="240" w:lineRule="auto"/>
              <w:jc w:val="center"/>
              <w:rPr>
                <w:del w:id="1006" w:author="Diego Uriarte" w:date="2019-05-18T17:05:00Z"/>
                <w:rFonts w:asciiTheme="minorHAnsi" w:hAnsiTheme="minorHAnsi"/>
              </w:rPr>
            </w:pPr>
            <w:del w:id="1007"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 xml:space="preserve">051 </w:delText>
              </w:r>
              <w:r w:rsidRPr="00074369" w:rsidDel="00CD6BB4">
                <w:delText>(0.050)</w:delText>
              </w:r>
              <w:bookmarkStart w:id="1008" w:name="_Toc9091768"/>
              <w:bookmarkStart w:id="1009" w:name="_Toc9171180"/>
              <w:bookmarkStart w:id="1010" w:name="_Toc11178516"/>
              <w:bookmarkEnd w:id="1008"/>
              <w:bookmarkEnd w:id="1009"/>
              <w:bookmarkEnd w:id="1010"/>
            </w:del>
          </w:p>
        </w:tc>
        <w:bookmarkStart w:id="1011" w:name="_Toc9091769"/>
        <w:bookmarkStart w:id="1012" w:name="_Toc9171181"/>
        <w:bookmarkStart w:id="1013" w:name="_Toc11178517"/>
        <w:bookmarkEnd w:id="1011"/>
        <w:bookmarkEnd w:id="1012"/>
        <w:bookmarkEnd w:id="1013"/>
      </w:tr>
      <w:tr w:rsidR="003B4240" w:rsidRPr="00074369" w:rsidDel="00CD6BB4" w14:paraId="7457081C" w14:textId="626AE782" w:rsidTr="009705DE">
        <w:trPr>
          <w:cnfStyle w:val="100000000000" w:firstRow="1" w:lastRow="0" w:firstColumn="0" w:lastColumn="0" w:oddVBand="0" w:evenVBand="0" w:oddHBand="0" w:evenHBand="0" w:firstRowFirstColumn="0" w:firstRowLastColumn="0" w:lastRowFirstColumn="0" w:lastRowLastColumn="0"/>
          <w:del w:id="1014" w:author="Diego Uriarte" w:date="2019-05-18T17:05:00Z"/>
        </w:trPr>
        <w:tc>
          <w:tcPr>
            <w:tcW w:w="1697" w:type="dxa"/>
            <w:hideMark/>
          </w:tcPr>
          <w:p w14:paraId="76386EF7" w14:textId="14EC9EC7" w:rsidR="003B4240" w:rsidRPr="00074369" w:rsidDel="00CD6BB4" w:rsidRDefault="003B4240" w:rsidP="003B4240">
            <w:pPr>
              <w:spacing w:after="0" w:line="240" w:lineRule="auto"/>
              <w:jc w:val="left"/>
              <w:rPr>
                <w:del w:id="1015" w:author="Diego Uriarte" w:date="2019-05-18T17:05:00Z"/>
                <w:rFonts w:asciiTheme="minorHAnsi" w:hAnsiTheme="minorHAnsi"/>
              </w:rPr>
            </w:pPr>
            <w:del w:id="1016" w:author="Diego Uriarte" w:date="2019-05-18T17:05:00Z">
              <w:r w:rsidRPr="00074369" w:rsidDel="00CD6BB4">
                <w:rPr>
                  <w:rFonts w:asciiTheme="minorHAnsi" w:hAnsiTheme="minorHAnsi" w:cstheme="minorHAnsi"/>
                  <w:szCs w:val="20"/>
                </w:rPr>
                <w:delText>GLP</w:delText>
              </w:r>
              <w:bookmarkStart w:id="1017" w:name="_Toc9091770"/>
              <w:bookmarkStart w:id="1018" w:name="_Toc9171182"/>
              <w:bookmarkStart w:id="1019" w:name="_Toc11178518"/>
              <w:bookmarkEnd w:id="1017"/>
              <w:bookmarkEnd w:id="1018"/>
              <w:bookmarkEnd w:id="1019"/>
            </w:del>
          </w:p>
        </w:tc>
        <w:tc>
          <w:tcPr>
            <w:tcW w:w="1519" w:type="dxa"/>
            <w:hideMark/>
          </w:tcPr>
          <w:p w14:paraId="6E05E001" w14:textId="548DA28B" w:rsidR="003B4240" w:rsidRPr="00074369" w:rsidDel="00CD6BB4" w:rsidRDefault="003B4240" w:rsidP="003B4240">
            <w:pPr>
              <w:spacing w:after="0" w:line="240" w:lineRule="auto"/>
              <w:jc w:val="center"/>
              <w:rPr>
                <w:del w:id="1020" w:author="Diego Uriarte" w:date="2019-05-18T17:05:00Z"/>
                <w:rFonts w:asciiTheme="minorHAnsi" w:hAnsiTheme="minorHAnsi"/>
              </w:rPr>
            </w:pPr>
            <w:del w:id="1021" w:author="Diego Uriarte" w:date="2019-05-18T17:05:00Z">
              <w:r w:rsidRPr="00074369" w:rsidDel="00CD6BB4">
                <w:delText>-0.</w:delText>
              </w:r>
              <w:r w:rsidRPr="00074369" w:rsidDel="00CD6BB4">
                <w:rPr>
                  <w:rFonts w:asciiTheme="minorHAnsi" w:hAnsiTheme="minorHAnsi" w:cstheme="minorHAnsi"/>
                  <w:szCs w:val="20"/>
                </w:rPr>
                <w:delText xml:space="preserve">001 </w:delText>
              </w:r>
              <w:r w:rsidRPr="00074369" w:rsidDel="00CD6BB4">
                <w:delText>(0.</w:delText>
              </w:r>
              <w:r w:rsidRPr="00074369" w:rsidDel="00CD6BB4">
                <w:rPr>
                  <w:rFonts w:asciiTheme="minorHAnsi" w:hAnsiTheme="minorHAnsi" w:cstheme="minorHAnsi"/>
                  <w:szCs w:val="20"/>
                </w:rPr>
                <w:delText>052</w:delText>
              </w:r>
              <w:r w:rsidRPr="00074369" w:rsidDel="00CD6BB4">
                <w:delText>)</w:delText>
              </w:r>
              <w:bookmarkStart w:id="1022" w:name="_Toc9091771"/>
              <w:bookmarkStart w:id="1023" w:name="_Toc9171183"/>
              <w:bookmarkStart w:id="1024" w:name="_Toc11178519"/>
              <w:bookmarkEnd w:id="1022"/>
              <w:bookmarkEnd w:id="1023"/>
              <w:bookmarkEnd w:id="1024"/>
            </w:del>
          </w:p>
        </w:tc>
        <w:tc>
          <w:tcPr>
            <w:tcW w:w="1689" w:type="dxa"/>
            <w:hideMark/>
          </w:tcPr>
          <w:p w14:paraId="726F8451" w14:textId="3563742F" w:rsidR="003B4240" w:rsidRPr="00074369" w:rsidDel="00CD6BB4" w:rsidRDefault="003B4240" w:rsidP="003B4240">
            <w:pPr>
              <w:spacing w:after="0" w:line="240" w:lineRule="auto"/>
              <w:jc w:val="center"/>
              <w:rPr>
                <w:del w:id="1025" w:author="Diego Uriarte" w:date="2019-05-18T17:05:00Z"/>
                <w:rFonts w:asciiTheme="minorHAnsi" w:hAnsiTheme="minorHAnsi"/>
              </w:rPr>
            </w:pPr>
            <w:del w:id="1026" w:author="Diego Uriarte" w:date="2019-05-18T17:05:00Z">
              <w:r w:rsidRPr="00074369" w:rsidDel="00CD6BB4">
                <w:delText>-0.</w:delText>
              </w:r>
              <w:r w:rsidRPr="00074369" w:rsidDel="00CD6BB4">
                <w:rPr>
                  <w:rFonts w:asciiTheme="minorHAnsi" w:hAnsiTheme="minorHAnsi" w:cstheme="minorHAnsi"/>
                  <w:szCs w:val="20"/>
                </w:rPr>
                <w:delText>019</w:delText>
              </w:r>
              <w:r w:rsidRPr="00074369" w:rsidDel="00CD6BB4">
                <w:delText xml:space="preserve"> (0.</w:delText>
              </w:r>
              <w:r w:rsidRPr="00074369" w:rsidDel="00CD6BB4">
                <w:rPr>
                  <w:rFonts w:asciiTheme="minorHAnsi" w:hAnsiTheme="minorHAnsi" w:cstheme="minorHAnsi"/>
                  <w:szCs w:val="20"/>
                </w:rPr>
                <w:delText>053</w:delText>
              </w:r>
              <w:r w:rsidRPr="00074369" w:rsidDel="00CD6BB4">
                <w:delText>)</w:delText>
              </w:r>
              <w:bookmarkStart w:id="1027" w:name="_Toc9091772"/>
              <w:bookmarkStart w:id="1028" w:name="_Toc9171184"/>
              <w:bookmarkStart w:id="1029" w:name="_Toc11178520"/>
              <w:bookmarkEnd w:id="1027"/>
              <w:bookmarkEnd w:id="1028"/>
              <w:bookmarkEnd w:id="1029"/>
            </w:del>
          </w:p>
        </w:tc>
        <w:tc>
          <w:tcPr>
            <w:tcW w:w="1947" w:type="dxa"/>
            <w:gridSpan w:val="2"/>
            <w:hideMark/>
          </w:tcPr>
          <w:p w14:paraId="3B33FE4E" w14:textId="1E0A1301" w:rsidR="003B4240" w:rsidRPr="00074369" w:rsidDel="00CD6BB4" w:rsidRDefault="003B4240" w:rsidP="003B4240">
            <w:pPr>
              <w:spacing w:after="0" w:line="240" w:lineRule="auto"/>
              <w:jc w:val="center"/>
              <w:rPr>
                <w:del w:id="1030" w:author="Diego Uriarte" w:date="2019-05-18T17:05:00Z"/>
                <w:rFonts w:asciiTheme="minorHAnsi" w:hAnsiTheme="minorHAnsi"/>
              </w:rPr>
            </w:pPr>
            <w:del w:id="1031" w:author="Diego Uriarte" w:date="2019-05-18T17:05:00Z">
              <w:r w:rsidRPr="00074369" w:rsidDel="00CD6BB4">
                <w:delText>-0.</w:delText>
              </w:r>
              <w:r w:rsidRPr="00074369" w:rsidDel="00CD6BB4">
                <w:rPr>
                  <w:rFonts w:asciiTheme="minorHAnsi" w:hAnsiTheme="minorHAnsi" w:cstheme="minorHAnsi"/>
                  <w:szCs w:val="20"/>
                </w:rPr>
                <w:delText>028</w:delText>
              </w:r>
              <w:r w:rsidRPr="00074369" w:rsidDel="00CD6BB4">
                <w:delText xml:space="preserve"> (0.</w:delText>
              </w:r>
              <w:r w:rsidRPr="00074369" w:rsidDel="00CD6BB4">
                <w:rPr>
                  <w:rFonts w:asciiTheme="minorHAnsi" w:hAnsiTheme="minorHAnsi" w:cstheme="minorHAnsi"/>
                  <w:szCs w:val="20"/>
                </w:rPr>
                <w:delText>047</w:delText>
              </w:r>
              <w:r w:rsidRPr="00074369" w:rsidDel="00CD6BB4">
                <w:delText>)</w:delText>
              </w:r>
              <w:bookmarkStart w:id="1032" w:name="_Toc9091773"/>
              <w:bookmarkStart w:id="1033" w:name="_Toc9171185"/>
              <w:bookmarkStart w:id="1034" w:name="_Toc11178521"/>
              <w:bookmarkEnd w:id="1032"/>
              <w:bookmarkEnd w:id="1033"/>
              <w:bookmarkEnd w:id="1034"/>
            </w:del>
          </w:p>
        </w:tc>
        <w:tc>
          <w:tcPr>
            <w:tcW w:w="1641" w:type="dxa"/>
            <w:hideMark/>
          </w:tcPr>
          <w:p w14:paraId="54AFB8F2" w14:textId="5D9619DC" w:rsidR="003B4240" w:rsidRPr="00074369" w:rsidDel="00CD6BB4" w:rsidRDefault="003B4240" w:rsidP="003B4240">
            <w:pPr>
              <w:spacing w:after="0" w:line="240" w:lineRule="auto"/>
              <w:jc w:val="center"/>
              <w:rPr>
                <w:del w:id="1035" w:author="Diego Uriarte" w:date="2019-05-18T17:05:00Z"/>
                <w:rFonts w:asciiTheme="minorHAnsi" w:hAnsiTheme="minorHAnsi"/>
              </w:rPr>
            </w:pPr>
            <w:del w:id="1036" w:author="Diego Uriarte" w:date="2019-05-18T17:05:00Z">
              <w:r w:rsidRPr="00074369" w:rsidDel="00CD6BB4">
                <w:delText>0.</w:delText>
              </w:r>
              <w:r w:rsidRPr="00074369" w:rsidDel="00CD6BB4">
                <w:rPr>
                  <w:rFonts w:asciiTheme="minorHAnsi" w:hAnsiTheme="minorHAnsi" w:cstheme="minorHAnsi"/>
                  <w:szCs w:val="20"/>
                </w:rPr>
                <w:delText>007</w:delText>
              </w:r>
              <w:r w:rsidRPr="00074369" w:rsidDel="00CD6BB4">
                <w:delText xml:space="preserve"> (0.</w:delText>
              </w:r>
              <w:r w:rsidRPr="00074369" w:rsidDel="00CD6BB4">
                <w:rPr>
                  <w:rFonts w:asciiTheme="minorHAnsi" w:hAnsiTheme="minorHAnsi" w:cstheme="minorHAnsi"/>
                  <w:szCs w:val="20"/>
                </w:rPr>
                <w:delText>050</w:delText>
              </w:r>
              <w:r w:rsidRPr="00074369" w:rsidDel="00CD6BB4">
                <w:delText>)</w:delText>
              </w:r>
              <w:bookmarkStart w:id="1037" w:name="_Toc9091774"/>
              <w:bookmarkStart w:id="1038" w:name="_Toc9171186"/>
              <w:bookmarkStart w:id="1039" w:name="_Toc11178522"/>
              <w:bookmarkEnd w:id="1037"/>
              <w:bookmarkEnd w:id="1038"/>
              <w:bookmarkEnd w:id="1039"/>
            </w:del>
          </w:p>
        </w:tc>
        <w:bookmarkStart w:id="1040" w:name="_Toc9091775"/>
        <w:bookmarkStart w:id="1041" w:name="_Toc9171187"/>
        <w:bookmarkStart w:id="1042" w:name="_Toc11178523"/>
        <w:bookmarkEnd w:id="1040"/>
        <w:bookmarkEnd w:id="1041"/>
        <w:bookmarkEnd w:id="1042"/>
      </w:tr>
      <w:tr w:rsidR="003B4240" w:rsidRPr="00074369" w:rsidDel="00CD6BB4" w14:paraId="7ABF954D" w14:textId="4B404D76" w:rsidTr="009705DE">
        <w:trPr>
          <w:cnfStyle w:val="100000000000" w:firstRow="1" w:lastRow="0" w:firstColumn="0" w:lastColumn="0" w:oddVBand="0" w:evenVBand="0" w:oddHBand="0" w:evenHBand="0" w:firstRowFirstColumn="0" w:firstRowLastColumn="0" w:lastRowFirstColumn="0" w:lastRowLastColumn="0"/>
          <w:del w:id="1043" w:author="Diego Uriarte" w:date="2019-05-18T17:05:00Z"/>
        </w:trPr>
        <w:tc>
          <w:tcPr>
            <w:tcW w:w="1697" w:type="dxa"/>
            <w:hideMark/>
          </w:tcPr>
          <w:p w14:paraId="49DEFF1A" w14:textId="515ED5E3" w:rsidR="003B4240" w:rsidRPr="00074369" w:rsidDel="00CD6BB4" w:rsidRDefault="003B4240" w:rsidP="003B4240">
            <w:pPr>
              <w:spacing w:after="0" w:line="240" w:lineRule="auto"/>
              <w:jc w:val="left"/>
              <w:rPr>
                <w:del w:id="1044" w:author="Diego Uriarte" w:date="2019-05-18T17:05:00Z"/>
                <w:rFonts w:asciiTheme="minorHAnsi" w:hAnsiTheme="minorHAnsi"/>
              </w:rPr>
            </w:pPr>
            <w:del w:id="1045" w:author="Diego Uriarte" w:date="2019-05-18T17:05:00Z">
              <w:r w:rsidRPr="00074369" w:rsidDel="00CD6BB4">
                <w:delText>INGRESO</w:delText>
              </w:r>
              <w:bookmarkStart w:id="1046" w:name="_Toc9091776"/>
              <w:bookmarkStart w:id="1047" w:name="_Toc9171188"/>
              <w:bookmarkStart w:id="1048" w:name="_Toc11178524"/>
              <w:bookmarkEnd w:id="1046"/>
              <w:bookmarkEnd w:id="1047"/>
              <w:bookmarkEnd w:id="1048"/>
            </w:del>
          </w:p>
        </w:tc>
        <w:tc>
          <w:tcPr>
            <w:tcW w:w="1519" w:type="dxa"/>
            <w:hideMark/>
          </w:tcPr>
          <w:p w14:paraId="0AED55B3" w14:textId="038BC6B9" w:rsidR="003B4240" w:rsidRPr="00074369" w:rsidDel="00CD6BB4" w:rsidRDefault="003B4240" w:rsidP="003B4240">
            <w:pPr>
              <w:spacing w:after="0" w:line="240" w:lineRule="auto"/>
              <w:jc w:val="center"/>
              <w:rPr>
                <w:del w:id="1049" w:author="Diego Uriarte" w:date="2019-05-18T17:05:00Z"/>
                <w:rFonts w:asciiTheme="minorHAnsi" w:hAnsiTheme="minorHAnsi"/>
              </w:rPr>
            </w:pPr>
            <w:del w:id="1050" w:author="Diego Uriarte" w:date="2019-05-18T17:05:00Z">
              <w:r w:rsidRPr="00074369" w:rsidDel="00CD6BB4">
                <w:rPr>
                  <w:rFonts w:asciiTheme="minorHAnsi" w:hAnsiTheme="minorHAnsi" w:cstheme="minorHAnsi"/>
                  <w:szCs w:val="20"/>
                </w:rPr>
                <w:delText>1.259</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167</w:delText>
              </w:r>
              <w:r w:rsidRPr="00074369" w:rsidDel="00CD6BB4">
                <w:delText>)</w:delText>
              </w:r>
              <w:bookmarkStart w:id="1051" w:name="_Toc9091777"/>
              <w:bookmarkStart w:id="1052" w:name="_Toc9171189"/>
              <w:bookmarkStart w:id="1053" w:name="_Toc11178525"/>
              <w:bookmarkEnd w:id="1051"/>
              <w:bookmarkEnd w:id="1052"/>
              <w:bookmarkEnd w:id="1053"/>
            </w:del>
          </w:p>
        </w:tc>
        <w:tc>
          <w:tcPr>
            <w:tcW w:w="1689" w:type="dxa"/>
            <w:hideMark/>
          </w:tcPr>
          <w:p w14:paraId="4DFD71EB" w14:textId="2F5EE607" w:rsidR="003B4240" w:rsidRPr="00074369" w:rsidDel="00CD6BB4" w:rsidRDefault="003B4240" w:rsidP="003B4240">
            <w:pPr>
              <w:spacing w:after="0" w:line="240" w:lineRule="auto"/>
              <w:jc w:val="center"/>
              <w:rPr>
                <w:del w:id="1054" w:author="Diego Uriarte" w:date="2019-05-18T17:05:00Z"/>
                <w:rFonts w:asciiTheme="minorHAnsi" w:hAnsiTheme="minorHAnsi"/>
              </w:rPr>
            </w:pPr>
            <w:del w:id="1055" w:author="Diego Uriarte" w:date="2019-05-18T17:05:00Z">
              <w:r w:rsidRPr="00074369" w:rsidDel="00CD6BB4">
                <w:rPr>
                  <w:rFonts w:asciiTheme="minorHAnsi" w:hAnsiTheme="minorHAnsi" w:cstheme="minorHAnsi"/>
                  <w:szCs w:val="20"/>
                </w:rPr>
                <w:delText>1.104</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169</w:delText>
              </w:r>
              <w:r w:rsidRPr="00074369" w:rsidDel="00CD6BB4">
                <w:delText>)</w:delText>
              </w:r>
              <w:bookmarkStart w:id="1056" w:name="_Toc9091778"/>
              <w:bookmarkStart w:id="1057" w:name="_Toc9171190"/>
              <w:bookmarkStart w:id="1058" w:name="_Toc11178526"/>
              <w:bookmarkEnd w:id="1056"/>
              <w:bookmarkEnd w:id="1057"/>
              <w:bookmarkEnd w:id="1058"/>
            </w:del>
          </w:p>
        </w:tc>
        <w:tc>
          <w:tcPr>
            <w:tcW w:w="1947" w:type="dxa"/>
            <w:gridSpan w:val="2"/>
            <w:hideMark/>
          </w:tcPr>
          <w:p w14:paraId="0F081F90" w14:textId="2C28D0D6" w:rsidR="003B4240" w:rsidRPr="00074369" w:rsidDel="00CD6BB4" w:rsidRDefault="003B4240" w:rsidP="003B4240">
            <w:pPr>
              <w:spacing w:after="0" w:line="240" w:lineRule="auto"/>
              <w:jc w:val="center"/>
              <w:rPr>
                <w:del w:id="1059" w:author="Diego Uriarte" w:date="2019-05-18T17:05:00Z"/>
                <w:rFonts w:asciiTheme="minorHAnsi" w:hAnsiTheme="minorHAnsi"/>
              </w:rPr>
            </w:pPr>
            <w:del w:id="1060" w:author="Diego Uriarte" w:date="2019-05-18T17:05:00Z">
              <w:r w:rsidRPr="00074369" w:rsidDel="00CD6BB4">
                <w:rPr>
                  <w:rFonts w:asciiTheme="minorHAnsi" w:hAnsiTheme="minorHAnsi" w:cstheme="minorHAnsi"/>
                  <w:szCs w:val="20"/>
                </w:rPr>
                <w:delText>1.167</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153</w:delText>
              </w:r>
              <w:r w:rsidRPr="00074369" w:rsidDel="00CD6BB4">
                <w:delText>)</w:delText>
              </w:r>
              <w:bookmarkStart w:id="1061" w:name="_Toc9091779"/>
              <w:bookmarkStart w:id="1062" w:name="_Toc9171191"/>
              <w:bookmarkStart w:id="1063" w:name="_Toc11178527"/>
              <w:bookmarkEnd w:id="1061"/>
              <w:bookmarkEnd w:id="1062"/>
              <w:bookmarkEnd w:id="1063"/>
            </w:del>
          </w:p>
        </w:tc>
        <w:tc>
          <w:tcPr>
            <w:tcW w:w="1641" w:type="dxa"/>
            <w:hideMark/>
          </w:tcPr>
          <w:p w14:paraId="45AF8CF6" w14:textId="5ED923D3" w:rsidR="003B4240" w:rsidRPr="00074369" w:rsidDel="00CD6BB4" w:rsidRDefault="003B4240" w:rsidP="003B4240">
            <w:pPr>
              <w:spacing w:after="0" w:line="240" w:lineRule="auto"/>
              <w:jc w:val="center"/>
              <w:rPr>
                <w:del w:id="1064" w:author="Diego Uriarte" w:date="2019-05-18T17:05:00Z"/>
                <w:rFonts w:asciiTheme="minorHAnsi" w:hAnsiTheme="minorHAnsi"/>
              </w:rPr>
            </w:pPr>
            <w:del w:id="1065" w:author="Diego Uriarte" w:date="2019-05-18T17:05:00Z">
              <w:r w:rsidRPr="00074369" w:rsidDel="00CD6BB4">
                <w:rPr>
                  <w:rFonts w:asciiTheme="minorHAnsi" w:hAnsiTheme="minorHAnsi" w:cstheme="minorHAnsi"/>
                  <w:szCs w:val="20"/>
                </w:rPr>
                <w:delText>1.236</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w:delText>
              </w:r>
              <w:r w:rsidRPr="00074369" w:rsidDel="00CD6BB4">
                <w:delText>0.</w:delText>
              </w:r>
              <w:r w:rsidRPr="00074369" w:rsidDel="00CD6BB4">
                <w:rPr>
                  <w:rFonts w:asciiTheme="minorHAnsi" w:hAnsiTheme="minorHAnsi" w:cstheme="minorHAnsi"/>
                  <w:szCs w:val="20"/>
                </w:rPr>
                <w:delText>162</w:delText>
              </w:r>
              <w:r w:rsidRPr="00074369" w:rsidDel="00CD6BB4">
                <w:delText>)</w:delText>
              </w:r>
              <w:bookmarkStart w:id="1066" w:name="_Toc9091780"/>
              <w:bookmarkStart w:id="1067" w:name="_Toc9171192"/>
              <w:bookmarkStart w:id="1068" w:name="_Toc11178528"/>
              <w:bookmarkEnd w:id="1066"/>
              <w:bookmarkEnd w:id="1067"/>
              <w:bookmarkEnd w:id="1068"/>
            </w:del>
          </w:p>
        </w:tc>
        <w:bookmarkStart w:id="1069" w:name="_Toc9091781"/>
        <w:bookmarkStart w:id="1070" w:name="_Toc9171193"/>
        <w:bookmarkStart w:id="1071" w:name="_Toc11178529"/>
        <w:bookmarkEnd w:id="1069"/>
        <w:bookmarkEnd w:id="1070"/>
        <w:bookmarkEnd w:id="1071"/>
      </w:tr>
      <w:tr w:rsidR="003B4240" w:rsidRPr="00074369" w:rsidDel="00CD6BB4" w14:paraId="0A332B7D" w14:textId="5827FEA7" w:rsidTr="009705DE">
        <w:trPr>
          <w:cnfStyle w:val="100000000000" w:firstRow="1" w:lastRow="0" w:firstColumn="0" w:lastColumn="0" w:oddVBand="0" w:evenVBand="0" w:oddHBand="0" w:evenHBand="0" w:firstRowFirstColumn="0" w:firstRowLastColumn="0" w:lastRowFirstColumn="0" w:lastRowLastColumn="0"/>
          <w:del w:id="1072" w:author="Diego Uriarte" w:date="2019-05-18T17:05:00Z"/>
        </w:trPr>
        <w:tc>
          <w:tcPr>
            <w:tcW w:w="1697" w:type="dxa"/>
            <w:hideMark/>
          </w:tcPr>
          <w:p w14:paraId="22CFA64F" w14:textId="01515113" w:rsidR="003B4240" w:rsidRPr="00074369" w:rsidDel="00CD6BB4" w:rsidRDefault="003B4240" w:rsidP="003B4240">
            <w:pPr>
              <w:spacing w:after="0" w:line="240" w:lineRule="auto"/>
              <w:jc w:val="left"/>
              <w:rPr>
                <w:del w:id="1073" w:author="Diego Uriarte" w:date="2019-05-18T17:05:00Z"/>
                <w:rFonts w:asciiTheme="minorHAnsi" w:hAnsiTheme="minorHAnsi"/>
              </w:rPr>
            </w:pPr>
            <w:del w:id="1074" w:author="Diego Uriarte" w:date="2019-05-18T17:05:00Z">
              <w:r w:rsidRPr="00074369" w:rsidDel="00CD6BB4">
                <w:delText>DENPOB</w:delText>
              </w:r>
              <w:bookmarkStart w:id="1075" w:name="_Toc9091782"/>
              <w:bookmarkStart w:id="1076" w:name="_Toc9171194"/>
              <w:bookmarkStart w:id="1077" w:name="_Toc11178530"/>
              <w:bookmarkEnd w:id="1075"/>
              <w:bookmarkEnd w:id="1076"/>
              <w:bookmarkEnd w:id="1077"/>
            </w:del>
          </w:p>
        </w:tc>
        <w:tc>
          <w:tcPr>
            <w:tcW w:w="1519" w:type="dxa"/>
            <w:hideMark/>
          </w:tcPr>
          <w:p w14:paraId="132BD794" w14:textId="1595D5BA" w:rsidR="003B4240" w:rsidRPr="00074369" w:rsidDel="00CD6BB4" w:rsidRDefault="003B4240" w:rsidP="003B4240">
            <w:pPr>
              <w:spacing w:after="0" w:line="240" w:lineRule="auto"/>
              <w:jc w:val="center"/>
              <w:rPr>
                <w:del w:id="1078" w:author="Diego Uriarte" w:date="2019-05-18T17:05:00Z"/>
                <w:rFonts w:asciiTheme="minorHAnsi" w:hAnsiTheme="minorHAnsi"/>
              </w:rPr>
            </w:pPr>
            <w:del w:id="1079" w:author="Diego Uriarte" w:date="2019-05-18T17:05:00Z">
              <w:r w:rsidRPr="00074369" w:rsidDel="00CD6BB4">
                <w:delText>0.</w:delText>
              </w:r>
              <w:r w:rsidRPr="00074369" w:rsidDel="00CD6BB4">
                <w:rPr>
                  <w:rFonts w:asciiTheme="minorHAnsi" w:hAnsiTheme="minorHAnsi" w:cstheme="minorHAnsi"/>
                  <w:szCs w:val="20"/>
                </w:rPr>
                <w:delText>010 (0.044</w:delText>
              </w:r>
              <w:r w:rsidRPr="00074369" w:rsidDel="00CD6BB4">
                <w:delText>)</w:delText>
              </w:r>
              <w:bookmarkStart w:id="1080" w:name="_Toc9091783"/>
              <w:bookmarkStart w:id="1081" w:name="_Toc9171195"/>
              <w:bookmarkStart w:id="1082" w:name="_Toc11178531"/>
              <w:bookmarkEnd w:id="1080"/>
              <w:bookmarkEnd w:id="1081"/>
              <w:bookmarkEnd w:id="1082"/>
            </w:del>
          </w:p>
        </w:tc>
        <w:tc>
          <w:tcPr>
            <w:tcW w:w="1689" w:type="dxa"/>
            <w:hideMark/>
          </w:tcPr>
          <w:p w14:paraId="13FA090F" w14:textId="0AE5070B" w:rsidR="003B4240" w:rsidRPr="00074369" w:rsidDel="00CD6BB4" w:rsidRDefault="003B4240" w:rsidP="003B4240">
            <w:pPr>
              <w:spacing w:after="0" w:line="240" w:lineRule="auto"/>
              <w:jc w:val="center"/>
              <w:rPr>
                <w:del w:id="1083" w:author="Diego Uriarte" w:date="2019-05-18T17:05:00Z"/>
                <w:rFonts w:asciiTheme="minorHAnsi" w:hAnsiTheme="minorHAnsi"/>
              </w:rPr>
            </w:pPr>
            <w:del w:id="1084"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058 (0.045</w:delText>
              </w:r>
              <w:r w:rsidRPr="00074369" w:rsidDel="00CD6BB4">
                <w:delText>)</w:delText>
              </w:r>
              <w:bookmarkStart w:id="1085" w:name="_Toc9091784"/>
              <w:bookmarkStart w:id="1086" w:name="_Toc9171196"/>
              <w:bookmarkStart w:id="1087" w:name="_Toc11178532"/>
              <w:bookmarkEnd w:id="1085"/>
              <w:bookmarkEnd w:id="1086"/>
              <w:bookmarkEnd w:id="1087"/>
            </w:del>
          </w:p>
        </w:tc>
        <w:tc>
          <w:tcPr>
            <w:tcW w:w="1947" w:type="dxa"/>
            <w:gridSpan w:val="2"/>
            <w:hideMark/>
          </w:tcPr>
          <w:p w14:paraId="7A3A3214" w14:textId="41000627" w:rsidR="003B4240" w:rsidRPr="00074369" w:rsidDel="00CD6BB4" w:rsidRDefault="003B4240" w:rsidP="003B4240">
            <w:pPr>
              <w:spacing w:after="0" w:line="240" w:lineRule="auto"/>
              <w:jc w:val="center"/>
              <w:rPr>
                <w:del w:id="1088" w:author="Diego Uriarte" w:date="2019-05-18T17:05:00Z"/>
                <w:rFonts w:asciiTheme="minorHAnsi" w:hAnsiTheme="minorHAnsi"/>
              </w:rPr>
            </w:pPr>
            <w:del w:id="1089"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065</w:delText>
              </w:r>
              <w:r w:rsidRPr="00074369" w:rsidDel="00CD6BB4">
                <w:rPr>
                  <w:rFonts w:asciiTheme="minorHAnsi" w:hAnsiTheme="minorHAnsi" w:cstheme="minorHAnsi"/>
                  <w:szCs w:val="20"/>
                  <w:vertAlign w:val="superscript"/>
                </w:rPr>
                <w:delText>*</w:delText>
              </w:r>
              <w:r w:rsidRPr="00074369" w:rsidDel="00CD6BB4">
                <w:delText> (0.</w:delText>
              </w:r>
              <w:r w:rsidRPr="00074369" w:rsidDel="00CD6BB4">
                <w:rPr>
                  <w:rFonts w:asciiTheme="minorHAnsi" w:hAnsiTheme="minorHAnsi" w:cstheme="minorHAnsi"/>
                  <w:szCs w:val="20"/>
                </w:rPr>
                <w:delText>040</w:delText>
              </w:r>
              <w:r w:rsidRPr="00074369" w:rsidDel="00CD6BB4">
                <w:delText>)</w:delText>
              </w:r>
              <w:bookmarkStart w:id="1090" w:name="_Toc9091785"/>
              <w:bookmarkStart w:id="1091" w:name="_Toc9171197"/>
              <w:bookmarkStart w:id="1092" w:name="_Toc11178533"/>
              <w:bookmarkEnd w:id="1090"/>
              <w:bookmarkEnd w:id="1091"/>
              <w:bookmarkEnd w:id="1092"/>
            </w:del>
          </w:p>
        </w:tc>
        <w:tc>
          <w:tcPr>
            <w:tcW w:w="1641" w:type="dxa"/>
            <w:hideMark/>
          </w:tcPr>
          <w:p w14:paraId="25A01ADC" w14:textId="70F3E869" w:rsidR="003B4240" w:rsidRPr="00074369" w:rsidDel="00CD6BB4" w:rsidRDefault="003B4240" w:rsidP="003B4240">
            <w:pPr>
              <w:spacing w:after="0" w:line="240" w:lineRule="auto"/>
              <w:jc w:val="center"/>
              <w:rPr>
                <w:del w:id="1093" w:author="Diego Uriarte" w:date="2019-05-18T17:05:00Z"/>
                <w:rFonts w:asciiTheme="minorHAnsi" w:hAnsiTheme="minorHAnsi"/>
              </w:rPr>
            </w:pPr>
            <w:del w:id="1094" w:author="Diego Uriarte" w:date="2019-05-18T17:05:00Z">
              <w:r w:rsidRPr="00074369" w:rsidDel="00CD6BB4">
                <w:rPr>
                  <w:rFonts w:asciiTheme="minorHAnsi" w:hAnsiTheme="minorHAnsi" w:cstheme="minorHAnsi"/>
                  <w:szCs w:val="20"/>
                </w:rPr>
                <w:delText>-</w:delText>
              </w:r>
              <w:r w:rsidRPr="00074369" w:rsidDel="00CD6BB4">
                <w:delText>0.</w:delText>
              </w:r>
              <w:r w:rsidRPr="00074369" w:rsidDel="00CD6BB4">
                <w:rPr>
                  <w:rFonts w:asciiTheme="minorHAnsi" w:hAnsiTheme="minorHAnsi" w:cstheme="minorHAnsi"/>
                  <w:szCs w:val="20"/>
                </w:rPr>
                <w:delText xml:space="preserve">047 </w:delText>
              </w:r>
              <w:r w:rsidRPr="00074369" w:rsidDel="00CD6BB4">
                <w:delText>(0.</w:delText>
              </w:r>
              <w:r w:rsidRPr="00074369" w:rsidDel="00CD6BB4">
                <w:rPr>
                  <w:rFonts w:asciiTheme="minorHAnsi" w:hAnsiTheme="minorHAnsi" w:cstheme="minorHAnsi"/>
                  <w:szCs w:val="20"/>
                </w:rPr>
                <w:delText>042</w:delText>
              </w:r>
              <w:r w:rsidRPr="00074369" w:rsidDel="00CD6BB4">
                <w:delText>)</w:delText>
              </w:r>
              <w:bookmarkStart w:id="1095" w:name="_Toc9091786"/>
              <w:bookmarkStart w:id="1096" w:name="_Toc9171198"/>
              <w:bookmarkStart w:id="1097" w:name="_Toc11178534"/>
              <w:bookmarkEnd w:id="1095"/>
              <w:bookmarkEnd w:id="1096"/>
              <w:bookmarkEnd w:id="1097"/>
            </w:del>
          </w:p>
        </w:tc>
        <w:bookmarkStart w:id="1098" w:name="_Toc9091787"/>
        <w:bookmarkStart w:id="1099" w:name="_Toc9171199"/>
        <w:bookmarkStart w:id="1100" w:name="_Toc11178535"/>
        <w:bookmarkEnd w:id="1098"/>
        <w:bookmarkEnd w:id="1099"/>
        <w:bookmarkEnd w:id="1100"/>
      </w:tr>
      <w:tr w:rsidR="003B4240" w:rsidRPr="00074369" w:rsidDel="00CD6BB4" w14:paraId="23EEE43F" w14:textId="1652D193" w:rsidTr="009705DE">
        <w:trPr>
          <w:cnfStyle w:val="100000000000" w:firstRow="1" w:lastRow="0" w:firstColumn="0" w:lastColumn="0" w:oddVBand="0" w:evenVBand="0" w:oddHBand="0" w:evenHBand="0" w:firstRowFirstColumn="0" w:firstRowLastColumn="0" w:lastRowFirstColumn="0" w:lastRowLastColumn="0"/>
          <w:del w:id="1101" w:author="Diego Uriarte" w:date="2019-05-18T17:05:00Z"/>
        </w:trPr>
        <w:tc>
          <w:tcPr>
            <w:tcW w:w="1697" w:type="dxa"/>
            <w:hideMark/>
          </w:tcPr>
          <w:p w14:paraId="68180B69" w14:textId="56F81BEF" w:rsidR="003B4240" w:rsidRPr="00074369" w:rsidDel="00CD6BB4" w:rsidRDefault="003B4240" w:rsidP="003B4240">
            <w:pPr>
              <w:spacing w:after="0" w:line="240" w:lineRule="auto"/>
              <w:jc w:val="left"/>
              <w:rPr>
                <w:del w:id="1102" w:author="Diego Uriarte" w:date="2019-05-18T17:05:00Z"/>
                <w:rFonts w:asciiTheme="minorHAnsi" w:hAnsiTheme="minorHAnsi"/>
              </w:rPr>
            </w:pPr>
            <w:del w:id="1103" w:author="Diego Uriarte" w:date="2019-05-18T17:05:00Z">
              <w:r w:rsidRPr="00074369" w:rsidDel="00CD6BB4">
                <w:rPr>
                  <w:rFonts w:asciiTheme="minorHAnsi" w:hAnsiTheme="minorHAnsi" w:cstheme="minorHAnsi"/>
                  <w:szCs w:val="20"/>
                </w:rPr>
                <w:delText>LOGVIAJES</w:delText>
              </w:r>
              <w:bookmarkStart w:id="1104" w:name="_Toc9091788"/>
              <w:bookmarkStart w:id="1105" w:name="_Toc9171200"/>
              <w:bookmarkStart w:id="1106" w:name="_Toc11178536"/>
              <w:bookmarkEnd w:id="1104"/>
              <w:bookmarkEnd w:id="1105"/>
              <w:bookmarkEnd w:id="1106"/>
            </w:del>
          </w:p>
        </w:tc>
        <w:tc>
          <w:tcPr>
            <w:tcW w:w="1519" w:type="dxa"/>
            <w:hideMark/>
          </w:tcPr>
          <w:p w14:paraId="7D7AB367" w14:textId="7C52CC6C" w:rsidR="003B4240" w:rsidRPr="00074369" w:rsidDel="00CD6BB4" w:rsidRDefault="003B4240" w:rsidP="003B4240">
            <w:pPr>
              <w:spacing w:after="0" w:line="240" w:lineRule="auto"/>
              <w:jc w:val="center"/>
              <w:rPr>
                <w:del w:id="1107" w:author="Diego Uriarte" w:date="2019-05-18T17:05:00Z"/>
                <w:rFonts w:asciiTheme="minorHAnsi" w:hAnsiTheme="minorHAnsi"/>
              </w:rPr>
            </w:pPr>
            <w:del w:id="1108" w:author="Diego Uriarte" w:date="2019-05-18T17:05:00Z">
              <w:r w:rsidRPr="00074369" w:rsidDel="00CD6BB4">
                <w:delText>0.</w:delText>
              </w:r>
              <w:r w:rsidRPr="00074369" w:rsidDel="00CD6BB4">
                <w:rPr>
                  <w:rFonts w:asciiTheme="minorHAnsi" w:hAnsiTheme="minorHAnsi" w:cstheme="minorHAnsi"/>
                  <w:szCs w:val="20"/>
                </w:rPr>
                <w:delText>072</w:delText>
              </w:r>
              <w:r w:rsidRPr="00074369" w:rsidDel="00CD6BB4">
                <w:delText xml:space="preserve"> (0.</w:delText>
              </w:r>
              <w:r w:rsidRPr="00074369" w:rsidDel="00CD6BB4">
                <w:rPr>
                  <w:rFonts w:asciiTheme="minorHAnsi" w:hAnsiTheme="minorHAnsi" w:cstheme="minorHAnsi"/>
                  <w:szCs w:val="20"/>
                </w:rPr>
                <w:delText>044</w:delText>
              </w:r>
              <w:r w:rsidRPr="00074369" w:rsidDel="00CD6BB4">
                <w:delText>)</w:delText>
              </w:r>
              <w:bookmarkStart w:id="1109" w:name="_Toc9091789"/>
              <w:bookmarkStart w:id="1110" w:name="_Toc9171201"/>
              <w:bookmarkStart w:id="1111" w:name="_Toc11178537"/>
              <w:bookmarkEnd w:id="1109"/>
              <w:bookmarkEnd w:id="1110"/>
              <w:bookmarkEnd w:id="1111"/>
            </w:del>
          </w:p>
        </w:tc>
        <w:tc>
          <w:tcPr>
            <w:tcW w:w="1689" w:type="dxa"/>
            <w:hideMark/>
          </w:tcPr>
          <w:p w14:paraId="674164B6" w14:textId="318F5164" w:rsidR="003B4240" w:rsidRPr="00074369" w:rsidDel="00CD6BB4" w:rsidRDefault="003B4240" w:rsidP="003B4240">
            <w:pPr>
              <w:spacing w:after="0" w:line="240" w:lineRule="auto"/>
              <w:jc w:val="center"/>
              <w:rPr>
                <w:del w:id="1112" w:author="Diego Uriarte" w:date="2019-05-18T17:05:00Z"/>
                <w:rFonts w:asciiTheme="minorHAnsi" w:hAnsiTheme="minorHAnsi"/>
              </w:rPr>
            </w:pPr>
            <w:del w:id="1113" w:author="Diego Uriarte" w:date="2019-05-18T17:05:00Z">
              <w:r w:rsidRPr="00074369" w:rsidDel="00CD6BB4">
                <w:delText>0.</w:delText>
              </w:r>
              <w:r w:rsidRPr="00074369" w:rsidDel="00CD6BB4">
                <w:rPr>
                  <w:rFonts w:asciiTheme="minorHAnsi" w:hAnsiTheme="minorHAnsi" w:cstheme="minorHAnsi"/>
                  <w:szCs w:val="20"/>
                </w:rPr>
                <w:delText>060</w:delText>
              </w:r>
              <w:r w:rsidRPr="00074369" w:rsidDel="00CD6BB4">
                <w:delText xml:space="preserve"> (0.</w:delText>
              </w:r>
              <w:r w:rsidRPr="00074369" w:rsidDel="00CD6BB4">
                <w:rPr>
                  <w:rFonts w:asciiTheme="minorHAnsi" w:hAnsiTheme="minorHAnsi" w:cstheme="minorHAnsi"/>
                  <w:szCs w:val="20"/>
                </w:rPr>
                <w:delText>045</w:delText>
              </w:r>
              <w:r w:rsidRPr="00074369" w:rsidDel="00CD6BB4">
                <w:delText>)</w:delText>
              </w:r>
              <w:bookmarkStart w:id="1114" w:name="_Toc9091790"/>
              <w:bookmarkStart w:id="1115" w:name="_Toc9171202"/>
              <w:bookmarkStart w:id="1116" w:name="_Toc11178538"/>
              <w:bookmarkEnd w:id="1114"/>
              <w:bookmarkEnd w:id="1115"/>
              <w:bookmarkEnd w:id="1116"/>
            </w:del>
          </w:p>
        </w:tc>
        <w:tc>
          <w:tcPr>
            <w:tcW w:w="1947" w:type="dxa"/>
            <w:gridSpan w:val="2"/>
            <w:hideMark/>
          </w:tcPr>
          <w:p w14:paraId="52C18257" w14:textId="33232BCC" w:rsidR="003B4240" w:rsidRPr="00074369" w:rsidDel="00CD6BB4" w:rsidRDefault="003B4240" w:rsidP="003B4240">
            <w:pPr>
              <w:spacing w:after="0" w:line="240" w:lineRule="auto"/>
              <w:jc w:val="center"/>
              <w:rPr>
                <w:del w:id="1117" w:author="Diego Uriarte" w:date="2019-05-18T17:05:00Z"/>
                <w:rFonts w:asciiTheme="minorHAnsi" w:hAnsiTheme="minorHAnsi"/>
              </w:rPr>
            </w:pPr>
            <w:del w:id="1118" w:author="Diego Uriarte" w:date="2019-05-18T17:05:00Z">
              <w:r w:rsidRPr="00074369" w:rsidDel="00CD6BB4">
                <w:delText>0.</w:delText>
              </w:r>
              <w:r w:rsidRPr="00074369" w:rsidDel="00CD6BB4">
                <w:rPr>
                  <w:rFonts w:asciiTheme="minorHAnsi" w:hAnsiTheme="minorHAnsi" w:cstheme="minorHAnsi"/>
                  <w:szCs w:val="20"/>
                </w:rPr>
                <w:delText>079</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040</w:delText>
              </w:r>
              <w:r w:rsidRPr="00074369" w:rsidDel="00CD6BB4">
                <w:delText>)</w:delText>
              </w:r>
              <w:bookmarkStart w:id="1119" w:name="_Toc9091791"/>
              <w:bookmarkStart w:id="1120" w:name="_Toc9171203"/>
              <w:bookmarkStart w:id="1121" w:name="_Toc11178539"/>
              <w:bookmarkEnd w:id="1119"/>
              <w:bookmarkEnd w:id="1120"/>
              <w:bookmarkEnd w:id="1121"/>
            </w:del>
          </w:p>
        </w:tc>
        <w:tc>
          <w:tcPr>
            <w:tcW w:w="1641" w:type="dxa"/>
            <w:hideMark/>
          </w:tcPr>
          <w:p w14:paraId="64B236D8" w14:textId="2EFC0B86" w:rsidR="003B4240" w:rsidRPr="00074369" w:rsidDel="00CD6BB4" w:rsidRDefault="003B4240" w:rsidP="003B4240">
            <w:pPr>
              <w:spacing w:after="0" w:line="240" w:lineRule="auto"/>
              <w:jc w:val="center"/>
              <w:rPr>
                <w:del w:id="1122" w:author="Diego Uriarte" w:date="2019-05-18T17:05:00Z"/>
                <w:rFonts w:asciiTheme="minorHAnsi" w:hAnsiTheme="minorHAnsi"/>
              </w:rPr>
            </w:pPr>
            <w:del w:id="1123" w:author="Diego Uriarte" w:date="2019-05-18T17:05:00Z">
              <w:r w:rsidRPr="00074369" w:rsidDel="00CD6BB4">
                <w:delText>0.</w:delText>
              </w:r>
              <w:r w:rsidRPr="00074369" w:rsidDel="00CD6BB4">
                <w:rPr>
                  <w:rFonts w:asciiTheme="minorHAnsi" w:hAnsiTheme="minorHAnsi" w:cstheme="minorHAnsi"/>
                  <w:szCs w:val="20"/>
                </w:rPr>
                <w:delText>112</w:delText>
              </w:r>
              <w:r w:rsidRPr="00074369" w:rsidDel="00CD6BB4">
                <w:rPr>
                  <w:rFonts w:asciiTheme="minorHAnsi" w:hAnsiTheme="minorHAnsi" w:cstheme="minorHAnsi"/>
                  <w:szCs w:val="20"/>
                  <w:vertAlign w:val="superscript"/>
                </w:rPr>
                <w:delText>***</w:delText>
              </w:r>
              <w:r w:rsidRPr="00074369" w:rsidDel="00CD6BB4">
                <w:delText> (0.</w:delText>
              </w:r>
              <w:r w:rsidRPr="00074369" w:rsidDel="00CD6BB4">
                <w:rPr>
                  <w:rFonts w:asciiTheme="minorHAnsi" w:hAnsiTheme="minorHAnsi" w:cstheme="minorHAnsi"/>
                  <w:szCs w:val="20"/>
                </w:rPr>
                <w:delText>042</w:delText>
              </w:r>
              <w:r w:rsidRPr="00074369" w:rsidDel="00CD6BB4">
                <w:delText>)</w:delText>
              </w:r>
              <w:bookmarkStart w:id="1124" w:name="_Toc9091792"/>
              <w:bookmarkStart w:id="1125" w:name="_Toc9171204"/>
              <w:bookmarkStart w:id="1126" w:name="_Toc11178540"/>
              <w:bookmarkEnd w:id="1124"/>
              <w:bookmarkEnd w:id="1125"/>
              <w:bookmarkEnd w:id="1126"/>
            </w:del>
          </w:p>
        </w:tc>
        <w:bookmarkStart w:id="1127" w:name="_Toc9091793"/>
        <w:bookmarkStart w:id="1128" w:name="_Toc9171205"/>
        <w:bookmarkStart w:id="1129" w:name="_Toc11178541"/>
        <w:bookmarkEnd w:id="1127"/>
        <w:bookmarkEnd w:id="1128"/>
        <w:bookmarkEnd w:id="1129"/>
      </w:tr>
      <w:tr w:rsidR="003B4240" w:rsidRPr="00074369" w:rsidDel="00CD6BB4" w14:paraId="50F19678" w14:textId="035CC784" w:rsidTr="009705DE">
        <w:trPr>
          <w:cnfStyle w:val="100000000000" w:firstRow="1" w:lastRow="0" w:firstColumn="0" w:lastColumn="0" w:oddVBand="0" w:evenVBand="0" w:oddHBand="0" w:evenHBand="0" w:firstRowFirstColumn="0" w:firstRowLastColumn="0" w:lastRowFirstColumn="0" w:lastRowLastColumn="0"/>
          <w:del w:id="1130" w:author="Diego Uriarte" w:date="2019-05-18T17:05:00Z"/>
        </w:trPr>
        <w:tc>
          <w:tcPr>
            <w:tcW w:w="1697" w:type="dxa"/>
            <w:hideMark/>
          </w:tcPr>
          <w:p w14:paraId="1EB70E52" w14:textId="38EEF215" w:rsidR="003B4240" w:rsidRPr="00074369" w:rsidDel="00CD6BB4" w:rsidRDefault="003B4240" w:rsidP="003B4240">
            <w:pPr>
              <w:spacing w:after="0" w:line="240" w:lineRule="auto"/>
              <w:jc w:val="left"/>
              <w:rPr>
                <w:del w:id="1131" w:author="Diego Uriarte" w:date="2019-05-18T17:05:00Z"/>
                <w:rFonts w:asciiTheme="minorHAnsi" w:hAnsiTheme="minorHAnsi"/>
              </w:rPr>
            </w:pPr>
            <w:del w:id="1132" w:author="Diego Uriarte" w:date="2019-05-18T17:05:00Z">
              <w:r w:rsidRPr="00074369" w:rsidDel="00CD6BB4">
                <w:delText>Constante</w:delText>
              </w:r>
              <w:bookmarkStart w:id="1133" w:name="_Toc9091794"/>
              <w:bookmarkStart w:id="1134" w:name="_Toc9171206"/>
              <w:bookmarkStart w:id="1135" w:name="_Toc11178542"/>
              <w:bookmarkEnd w:id="1133"/>
              <w:bookmarkEnd w:id="1134"/>
              <w:bookmarkEnd w:id="1135"/>
            </w:del>
          </w:p>
        </w:tc>
        <w:tc>
          <w:tcPr>
            <w:tcW w:w="1519" w:type="dxa"/>
            <w:hideMark/>
          </w:tcPr>
          <w:p w14:paraId="6FAD1390" w14:textId="125ED0C3" w:rsidR="003B4240" w:rsidRPr="00074369" w:rsidDel="00CD6BB4" w:rsidRDefault="003B4240" w:rsidP="003B4240">
            <w:pPr>
              <w:spacing w:after="0" w:line="240" w:lineRule="auto"/>
              <w:jc w:val="center"/>
              <w:rPr>
                <w:del w:id="1136" w:author="Diego Uriarte" w:date="2019-05-18T17:05:00Z"/>
                <w:rFonts w:asciiTheme="minorHAnsi" w:hAnsiTheme="minorHAnsi"/>
              </w:rPr>
            </w:pPr>
            <w:del w:id="1137" w:author="Diego Uriarte" w:date="2019-05-18T17:05:00Z">
              <w:r w:rsidRPr="00074369" w:rsidDel="00CD6BB4">
                <w:rPr>
                  <w:rFonts w:asciiTheme="minorHAnsi" w:hAnsiTheme="minorHAnsi" w:cstheme="minorHAnsi"/>
                  <w:szCs w:val="20"/>
                </w:rPr>
                <w:delText>7.563</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819</w:delText>
              </w:r>
              <w:r w:rsidRPr="00074369" w:rsidDel="00CD6BB4">
                <w:delText>)</w:delText>
              </w:r>
              <w:bookmarkStart w:id="1138" w:name="_Toc9091795"/>
              <w:bookmarkStart w:id="1139" w:name="_Toc9171207"/>
              <w:bookmarkStart w:id="1140" w:name="_Toc11178543"/>
              <w:bookmarkEnd w:id="1138"/>
              <w:bookmarkEnd w:id="1139"/>
              <w:bookmarkEnd w:id="1140"/>
            </w:del>
          </w:p>
        </w:tc>
        <w:tc>
          <w:tcPr>
            <w:tcW w:w="1689" w:type="dxa"/>
            <w:hideMark/>
          </w:tcPr>
          <w:p w14:paraId="5DD468DB" w14:textId="78119E1C" w:rsidR="003B4240" w:rsidRPr="00074369" w:rsidDel="00CD6BB4" w:rsidRDefault="003B4240" w:rsidP="003B4240">
            <w:pPr>
              <w:spacing w:after="0" w:line="240" w:lineRule="auto"/>
              <w:jc w:val="center"/>
              <w:rPr>
                <w:del w:id="1141" w:author="Diego Uriarte" w:date="2019-05-18T17:05:00Z"/>
                <w:rFonts w:asciiTheme="minorHAnsi" w:hAnsiTheme="minorHAnsi"/>
              </w:rPr>
            </w:pPr>
            <w:del w:id="1142" w:author="Diego Uriarte" w:date="2019-05-18T17:05:00Z">
              <w:r w:rsidRPr="00074369" w:rsidDel="00CD6BB4">
                <w:rPr>
                  <w:rFonts w:asciiTheme="minorHAnsi" w:hAnsiTheme="minorHAnsi" w:cstheme="minorHAnsi"/>
                  <w:szCs w:val="20"/>
                </w:rPr>
                <w:delText>8.733</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833</w:delText>
              </w:r>
              <w:r w:rsidRPr="00074369" w:rsidDel="00CD6BB4">
                <w:delText>)</w:delText>
              </w:r>
              <w:bookmarkStart w:id="1143" w:name="_Toc9091796"/>
              <w:bookmarkStart w:id="1144" w:name="_Toc9171208"/>
              <w:bookmarkStart w:id="1145" w:name="_Toc11178544"/>
              <w:bookmarkEnd w:id="1143"/>
              <w:bookmarkEnd w:id="1144"/>
              <w:bookmarkEnd w:id="1145"/>
            </w:del>
          </w:p>
        </w:tc>
        <w:tc>
          <w:tcPr>
            <w:tcW w:w="1947" w:type="dxa"/>
            <w:gridSpan w:val="2"/>
            <w:hideMark/>
          </w:tcPr>
          <w:p w14:paraId="38C788FA" w14:textId="7564CC82" w:rsidR="003B4240" w:rsidRPr="00074369" w:rsidDel="00CD6BB4" w:rsidRDefault="003B4240" w:rsidP="003B4240">
            <w:pPr>
              <w:spacing w:after="0" w:line="240" w:lineRule="auto"/>
              <w:jc w:val="center"/>
              <w:rPr>
                <w:del w:id="1146" w:author="Diego Uriarte" w:date="2019-05-18T17:05:00Z"/>
                <w:rFonts w:asciiTheme="minorHAnsi" w:hAnsiTheme="minorHAnsi"/>
              </w:rPr>
            </w:pPr>
            <w:del w:id="1147" w:author="Diego Uriarte" w:date="2019-05-18T17:05:00Z">
              <w:r w:rsidRPr="00074369" w:rsidDel="00CD6BB4">
                <w:rPr>
                  <w:rFonts w:asciiTheme="minorHAnsi" w:hAnsiTheme="minorHAnsi" w:cstheme="minorHAnsi"/>
                  <w:szCs w:val="20"/>
                </w:rPr>
                <w:delText>8.677</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740</w:delText>
              </w:r>
              <w:r w:rsidRPr="00074369" w:rsidDel="00CD6BB4">
                <w:delText>)</w:delText>
              </w:r>
              <w:bookmarkStart w:id="1148" w:name="_Toc9091797"/>
              <w:bookmarkStart w:id="1149" w:name="_Toc9171209"/>
              <w:bookmarkStart w:id="1150" w:name="_Toc11178545"/>
              <w:bookmarkEnd w:id="1148"/>
              <w:bookmarkEnd w:id="1149"/>
              <w:bookmarkEnd w:id="1150"/>
            </w:del>
          </w:p>
        </w:tc>
        <w:tc>
          <w:tcPr>
            <w:tcW w:w="1641" w:type="dxa"/>
            <w:hideMark/>
          </w:tcPr>
          <w:p w14:paraId="59DEBC7B" w14:textId="3A950E92" w:rsidR="003B4240" w:rsidRPr="00074369" w:rsidDel="00CD6BB4" w:rsidRDefault="003B4240" w:rsidP="003B4240">
            <w:pPr>
              <w:spacing w:after="0" w:line="240" w:lineRule="auto"/>
              <w:jc w:val="center"/>
              <w:rPr>
                <w:del w:id="1151" w:author="Diego Uriarte" w:date="2019-05-18T17:05:00Z"/>
                <w:rFonts w:asciiTheme="minorHAnsi" w:hAnsiTheme="minorHAnsi"/>
              </w:rPr>
            </w:pPr>
            <w:del w:id="1152" w:author="Diego Uriarte" w:date="2019-05-18T17:05:00Z">
              <w:r w:rsidRPr="00074369" w:rsidDel="00CD6BB4">
                <w:rPr>
                  <w:rFonts w:asciiTheme="minorHAnsi" w:hAnsiTheme="minorHAnsi" w:cstheme="minorHAnsi"/>
                  <w:szCs w:val="20"/>
                </w:rPr>
                <w:delText>8.914</w:delText>
              </w:r>
              <w:r w:rsidRPr="00074369" w:rsidDel="00CD6BB4">
                <w:rPr>
                  <w:vertAlign w:val="superscript"/>
                </w:rPr>
                <w:delText>***</w:delText>
              </w:r>
              <w:r w:rsidRPr="00074369" w:rsidDel="00CD6BB4">
                <w:delText> (0.</w:delText>
              </w:r>
              <w:r w:rsidRPr="00074369" w:rsidDel="00CD6BB4">
                <w:rPr>
                  <w:rFonts w:asciiTheme="minorHAnsi" w:hAnsiTheme="minorHAnsi" w:cstheme="minorHAnsi"/>
                  <w:szCs w:val="20"/>
                </w:rPr>
                <w:delText>784</w:delText>
              </w:r>
              <w:r w:rsidRPr="00074369" w:rsidDel="00CD6BB4">
                <w:delText>)</w:delText>
              </w:r>
              <w:bookmarkStart w:id="1153" w:name="_Toc9091798"/>
              <w:bookmarkStart w:id="1154" w:name="_Toc9171210"/>
              <w:bookmarkStart w:id="1155" w:name="_Toc11178546"/>
              <w:bookmarkEnd w:id="1153"/>
              <w:bookmarkEnd w:id="1154"/>
              <w:bookmarkEnd w:id="1155"/>
            </w:del>
          </w:p>
        </w:tc>
        <w:bookmarkStart w:id="1156" w:name="_Toc9091799"/>
        <w:bookmarkStart w:id="1157" w:name="_Toc9171211"/>
        <w:bookmarkStart w:id="1158" w:name="_Toc11178547"/>
        <w:bookmarkEnd w:id="1156"/>
        <w:bookmarkEnd w:id="1157"/>
        <w:bookmarkEnd w:id="1158"/>
      </w:tr>
      <w:tr w:rsidR="003B4240" w:rsidRPr="00074369" w:rsidDel="00CD6BB4" w14:paraId="014F9372" w14:textId="1C99B237" w:rsidTr="009705DE">
        <w:trPr>
          <w:cnfStyle w:val="100000000000" w:firstRow="1" w:lastRow="0" w:firstColumn="0" w:lastColumn="0" w:oddVBand="0" w:evenVBand="0" w:oddHBand="0" w:evenHBand="0" w:firstRowFirstColumn="0" w:firstRowLastColumn="0" w:lastRowFirstColumn="0" w:lastRowLastColumn="0"/>
          <w:del w:id="1159" w:author="Diego Uriarte" w:date="2019-05-18T17:05:00Z"/>
        </w:trPr>
        <w:tc>
          <w:tcPr>
            <w:tcW w:w="1697" w:type="dxa"/>
            <w:hideMark/>
          </w:tcPr>
          <w:p w14:paraId="2F1FF77E" w14:textId="6467F633" w:rsidR="003B4240" w:rsidRPr="00074369" w:rsidDel="00CD6BB4" w:rsidRDefault="003B4240" w:rsidP="00B97460">
            <w:pPr>
              <w:spacing w:after="0" w:line="240" w:lineRule="auto"/>
              <w:jc w:val="left"/>
              <w:rPr>
                <w:del w:id="1160" w:author="Diego Uriarte" w:date="2019-05-18T17:05:00Z"/>
                <w:rFonts w:asciiTheme="minorHAnsi" w:hAnsiTheme="minorHAnsi"/>
              </w:rPr>
            </w:pPr>
            <w:del w:id="1161" w:author="Diego Uriarte" w:date="2019-05-18T17:05:00Z">
              <w:r w:rsidRPr="00074369" w:rsidDel="00CD6BB4">
                <w:delText>Observaciones</w:delText>
              </w:r>
              <w:bookmarkStart w:id="1162" w:name="_Toc9091800"/>
              <w:bookmarkStart w:id="1163" w:name="_Toc9171212"/>
              <w:bookmarkStart w:id="1164" w:name="_Toc11178548"/>
              <w:bookmarkEnd w:id="1162"/>
              <w:bookmarkEnd w:id="1163"/>
              <w:bookmarkEnd w:id="1164"/>
            </w:del>
          </w:p>
        </w:tc>
        <w:tc>
          <w:tcPr>
            <w:tcW w:w="1519" w:type="dxa"/>
            <w:hideMark/>
          </w:tcPr>
          <w:p w14:paraId="786659B0" w14:textId="1F3C3444" w:rsidR="003B4240" w:rsidRPr="00074369" w:rsidDel="00CD6BB4" w:rsidRDefault="003B4240" w:rsidP="003B4240">
            <w:pPr>
              <w:spacing w:after="0" w:line="240" w:lineRule="auto"/>
              <w:jc w:val="center"/>
              <w:rPr>
                <w:del w:id="1165" w:author="Diego Uriarte" w:date="2019-05-18T17:05:00Z"/>
                <w:rFonts w:asciiTheme="minorHAnsi" w:hAnsiTheme="minorHAnsi" w:cstheme="minorHAnsi"/>
                <w:szCs w:val="20"/>
              </w:rPr>
            </w:pPr>
            <w:del w:id="1166" w:author="Diego Uriarte" w:date="2019-05-18T17:05:00Z">
              <w:r w:rsidRPr="00074369" w:rsidDel="00CD6BB4">
                <w:rPr>
                  <w:rFonts w:asciiTheme="minorHAnsi" w:hAnsiTheme="minorHAnsi" w:cstheme="minorHAnsi"/>
                  <w:szCs w:val="20"/>
                </w:rPr>
                <w:delText>430</w:delText>
              </w:r>
              <w:bookmarkStart w:id="1167" w:name="_Toc9091801"/>
              <w:bookmarkStart w:id="1168" w:name="_Toc9171213"/>
              <w:bookmarkStart w:id="1169" w:name="_Toc11178549"/>
              <w:bookmarkEnd w:id="1167"/>
              <w:bookmarkEnd w:id="1168"/>
              <w:bookmarkEnd w:id="1169"/>
            </w:del>
          </w:p>
        </w:tc>
        <w:tc>
          <w:tcPr>
            <w:tcW w:w="1689" w:type="dxa"/>
            <w:hideMark/>
          </w:tcPr>
          <w:p w14:paraId="098BA8A1" w14:textId="215D6AEA" w:rsidR="003B4240" w:rsidRPr="00074369" w:rsidDel="00CD6BB4" w:rsidRDefault="003B4240" w:rsidP="003B4240">
            <w:pPr>
              <w:spacing w:after="0" w:line="240" w:lineRule="auto"/>
              <w:jc w:val="center"/>
              <w:rPr>
                <w:del w:id="1170" w:author="Diego Uriarte" w:date="2019-05-18T17:05:00Z"/>
                <w:rFonts w:asciiTheme="minorHAnsi" w:hAnsiTheme="minorHAnsi" w:cstheme="minorHAnsi"/>
                <w:szCs w:val="20"/>
              </w:rPr>
            </w:pPr>
            <w:del w:id="1171" w:author="Diego Uriarte" w:date="2019-05-18T17:05:00Z">
              <w:r w:rsidRPr="00074369" w:rsidDel="00CD6BB4">
                <w:rPr>
                  <w:rFonts w:asciiTheme="minorHAnsi" w:hAnsiTheme="minorHAnsi" w:cstheme="minorHAnsi"/>
                  <w:szCs w:val="20"/>
                </w:rPr>
                <w:delText>433</w:delText>
              </w:r>
              <w:bookmarkStart w:id="1172" w:name="_Toc9091802"/>
              <w:bookmarkStart w:id="1173" w:name="_Toc9171214"/>
              <w:bookmarkStart w:id="1174" w:name="_Toc11178550"/>
              <w:bookmarkEnd w:id="1172"/>
              <w:bookmarkEnd w:id="1173"/>
              <w:bookmarkEnd w:id="1174"/>
            </w:del>
          </w:p>
        </w:tc>
        <w:tc>
          <w:tcPr>
            <w:tcW w:w="1947" w:type="dxa"/>
            <w:gridSpan w:val="2"/>
            <w:hideMark/>
          </w:tcPr>
          <w:p w14:paraId="4DD0ED59" w14:textId="5384C533" w:rsidR="003B4240" w:rsidRPr="00074369" w:rsidDel="00CD6BB4" w:rsidRDefault="003B4240" w:rsidP="003B4240">
            <w:pPr>
              <w:spacing w:after="0" w:line="240" w:lineRule="auto"/>
              <w:jc w:val="center"/>
              <w:rPr>
                <w:del w:id="1175" w:author="Diego Uriarte" w:date="2019-05-18T17:05:00Z"/>
                <w:rFonts w:asciiTheme="minorHAnsi" w:hAnsiTheme="minorHAnsi" w:cstheme="minorHAnsi"/>
                <w:szCs w:val="20"/>
              </w:rPr>
            </w:pPr>
            <w:del w:id="1176" w:author="Diego Uriarte" w:date="2019-05-18T17:05:00Z">
              <w:r w:rsidRPr="00074369" w:rsidDel="00CD6BB4">
                <w:rPr>
                  <w:rFonts w:asciiTheme="minorHAnsi" w:hAnsiTheme="minorHAnsi" w:cstheme="minorHAnsi"/>
                  <w:szCs w:val="20"/>
                </w:rPr>
                <w:delText>434</w:delText>
              </w:r>
              <w:bookmarkStart w:id="1177" w:name="_Toc9091803"/>
              <w:bookmarkStart w:id="1178" w:name="_Toc9171215"/>
              <w:bookmarkStart w:id="1179" w:name="_Toc11178551"/>
              <w:bookmarkEnd w:id="1177"/>
              <w:bookmarkEnd w:id="1178"/>
              <w:bookmarkEnd w:id="1179"/>
            </w:del>
          </w:p>
        </w:tc>
        <w:tc>
          <w:tcPr>
            <w:tcW w:w="1641" w:type="dxa"/>
            <w:hideMark/>
          </w:tcPr>
          <w:p w14:paraId="632E4666" w14:textId="1080145B" w:rsidR="003B4240" w:rsidRPr="00074369" w:rsidDel="00CD6BB4" w:rsidRDefault="003B4240" w:rsidP="003B4240">
            <w:pPr>
              <w:spacing w:after="0" w:line="240" w:lineRule="auto"/>
              <w:jc w:val="center"/>
              <w:rPr>
                <w:del w:id="1180" w:author="Diego Uriarte" w:date="2019-05-18T17:05:00Z"/>
                <w:rFonts w:asciiTheme="minorHAnsi" w:hAnsiTheme="minorHAnsi" w:cstheme="minorHAnsi"/>
                <w:szCs w:val="20"/>
              </w:rPr>
            </w:pPr>
            <w:del w:id="1181" w:author="Diego Uriarte" w:date="2019-05-18T17:05:00Z">
              <w:r w:rsidRPr="00074369" w:rsidDel="00CD6BB4">
                <w:rPr>
                  <w:rFonts w:asciiTheme="minorHAnsi" w:hAnsiTheme="minorHAnsi" w:cstheme="minorHAnsi"/>
                  <w:szCs w:val="20"/>
                </w:rPr>
                <w:delText>436</w:delText>
              </w:r>
              <w:bookmarkStart w:id="1182" w:name="_Toc9091804"/>
              <w:bookmarkStart w:id="1183" w:name="_Toc9171216"/>
              <w:bookmarkStart w:id="1184" w:name="_Toc11178552"/>
              <w:bookmarkEnd w:id="1182"/>
              <w:bookmarkEnd w:id="1183"/>
              <w:bookmarkEnd w:id="1184"/>
            </w:del>
          </w:p>
        </w:tc>
        <w:bookmarkStart w:id="1185" w:name="_Toc9091805"/>
        <w:bookmarkStart w:id="1186" w:name="_Toc9171217"/>
        <w:bookmarkStart w:id="1187" w:name="_Toc11178553"/>
        <w:bookmarkEnd w:id="1185"/>
        <w:bookmarkEnd w:id="1186"/>
        <w:bookmarkEnd w:id="1187"/>
      </w:tr>
      <w:tr w:rsidR="003B4240" w:rsidRPr="00074369" w:rsidDel="00CD6BB4" w14:paraId="06A8B2E3" w14:textId="02B4D189" w:rsidTr="009705DE">
        <w:trPr>
          <w:cnfStyle w:val="100000000000" w:firstRow="1" w:lastRow="0" w:firstColumn="0" w:lastColumn="0" w:oddVBand="0" w:evenVBand="0" w:oddHBand="0" w:evenHBand="0" w:firstRowFirstColumn="0" w:firstRowLastColumn="0" w:lastRowFirstColumn="0" w:lastRowLastColumn="0"/>
          <w:del w:id="1188" w:author="Diego Uriarte" w:date="2019-05-18T17:05:00Z"/>
        </w:trPr>
        <w:tc>
          <w:tcPr>
            <w:tcW w:w="1697" w:type="dxa"/>
            <w:hideMark/>
          </w:tcPr>
          <w:p w14:paraId="64D82E77" w14:textId="63127025" w:rsidR="003B4240" w:rsidRPr="00074369" w:rsidDel="00CD6BB4" w:rsidRDefault="003B4240" w:rsidP="003B4240">
            <w:pPr>
              <w:spacing w:after="0" w:line="240" w:lineRule="auto"/>
              <w:jc w:val="left"/>
              <w:rPr>
                <w:del w:id="1189" w:author="Diego Uriarte" w:date="2019-05-18T17:05:00Z"/>
                <w:rFonts w:asciiTheme="minorHAnsi" w:hAnsiTheme="minorHAnsi"/>
              </w:rPr>
            </w:pPr>
            <w:del w:id="1190" w:author="Diego Uriarte" w:date="2019-05-18T17:05:00Z">
              <w:r w:rsidRPr="00074369" w:rsidDel="00CD6BB4">
                <w:delText>R</w:delText>
              </w:r>
              <w:r w:rsidRPr="00074369" w:rsidDel="00CD6BB4">
                <w:rPr>
                  <w:vertAlign w:val="superscript"/>
                </w:rPr>
                <w:delText xml:space="preserve">2 </w:delText>
              </w:r>
              <w:r w:rsidRPr="00074369" w:rsidDel="00CD6BB4">
                <w:delText>ajustado</w:delText>
              </w:r>
              <w:bookmarkStart w:id="1191" w:name="_Toc9091806"/>
              <w:bookmarkStart w:id="1192" w:name="_Toc9171218"/>
              <w:bookmarkStart w:id="1193" w:name="_Toc11178554"/>
              <w:bookmarkEnd w:id="1191"/>
              <w:bookmarkEnd w:id="1192"/>
              <w:bookmarkEnd w:id="1193"/>
            </w:del>
          </w:p>
        </w:tc>
        <w:tc>
          <w:tcPr>
            <w:tcW w:w="1519" w:type="dxa"/>
            <w:hideMark/>
          </w:tcPr>
          <w:p w14:paraId="547B71F5" w14:textId="272CA06F" w:rsidR="003B4240" w:rsidRPr="00074369" w:rsidDel="00CD6BB4" w:rsidRDefault="003B4240" w:rsidP="003416D5">
            <w:pPr>
              <w:spacing w:after="0" w:line="240" w:lineRule="auto"/>
              <w:jc w:val="center"/>
              <w:rPr>
                <w:del w:id="1194" w:author="Diego Uriarte" w:date="2019-05-18T17:05:00Z"/>
                <w:rFonts w:asciiTheme="minorHAnsi" w:hAnsiTheme="minorHAnsi"/>
              </w:rPr>
            </w:pPr>
            <w:del w:id="1195" w:author="Diego Uriarte" w:date="2019-05-18T17:05:00Z">
              <w:r w:rsidRPr="00074369" w:rsidDel="00CD6BB4">
                <w:rPr>
                  <w:rFonts w:asciiTheme="minorHAnsi" w:hAnsiTheme="minorHAnsi" w:cstheme="minorHAnsi"/>
                  <w:szCs w:val="20"/>
                </w:rPr>
                <w:delText>0.358</w:delText>
              </w:r>
              <w:bookmarkStart w:id="1196" w:name="_Toc9091807"/>
              <w:bookmarkStart w:id="1197" w:name="_Toc9171219"/>
              <w:bookmarkStart w:id="1198" w:name="_Toc11178555"/>
              <w:bookmarkEnd w:id="1196"/>
              <w:bookmarkEnd w:id="1197"/>
              <w:bookmarkEnd w:id="1198"/>
            </w:del>
          </w:p>
        </w:tc>
        <w:tc>
          <w:tcPr>
            <w:tcW w:w="1689" w:type="dxa"/>
            <w:hideMark/>
          </w:tcPr>
          <w:p w14:paraId="1ECFAA6F" w14:textId="685534B2" w:rsidR="003B4240" w:rsidRPr="00074369" w:rsidDel="00CD6BB4" w:rsidRDefault="003B4240" w:rsidP="003416D5">
            <w:pPr>
              <w:spacing w:after="0" w:line="240" w:lineRule="auto"/>
              <w:jc w:val="center"/>
              <w:rPr>
                <w:del w:id="1199" w:author="Diego Uriarte" w:date="2019-05-18T17:05:00Z"/>
                <w:rFonts w:asciiTheme="minorHAnsi" w:hAnsiTheme="minorHAnsi"/>
              </w:rPr>
            </w:pPr>
            <w:del w:id="1200" w:author="Diego Uriarte" w:date="2019-05-18T17:05:00Z">
              <w:r w:rsidRPr="00074369" w:rsidDel="00CD6BB4">
                <w:rPr>
                  <w:rFonts w:asciiTheme="minorHAnsi" w:hAnsiTheme="minorHAnsi" w:cstheme="minorHAnsi"/>
                  <w:szCs w:val="20"/>
                </w:rPr>
                <w:delText>0.396</w:delText>
              </w:r>
              <w:bookmarkStart w:id="1201" w:name="_Toc9091808"/>
              <w:bookmarkStart w:id="1202" w:name="_Toc9171220"/>
              <w:bookmarkStart w:id="1203" w:name="_Toc11178556"/>
              <w:bookmarkEnd w:id="1201"/>
              <w:bookmarkEnd w:id="1202"/>
              <w:bookmarkEnd w:id="1203"/>
            </w:del>
          </w:p>
        </w:tc>
        <w:tc>
          <w:tcPr>
            <w:tcW w:w="1947" w:type="dxa"/>
            <w:gridSpan w:val="2"/>
            <w:hideMark/>
          </w:tcPr>
          <w:p w14:paraId="1FCA236B" w14:textId="791075D6" w:rsidR="003B4240" w:rsidRPr="00074369" w:rsidDel="00CD6BB4" w:rsidRDefault="003B4240" w:rsidP="003416D5">
            <w:pPr>
              <w:spacing w:after="0" w:line="240" w:lineRule="auto"/>
              <w:jc w:val="center"/>
              <w:rPr>
                <w:del w:id="1204" w:author="Diego Uriarte" w:date="2019-05-18T17:05:00Z"/>
                <w:rFonts w:asciiTheme="minorHAnsi" w:hAnsiTheme="minorHAnsi"/>
              </w:rPr>
            </w:pPr>
            <w:del w:id="1205" w:author="Diego Uriarte" w:date="2019-05-18T17:05:00Z">
              <w:r w:rsidRPr="00074369" w:rsidDel="00CD6BB4">
                <w:rPr>
                  <w:rFonts w:asciiTheme="minorHAnsi" w:hAnsiTheme="minorHAnsi" w:cstheme="minorHAnsi"/>
                  <w:szCs w:val="20"/>
                </w:rPr>
                <w:delText>0.441</w:delText>
              </w:r>
              <w:bookmarkStart w:id="1206" w:name="_Toc9091809"/>
              <w:bookmarkStart w:id="1207" w:name="_Toc9171221"/>
              <w:bookmarkStart w:id="1208" w:name="_Toc11178557"/>
              <w:bookmarkEnd w:id="1206"/>
              <w:bookmarkEnd w:id="1207"/>
              <w:bookmarkEnd w:id="1208"/>
            </w:del>
          </w:p>
        </w:tc>
        <w:tc>
          <w:tcPr>
            <w:tcW w:w="1641" w:type="dxa"/>
            <w:hideMark/>
          </w:tcPr>
          <w:p w14:paraId="28BD711A" w14:textId="29B0E7AE" w:rsidR="003B4240" w:rsidRPr="00074369" w:rsidDel="00CD6BB4" w:rsidRDefault="003B4240" w:rsidP="003416D5">
            <w:pPr>
              <w:spacing w:after="0" w:line="240" w:lineRule="auto"/>
              <w:jc w:val="center"/>
              <w:rPr>
                <w:del w:id="1209" w:author="Diego Uriarte" w:date="2019-05-18T17:05:00Z"/>
                <w:rFonts w:asciiTheme="minorHAnsi" w:hAnsiTheme="minorHAnsi"/>
              </w:rPr>
            </w:pPr>
            <w:del w:id="1210" w:author="Diego Uriarte" w:date="2019-05-18T17:05:00Z">
              <w:r w:rsidRPr="00074369" w:rsidDel="00CD6BB4">
                <w:rPr>
                  <w:rFonts w:asciiTheme="minorHAnsi" w:hAnsiTheme="minorHAnsi" w:cstheme="minorHAnsi"/>
                  <w:szCs w:val="20"/>
                </w:rPr>
                <w:delText>0.461</w:delText>
              </w:r>
              <w:bookmarkStart w:id="1211" w:name="_Toc9091810"/>
              <w:bookmarkStart w:id="1212" w:name="_Toc9171222"/>
              <w:bookmarkStart w:id="1213" w:name="_Toc11178558"/>
              <w:bookmarkEnd w:id="1211"/>
              <w:bookmarkEnd w:id="1212"/>
              <w:bookmarkEnd w:id="1213"/>
            </w:del>
          </w:p>
        </w:tc>
        <w:bookmarkStart w:id="1214" w:name="_Toc9091811"/>
        <w:bookmarkStart w:id="1215" w:name="_Toc9171223"/>
        <w:bookmarkStart w:id="1216" w:name="_Toc11178559"/>
        <w:bookmarkEnd w:id="1214"/>
        <w:bookmarkEnd w:id="1215"/>
        <w:bookmarkEnd w:id="1216"/>
      </w:tr>
      <w:tr w:rsidR="003416D5" w:rsidRPr="00074369" w:rsidDel="00CD6BB4" w14:paraId="3BF2286E" w14:textId="05B5021B" w:rsidTr="009705DE">
        <w:trPr>
          <w:cnfStyle w:val="100000000000" w:firstRow="1" w:lastRow="0" w:firstColumn="0" w:lastColumn="0" w:oddVBand="0" w:evenVBand="0" w:oddHBand="0" w:evenHBand="0" w:firstRowFirstColumn="0" w:firstRowLastColumn="0" w:lastRowFirstColumn="0" w:lastRowLastColumn="0"/>
          <w:del w:id="1217" w:author="Diego Uriarte" w:date="2019-05-18T17:05:00Z"/>
        </w:trPr>
        <w:tc>
          <w:tcPr>
            <w:tcW w:w="1697" w:type="dxa"/>
            <w:vAlign w:val="center"/>
          </w:tcPr>
          <w:p w14:paraId="5EE0E5AE" w14:textId="7218CB98" w:rsidR="003416D5" w:rsidRPr="00074369" w:rsidDel="00CD6BB4" w:rsidRDefault="003416D5" w:rsidP="003416D5">
            <w:pPr>
              <w:spacing w:after="0" w:line="240" w:lineRule="auto"/>
              <w:jc w:val="left"/>
              <w:rPr>
                <w:del w:id="1218" w:author="Diego Uriarte" w:date="2019-05-18T17:05:00Z"/>
                <w:rFonts w:asciiTheme="minorHAnsi" w:hAnsiTheme="minorHAnsi"/>
              </w:rPr>
            </w:pPr>
            <w:del w:id="1219" w:author="Diego Uriarte" w:date="2019-05-18T17:05:00Z">
              <w:r w:rsidRPr="00074369" w:rsidDel="00CD6BB4">
                <w:rPr>
                  <w:rFonts w:asciiTheme="minorHAnsi" w:hAnsiTheme="minorHAnsi" w:cstheme="minorHAnsi"/>
                  <w:szCs w:val="20"/>
                </w:rPr>
                <w:delText>Test LM SEM</w:delText>
              </w:r>
              <w:bookmarkStart w:id="1220" w:name="_Toc9091812"/>
              <w:bookmarkStart w:id="1221" w:name="_Toc9171224"/>
              <w:bookmarkStart w:id="1222" w:name="_Toc11178560"/>
              <w:bookmarkEnd w:id="1220"/>
              <w:bookmarkEnd w:id="1221"/>
              <w:bookmarkEnd w:id="1222"/>
            </w:del>
          </w:p>
        </w:tc>
        <w:tc>
          <w:tcPr>
            <w:tcW w:w="1519" w:type="dxa"/>
            <w:vAlign w:val="center"/>
          </w:tcPr>
          <w:p w14:paraId="74D83BF2" w14:textId="0BD14C6C" w:rsidR="003416D5" w:rsidRPr="00074369" w:rsidDel="00CD6BB4" w:rsidRDefault="003416D5" w:rsidP="003416D5">
            <w:pPr>
              <w:spacing w:after="0" w:line="240" w:lineRule="auto"/>
              <w:jc w:val="center"/>
              <w:rPr>
                <w:del w:id="1223" w:author="Diego Uriarte" w:date="2019-05-18T17:05:00Z"/>
                <w:rFonts w:asciiTheme="minorHAnsi" w:hAnsiTheme="minorHAnsi"/>
              </w:rPr>
            </w:pPr>
            <w:del w:id="1224" w:author="Diego Uriarte" w:date="2019-05-18T17:05:00Z">
              <w:r w:rsidRPr="00074369" w:rsidDel="00CD6BB4">
                <w:rPr>
                  <w:rFonts w:asciiTheme="minorHAnsi" w:hAnsiTheme="minorHAnsi" w:cstheme="minorHAnsi"/>
                  <w:szCs w:val="20"/>
                </w:rPr>
                <w:delText>88.53 [</w:delText>
              </w:r>
              <w:r w:rsidRPr="00074369" w:rsidDel="00CD6BB4">
                <w:delText>0.</w:delText>
              </w:r>
              <w:r w:rsidRPr="00074369" w:rsidDel="00CD6BB4">
                <w:rPr>
                  <w:rFonts w:asciiTheme="minorHAnsi" w:hAnsiTheme="minorHAnsi" w:cstheme="minorHAnsi"/>
                  <w:szCs w:val="20"/>
                </w:rPr>
                <w:delText>0000]</w:delText>
              </w:r>
              <w:bookmarkStart w:id="1225" w:name="_Toc9091813"/>
              <w:bookmarkStart w:id="1226" w:name="_Toc9171225"/>
              <w:bookmarkStart w:id="1227" w:name="_Toc11178561"/>
              <w:bookmarkEnd w:id="1225"/>
              <w:bookmarkEnd w:id="1226"/>
              <w:bookmarkEnd w:id="1227"/>
            </w:del>
          </w:p>
        </w:tc>
        <w:tc>
          <w:tcPr>
            <w:tcW w:w="1689" w:type="dxa"/>
            <w:vAlign w:val="center"/>
          </w:tcPr>
          <w:p w14:paraId="268096CC" w14:textId="2C1CABFA" w:rsidR="003416D5" w:rsidRPr="00074369" w:rsidDel="00CD6BB4" w:rsidRDefault="003416D5" w:rsidP="003416D5">
            <w:pPr>
              <w:spacing w:after="0" w:line="240" w:lineRule="auto"/>
              <w:jc w:val="center"/>
              <w:rPr>
                <w:del w:id="1228" w:author="Diego Uriarte" w:date="2019-05-18T17:05:00Z"/>
                <w:rFonts w:asciiTheme="minorHAnsi" w:hAnsiTheme="minorHAnsi"/>
              </w:rPr>
            </w:pPr>
            <w:del w:id="1229" w:author="Diego Uriarte" w:date="2019-05-18T17:05:00Z">
              <w:r w:rsidRPr="00074369" w:rsidDel="00CD6BB4">
                <w:rPr>
                  <w:rFonts w:asciiTheme="minorHAnsi" w:hAnsiTheme="minorHAnsi" w:cstheme="minorHAnsi"/>
                  <w:szCs w:val="20"/>
                </w:rPr>
                <w:delText>89.08 [</w:delText>
              </w:r>
              <w:r w:rsidRPr="00074369" w:rsidDel="00CD6BB4">
                <w:delText>0.</w:delText>
              </w:r>
              <w:r w:rsidRPr="00074369" w:rsidDel="00CD6BB4">
                <w:rPr>
                  <w:rFonts w:asciiTheme="minorHAnsi" w:hAnsiTheme="minorHAnsi" w:cstheme="minorHAnsi"/>
                  <w:szCs w:val="20"/>
                </w:rPr>
                <w:delText>0000]</w:delText>
              </w:r>
              <w:bookmarkStart w:id="1230" w:name="_Toc9091814"/>
              <w:bookmarkStart w:id="1231" w:name="_Toc9171226"/>
              <w:bookmarkStart w:id="1232" w:name="_Toc11178562"/>
              <w:bookmarkEnd w:id="1230"/>
              <w:bookmarkEnd w:id="1231"/>
              <w:bookmarkEnd w:id="1232"/>
            </w:del>
          </w:p>
        </w:tc>
        <w:tc>
          <w:tcPr>
            <w:tcW w:w="1947" w:type="dxa"/>
            <w:gridSpan w:val="2"/>
            <w:vAlign w:val="center"/>
          </w:tcPr>
          <w:p w14:paraId="2E25C888" w14:textId="2F040D68" w:rsidR="003416D5" w:rsidRPr="00074369" w:rsidDel="00CD6BB4" w:rsidRDefault="003416D5" w:rsidP="003416D5">
            <w:pPr>
              <w:spacing w:after="0" w:line="240" w:lineRule="auto"/>
              <w:jc w:val="center"/>
              <w:rPr>
                <w:del w:id="1233" w:author="Diego Uriarte" w:date="2019-05-18T17:05:00Z"/>
                <w:rFonts w:asciiTheme="minorHAnsi" w:hAnsiTheme="minorHAnsi"/>
              </w:rPr>
            </w:pPr>
            <w:del w:id="1234" w:author="Diego Uriarte" w:date="2019-05-18T17:05:00Z">
              <w:r w:rsidRPr="00074369" w:rsidDel="00CD6BB4">
                <w:rPr>
                  <w:rFonts w:asciiTheme="minorHAnsi" w:hAnsiTheme="minorHAnsi" w:cstheme="minorHAnsi"/>
                  <w:szCs w:val="20"/>
                </w:rPr>
                <w:delText>90.10 [</w:delText>
              </w:r>
              <w:r w:rsidRPr="00074369" w:rsidDel="00CD6BB4">
                <w:delText>0.</w:delText>
              </w:r>
              <w:r w:rsidRPr="00074369" w:rsidDel="00CD6BB4">
                <w:rPr>
                  <w:rFonts w:asciiTheme="minorHAnsi" w:hAnsiTheme="minorHAnsi" w:cstheme="minorHAnsi"/>
                  <w:szCs w:val="20"/>
                </w:rPr>
                <w:delText>0000]</w:delText>
              </w:r>
              <w:bookmarkStart w:id="1235" w:name="_Toc9091815"/>
              <w:bookmarkStart w:id="1236" w:name="_Toc9171227"/>
              <w:bookmarkStart w:id="1237" w:name="_Toc11178563"/>
              <w:bookmarkEnd w:id="1235"/>
              <w:bookmarkEnd w:id="1236"/>
              <w:bookmarkEnd w:id="1237"/>
            </w:del>
          </w:p>
        </w:tc>
        <w:tc>
          <w:tcPr>
            <w:tcW w:w="1641" w:type="dxa"/>
            <w:vAlign w:val="center"/>
          </w:tcPr>
          <w:p w14:paraId="7A8ADAA0" w14:textId="1BBEE71D" w:rsidR="003416D5" w:rsidRPr="00074369" w:rsidDel="00CD6BB4" w:rsidRDefault="003416D5" w:rsidP="003416D5">
            <w:pPr>
              <w:spacing w:after="0" w:line="240" w:lineRule="auto"/>
              <w:jc w:val="center"/>
              <w:rPr>
                <w:del w:id="1238" w:author="Diego Uriarte" w:date="2019-05-18T17:05:00Z"/>
                <w:rFonts w:asciiTheme="minorHAnsi" w:hAnsiTheme="minorHAnsi"/>
              </w:rPr>
            </w:pPr>
            <w:del w:id="1239" w:author="Diego Uriarte" w:date="2019-05-18T17:05:00Z">
              <w:r w:rsidRPr="00074369" w:rsidDel="00CD6BB4">
                <w:rPr>
                  <w:rFonts w:asciiTheme="minorHAnsi" w:hAnsiTheme="minorHAnsi" w:cstheme="minorHAnsi"/>
                  <w:szCs w:val="20"/>
                </w:rPr>
                <w:delText>51.16 [</w:delText>
              </w:r>
              <w:r w:rsidRPr="00074369" w:rsidDel="00CD6BB4">
                <w:delText>0.</w:delText>
              </w:r>
              <w:r w:rsidRPr="00074369" w:rsidDel="00CD6BB4">
                <w:rPr>
                  <w:rFonts w:asciiTheme="minorHAnsi" w:hAnsiTheme="minorHAnsi" w:cstheme="minorHAnsi"/>
                  <w:szCs w:val="20"/>
                </w:rPr>
                <w:delText>0000]</w:delText>
              </w:r>
              <w:bookmarkStart w:id="1240" w:name="_Toc9091816"/>
              <w:bookmarkStart w:id="1241" w:name="_Toc9171228"/>
              <w:bookmarkStart w:id="1242" w:name="_Toc11178564"/>
              <w:bookmarkEnd w:id="1240"/>
              <w:bookmarkEnd w:id="1241"/>
              <w:bookmarkEnd w:id="1242"/>
            </w:del>
          </w:p>
        </w:tc>
        <w:bookmarkStart w:id="1243" w:name="_Toc9091817"/>
        <w:bookmarkStart w:id="1244" w:name="_Toc9171229"/>
        <w:bookmarkStart w:id="1245" w:name="_Toc11178565"/>
        <w:bookmarkEnd w:id="1243"/>
        <w:bookmarkEnd w:id="1244"/>
        <w:bookmarkEnd w:id="1245"/>
      </w:tr>
      <w:tr w:rsidR="003416D5" w:rsidRPr="00074369" w:rsidDel="00CD6BB4" w14:paraId="0D898013" w14:textId="2CB99731" w:rsidTr="009705DE">
        <w:trPr>
          <w:cnfStyle w:val="100000000000" w:firstRow="1" w:lastRow="0" w:firstColumn="0" w:lastColumn="0" w:oddVBand="0" w:evenVBand="0" w:oddHBand="0" w:evenHBand="0" w:firstRowFirstColumn="0" w:firstRowLastColumn="0" w:lastRowFirstColumn="0" w:lastRowLastColumn="0"/>
          <w:del w:id="1246" w:author="Diego Uriarte" w:date="2019-05-18T17:05:00Z"/>
        </w:trPr>
        <w:tc>
          <w:tcPr>
            <w:tcW w:w="1697" w:type="dxa"/>
            <w:vAlign w:val="center"/>
          </w:tcPr>
          <w:p w14:paraId="5473C306" w14:textId="0639ED0D" w:rsidR="003416D5" w:rsidRPr="00074369" w:rsidDel="00CD6BB4" w:rsidRDefault="003416D5" w:rsidP="003416D5">
            <w:pPr>
              <w:spacing w:after="0" w:line="240" w:lineRule="auto"/>
              <w:jc w:val="left"/>
              <w:rPr>
                <w:del w:id="1247" w:author="Diego Uriarte" w:date="2019-05-18T17:05:00Z"/>
                <w:rFonts w:asciiTheme="minorHAnsi" w:hAnsiTheme="minorHAnsi"/>
              </w:rPr>
            </w:pPr>
            <w:del w:id="1248" w:author="Diego Uriarte" w:date="2019-05-18T17:05:00Z">
              <w:r w:rsidRPr="00074369" w:rsidDel="00CD6BB4">
                <w:rPr>
                  <w:rFonts w:asciiTheme="minorHAnsi" w:hAnsiTheme="minorHAnsi" w:cstheme="minorHAnsi"/>
                  <w:szCs w:val="20"/>
                </w:rPr>
                <w:delText>Test LM SAR</w:delText>
              </w:r>
              <w:bookmarkStart w:id="1249" w:name="_Toc9091818"/>
              <w:bookmarkStart w:id="1250" w:name="_Toc9171230"/>
              <w:bookmarkStart w:id="1251" w:name="_Toc11178566"/>
              <w:bookmarkEnd w:id="1249"/>
              <w:bookmarkEnd w:id="1250"/>
              <w:bookmarkEnd w:id="1251"/>
            </w:del>
          </w:p>
        </w:tc>
        <w:tc>
          <w:tcPr>
            <w:tcW w:w="1519" w:type="dxa"/>
            <w:vAlign w:val="center"/>
          </w:tcPr>
          <w:p w14:paraId="780D8D5A" w14:textId="23C28E45" w:rsidR="003416D5" w:rsidRPr="00074369" w:rsidDel="00CD6BB4" w:rsidRDefault="003416D5" w:rsidP="003416D5">
            <w:pPr>
              <w:spacing w:after="0" w:line="240" w:lineRule="auto"/>
              <w:jc w:val="center"/>
              <w:rPr>
                <w:del w:id="1252" w:author="Diego Uriarte" w:date="2019-05-18T17:05:00Z"/>
                <w:rFonts w:asciiTheme="minorHAnsi" w:hAnsiTheme="minorHAnsi"/>
              </w:rPr>
            </w:pPr>
            <w:del w:id="1253" w:author="Diego Uriarte" w:date="2019-05-18T17:05:00Z">
              <w:r w:rsidRPr="00074369" w:rsidDel="00CD6BB4">
                <w:rPr>
                  <w:rFonts w:asciiTheme="minorHAnsi" w:hAnsiTheme="minorHAnsi" w:cstheme="minorHAnsi"/>
                  <w:szCs w:val="20"/>
                </w:rPr>
                <w:delText>118.53 [</w:delText>
              </w:r>
              <w:r w:rsidRPr="00074369" w:rsidDel="00CD6BB4">
                <w:delText>0.</w:delText>
              </w:r>
              <w:r w:rsidRPr="00074369" w:rsidDel="00CD6BB4">
                <w:rPr>
                  <w:rFonts w:asciiTheme="minorHAnsi" w:hAnsiTheme="minorHAnsi" w:cstheme="minorHAnsi"/>
                  <w:szCs w:val="20"/>
                </w:rPr>
                <w:delText>0000]</w:delText>
              </w:r>
              <w:bookmarkStart w:id="1254" w:name="_Toc9091819"/>
              <w:bookmarkStart w:id="1255" w:name="_Toc9171231"/>
              <w:bookmarkStart w:id="1256" w:name="_Toc11178567"/>
              <w:bookmarkEnd w:id="1254"/>
              <w:bookmarkEnd w:id="1255"/>
              <w:bookmarkEnd w:id="1256"/>
            </w:del>
          </w:p>
        </w:tc>
        <w:tc>
          <w:tcPr>
            <w:tcW w:w="1689" w:type="dxa"/>
            <w:vAlign w:val="center"/>
          </w:tcPr>
          <w:p w14:paraId="3AF49D2C" w14:textId="3B322BE2" w:rsidR="003416D5" w:rsidRPr="00074369" w:rsidDel="00CD6BB4" w:rsidRDefault="003416D5" w:rsidP="003416D5">
            <w:pPr>
              <w:spacing w:after="0" w:line="240" w:lineRule="auto"/>
              <w:jc w:val="center"/>
              <w:rPr>
                <w:del w:id="1257" w:author="Diego Uriarte" w:date="2019-05-18T17:05:00Z"/>
                <w:rFonts w:asciiTheme="minorHAnsi" w:hAnsiTheme="minorHAnsi"/>
              </w:rPr>
            </w:pPr>
            <w:del w:id="1258" w:author="Diego Uriarte" w:date="2019-05-18T17:05:00Z">
              <w:r w:rsidRPr="00074369" w:rsidDel="00CD6BB4">
                <w:rPr>
                  <w:rFonts w:asciiTheme="minorHAnsi" w:hAnsiTheme="minorHAnsi" w:cstheme="minorHAnsi"/>
                  <w:szCs w:val="20"/>
                </w:rPr>
                <w:delText>117.24 [</w:delText>
              </w:r>
              <w:r w:rsidRPr="00074369" w:rsidDel="00CD6BB4">
                <w:delText>0.</w:delText>
              </w:r>
              <w:r w:rsidRPr="00074369" w:rsidDel="00CD6BB4">
                <w:rPr>
                  <w:rFonts w:asciiTheme="minorHAnsi" w:hAnsiTheme="minorHAnsi" w:cstheme="minorHAnsi"/>
                  <w:szCs w:val="20"/>
                </w:rPr>
                <w:delText>0000]</w:delText>
              </w:r>
              <w:bookmarkStart w:id="1259" w:name="_Toc9091820"/>
              <w:bookmarkStart w:id="1260" w:name="_Toc9171232"/>
              <w:bookmarkStart w:id="1261" w:name="_Toc11178568"/>
              <w:bookmarkEnd w:id="1259"/>
              <w:bookmarkEnd w:id="1260"/>
              <w:bookmarkEnd w:id="1261"/>
            </w:del>
          </w:p>
        </w:tc>
        <w:tc>
          <w:tcPr>
            <w:tcW w:w="1947" w:type="dxa"/>
            <w:gridSpan w:val="2"/>
            <w:vAlign w:val="center"/>
          </w:tcPr>
          <w:p w14:paraId="553E74FA" w14:textId="76974B5B" w:rsidR="003416D5" w:rsidRPr="00074369" w:rsidDel="00CD6BB4" w:rsidRDefault="003416D5" w:rsidP="003416D5">
            <w:pPr>
              <w:spacing w:after="0" w:line="240" w:lineRule="auto"/>
              <w:jc w:val="center"/>
              <w:rPr>
                <w:del w:id="1262" w:author="Diego Uriarte" w:date="2019-05-18T17:05:00Z"/>
                <w:rFonts w:asciiTheme="minorHAnsi" w:hAnsiTheme="minorHAnsi"/>
              </w:rPr>
            </w:pPr>
            <w:del w:id="1263" w:author="Diego Uriarte" w:date="2019-05-18T17:05:00Z">
              <w:r w:rsidRPr="00074369" w:rsidDel="00CD6BB4">
                <w:rPr>
                  <w:rFonts w:asciiTheme="minorHAnsi" w:hAnsiTheme="minorHAnsi" w:cstheme="minorHAnsi"/>
                  <w:szCs w:val="20"/>
                </w:rPr>
                <w:delText>123.35 [</w:delText>
              </w:r>
              <w:r w:rsidRPr="00074369" w:rsidDel="00CD6BB4">
                <w:delText>0.</w:delText>
              </w:r>
              <w:r w:rsidRPr="00074369" w:rsidDel="00CD6BB4">
                <w:rPr>
                  <w:rFonts w:asciiTheme="minorHAnsi" w:hAnsiTheme="minorHAnsi" w:cstheme="minorHAnsi"/>
                  <w:szCs w:val="20"/>
                </w:rPr>
                <w:delText>0000]</w:delText>
              </w:r>
              <w:bookmarkStart w:id="1264" w:name="_Toc9091821"/>
              <w:bookmarkStart w:id="1265" w:name="_Toc9171233"/>
              <w:bookmarkStart w:id="1266" w:name="_Toc11178569"/>
              <w:bookmarkEnd w:id="1264"/>
              <w:bookmarkEnd w:id="1265"/>
              <w:bookmarkEnd w:id="1266"/>
            </w:del>
          </w:p>
        </w:tc>
        <w:tc>
          <w:tcPr>
            <w:tcW w:w="1641" w:type="dxa"/>
            <w:vAlign w:val="center"/>
          </w:tcPr>
          <w:p w14:paraId="581A8C69" w14:textId="32136294" w:rsidR="003416D5" w:rsidRPr="00074369" w:rsidDel="00CD6BB4" w:rsidRDefault="003416D5" w:rsidP="003416D5">
            <w:pPr>
              <w:spacing w:after="0" w:line="240" w:lineRule="auto"/>
              <w:jc w:val="center"/>
              <w:rPr>
                <w:del w:id="1267" w:author="Diego Uriarte" w:date="2019-05-18T17:05:00Z"/>
                <w:rFonts w:asciiTheme="minorHAnsi" w:hAnsiTheme="minorHAnsi"/>
              </w:rPr>
            </w:pPr>
            <w:del w:id="1268" w:author="Diego Uriarte" w:date="2019-05-18T17:05:00Z">
              <w:r w:rsidRPr="00074369" w:rsidDel="00CD6BB4">
                <w:rPr>
                  <w:rFonts w:asciiTheme="minorHAnsi" w:hAnsiTheme="minorHAnsi" w:cstheme="minorHAnsi"/>
                  <w:szCs w:val="20"/>
                </w:rPr>
                <w:delText>71.63 [</w:delText>
              </w:r>
              <w:r w:rsidRPr="00074369" w:rsidDel="00CD6BB4">
                <w:delText>0.</w:delText>
              </w:r>
              <w:r w:rsidRPr="00074369" w:rsidDel="00CD6BB4">
                <w:rPr>
                  <w:rFonts w:asciiTheme="minorHAnsi" w:hAnsiTheme="minorHAnsi" w:cstheme="minorHAnsi"/>
                  <w:szCs w:val="20"/>
                </w:rPr>
                <w:delText>0000]</w:delText>
              </w:r>
              <w:bookmarkStart w:id="1269" w:name="_Toc9091822"/>
              <w:bookmarkStart w:id="1270" w:name="_Toc9171234"/>
              <w:bookmarkStart w:id="1271" w:name="_Toc11178570"/>
              <w:bookmarkEnd w:id="1269"/>
              <w:bookmarkEnd w:id="1270"/>
              <w:bookmarkEnd w:id="1271"/>
            </w:del>
          </w:p>
        </w:tc>
        <w:bookmarkStart w:id="1272" w:name="_Toc9091823"/>
        <w:bookmarkStart w:id="1273" w:name="_Toc9171235"/>
        <w:bookmarkStart w:id="1274" w:name="_Toc11178571"/>
        <w:bookmarkEnd w:id="1272"/>
        <w:bookmarkEnd w:id="1273"/>
        <w:bookmarkEnd w:id="1274"/>
      </w:tr>
      <w:tr w:rsidR="003416D5" w:rsidRPr="00074369" w:rsidDel="00CD6BB4" w14:paraId="3E325D11" w14:textId="225EC3D4" w:rsidTr="009705DE">
        <w:trPr>
          <w:cnfStyle w:val="100000000000" w:firstRow="1" w:lastRow="0" w:firstColumn="0" w:lastColumn="0" w:oddVBand="0" w:evenVBand="0" w:oddHBand="0" w:evenHBand="0" w:firstRowFirstColumn="0" w:firstRowLastColumn="0" w:lastRowFirstColumn="0" w:lastRowLastColumn="0"/>
          <w:del w:id="1275" w:author="Diego Uriarte" w:date="2019-05-18T17:05:00Z"/>
        </w:trPr>
        <w:tc>
          <w:tcPr>
            <w:tcW w:w="1697" w:type="dxa"/>
            <w:vAlign w:val="center"/>
          </w:tcPr>
          <w:p w14:paraId="307E7348" w14:textId="394D5FC6" w:rsidR="003416D5" w:rsidRPr="00074369" w:rsidDel="00CD6BB4" w:rsidRDefault="003416D5" w:rsidP="003416D5">
            <w:pPr>
              <w:spacing w:after="0" w:line="240" w:lineRule="auto"/>
              <w:jc w:val="left"/>
              <w:rPr>
                <w:del w:id="1276" w:author="Diego Uriarte" w:date="2019-05-18T17:05:00Z"/>
                <w:rFonts w:asciiTheme="minorHAnsi" w:hAnsiTheme="minorHAnsi"/>
              </w:rPr>
            </w:pPr>
            <w:del w:id="1277" w:author="Diego Uriarte" w:date="2019-05-18T17:05:00Z">
              <w:r w:rsidRPr="00074369" w:rsidDel="00CD6BB4">
                <w:rPr>
                  <w:rFonts w:asciiTheme="minorHAnsi" w:hAnsiTheme="minorHAnsi" w:cstheme="minorHAnsi"/>
                  <w:szCs w:val="20"/>
                </w:rPr>
                <w:delText>Test LM Robusto SEM</w:delText>
              </w:r>
              <w:bookmarkStart w:id="1278" w:name="_Toc9091824"/>
              <w:bookmarkStart w:id="1279" w:name="_Toc9171236"/>
              <w:bookmarkStart w:id="1280" w:name="_Toc11178572"/>
              <w:bookmarkEnd w:id="1278"/>
              <w:bookmarkEnd w:id="1279"/>
              <w:bookmarkEnd w:id="1280"/>
            </w:del>
          </w:p>
        </w:tc>
        <w:tc>
          <w:tcPr>
            <w:tcW w:w="1519" w:type="dxa"/>
            <w:vAlign w:val="center"/>
          </w:tcPr>
          <w:p w14:paraId="7E1952DD" w14:textId="4371AAF3" w:rsidR="003416D5" w:rsidRPr="00074369" w:rsidDel="00CD6BB4" w:rsidRDefault="003416D5" w:rsidP="003416D5">
            <w:pPr>
              <w:spacing w:after="0" w:line="240" w:lineRule="auto"/>
              <w:jc w:val="center"/>
              <w:rPr>
                <w:del w:id="1281" w:author="Diego Uriarte" w:date="2019-05-18T17:05:00Z"/>
                <w:rFonts w:asciiTheme="minorHAnsi" w:hAnsiTheme="minorHAnsi"/>
              </w:rPr>
            </w:pPr>
            <w:del w:id="1282" w:author="Diego Uriarte" w:date="2019-05-18T17:05:00Z">
              <w:r w:rsidRPr="00074369" w:rsidDel="00CD6BB4">
                <w:rPr>
                  <w:rFonts w:asciiTheme="minorHAnsi" w:hAnsiTheme="minorHAnsi" w:cstheme="minorHAnsi"/>
                  <w:szCs w:val="20"/>
                </w:rPr>
                <w:delText>0.00 [0.9438]</w:delText>
              </w:r>
              <w:bookmarkStart w:id="1283" w:name="_Toc9091825"/>
              <w:bookmarkStart w:id="1284" w:name="_Toc9171237"/>
              <w:bookmarkStart w:id="1285" w:name="_Toc11178573"/>
              <w:bookmarkEnd w:id="1283"/>
              <w:bookmarkEnd w:id="1284"/>
              <w:bookmarkEnd w:id="1285"/>
            </w:del>
          </w:p>
        </w:tc>
        <w:tc>
          <w:tcPr>
            <w:tcW w:w="1689" w:type="dxa"/>
            <w:vAlign w:val="center"/>
          </w:tcPr>
          <w:p w14:paraId="2C8CF3F4" w14:textId="02846AEB" w:rsidR="003416D5" w:rsidRPr="00074369" w:rsidDel="00CD6BB4" w:rsidRDefault="003416D5" w:rsidP="003416D5">
            <w:pPr>
              <w:spacing w:after="0" w:line="240" w:lineRule="auto"/>
              <w:jc w:val="center"/>
              <w:rPr>
                <w:del w:id="1286" w:author="Diego Uriarte" w:date="2019-05-18T17:05:00Z"/>
                <w:rFonts w:asciiTheme="minorHAnsi" w:hAnsiTheme="minorHAnsi"/>
              </w:rPr>
            </w:pPr>
            <w:del w:id="1287" w:author="Diego Uriarte" w:date="2019-05-18T17:05:00Z">
              <w:r w:rsidRPr="00074369" w:rsidDel="00CD6BB4">
                <w:rPr>
                  <w:rFonts w:asciiTheme="minorHAnsi" w:hAnsiTheme="minorHAnsi" w:cstheme="minorHAnsi"/>
                  <w:szCs w:val="20"/>
                </w:rPr>
                <w:delText>0.17 [0.6783]</w:delText>
              </w:r>
              <w:bookmarkStart w:id="1288" w:name="_Toc9091826"/>
              <w:bookmarkStart w:id="1289" w:name="_Toc9171238"/>
              <w:bookmarkStart w:id="1290" w:name="_Toc11178574"/>
              <w:bookmarkEnd w:id="1288"/>
              <w:bookmarkEnd w:id="1289"/>
              <w:bookmarkEnd w:id="1290"/>
            </w:del>
          </w:p>
        </w:tc>
        <w:tc>
          <w:tcPr>
            <w:tcW w:w="1947" w:type="dxa"/>
            <w:gridSpan w:val="2"/>
            <w:vAlign w:val="center"/>
          </w:tcPr>
          <w:p w14:paraId="3677A14C" w14:textId="689C28C0" w:rsidR="003416D5" w:rsidRPr="00074369" w:rsidDel="00CD6BB4" w:rsidRDefault="003416D5" w:rsidP="003416D5">
            <w:pPr>
              <w:spacing w:after="0" w:line="240" w:lineRule="auto"/>
              <w:jc w:val="center"/>
              <w:rPr>
                <w:del w:id="1291" w:author="Diego Uriarte" w:date="2019-05-18T17:05:00Z"/>
                <w:rFonts w:asciiTheme="minorHAnsi" w:hAnsiTheme="minorHAnsi"/>
              </w:rPr>
            </w:pPr>
            <w:del w:id="1292" w:author="Diego Uriarte" w:date="2019-05-18T17:05:00Z">
              <w:r w:rsidRPr="00074369" w:rsidDel="00CD6BB4">
                <w:rPr>
                  <w:rFonts w:asciiTheme="minorHAnsi" w:hAnsiTheme="minorHAnsi" w:cstheme="minorHAnsi"/>
                  <w:szCs w:val="20"/>
                </w:rPr>
                <w:delText>1.97 [0.1601]</w:delText>
              </w:r>
              <w:bookmarkStart w:id="1293" w:name="_Toc9091827"/>
              <w:bookmarkStart w:id="1294" w:name="_Toc9171239"/>
              <w:bookmarkStart w:id="1295" w:name="_Toc11178575"/>
              <w:bookmarkEnd w:id="1293"/>
              <w:bookmarkEnd w:id="1294"/>
              <w:bookmarkEnd w:id="1295"/>
            </w:del>
          </w:p>
        </w:tc>
        <w:tc>
          <w:tcPr>
            <w:tcW w:w="1641" w:type="dxa"/>
            <w:vAlign w:val="center"/>
          </w:tcPr>
          <w:p w14:paraId="2673A94B" w14:textId="6B5E7942" w:rsidR="003416D5" w:rsidRPr="00074369" w:rsidDel="00CD6BB4" w:rsidRDefault="003416D5" w:rsidP="003416D5">
            <w:pPr>
              <w:spacing w:after="0" w:line="240" w:lineRule="auto"/>
              <w:jc w:val="center"/>
              <w:rPr>
                <w:del w:id="1296" w:author="Diego Uriarte" w:date="2019-05-18T17:05:00Z"/>
                <w:rFonts w:asciiTheme="minorHAnsi" w:hAnsiTheme="minorHAnsi"/>
              </w:rPr>
            </w:pPr>
            <w:del w:id="1297" w:author="Diego Uriarte" w:date="2019-05-18T17:05:00Z">
              <w:r w:rsidRPr="00074369" w:rsidDel="00CD6BB4">
                <w:rPr>
                  <w:rFonts w:asciiTheme="minorHAnsi" w:hAnsiTheme="minorHAnsi" w:cstheme="minorHAnsi"/>
                  <w:szCs w:val="20"/>
                </w:rPr>
                <w:delText>0.54 [0.4605]</w:delText>
              </w:r>
              <w:bookmarkStart w:id="1298" w:name="_Toc9091828"/>
              <w:bookmarkStart w:id="1299" w:name="_Toc9171240"/>
              <w:bookmarkStart w:id="1300" w:name="_Toc11178576"/>
              <w:bookmarkEnd w:id="1298"/>
              <w:bookmarkEnd w:id="1299"/>
              <w:bookmarkEnd w:id="1300"/>
            </w:del>
          </w:p>
        </w:tc>
        <w:bookmarkStart w:id="1301" w:name="_Toc9091829"/>
        <w:bookmarkStart w:id="1302" w:name="_Toc9171241"/>
        <w:bookmarkStart w:id="1303" w:name="_Toc11178577"/>
        <w:bookmarkEnd w:id="1301"/>
        <w:bookmarkEnd w:id="1302"/>
        <w:bookmarkEnd w:id="1303"/>
      </w:tr>
      <w:tr w:rsidR="003416D5" w:rsidRPr="00074369" w:rsidDel="00CD6BB4" w14:paraId="0B4766AF" w14:textId="0F8376D3" w:rsidTr="009705DE">
        <w:trPr>
          <w:cnfStyle w:val="100000000000" w:firstRow="1" w:lastRow="0" w:firstColumn="0" w:lastColumn="0" w:oddVBand="0" w:evenVBand="0" w:oddHBand="0" w:evenHBand="0" w:firstRowFirstColumn="0" w:firstRowLastColumn="0" w:lastRowFirstColumn="0" w:lastRowLastColumn="0"/>
          <w:del w:id="1304" w:author="Diego Uriarte" w:date="2019-05-18T17:05:00Z"/>
        </w:trPr>
        <w:tc>
          <w:tcPr>
            <w:tcW w:w="1697" w:type="dxa"/>
            <w:tcBorders>
              <w:bottom w:val="single" w:sz="12" w:space="0" w:color="auto"/>
            </w:tcBorders>
            <w:vAlign w:val="center"/>
          </w:tcPr>
          <w:p w14:paraId="0B3491E9" w14:textId="7534F37D" w:rsidR="003416D5" w:rsidRPr="00074369" w:rsidDel="00CD6BB4" w:rsidRDefault="003416D5" w:rsidP="003416D5">
            <w:pPr>
              <w:spacing w:after="0" w:line="240" w:lineRule="auto"/>
              <w:jc w:val="left"/>
              <w:rPr>
                <w:del w:id="1305" w:author="Diego Uriarte" w:date="2019-05-18T17:05:00Z"/>
                <w:rFonts w:asciiTheme="minorHAnsi" w:hAnsiTheme="minorHAnsi"/>
              </w:rPr>
            </w:pPr>
            <w:del w:id="1306" w:author="Diego Uriarte" w:date="2019-05-18T17:05:00Z">
              <w:r w:rsidRPr="00074369" w:rsidDel="00CD6BB4">
                <w:delText xml:space="preserve">Test LM Robusto </w:delText>
              </w:r>
              <w:r w:rsidRPr="00074369" w:rsidDel="00CD6BB4">
                <w:rPr>
                  <w:rFonts w:asciiTheme="minorHAnsi" w:hAnsiTheme="minorHAnsi" w:cstheme="minorHAnsi"/>
                  <w:szCs w:val="20"/>
                </w:rPr>
                <w:delText>SAR</w:delText>
              </w:r>
              <w:bookmarkStart w:id="1307" w:name="_Toc9091830"/>
              <w:bookmarkStart w:id="1308" w:name="_Toc9171242"/>
              <w:bookmarkStart w:id="1309" w:name="_Toc11178578"/>
              <w:bookmarkEnd w:id="1307"/>
              <w:bookmarkEnd w:id="1308"/>
              <w:bookmarkEnd w:id="1309"/>
            </w:del>
          </w:p>
        </w:tc>
        <w:tc>
          <w:tcPr>
            <w:tcW w:w="1519" w:type="dxa"/>
            <w:tcBorders>
              <w:bottom w:val="single" w:sz="12" w:space="0" w:color="auto"/>
            </w:tcBorders>
            <w:vAlign w:val="center"/>
          </w:tcPr>
          <w:p w14:paraId="7ACE5F33" w14:textId="1CA1AFD2" w:rsidR="003416D5" w:rsidRPr="00074369" w:rsidDel="00CD6BB4" w:rsidRDefault="003416D5" w:rsidP="003416D5">
            <w:pPr>
              <w:spacing w:after="0" w:line="240" w:lineRule="auto"/>
              <w:jc w:val="center"/>
              <w:rPr>
                <w:del w:id="1310" w:author="Diego Uriarte" w:date="2019-05-18T17:05:00Z"/>
                <w:rFonts w:asciiTheme="minorHAnsi" w:hAnsiTheme="minorHAnsi"/>
              </w:rPr>
            </w:pPr>
            <w:del w:id="1311" w:author="Diego Uriarte" w:date="2019-05-18T17:05:00Z">
              <w:r w:rsidRPr="00074369" w:rsidDel="00CD6BB4">
                <w:rPr>
                  <w:rFonts w:asciiTheme="minorHAnsi" w:hAnsiTheme="minorHAnsi" w:cstheme="minorHAnsi"/>
                  <w:szCs w:val="20"/>
                </w:rPr>
                <w:delText>30.00</w:delText>
              </w:r>
              <w:r w:rsidRPr="00074369" w:rsidDel="00CD6BB4">
                <w:delText xml:space="preserve"> [0.</w:delText>
              </w:r>
              <w:r w:rsidRPr="00074369" w:rsidDel="00CD6BB4">
                <w:rPr>
                  <w:rFonts w:asciiTheme="minorHAnsi" w:hAnsiTheme="minorHAnsi" w:cstheme="minorHAnsi"/>
                  <w:szCs w:val="20"/>
                </w:rPr>
                <w:delText>0000</w:delText>
              </w:r>
              <w:r w:rsidRPr="00074369" w:rsidDel="00CD6BB4">
                <w:delText>]</w:delText>
              </w:r>
              <w:bookmarkStart w:id="1312" w:name="_Toc9091831"/>
              <w:bookmarkStart w:id="1313" w:name="_Toc9171243"/>
              <w:bookmarkStart w:id="1314" w:name="_Toc11178579"/>
              <w:bookmarkEnd w:id="1312"/>
              <w:bookmarkEnd w:id="1313"/>
              <w:bookmarkEnd w:id="1314"/>
            </w:del>
          </w:p>
        </w:tc>
        <w:tc>
          <w:tcPr>
            <w:tcW w:w="1689" w:type="dxa"/>
            <w:tcBorders>
              <w:bottom w:val="single" w:sz="12" w:space="0" w:color="auto"/>
            </w:tcBorders>
            <w:vAlign w:val="center"/>
          </w:tcPr>
          <w:p w14:paraId="5A271346" w14:textId="518AB15F" w:rsidR="003416D5" w:rsidRPr="00074369" w:rsidDel="00CD6BB4" w:rsidRDefault="003416D5" w:rsidP="003416D5">
            <w:pPr>
              <w:spacing w:after="0" w:line="240" w:lineRule="auto"/>
              <w:jc w:val="center"/>
              <w:rPr>
                <w:del w:id="1315" w:author="Diego Uriarte" w:date="2019-05-18T17:05:00Z"/>
                <w:rFonts w:asciiTheme="minorHAnsi" w:hAnsiTheme="minorHAnsi"/>
              </w:rPr>
            </w:pPr>
            <w:del w:id="1316" w:author="Diego Uriarte" w:date="2019-05-18T17:05:00Z">
              <w:r w:rsidRPr="00074369" w:rsidDel="00CD6BB4">
                <w:rPr>
                  <w:rFonts w:asciiTheme="minorHAnsi" w:hAnsiTheme="minorHAnsi" w:cstheme="minorHAnsi"/>
                  <w:szCs w:val="20"/>
                </w:rPr>
                <w:delText>28.33 [</w:delText>
              </w:r>
              <w:r w:rsidRPr="00074369" w:rsidDel="00CD6BB4">
                <w:delText>0.</w:delText>
              </w:r>
              <w:r w:rsidRPr="00074369" w:rsidDel="00CD6BB4">
                <w:rPr>
                  <w:rFonts w:asciiTheme="minorHAnsi" w:hAnsiTheme="minorHAnsi" w:cstheme="minorHAnsi"/>
                  <w:szCs w:val="20"/>
                </w:rPr>
                <w:delText>0000]</w:delText>
              </w:r>
              <w:bookmarkStart w:id="1317" w:name="_Toc9091832"/>
              <w:bookmarkStart w:id="1318" w:name="_Toc9171244"/>
              <w:bookmarkStart w:id="1319" w:name="_Toc11178580"/>
              <w:bookmarkEnd w:id="1317"/>
              <w:bookmarkEnd w:id="1318"/>
              <w:bookmarkEnd w:id="1319"/>
            </w:del>
          </w:p>
        </w:tc>
        <w:tc>
          <w:tcPr>
            <w:tcW w:w="1947" w:type="dxa"/>
            <w:gridSpan w:val="2"/>
            <w:tcBorders>
              <w:bottom w:val="single" w:sz="12" w:space="0" w:color="auto"/>
            </w:tcBorders>
            <w:vAlign w:val="center"/>
          </w:tcPr>
          <w:p w14:paraId="281B4610" w14:textId="641C3F9E" w:rsidR="003416D5" w:rsidRPr="00074369" w:rsidDel="00CD6BB4" w:rsidRDefault="003416D5" w:rsidP="003416D5">
            <w:pPr>
              <w:spacing w:after="0" w:line="240" w:lineRule="auto"/>
              <w:jc w:val="center"/>
              <w:rPr>
                <w:del w:id="1320" w:author="Diego Uriarte" w:date="2019-05-18T17:05:00Z"/>
                <w:rFonts w:asciiTheme="minorHAnsi" w:hAnsiTheme="minorHAnsi"/>
              </w:rPr>
            </w:pPr>
            <w:del w:id="1321" w:author="Diego Uriarte" w:date="2019-05-18T17:05:00Z">
              <w:r w:rsidRPr="00074369" w:rsidDel="00CD6BB4">
                <w:rPr>
                  <w:rFonts w:asciiTheme="minorHAnsi" w:hAnsiTheme="minorHAnsi" w:cstheme="minorHAnsi"/>
                  <w:szCs w:val="20"/>
                </w:rPr>
                <w:delText>35.23 [</w:delText>
              </w:r>
              <w:r w:rsidRPr="00074369" w:rsidDel="00CD6BB4">
                <w:delText>0.</w:delText>
              </w:r>
              <w:r w:rsidRPr="00074369" w:rsidDel="00CD6BB4">
                <w:rPr>
                  <w:rFonts w:asciiTheme="minorHAnsi" w:hAnsiTheme="minorHAnsi" w:cstheme="minorHAnsi"/>
                  <w:szCs w:val="20"/>
                </w:rPr>
                <w:delText>0000]</w:delText>
              </w:r>
              <w:bookmarkStart w:id="1322" w:name="_Toc9091833"/>
              <w:bookmarkStart w:id="1323" w:name="_Toc9171245"/>
              <w:bookmarkStart w:id="1324" w:name="_Toc11178581"/>
              <w:bookmarkEnd w:id="1322"/>
              <w:bookmarkEnd w:id="1323"/>
              <w:bookmarkEnd w:id="1324"/>
            </w:del>
          </w:p>
        </w:tc>
        <w:tc>
          <w:tcPr>
            <w:tcW w:w="1641" w:type="dxa"/>
            <w:tcBorders>
              <w:bottom w:val="single" w:sz="12" w:space="0" w:color="auto"/>
            </w:tcBorders>
            <w:vAlign w:val="center"/>
          </w:tcPr>
          <w:p w14:paraId="395BA14A" w14:textId="3771457C" w:rsidR="003416D5" w:rsidRPr="00074369" w:rsidDel="00CD6BB4" w:rsidRDefault="003416D5" w:rsidP="003416D5">
            <w:pPr>
              <w:spacing w:after="0" w:line="240" w:lineRule="auto"/>
              <w:jc w:val="center"/>
              <w:rPr>
                <w:del w:id="1325" w:author="Diego Uriarte" w:date="2019-05-18T17:05:00Z"/>
                <w:rFonts w:asciiTheme="minorHAnsi" w:hAnsiTheme="minorHAnsi"/>
              </w:rPr>
            </w:pPr>
            <w:del w:id="1326" w:author="Diego Uriarte" w:date="2019-05-18T17:05:00Z">
              <w:r w:rsidRPr="00074369" w:rsidDel="00CD6BB4">
                <w:rPr>
                  <w:rFonts w:asciiTheme="minorHAnsi" w:hAnsiTheme="minorHAnsi" w:cstheme="minorHAnsi"/>
                  <w:szCs w:val="20"/>
                </w:rPr>
                <w:delText>21.01 [</w:delText>
              </w:r>
              <w:r w:rsidRPr="00074369" w:rsidDel="00CD6BB4">
                <w:delText>0.</w:delText>
              </w:r>
              <w:r w:rsidRPr="00074369" w:rsidDel="00CD6BB4">
                <w:rPr>
                  <w:rFonts w:asciiTheme="minorHAnsi" w:hAnsiTheme="minorHAnsi" w:cstheme="minorHAnsi"/>
                  <w:szCs w:val="20"/>
                </w:rPr>
                <w:delText>0000]</w:delText>
              </w:r>
              <w:bookmarkStart w:id="1327" w:name="_Toc9091834"/>
              <w:bookmarkStart w:id="1328" w:name="_Toc9171246"/>
              <w:bookmarkStart w:id="1329" w:name="_Toc11178582"/>
              <w:bookmarkEnd w:id="1327"/>
              <w:bookmarkEnd w:id="1328"/>
              <w:bookmarkEnd w:id="1329"/>
            </w:del>
          </w:p>
        </w:tc>
        <w:bookmarkStart w:id="1330" w:name="_Toc9091835"/>
        <w:bookmarkStart w:id="1331" w:name="_Toc9171247"/>
        <w:bookmarkStart w:id="1332" w:name="_Toc11178583"/>
        <w:bookmarkEnd w:id="1330"/>
        <w:bookmarkEnd w:id="1331"/>
        <w:bookmarkEnd w:id="1332"/>
      </w:tr>
      <w:tr w:rsidR="009705DE" w:rsidRPr="00074369" w:rsidDel="00CD6BB4" w14:paraId="42C26419" w14:textId="53938055" w:rsidTr="009705DE">
        <w:trPr>
          <w:cnfStyle w:val="100000000000" w:firstRow="1" w:lastRow="0" w:firstColumn="0" w:lastColumn="0" w:oddVBand="0" w:evenVBand="0" w:oddHBand="0" w:evenHBand="0" w:firstRowFirstColumn="0" w:firstRowLastColumn="0" w:lastRowFirstColumn="0" w:lastRowLastColumn="0"/>
          <w:del w:id="1333" w:author="Diego Uriarte" w:date="2019-05-18T17:05:00Z"/>
        </w:trPr>
        <w:tc>
          <w:tcPr>
            <w:tcW w:w="1481" w:type="dxa"/>
            <w:gridSpan w:val="6"/>
            <w:tcBorders>
              <w:top w:val="single" w:sz="12" w:space="0" w:color="auto"/>
            </w:tcBorders>
            <w:hideMark/>
          </w:tcPr>
          <w:p w14:paraId="4EC3A5F4" w14:textId="417228C9" w:rsidR="009705DE" w:rsidRPr="00074369" w:rsidDel="00CD6BB4" w:rsidRDefault="009705DE" w:rsidP="00B97460">
            <w:pPr>
              <w:spacing w:after="0" w:line="240" w:lineRule="auto"/>
              <w:jc w:val="center"/>
              <w:rPr>
                <w:del w:id="1334" w:author="Diego Uriarte" w:date="2019-05-18T17:05:00Z"/>
                <w:rFonts w:asciiTheme="minorHAnsi" w:hAnsiTheme="minorHAnsi"/>
              </w:rPr>
            </w:pPr>
            <w:bookmarkStart w:id="1335" w:name="_Toc9091836"/>
            <w:bookmarkStart w:id="1336" w:name="_Toc9171248"/>
            <w:bookmarkStart w:id="1337" w:name="_Toc11178584"/>
            <w:bookmarkEnd w:id="1335"/>
            <w:bookmarkEnd w:id="1336"/>
            <w:bookmarkEnd w:id="1337"/>
          </w:p>
        </w:tc>
        <w:bookmarkStart w:id="1338" w:name="_Toc9091837"/>
        <w:bookmarkStart w:id="1339" w:name="_Toc9171249"/>
        <w:bookmarkStart w:id="1340" w:name="_Toc11178585"/>
        <w:bookmarkEnd w:id="1338"/>
        <w:bookmarkEnd w:id="1339"/>
        <w:bookmarkEnd w:id="1340"/>
      </w:tr>
      <w:tr w:rsidR="003B4240" w:rsidRPr="00074369" w:rsidDel="00CD6BB4" w14:paraId="00DCF72E" w14:textId="2BA72485" w:rsidTr="009705DE">
        <w:trPr>
          <w:cnfStyle w:val="100000000000" w:firstRow="1" w:lastRow="0" w:firstColumn="0" w:lastColumn="0" w:oddVBand="0" w:evenVBand="0" w:oddHBand="0" w:evenHBand="0" w:firstRowFirstColumn="0" w:firstRowLastColumn="0" w:lastRowFirstColumn="0" w:lastRowLastColumn="0"/>
          <w:del w:id="1341" w:author="Diego Uriarte" w:date="2019-05-18T17:05:00Z"/>
        </w:trPr>
        <w:tc>
          <w:tcPr>
            <w:tcW w:w="1697" w:type="dxa"/>
            <w:hideMark/>
          </w:tcPr>
          <w:p w14:paraId="452F0C4A" w14:textId="2FB322BA" w:rsidR="003B4240" w:rsidRPr="00074369" w:rsidDel="00CD6BB4" w:rsidRDefault="003B4240" w:rsidP="003B4240">
            <w:pPr>
              <w:spacing w:after="0" w:line="240" w:lineRule="auto"/>
              <w:jc w:val="left"/>
              <w:rPr>
                <w:del w:id="1342" w:author="Diego Uriarte" w:date="2019-05-18T17:05:00Z"/>
                <w:rFonts w:asciiTheme="minorHAnsi" w:hAnsiTheme="minorHAnsi"/>
              </w:rPr>
            </w:pPr>
            <w:del w:id="1343" w:author="Diego Uriarte" w:date="2019-05-18T17:05:00Z">
              <w:r w:rsidRPr="00074369" w:rsidDel="00CD6BB4">
                <w:rPr>
                  <w:rFonts w:asciiTheme="minorHAnsi" w:hAnsiTheme="minorHAnsi" w:cstheme="minorHAnsi"/>
                  <w:szCs w:val="20"/>
                </w:rPr>
                <w:delText>Nota</w:delText>
              </w:r>
              <w:r w:rsidR="003416D5" w:rsidRPr="00074369" w:rsidDel="00CD6BB4">
                <w:rPr>
                  <w:rFonts w:asciiTheme="minorHAnsi" w:hAnsiTheme="minorHAnsi" w:cstheme="minorHAnsi"/>
                  <w:szCs w:val="20"/>
                </w:rPr>
                <w:delText>s</w:delText>
              </w:r>
              <w:r w:rsidRPr="00074369" w:rsidDel="00CD6BB4">
                <w:delText>:</w:delText>
              </w:r>
              <w:bookmarkStart w:id="1344" w:name="_Toc9091838"/>
              <w:bookmarkStart w:id="1345" w:name="_Toc9171250"/>
              <w:bookmarkStart w:id="1346" w:name="_Toc11178586"/>
              <w:bookmarkEnd w:id="1344"/>
              <w:bookmarkEnd w:id="1345"/>
              <w:bookmarkEnd w:id="1346"/>
            </w:del>
          </w:p>
        </w:tc>
        <w:tc>
          <w:tcPr>
            <w:tcW w:w="6796" w:type="dxa"/>
            <w:gridSpan w:val="5"/>
            <w:hideMark/>
          </w:tcPr>
          <w:p w14:paraId="1CAA0821" w14:textId="05380DEE" w:rsidR="003B4240" w:rsidRPr="00074369" w:rsidDel="00CD6BB4" w:rsidRDefault="003B4240" w:rsidP="003B4240">
            <w:pPr>
              <w:spacing w:after="0" w:line="240" w:lineRule="auto"/>
              <w:jc w:val="right"/>
              <w:rPr>
                <w:del w:id="1347" w:author="Diego Uriarte" w:date="2019-05-18T17:05:00Z"/>
                <w:rFonts w:asciiTheme="minorHAnsi" w:hAnsiTheme="minorHAnsi"/>
              </w:rPr>
            </w:pPr>
            <w:del w:id="1348" w:author="Diego Uriarte" w:date="2019-05-18T17:05:00Z">
              <w:r w:rsidRPr="00074369" w:rsidDel="00CD6BB4">
                <w:rPr>
                  <w:rFonts w:asciiTheme="minorHAnsi" w:hAnsiTheme="minorHAnsi"/>
                  <w:vertAlign w:val="superscript"/>
                </w:rPr>
                <w:delText>*</w:delText>
              </w:r>
              <w:r w:rsidRPr="00074369" w:rsidDel="00CD6BB4">
                <w:rPr>
                  <w:rFonts w:asciiTheme="minorHAnsi" w:hAnsiTheme="minorHAnsi"/>
                </w:rPr>
                <w:delText>p&lt;0.1; </w:delText>
              </w:r>
              <w:r w:rsidRPr="00074369" w:rsidDel="00CD6BB4">
                <w:rPr>
                  <w:rFonts w:asciiTheme="minorHAnsi" w:hAnsiTheme="minorHAnsi"/>
                  <w:vertAlign w:val="superscript"/>
                </w:rPr>
                <w:delText>**</w:delText>
              </w:r>
              <w:r w:rsidRPr="00074369" w:rsidDel="00CD6BB4">
                <w:rPr>
                  <w:rFonts w:asciiTheme="minorHAnsi" w:hAnsiTheme="minorHAnsi"/>
                </w:rPr>
                <w:delText>p&lt;0.05; </w:delText>
              </w:r>
              <w:r w:rsidRPr="00074369" w:rsidDel="00CD6BB4">
                <w:rPr>
                  <w:rFonts w:asciiTheme="minorHAnsi" w:hAnsiTheme="minorHAnsi"/>
                  <w:vertAlign w:val="superscript"/>
                </w:rPr>
                <w:delText>***</w:delText>
              </w:r>
              <w:r w:rsidRPr="00074369" w:rsidDel="00CD6BB4">
                <w:rPr>
                  <w:rFonts w:asciiTheme="minorHAnsi" w:hAnsiTheme="minorHAnsi"/>
                </w:rPr>
                <w:delText>p&lt;0.01</w:delText>
              </w:r>
              <w:bookmarkStart w:id="1349" w:name="_Toc9091839"/>
              <w:bookmarkStart w:id="1350" w:name="_Toc9171251"/>
              <w:bookmarkStart w:id="1351" w:name="_Toc11178587"/>
              <w:bookmarkEnd w:id="1349"/>
              <w:bookmarkEnd w:id="1350"/>
              <w:bookmarkEnd w:id="1351"/>
            </w:del>
          </w:p>
          <w:p w14:paraId="38F74348" w14:textId="587C17BA" w:rsidR="003416D5" w:rsidRPr="00074369" w:rsidDel="00CD6BB4" w:rsidRDefault="003416D5" w:rsidP="003416D5">
            <w:pPr>
              <w:spacing w:after="0" w:line="240" w:lineRule="auto"/>
              <w:jc w:val="right"/>
              <w:rPr>
                <w:del w:id="1352" w:author="Diego Uriarte" w:date="2019-05-18T17:05:00Z"/>
                <w:rFonts w:asciiTheme="minorHAnsi" w:hAnsiTheme="minorHAnsi"/>
              </w:rPr>
            </w:pPr>
            <w:del w:id="1353" w:author="Diego Uriarte" w:date="2019-05-18T17:05:00Z">
              <w:r w:rsidRPr="00074369" w:rsidDel="00CD6BB4">
                <w:rPr>
                  <w:rFonts w:asciiTheme="minorHAnsi" w:hAnsiTheme="minorHAnsi" w:cstheme="minorHAnsi"/>
                  <w:szCs w:val="20"/>
                </w:rPr>
                <w:delText>Para Test LM, valor p en [ ]</w:delText>
              </w:r>
              <w:bookmarkStart w:id="1354" w:name="_Toc9091840"/>
              <w:bookmarkStart w:id="1355" w:name="_Toc9171252"/>
              <w:bookmarkStart w:id="1356" w:name="_Toc11178588"/>
              <w:bookmarkEnd w:id="1354"/>
              <w:bookmarkEnd w:id="1355"/>
              <w:bookmarkEnd w:id="1356"/>
            </w:del>
          </w:p>
        </w:tc>
        <w:bookmarkStart w:id="1357" w:name="_Toc9091841"/>
        <w:bookmarkStart w:id="1358" w:name="_Toc9171253"/>
        <w:bookmarkStart w:id="1359" w:name="_Toc11178589"/>
        <w:bookmarkEnd w:id="1357"/>
        <w:bookmarkEnd w:id="1358"/>
        <w:bookmarkEnd w:id="1359"/>
      </w:tr>
    </w:tbl>
    <w:p w14:paraId="7C97A04C" w14:textId="27A717C2" w:rsidR="00244ACD" w:rsidRPr="00074369" w:rsidDel="00CD6BB4" w:rsidRDefault="00CC64D9" w:rsidP="003416D5">
      <w:pPr>
        <w:pStyle w:val="Fuente"/>
        <w:rPr>
          <w:del w:id="1360" w:author="Diego Uriarte" w:date="2019-05-18T17:05:00Z"/>
        </w:rPr>
      </w:pPr>
      <w:del w:id="1361" w:author="Diego Uriarte" w:date="2019-05-18T17:05:00Z">
        <w:r w:rsidRPr="00074369" w:rsidDel="00CD6BB4">
          <w:delText>Fuente: Elaboración propia, 2019</w:delText>
        </w:r>
        <w:bookmarkStart w:id="1362" w:name="_Toc9091842"/>
        <w:bookmarkStart w:id="1363" w:name="_Toc9171254"/>
        <w:bookmarkStart w:id="1364" w:name="_Toc11178590"/>
        <w:bookmarkEnd w:id="1362"/>
        <w:bookmarkEnd w:id="1363"/>
        <w:bookmarkEnd w:id="1364"/>
      </w:del>
    </w:p>
    <w:p w14:paraId="4CADFA7E" w14:textId="7C9434D6" w:rsidR="00021C09" w:rsidRPr="00074369" w:rsidDel="00CD6BB4" w:rsidRDefault="00021C09" w:rsidP="00021C09">
      <w:pPr>
        <w:pStyle w:val="Descripcin"/>
        <w:keepNext/>
        <w:rPr>
          <w:del w:id="1365" w:author="Diego Uriarte" w:date="2019-05-18T17:05:00Z"/>
        </w:rPr>
      </w:pPr>
      <w:del w:id="1366" w:author="Diego Uriarte" w:date="2019-05-18T17:05:00Z">
        <w:r w:rsidRPr="00074369" w:rsidDel="00CD6BB4">
          <w:delText xml:space="preserve">Tabla </w:delText>
        </w:r>
        <w:r w:rsidRPr="00074369" w:rsidDel="00CD6BB4">
          <w:rPr>
            <w:iCs w:val="0"/>
          </w:rPr>
          <w:fldChar w:fldCharType="begin"/>
        </w:r>
        <w:r w:rsidRPr="00074369" w:rsidDel="00CD6BB4">
          <w:delInstrText xml:space="preserve"> SEQ Tabla \* ARABIC </w:delInstrText>
        </w:r>
        <w:r w:rsidRPr="00074369" w:rsidDel="00CD6BB4">
          <w:rPr>
            <w:iCs w:val="0"/>
          </w:rPr>
          <w:fldChar w:fldCharType="separate"/>
        </w:r>
        <w:r w:rsidR="008C0ABB" w:rsidRPr="00074369" w:rsidDel="00CD6BB4">
          <w:rPr>
            <w:noProof/>
          </w:rPr>
          <w:delText>5</w:delText>
        </w:r>
        <w:r w:rsidRPr="00074369" w:rsidDel="00CD6BB4">
          <w:rPr>
            <w:iCs w:val="0"/>
          </w:rPr>
          <w:fldChar w:fldCharType="end"/>
        </w:r>
        <w:r w:rsidRPr="00074369" w:rsidDel="00CD6BB4">
          <w:delText>: Resultados de regresión lineal por MCO - Combustible Gasohol 90 octanos</w:delText>
        </w:r>
        <w:bookmarkStart w:id="1367" w:name="_Toc9091843"/>
        <w:bookmarkStart w:id="1368" w:name="_Toc9171255"/>
        <w:bookmarkStart w:id="1369" w:name="_Toc11178591"/>
        <w:bookmarkEnd w:id="1367"/>
        <w:bookmarkEnd w:id="1368"/>
        <w:bookmarkEnd w:id="1369"/>
      </w:del>
    </w:p>
    <w:tbl>
      <w:tblPr>
        <w:tblStyle w:val="tesis"/>
        <w:tblW w:w="0" w:type="auto"/>
        <w:tblLook w:val="04A0" w:firstRow="1" w:lastRow="0" w:firstColumn="1" w:lastColumn="0" w:noHBand="0" w:noVBand="1"/>
      </w:tblPr>
      <w:tblGrid>
        <w:gridCol w:w="2089"/>
        <w:gridCol w:w="1561"/>
        <w:gridCol w:w="1561"/>
        <w:gridCol w:w="1561"/>
        <w:gridCol w:w="1561"/>
      </w:tblGrid>
      <w:tr w:rsidR="00615770" w:rsidRPr="00074369" w:rsidDel="00CD6BB4" w14:paraId="34810109" w14:textId="2E7D47D3" w:rsidTr="009705DE">
        <w:trPr>
          <w:cnfStyle w:val="100000000000" w:firstRow="1" w:lastRow="0" w:firstColumn="0" w:lastColumn="0" w:oddVBand="0" w:evenVBand="0" w:oddHBand="0" w:evenHBand="0" w:firstRowFirstColumn="0" w:firstRowLastColumn="0" w:lastRowFirstColumn="0" w:lastRowLastColumn="0"/>
          <w:del w:id="1370" w:author="Diego Uriarte" w:date="2019-05-18T17:05:00Z"/>
        </w:trPr>
        <w:tc>
          <w:tcPr>
            <w:tcW w:w="0" w:type="auto"/>
            <w:hideMark/>
          </w:tcPr>
          <w:p w14:paraId="155F9369" w14:textId="73C86134" w:rsidR="00615770" w:rsidRPr="00074369" w:rsidDel="00CD6BB4" w:rsidRDefault="00615770" w:rsidP="00615770">
            <w:pPr>
              <w:spacing w:after="0" w:line="240" w:lineRule="auto"/>
              <w:jc w:val="center"/>
              <w:rPr>
                <w:del w:id="1371" w:author="Diego Uriarte" w:date="2019-05-18T17:05:00Z"/>
                <w:rFonts w:asciiTheme="minorHAnsi" w:hAnsiTheme="minorHAnsi" w:cstheme="minorHAnsi"/>
                <w:szCs w:val="20"/>
              </w:rPr>
            </w:pPr>
            <w:bookmarkStart w:id="1372" w:name="_Toc9091844"/>
            <w:bookmarkStart w:id="1373" w:name="_Toc9171256"/>
            <w:bookmarkStart w:id="1374" w:name="_Toc11178592"/>
            <w:bookmarkEnd w:id="1372"/>
            <w:bookmarkEnd w:id="1373"/>
            <w:bookmarkEnd w:id="1374"/>
          </w:p>
        </w:tc>
        <w:tc>
          <w:tcPr>
            <w:tcW w:w="0" w:type="auto"/>
            <w:gridSpan w:val="4"/>
            <w:hideMark/>
          </w:tcPr>
          <w:p w14:paraId="0EA6EA8E" w14:textId="3A8F820F" w:rsidR="00615770" w:rsidRPr="00074369" w:rsidDel="00CD6BB4" w:rsidRDefault="00615770" w:rsidP="00615770">
            <w:pPr>
              <w:spacing w:after="0" w:line="240" w:lineRule="auto"/>
              <w:jc w:val="center"/>
              <w:rPr>
                <w:del w:id="1375" w:author="Diego Uriarte" w:date="2019-05-18T17:05:00Z"/>
                <w:rFonts w:asciiTheme="minorHAnsi" w:hAnsiTheme="minorHAnsi" w:cstheme="minorHAnsi"/>
                <w:szCs w:val="20"/>
              </w:rPr>
            </w:pPr>
            <w:del w:id="1376" w:author="Diego Uriarte" w:date="2019-05-18T17:05:00Z">
              <w:r w:rsidRPr="00074369" w:rsidDel="00CD6BB4">
                <w:rPr>
                  <w:rFonts w:asciiTheme="minorHAnsi" w:hAnsiTheme="minorHAnsi" w:cstheme="minorHAnsi"/>
                  <w:szCs w:val="20"/>
                </w:rPr>
                <w:delText>Precio de venta - Gasohol 90 (soles/galón)</w:delText>
              </w:r>
              <w:bookmarkStart w:id="1377" w:name="_Toc9091845"/>
              <w:bookmarkStart w:id="1378" w:name="_Toc9171257"/>
              <w:bookmarkStart w:id="1379" w:name="_Toc11178593"/>
              <w:bookmarkEnd w:id="1377"/>
              <w:bookmarkEnd w:id="1378"/>
              <w:bookmarkEnd w:id="1379"/>
            </w:del>
          </w:p>
        </w:tc>
        <w:bookmarkStart w:id="1380" w:name="_Toc9091846"/>
        <w:bookmarkStart w:id="1381" w:name="_Toc9171258"/>
        <w:bookmarkStart w:id="1382" w:name="_Toc11178594"/>
        <w:bookmarkEnd w:id="1380"/>
        <w:bookmarkEnd w:id="1381"/>
        <w:bookmarkEnd w:id="1382"/>
      </w:tr>
      <w:tr w:rsidR="00615770" w:rsidRPr="00074369" w:rsidDel="00CD6BB4" w14:paraId="4EA48712" w14:textId="505F3FFD" w:rsidTr="009705DE">
        <w:trPr>
          <w:cnfStyle w:val="100000000000" w:firstRow="1" w:lastRow="0" w:firstColumn="0" w:lastColumn="0" w:oddVBand="0" w:evenVBand="0" w:oddHBand="0" w:evenHBand="0" w:firstRowFirstColumn="0" w:firstRowLastColumn="0" w:lastRowFirstColumn="0" w:lastRowLastColumn="0"/>
          <w:del w:id="1383" w:author="Diego Uriarte" w:date="2019-05-18T17:05:00Z"/>
        </w:trPr>
        <w:tc>
          <w:tcPr>
            <w:tcW w:w="0" w:type="auto"/>
            <w:tcBorders>
              <w:bottom w:val="single" w:sz="6" w:space="0" w:color="auto"/>
            </w:tcBorders>
            <w:hideMark/>
          </w:tcPr>
          <w:p w14:paraId="541179A1" w14:textId="17394358" w:rsidR="00615770" w:rsidRPr="00074369" w:rsidDel="00CD6BB4" w:rsidRDefault="00615770" w:rsidP="00615770">
            <w:pPr>
              <w:spacing w:after="0" w:line="240" w:lineRule="auto"/>
              <w:jc w:val="center"/>
              <w:rPr>
                <w:del w:id="1384" w:author="Diego Uriarte" w:date="2019-05-18T17:05:00Z"/>
                <w:rFonts w:asciiTheme="minorHAnsi" w:hAnsiTheme="minorHAnsi" w:cstheme="minorHAnsi"/>
                <w:szCs w:val="20"/>
              </w:rPr>
            </w:pPr>
            <w:bookmarkStart w:id="1385" w:name="_Toc9091847"/>
            <w:bookmarkStart w:id="1386" w:name="_Toc9171259"/>
            <w:bookmarkStart w:id="1387" w:name="_Toc11178595"/>
            <w:bookmarkEnd w:id="1385"/>
            <w:bookmarkEnd w:id="1386"/>
            <w:bookmarkEnd w:id="1387"/>
          </w:p>
        </w:tc>
        <w:tc>
          <w:tcPr>
            <w:tcW w:w="0" w:type="auto"/>
            <w:tcBorders>
              <w:bottom w:val="single" w:sz="6" w:space="0" w:color="auto"/>
            </w:tcBorders>
            <w:hideMark/>
          </w:tcPr>
          <w:p w14:paraId="3D73FAA4" w14:textId="4D13BD06" w:rsidR="00615770" w:rsidRPr="00074369" w:rsidDel="00CD6BB4" w:rsidRDefault="00615770" w:rsidP="00615770">
            <w:pPr>
              <w:spacing w:after="0" w:line="240" w:lineRule="auto"/>
              <w:jc w:val="center"/>
              <w:rPr>
                <w:del w:id="1388" w:author="Diego Uriarte" w:date="2019-05-18T17:05:00Z"/>
                <w:rFonts w:asciiTheme="minorHAnsi" w:hAnsiTheme="minorHAnsi" w:cstheme="minorHAnsi"/>
                <w:szCs w:val="20"/>
              </w:rPr>
            </w:pPr>
            <w:del w:id="1389" w:author="Diego Uriarte" w:date="2019-05-18T17:05:00Z">
              <w:r w:rsidRPr="00074369" w:rsidDel="00CD6BB4">
                <w:rPr>
                  <w:rFonts w:asciiTheme="minorHAnsi" w:hAnsiTheme="minorHAnsi" w:cstheme="minorHAnsi"/>
                  <w:szCs w:val="20"/>
                </w:rPr>
                <w:delText>Ago-17</w:delText>
              </w:r>
              <w:bookmarkStart w:id="1390" w:name="_Toc9091848"/>
              <w:bookmarkStart w:id="1391" w:name="_Toc9171260"/>
              <w:bookmarkStart w:id="1392" w:name="_Toc11178596"/>
              <w:bookmarkEnd w:id="1390"/>
              <w:bookmarkEnd w:id="1391"/>
              <w:bookmarkEnd w:id="1392"/>
            </w:del>
          </w:p>
        </w:tc>
        <w:tc>
          <w:tcPr>
            <w:tcW w:w="0" w:type="auto"/>
            <w:tcBorders>
              <w:bottom w:val="single" w:sz="6" w:space="0" w:color="auto"/>
            </w:tcBorders>
            <w:hideMark/>
          </w:tcPr>
          <w:p w14:paraId="256347A9" w14:textId="11BA6BD5" w:rsidR="00615770" w:rsidRPr="00074369" w:rsidDel="00CD6BB4" w:rsidRDefault="00615770" w:rsidP="00615770">
            <w:pPr>
              <w:spacing w:after="0" w:line="240" w:lineRule="auto"/>
              <w:jc w:val="center"/>
              <w:rPr>
                <w:del w:id="1393" w:author="Diego Uriarte" w:date="2019-05-18T17:05:00Z"/>
                <w:rFonts w:asciiTheme="minorHAnsi" w:hAnsiTheme="minorHAnsi" w:cstheme="minorHAnsi"/>
                <w:szCs w:val="20"/>
              </w:rPr>
            </w:pPr>
            <w:del w:id="1394" w:author="Diego Uriarte" w:date="2019-05-18T17:05:00Z">
              <w:r w:rsidRPr="00074369" w:rsidDel="00CD6BB4">
                <w:rPr>
                  <w:rFonts w:asciiTheme="minorHAnsi" w:hAnsiTheme="minorHAnsi" w:cstheme="minorHAnsi"/>
                  <w:szCs w:val="20"/>
                </w:rPr>
                <w:delText>Dic-17</w:delText>
              </w:r>
              <w:bookmarkStart w:id="1395" w:name="_Toc9091849"/>
              <w:bookmarkStart w:id="1396" w:name="_Toc9171261"/>
              <w:bookmarkStart w:id="1397" w:name="_Toc11178597"/>
              <w:bookmarkEnd w:id="1395"/>
              <w:bookmarkEnd w:id="1396"/>
              <w:bookmarkEnd w:id="1397"/>
            </w:del>
          </w:p>
        </w:tc>
        <w:tc>
          <w:tcPr>
            <w:tcW w:w="0" w:type="auto"/>
            <w:tcBorders>
              <w:bottom w:val="single" w:sz="6" w:space="0" w:color="auto"/>
            </w:tcBorders>
            <w:hideMark/>
          </w:tcPr>
          <w:p w14:paraId="6CC0EF51" w14:textId="798D7F3D" w:rsidR="00615770" w:rsidRPr="00074369" w:rsidDel="00CD6BB4" w:rsidRDefault="00615770" w:rsidP="00615770">
            <w:pPr>
              <w:spacing w:after="0" w:line="240" w:lineRule="auto"/>
              <w:jc w:val="center"/>
              <w:rPr>
                <w:del w:id="1398" w:author="Diego Uriarte" w:date="2019-05-18T17:05:00Z"/>
                <w:rFonts w:asciiTheme="minorHAnsi" w:hAnsiTheme="minorHAnsi" w:cstheme="minorHAnsi"/>
                <w:szCs w:val="20"/>
              </w:rPr>
            </w:pPr>
            <w:del w:id="1399" w:author="Diego Uriarte" w:date="2019-05-18T17:05:00Z">
              <w:r w:rsidRPr="00074369" w:rsidDel="00CD6BB4">
                <w:rPr>
                  <w:rFonts w:asciiTheme="minorHAnsi" w:hAnsiTheme="minorHAnsi" w:cstheme="minorHAnsi"/>
                  <w:szCs w:val="20"/>
                </w:rPr>
                <w:delText>Mar-18</w:delText>
              </w:r>
              <w:bookmarkStart w:id="1400" w:name="_Toc9091850"/>
              <w:bookmarkStart w:id="1401" w:name="_Toc9171262"/>
              <w:bookmarkStart w:id="1402" w:name="_Toc11178598"/>
              <w:bookmarkEnd w:id="1400"/>
              <w:bookmarkEnd w:id="1401"/>
              <w:bookmarkEnd w:id="1402"/>
            </w:del>
          </w:p>
        </w:tc>
        <w:tc>
          <w:tcPr>
            <w:tcW w:w="0" w:type="auto"/>
            <w:tcBorders>
              <w:bottom w:val="single" w:sz="6" w:space="0" w:color="auto"/>
            </w:tcBorders>
            <w:hideMark/>
          </w:tcPr>
          <w:p w14:paraId="40A9D6DC" w14:textId="6214BB38" w:rsidR="00615770" w:rsidRPr="00074369" w:rsidDel="00CD6BB4" w:rsidRDefault="00615770" w:rsidP="00615770">
            <w:pPr>
              <w:spacing w:after="0" w:line="240" w:lineRule="auto"/>
              <w:jc w:val="center"/>
              <w:rPr>
                <w:del w:id="1403" w:author="Diego Uriarte" w:date="2019-05-18T17:05:00Z"/>
                <w:rFonts w:asciiTheme="minorHAnsi" w:hAnsiTheme="minorHAnsi" w:cstheme="minorHAnsi"/>
                <w:szCs w:val="20"/>
              </w:rPr>
            </w:pPr>
            <w:del w:id="1404" w:author="Diego Uriarte" w:date="2019-05-18T17:05:00Z">
              <w:r w:rsidRPr="00074369" w:rsidDel="00CD6BB4">
                <w:rPr>
                  <w:rFonts w:asciiTheme="minorHAnsi" w:hAnsiTheme="minorHAnsi" w:cstheme="minorHAnsi"/>
                  <w:szCs w:val="20"/>
                </w:rPr>
                <w:delText>Jul-18</w:delText>
              </w:r>
              <w:bookmarkStart w:id="1405" w:name="_Toc9091851"/>
              <w:bookmarkStart w:id="1406" w:name="_Toc9171263"/>
              <w:bookmarkStart w:id="1407" w:name="_Toc11178599"/>
              <w:bookmarkEnd w:id="1405"/>
              <w:bookmarkEnd w:id="1406"/>
              <w:bookmarkEnd w:id="1407"/>
            </w:del>
          </w:p>
        </w:tc>
        <w:bookmarkStart w:id="1408" w:name="_Toc9091852"/>
        <w:bookmarkStart w:id="1409" w:name="_Toc9171264"/>
        <w:bookmarkStart w:id="1410" w:name="_Toc11178600"/>
        <w:bookmarkEnd w:id="1408"/>
        <w:bookmarkEnd w:id="1409"/>
        <w:bookmarkEnd w:id="1410"/>
      </w:tr>
      <w:tr w:rsidR="00615770" w:rsidRPr="00074369" w:rsidDel="00CD6BB4" w14:paraId="4A8B7562" w14:textId="02D9DF60" w:rsidTr="009705DE">
        <w:trPr>
          <w:cnfStyle w:val="100000000000" w:firstRow="1" w:lastRow="0" w:firstColumn="0" w:lastColumn="0" w:oddVBand="0" w:evenVBand="0" w:oddHBand="0" w:evenHBand="0" w:firstRowFirstColumn="0" w:firstRowLastColumn="0" w:lastRowFirstColumn="0" w:lastRowLastColumn="0"/>
          <w:del w:id="1411" w:author="Diego Uriarte" w:date="2019-05-18T17:05:00Z"/>
        </w:trPr>
        <w:tc>
          <w:tcPr>
            <w:tcW w:w="0" w:type="auto"/>
            <w:tcBorders>
              <w:top w:val="single" w:sz="6" w:space="0" w:color="auto"/>
            </w:tcBorders>
            <w:hideMark/>
          </w:tcPr>
          <w:p w14:paraId="12D90AE4" w14:textId="70E57869" w:rsidR="00615770" w:rsidRPr="00074369" w:rsidDel="00CD6BB4" w:rsidRDefault="00615770" w:rsidP="00615770">
            <w:pPr>
              <w:spacing w:after="0" w:line="240" w:lineRule="auto"/>
              <w:jc w:val="left"/>
              <w:rPr>
                <w:del w:id="1412" w:author="Diego Uriarte" w:date="2019-05-18T17:05:00Z"/>
                <w:rFonts w:asciiTheme="minorHAnsi" w:hAnsiTheme="minorHAnsi" w:cstheme="minorHAnsi"/>
                <w:szCs w:val="20"/>
              </w:rPr>
            </w:pPr>
            <w:del w:id="1413" w:author="Diego Uriarte" w:date="2019-05-18T17:05:00Z">
              <w:r w:rsidRPr="00074369" w:rsidDel="00CD6BB4">
                <w:rPr>
                  <w:rFonts w:asciiTheme="minorHAnsi" w:hAnsiTheme="minorHAnsi" w:cstheme="minorHAnsi"/>
                  <w:szCs w:val="20"/>
                </w:rPr>
                <w:delText xml:space="preserve">Abanderada </w:delText>
              </w:r>
              <w:r w:rsidR="009705DE" w:rsidRPr="00074369" w:rsidDel="00CD6BB4">
                <w:rPr>
                  <w:rFonts w:asciiTheme="minorHAnsi" w:hAnsiTheme="minorHAnsi" w:cstheme="minorHAnsi"/>
                  <w:szCs w:val="20"/>
                </w:rPr>
                <w:delText>Petroperú</w:delText>
              </w:r>
              <w:bookmarkStart w:id="1414" w:name="_Toc9091853"/>
              <w:bookmarkStart w:id="1415" w:name="_Toc9171265"/>
              <w:bookmarkStart w:id="1416" w:name="_Toc11178601"/>
              <w:bookmarkEnd w:id="1414"/>
              <w:bookmarkEnd w:id="1415"/>
              <w:bookmarkEnd w:id="1416"/>
            </w:del>
          </w:p>
        </w:tc>
        <w:tc>
          <w:tcPr>
            <w:tcW w:w="0" w:type="auto"/>
            <w:tcBorders>
              <w:top w:val="single" w:sz="6" w:space="0" w:color="auto"/>
            </w:tcBorders>
            <w:hideMark/>
          </w:tcPr>
          <w:p w14:paraId="2B838B18" w14:textId="4BDFC6FA" w:rsidR="00615770" w:rsidRPr="00074369" w:rsidDel="00CD6BB4" w:rsidRDefault="00615770" w:rsidP="00615770">
            <w:pPr>
              <w:spacing w:after="0" w:line="240" w:lineRule="auto"/>
              <w:jc w:val="center"/>
              <w:rPr>
                <w:del w:id="1417" w:author="Diego Uriarte" w:date="2019-05-18T17:05:00Z"/>
                <w:rFonts w:asciiTheme="minorHAnsi" w:hAnsiTheme="minorHAnsi" w:cstheme="minorHAnsi"/>
                <w:szCs w:val="20"/>
              </w:rPr>
            </w:pPr>
            <w:del w:id="1418" w:author="Diego Uriarte" w:date="2019-05-18T17:05:00Z">
              <w:r w:rsidRPr="00074369" w:rsidDel="00CD6BB4">
                <w:rPr>
                  <w:rFonts w:asciiTheme="minorHAnsi" w:hAnsiTheme="minorHAnsi" w:cstheme="minorHAnsi"/>
                  <w:szCs w:val="20"/>
                </w:rPr>
                <w:delText>0.144 (0.094)</w:delText>
              </w:r>
              <w:bookmarkStart w:id="1419" w:name="_Toc9091854"/>
              <w:bookmarkStart w:id="1420" w:name="_Toc9171266"/>
              <w:bookmarkStart w:id="1421" w:name="_Toc11178602"/>
              <w:bookmarkEnd w:id="1419"/>
              <w:bookmarkEnd w:id="1420"/>
              <w:bookmarkEnd w:id="1421"/>
            </w:del>
          </w:p>
        </w:tc>
        <w:tc>
          <w:tcPr>
            <w:tcW w:w="0" w:type="auto"/>
            <w:tcBorders>
              <w:top w:val="single" w:sz="6" w:space="0" w:color="auto"/>
            </w:tcBorders>
            <w:hideMark/>
          </w:tcPr>
          <w:p w14:paraId="707BEF62" w14:textId="7921A90D" w:rsidR="00615770" w:rsidRPr="00074369" w:rsidDel="00CD6BB4" w:rsidRDefault="00615770" w:rsidP="00615770">
            <w:pPr>
              <w:spacing w:after="0" w:line="240" w:lineRule="auto"/>
              <w:jc w:val="center"/>
              <w:rPr>
                <w:del w:id="1422" w:author="Diego Uriarte" w:date="2019-05-18T17:05:00Z"/>
                <w:rFonts w:asciiTheme="minorHAnsi" w:hAnsiTheme="minorHAnsi" w:cstheme="minorHAnsi"/>
                <w:szCs w:val="20"/>
              </w:rPr>
            </w:pPr>
            <w:del w:id="1423" w:author="Diego Uriarte" w:date="2019-05-18T17:05:00Z">
              <w:r w:rsidRPr="00074369" w:rsidDel="00CD6BB4">
                <w:rPr>
                  <w:rFonts w:asciiTheme="minorHAnsi" w:hAnsiTheme="minorHAnsi" w:cstheme="minorHAnsi"/>
                  <w:szCs w:val="20"/>
                </w:rPr>
                <w:delText>0.079 (0.098)</w:delText>
              </w:r>
              <w:bookmarkStart w:id="1424" w:name="_Toc9091855"/>
              <w:bookmarkStart w:id="1425" w:name="_Toc9171267"/>
              <w:bookmarkStart w:id="1426" w:name="_Toc11178603"/>
              <w:bookmarkEnd w:id="1424"/>
              <w:bookmarkEnd w:id="1425"/>
              <w:bookmarkEnd w:id="1426"/>
            </w:del>
          </w:p>
        </w:tc>
        <w:tc>
          <w:tcPr>
            <w:tcW w:w="0" w:type="auto"/>
            <w:tcBorders>
              <w:top w:val="single" w:sz="6" w:space="0" w:color="auto"/>
            </w:tcBorders>
            <w:hideMark/>
          </w:tcPr>
          <w:p w14:paraId="5D9B705F" w14:textId="3238E23B" w:rsidR="00615770" w:rsidRPr="00074369" w:rsidDel="00CD6BB4" w:rsidRDefault="00615770" w:rsidP="00615770">
            <w:pPr>
              <w:spacing w:after="0" w:line="240" w:lineRule="auto"/>
              <w:jc w:val="center"/>
              <w:rPr>
                <w:del w:id="1427" w:author="Diego Uriarte" w:date="2019-05-18T17:05:00Z"/>
                <w:rFonts w:asciiTheme="minorHAnsi" w:hAnsiTheme="minorHAnsi" w:cstheme="minorHAnsi"/>
                <w:szCs w:val="20"/>
              </w:rPr>
            </w:pPr>
            <w:del w:id="1428" w:author="Diego Uriarte" w:date="2019-05-18T17:05:00Z">
              <w:r w:rsidRPr="00074369" w:rsidDel="00CD6BB4">
                <w:rPr>
                  <w:rFonts w:asciiTheme="minorHAnsi" w:hAnsiTheme="minorHAnsi" w:cstheme="minorHAnsi"/>
                  <w:szCs w:val="20"/>
                </w:rPr>
                <w:delText>0.024 (0.090)</w:delText>
              </w:r>
              <w:bookmarkStart w:id="1429" w:name="_Toc9091856"/>
              <w:bookmarkStart w:id="1430" w:name="_Toc9171268"/>
              <w:bookmarkStart w:id="1431" w:name="_Toc11178604"/>
              <w:bookmarkEnd w:id="1429"/>
              <w:bookmarkEnd w:id="1430"/>
              <w:bookmarkEnd w:id="1431"/>
            </w:del>
          </w:p>
        </w:tc>
        <w:tc>
          <w:tcPr>
            <w:tcW w:w="0" w:type="auto"/>
            <w:tcBorders>
              <w:top w:val="single" w:sz="6" w:space="0" w:color="auto"/>
            </w:tcBorders>
            <w:hideMark/>
          </w:tcPr>
          <w:p w14:paraId="2F32CA66" w14:textId="32D3CFDB" w:rsidR="00615770" w:rsidRPr="00074369" w:rsidDel="00CD6BB4" w:rsidRDefault="00615770" w:rsidP="00615770">
            <w:pPr>
              <w:spacing w:after="0" w:line="240" w:lineRule="auto"/>
              <w:jc w:val="center"/>
              <w:rPr>
                <w:del w:id="1432" w:author="Diego Uriarte" w:date="2019-05-18T17:05:00Z"/>
                <w:rFonts w:asciiTheme="minorHAnsi" w:hAnsiTheme="minorHAnsi" w:cstheme="minorHAnsi"/>
                <w:szCs w:val="20"/>
              </w:rPr>
            </w:pPr>
            <w:del w:id="1433" w:author="Diego Uriarte" w:date="2019-05-18T17:05:00Z">
              <w:r w:rsidRPr="00074369" w:rsidDel="00CD6BB4">
                <w:rPr>
                  <w:rFonts w:asciiTheme="minorHAnsi" w:hAnsiTheme="minorHAnsi" w:cstheme="minorHAnsi"/>
                  <w:szCs w:val="20"/>
                </w:rPr>
                <w:delText>0.112 (0.095)</w:delText>
              </w:r>
              <w:bookmarkStart w:id="1434" w:name="_Toc9091857"/>
              <w:bookmarkStart w:id="1435" w:name="_Toc9171269"/>
              <w:bookmarkStart w:id="1436" w:name="_Toc11178605"/>
              <w:bookmarkEnd w:id="1434"/>
              <w:bookmarkEnd w:id="1435"/>
              <w:bookmarkEnd w:id="1436"/>
            </w:del>
          </w:p>
        </w:tc>
        <w:bookmarkStart w:id="1437" w:name="_Toc9091858"/>
        <w:bookmarkStart w:id="1438" w:name="_Toc9171270"/>
        <w:bookmarkStart w:id="1439" w:name="_Toc11178606"/>
        <w:bookmarkEnd w:id="1437"/>
        <w:bookmarkEnd w:id="1438"/>
        <w:bookmarkEnd w:id="1439"/>
      </w:tr>
      <w:tr w:rsidR="00615770" w:rsidRPr="00074369" w:rsidDel="00CD6BB4" w14:paraId="509EB2A3" w14:textId="3DB73D00" w:rsidTr="009705DE">
        <w:trPr>
          <w:cnfStyle w:val="100000000000" w:firstRow="1" w:lastRow="0" w:firstColumn="0" w:lastColumn="0" w:oddVBand="0" w:evenVBand="0" w:oddHBand="0" w:evenHBand="0" w:firstRowFirstColumn="0" w:firstRowLastColumn="0" w:lastRowFirstColumn="0" w:lastRowLastColumn="0"/>
          <w:del w:id="1440" w:author="Diego Uriarte" w:date="2019-05-18T17:05:00Z"/>
        </w:trPr>
        <w:tc>
          <w:tcPr>
            <w:tcW w:w="0" w:type="auto"/>
            <w:hideMark/>
          </w:tcPr>
          <w:p w14:paraId="632311A2" w14:textId="71C2D98A" w:rsidR="00615770" w:rsidRPr="00074369" w:rsidDel="00CD6BB4" w:rsidRDefault="00615770" w:rsidP="00615770">
            <w:pPr>
              <w:spacing w:after="0" w:line="240" w:lineRule="auto"/>
              <w:jc w:val="left"/>
              <w:rPr>
                <w:del w:id="1441" w:author="Diego Uriarte" w:date="2019-05-18T17:05:00Z"/>
                <w:rFonts w:asciiTheme="minorHAnsi" w:hAnsiTheme="minorHAnsi" w:cstheme="minorHAnsi"/>
                <w:szCs w:val="20"/>
              </w:rPr>
            </w:pPr>
            <w:del w:id="1442" w:author="Diego Uriarte" w:date="2019-05-18T17:05:00Z">
              <w:r w:rsidRPr="00074369" w:rsidDel="00CD6BB4">
                <w:rPr>
                  <w:rFonts w:asciiTheme="minorHAnsi" w:hAnsiTheme="minorHAnsi" w:cstheme="minorHAnsi"/>
                  <w:szCs w:val="20"/>
                </w:rPr>
                <w:delText>Abanderada Pecsa</w:delText>
              </w:r>
              <w:bookmarkStart w:id="1443" w:name="_Toc9091859"/>
              <w:bookmarkStart w:id="1444" w:name="_Toc9171271"/>
              <w:bookmarkStart w:id="1445" w:name="_Toc11178607"/>
              <w:bookmarkEnd w:id="1443"/>
              <w:bookmarkEnd w:id="1444"/>
              <w:bookmarkEnd w:id="1445"/>
            </w:del>
          </w:p>
        </w:tc>
        <w:tc>
          <w:tcPr>
            <w:tcW w:w="0" w:type="auto"/>
            <w:hideMark/>
          </w:tcPr>
          <w:p w14:paraId="5368564E" w14:textId="70EF4A8E" w:rsidR="00615770" w:rsidRPr="00074369" w:rsidDel="00CD6BB4" w:rsidRDefault="00615770" w:rsidP="00615770">
            <w:pPr>
              <w:spacing w:after="0" w:line="240" w:lineRule="auto"/>
              <w:jc w:val="center"/>
              <w:rPr>
                <w:del w:id="1446" w:author="Diego Uriarte" w:date="2019-05-18T17:05:00Z"/>
                <w:rFonts w:asciiTheme="minorHAnsi" w:hAnsiTheme="minorHAnsi" w:cstheme="minorHAnsi"/>
                <w:szCs w:val="20"/>
              </w:rPr>
            </w:pPr>
            <w:del w:id="1447" w:author="Diego Uriarte" w:date="2019-05-18T17:05:00Z">
              <w:r w:rsidRPr="00074369" w:rsidDel="00CD6BB4">
                <w:rPr>
                  <w:rFonts w:asciiTheme="minorHAnsi" w:hAnsiTheme="minorHAnsi" w:cstheme="minorHAnsi"/>
                  <w:szCs w:val="20"/>
                </w:rPr>
                <w:delText>0.310</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(0.109)</w:delText>
              </w:r>
              <w:bookmarkStart w:id="1448" w:name="_Toc9091860"/>
              <w:bookmarkStart w:id="1449" w:name="_Toc9171272"/>
              <w:bookmarkStart w:id="1450" w:name="_Toc11178608"/>
              <w:bookmarkEnd w:id="1448"/>
              <w:bookmarkEnd w:id="1449"/>
              <w:bookmarkEnd w:id="1450"/>
            </w:del>
          </w:p>
        </w:tc>
        <w:tc>
          <w:tcPr>
            <w:tcW w:w="0" w:type="auto"/>
            <w:hideMark/>
          </w:tcPr>
          <w:p w14:paraId="64C3E219" w14:textId="70C37A00" w:rsidR="00615770" w:rsidRPr="00074369" w:rsidDel="00CD6BB4" w:rsidRDefault="00615770" w:rsidP="00615770">
            <w:pPr>
              <w:spacing w:after="0" w:line="240" w:lineRule="auto"/>
              <w:jc w:val="center"/>
              <w:rPr>
                <w:del w:id="1451" w:author="Diego Uriarte" w:date="2019-05-18T17:05:00Z"/>
                <w:rFonts w:asciiTheme="minorHAnsi" w:hAnsiTheme="minorHAnsi" w:cstheme="minorHAnsi"/>
                <w:szCs w:val="20"/>
              </w:rPr>
            </w:pPr>
            <w:del w:id="1452" w:author="Diego Uriarte" w:date="2019-05-18T17:05:00Z">
              <w:r w:rsidRPr="00074369" w:rsidDel="00CD6BB4">
                <w:rPr>
                  <w:rFonts w:asciiTheme="minorHAnsi" w:hAnsiTheme="minorHAnsi" w:cstheme="minorHAnsi"/>
                  <w:szCs w:val="20"/>
                </w:rPr>
                <w:delText>0.307</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(0.112)</w:delText>
              </w:r>
              <w:bookmarkStart w:id="1453" w:name="_Toc9091861"/>
              <w:bookmarkStart w:id="1454" w:name="_Toc9171273"/>
              <w:bookmarkStart w:id="1455" w:name="_Toc11178609"/>
              <w:bookmarkEnd w:id="1453"/>
              <w:bookmarkEnd w:id="1454"/>
              <w:bookmarkEnd w:id="1455"/>
            </w:del>
          </w:p>
        </w:tc>
        <w:tc>
          <w:tcPr>
            <w:tcW w:w="0" w:type="auto"/>
            <w:hideMark/>
          </w:tcPr>
          <w:p w14:paraId="49C5CB46" w14:textId="196BC6D2" w:rsidR="00615770" w:rsidRPr="00074369" w:rsidDel="00CD6BB4" w:rsidRDefault="00615770" w:rsidP="00615770">
            <w:pPr>
              <w:spacing w:after="0" w:line="240" w:lineRule="auto"/>
              <w:jc w:val="center"/>
              <w:rPr>
                <w:del w:id="1456" w:author="Diego Uriarte" w:date="2019-05-18T17:05:00Z"/>
                <w:rFonts w:asciiTheme="minorHAnsi" w:hAnsiTheme="minorHAnsi" w:cstheme="minorHAnsi"/>
                <w:szCs w:val="20"/>
              </w:rPr>
            </w:pPr>
            <w:del w:id="1457" w:author="Diego Uriarte" w:date="2019-05-18T17:05:00Z">
              <w:r w:rsidRPr="00074369" w:rsidDel="00CD6BB4">
                <w:rPr>
                  <w:rFonts w:asciiTheme="minorHAnsi" w:hAnsiTheme="minorHAnsi" w:cstheme="minorHAnsi"/>
                  <w:szCs w:val="20"/>
                </w:rPr>
                <w:delText>0.236</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(0.104)</w:delText>
              </w:r>
              <w:bookmarkStart w:id="1458" w:name="_Toc9091862"/>
              <w:bookmarkStart w:id="1459" w:name="_Toc9171274"/>
              <w:bookmarkStart w:id="1460" w:name="_Toc11178610"/>
              <w:bookmarkEnd w:id="1458"/>
              <w:bookmarkEnd w:id="1459"/>
              <w:bookmarkEnd w:id="1460"/>
            </w:del>
          </w:p>
        </w:tc>
        <w:tc>
          <w:tcPr>
            <w:tcW w:w="0" w:type="auto"/>
            <w:hideMark/>
          </w:tcPr>
          <w:p w14:paraId="44140F60" w14:textId="1200A499" w:rsidR="00615770" w:rsidRPr="00074369" w:rsidDel="00CD6BB4" w:rsidRDefault="00615770" w:rsidP="00615770">
            <w:pPr>
              <w:spacing w:after="0" w:line="240" w:lineRule="auto"/>
              <w:jc w:val="center"/>
              <w:rPr>
                <w:del w:id="1461" w:author="Diego Uriarte" w:date="2019-05-18T17:05:00Z"/>
                <w:rFonts w:asciiTheme="minorHAnsi" w:hAnsiTheme="minorHAnsi" w:cstheme="minorHAnsi"/>
                <w:szCs w:val="20"/>
              </w:rPr>
            </w:pPr>
            <w:del w:id="1462" w:author="Diego Uriarte" w:date="2019-05-18T17:05:00Z">
              <w:r w:rsidRPr="00074369" w:rsidDel="00CD6BB4">
                <w:rPr>
                  <w:rFonts w:asciiTheme="minorHAnsi" w:hAnsiTheme="minorHAnsi" w:cstheme="minorHAnsi"/>
                  <w:szCs w:val="20"/>
                </w:rPr>
                <w:delText>0.312</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(0.109)</w:delText>
              </w:r>
              <w:bookmarkStart w:id="1463" w:name="_Toc9091863"/>
              <w:bookmarkStart w:id="1464" w:name="_Toc9171275"/>
              <w:bookmarkStart w:id="1465" w:name="_Toc11178611"/>
              <w:bookmarkEnd w:id="1463"/>
              <w:bookmarkEnd w:id="1464"/>
              <w:bookmarkEnd w:id="1465"/>
            </w:del>
          </w:p>
        </w:tc>
        <w:bookmarkStart w:id="1466" w:name="_Toc9091864"/>
        <w:bookmarkStart w:id="1467" w:name="_Toc9171276"/>
        <w:bookmarkStart w:id="1468" w:name="_Toc11178612"/>
        <w:bookmarkEnd w:id="1466"/>
        <w:bookmarkEnd w:id="1467"/>
        <w:bookmarkEnd w:id="1468"/>
      </w:tr>
      <w:tr w:rsidR="00615770" w:rsidRPr="00074369" w:rsidDel="00CD6BB4" w14:paraId="58532724" w14:textId="7AB3B78D" w:rsidTr="009705DE">
        <w:trPr>
          <w:cnfStyle w:val="100000000000" w:firstRow="1" w:lastRow="0" w:firstColumn="0" w:lastColumn="0" w:oddVBand="0" w:evenVBand="0" w:oddHBand="0" w:evenHBand="0" w:firstRowFirstColumn="0" w:firstRowLastColumn="0" w:lastRowFirstColumn="0" w:lastRowLastColumn="0"/>
          <w:del w:id="1469" w:author="Diego Uriarte" w:date="2019-05-18T17:05:00Z"/>
        </w:trPr>
        <w:tc>
          <w:tcPr>
            <w:tcW w:w="0" w:type="auto"/>
            <w:hideMark/>
          </w:tcPr>
          <w:p w14:paraId="7337EC1B" w14:textId="17322110" w:rsidR="00615770" w:rsidRPr="00074369" w:rsidDel="00CD6BB4" w:rsidRDefault="00615770" w:rsidP="00615770">
            <w:pPr>
              <w:spacing w:after="0" w:line="240" w:lineRule="auto"/>
              <w:jc w:val="left"/>
              <w:rPr>
                <w:del w:id="1470" w:author="Diego Uriarte" w:date="2019-05-18T17:05:00Z"/>
                <w:rFonts w:asciiTheme="minorHAnsi" w:hAnsiTheme="minorHAnsi" w:cstheme="minorHAnsi"/>
                <w:szCs w:val="20"/>
              </w:rPr>
            </w:pPr>
            <w:del w:id="1471" w:author="Diego Uriarte" w:date="2019-05-18T17:05:00Z">
              <w:r w:rsidRPr="00074369" w:rsidDel="00CD6BB4">
                <w:rPr>
                  <w:rFonts w:asciiTheme="minorHAnsi" w:hAnsiTheme="minorHAnsi" w:cstheme="minorHAnsi"/>
                  <w:szCs w:val="20"/>
                </w:rPr>
                <w:delText>Abanderada Primax</w:delText>
              </w:r>
              <w:bookmarkStart w:id="1472" w:name="_Toc9091865"/>
              <w:bookmarkStart w:id="1473" w:name="_Toc9171277"/>
              <w:bookmarkStart w:id="1474" w:name="_Toc11178613"/>
              <w:bookmarkEnd w:id="1472"/>
              <w:bookmarkEnd w:id="1473"/>
              <w:bookmarkEnd w:id="1474"/>
            </w:del>
          </w:p>
        </w:tc>
        <w:tc>
          <w:tcPr>
            <w:tcW w:w="0" w:type="auto"/>
            <w:hideMark/>
          </w:tcPr>
          <w:p w14:paraId="4369C04B" w14:textId="0938D6F5" w:rsidR="00615770" w:rsidRPr="00074369" w:rsidDel="00CD6BB4" w:rsidRDefault="00615770" w:rsidP="00615770">
            <w:pPr>
              <w:spacing w:after="0" w:line="240" w:lineRule="auto"/>
              <w:jc w:val="center"/>
              <w:rPr>
                <w:del w:id="1475" w:author="Diego Uriarte" w:date="2019-05-18T17:05:00Z"/>
                <w:rFonts w:asciiTheme="minorHAnsi" w:hAnsiTheme="minorHAnsi" w:cstheme="minorHAnsi"/>
                <w:szCs w:val="20"/>
              </w:rPr>
            </w:pPr>
            <w:del w:id="1476" w:author="Diego Uriarte" w:date="2019-05-18T17:05:00Z">
              <w:r w:rsidRPr="00074369" w:rsidDel="00CD6BB4">
                <w:rPr>
                  <w:rFonts w:asciiTheme="minorHAnsi" w:hAnsiTheme="minorHAnsi" w:cstheme="minorHAnsi"/>
                  <w:szCs w:val="20"/>
                </w:rPr>
                <w:delText>0.586</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(0.081)</w:delText>
              </w:r>
              <w:bookmarkStart w:id="1477" w:name="_Toc9091866"/>
              <w:bookmarkStart w:id="1478" w:name="_Toc9171278"/>
              <w:bookmarkStart w:id="1479" w:name="_Toc11178614"/>
              <w:bookmarkEnd w:id="1477"/>
              <w:bookmarkEnd w:id="1478"/>
              <w:bookmarkEnd w:id="1479"/>
            </w:del>
          </w:p>
        </w:tc>
        <w:tc>
          <w:tcPr>
            <w:tcW w:w="0" w:type="auto"/>
            <w:hideMark/>
          </w:tcPr>
          <w:p w14:paraId="4B02DA15" w14:textId="51B6688C" w:rsidR="00615770" w:rsidRPr="00074369" w:rsidDel="00CD6BB4" w:rsidRDefault="00615770" w:rsidP="00615770">
            <w:pPr>
              <w:spacing w:after="0" w:line="240" w:lineRule="auto"/>
              <w:jc w:val="center"/>
              <w:rPr>
                <w:del w:id="1480" w:author="Diego Uriarte" w:date="2019-05-18T17:05:00Z"/>
                <w:rFonts w:asciiTheme="minorHAnsi" w:hAnsiTheme="minorHAnsi" w:cstheme="minorHAnsi"/>
                <w:szCs w:val="20"/>
              </w:rPr>
            </w:pPr>
            <w:del w:id="1481" w:author="Diego Uriarte" w:date="2019-05-18T17:05:00Z">
              <w:r w:rsidRPr="00074369" w:rsidDel="00CD6BB4">
                <w:rPr>
                  <w:rFonts w:asciiTheme="minorHAnsi" w:hAnsiTheme="minorHAnsi" w:cstheme="minorHAnsi"/>
                  <w:szCs w:val="20"/>
                </w:rPr>
                <w:delText>0.582</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(0.084)</w:delText>
              </w:r>
              <w:bookmarkStart w:id="1482" w:name="_Toc9091867"/>
              <w:bookmarkStart w:id="1483" w:name="_Toc9171279"/>
              <w:bookmarkStart w:id="1484" w:name="_Toc11178615"/>
              <w:bookmarkEnd w:id="1482"/>
              <w:bookmarkEnd w:id="1483"/>
              <w:bookmarkEnd w:id="1484"/>
            </w:del>
          </w:p>
        </w:tc>
        <w:tc>
          <w:tcPr>
            <w:tcW w:w="0" w:type="auto"/>
            <w:hideMark/>
          </w:tcPr>
          <w:p w14:paraId="4775337E" w14:textId="2BD79480" w:rsidR="00615770" w:rsidRPr="00074369" w:rsidDel="00CD6BB4" w:rsidRDefault="00615770" w:rsidP="00615770">
            <w:pPr>
              <w:spacing w:after="0" w:line="240" w:lineRule="auto"/>
              <w:jc w:val="center"/>
              <w:rPr>
                <w:del w:id="1485" w:author="Diego Uriarte" w:date="2019-05-18T17:05:00Z"/>
                <w:rFonts w:asciiTheme="minorHAnsi" w:hAnsiTheme="minorHAnsi" w:cstheme="minorHAnsi"/>
                <w:szCs w:val="20"/>
              </w:rPr>
            </w:pPr>
            <w:del w:id="1486" w:author="Diego Uriarte" w:date="2019-05-18T17:05:00Z">
              <w:r w:rsidRPr="00074369" w:rsidDel="00CD6BB4">
                <w:rPr>
                  <w:rFonts w:asciiTheme="minorHAnsi" w:hAnsiTheme="minorHAnsi" w:cstheme="minorHAnsi"/>
                  <w:szCs w:val="20"/>
                </w:rPr>
                <w:delText>0.450</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(0.078)</w:delText>
              </w:r>
              <w:bookmarkStart w:id="1487" w:name="_Toc9091868"/>
              <w:bookmarkStart w:id="1488" w:name="_Toc9171280"/>
              <w:bookmarkStart w:id="1489" w:name="_Toc11178616"/>
              <w:bookmarkEnd w:id="1487"/>
              <w:bookmarkEnd w:id="1488"/>
              <w:bookmarkEnd w:id="1489"/>
            </w:del>
          </w:p>
        </w:tc>
        <w:tc>
          <w:tcPr>
            <w:tcW w:w="0" w:type="auto"/>
            <w:hideMark/>
          </w:tcPr>
          <w:p w14:paraId="764536C5" w14:textId="5FE8A2A0" w:rsidR="00615770" w:rsidRPr="00074369" w:rsidDel="00CD6BB4" w:rsidRDefault="00615770" w:rsidP="00615770">
            <w:pPr>
              <w:spacing w:after="0" w:line="240" w:lineRule="auto"/>
              <w:jc w:val="center"/>
              <w:rPr>
                <w:del w:id="1490" w:author="Diego Uriarte" w:date="2019-05-18T17:05:00Z"/>
                <w:rFonts w:asciiTheme="minorHAnsi" w:hAnsiTheme="minorHAnsi" w:cstheme="minorHAnsi"/>
                <w:szCs w:val="20"/>
              </w:rPr>
            </w:pPr>
            <w:del w:id="1491" w:author="Diego Uriarte" w:date="2019-05-18T17:05:00Z">
              <w:r w:rsidRPr="00074369" w:rsidDel="00CD6BB4">
                <w:rPr>
                  <w:rFonts w:asciiTheme="minorHAnsi" w:hAnsiTheme="minorHAnsi" w:cstheme="minorHAnsi"/>
                  <w:szCs w:val="20"/>
                </w:rPr>
                <w:delText>0.575</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(0.082)</w:delText>
              </w:r>
              <w:bookmarkStart w:id="1492" w:name="_Toc9091869"/>
              <w:bookmarkStart w:id="1493" w:name="_Toc9171281"/>
              <w:bookmarkStart w:id="1494" w:name="_Toc11178617"/>
              <w:bookmarkEnd w:id="1492"/>
              <w:bookmarkEnd w:id="1493"/>
              <w:bookmarkEnd w:id="1494"/>
            </w:del>
          </w:p>
        </w:tc>
        <w:bookmarkStart w:id="1495" w:name="_Toc9091870"/>
        <w:bookmarkStart w:id="1496" w:name="_Toc9171282"/>
        <w:bookmarkStart w:id="1497" w:name="_Toc11178618"/>
        <w:bookmarkEnd w:id="1495"/>
        <w:bookmarkEnd w:id="1496"/>
        <w:bookmarkEnd w:id="1497"/>
      </w:tr>
      <w:tr w:rsidR="00615770" w:rsidRPr="00074369" w:rsidDel="00CD6BB4" w14:paraId="7B46C752" w14:textId="6F259173" w:rsidTr="009705DE">
        <w:trPr>
          <w:cnfStyle w:val="100000000000" w:firstRow="1" w:lastRow="0" w:firstColumn="0" w:lastColumn="0" w:oddVBand="0" w:evenVBand="0" w:oddHBand="0" w:evenHBand="0" w:firstRowFirstColumn="0" w:firstRowLastColumn="0" w:lastRowFirstColumn="0" w:lastRowLastColumn="0"/>
          <w:del w:id="1498" w:author="Diego Uriarte" w:date="2019-05-18T17:05:00Z"/>
        </w:trPr>
        <w:tc>
          <w:tcPr>
            <w:tcW w:w="0" w:type="auto"/>
            <w:hideMark/>
          </w:tcPr>
          <w:p w14:paraId="0911686C" w14:textId="15D570F7" w:rsidR="00615770" w:rsidRPr="00074369" w:rsidDel="00CD6BB4" w:rsidRDefault="00615770" w:rsidP="00615770">
            <w:pPr>
              <w:spacing w:after="0" w:line="240" w:lineRule="auto"/>
              <w:jc w:val="left"/>
              <w:rPr>
                <w:del w:id="1499" w:author="Diego Uriarte" w:date="2019-05-18T17:05:00Z"/>
                <w:rFonts w:asciiTheme="minorHAnsi" w:hAnsiTheme="minorHAnsi" w:cstheme="minorHAnsi"/>
                <w:szCs w:val="20"/>
              </w:rPr>
            </w:pPr>
            <w:del w:id="1500" w:author="Diego Uriarte" w:date="2019-05-18T17:05:00Z">
              <w:r w:rsidRPr="00074369" w:rsidDel="00CD6BB4">
                <w:rPr>
                  <w:rFonts w:asciiTheme="minorHAnsi" w:hAnsiTheme="minorHAnsi" w:cstheme="minorHAnsi"/>
                  <w:szCs w:val="20"/>
                </w:rPr>
                <w:delText>Abanderada Repsol</w:delText>
              </w:r>
              <w:bookmarkStart w:id="1501" w:name="_Toc9091871"/>
              <w:bookmarkStart w:id="1502" w:name="_Toc9171283"/>
              <w:bookmarkStart w:id="1503" w:name="_Toc11178619"/>
              <w:bookmarkEnd w:id="1501"/>
              <w:bookmarkEnd w:id="1502"/>
              <w:bookmarkEnd w:id="1503"/>
            </w:del>
          </w:p>
        </w:tc>
        <w:tc>
          <w:tcPr>
            <w:tcW w:w="0" w:type="auto"/>
            <w:hideMark/>
          </w:tcPr>
          <w:p w14:paraId="7BDFB0A0" w14:textId="71AC77DF" w:rsidR="00615770" w:rsidRPr="00074369" w:rsidDel="00CD6BB4" w:rsidRDefault="00615770" w:rsidP="00615770">
            <w:pPr>
              <w:spacing w:after="0" w:line="240" w:lineRule="auto"/>
              <w:jc w:val="center"/>
              <w:rPr>
                <w:del w:id="1504" w:author="Diego Uriarte" w:date="2019-05-18T17:05:00Z"/>
                <w:rFonts w:asciiTheme="minorHAnsi" w:hAnsiTheme="minorHAnsi" w:cstheme="minorHAnsi"/>
                <w:szCs w:val="20"/>
              </w:rPr>
            </w:pPr>
            <w:del w:id="1505" w:author="Diego Uriarte" w:date="2019-05-18T17:05:00Z">
              <w:r w:rsidRPr="00074369" w:rsidDel="00CD6BB4">
                <w:rPr>
                  <w:rFonts w:asciiTheme="minorHAnsi" w:hAnsiTheme="minorHAnsi" w:cstheme="minorHAnsi"/>
                  <w:szCs w:val="20"/>
                </w:rPr>
                <w:delText>0.468</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(0.089)</w:delText>
              </w:r>
              <w:bookmarkStart w:id="1506" w:name="_Toc9091872"/>
              <w:bookmarkStart w:id="1507" w:name="_Toc9171284"/>
              <w:bookmarkStart w:id="1508" w:name="_Toc11178620"/>
              <w:bookmarkEnd w:id="1506"/>
              <w:bookmarkEnd w:id="1507"/>
              <w:bookmarkEnd w:id="1508"/>
            </w:del>
          </w:p>
        </w:tc>
        <w:tc>
          <w:tcPr>
            <w:tcW w:w="0" w:type="auto"/>
            <w:hideMark/>
          </w:tcPr>
          <w:p w14:paraId="4F87EF92" w14:textId="411245C6" w:rsidR="00615770" w:rsidRPr="00074369" w:rsidDel="00CD6BB4" w:rsidRDefault="00615770" w:rsidP="00615770">
            <w:pPr>
              <w:spacing w:after="0" w:line="240" w:lineRule="auto"/>
              <w:jc w:val="center"/>
              <w:rPr>
                <w:del w:id="1509" w:author="Diego Uriarte" w:date="2019-05-18T17:05:00Z"/>
                <w:rFonts w:asciiTheme="minorHAnsi" w:hAnsiTheme="minorHAnsi" w:cstheme="minorHAnsi"/>
                <w:szCs w:val="20"/>
              </w:rPr>
            </w:pPr>
            <w:del w:id="1510" w:author="Diego Uriarte" w:date="2019-05-18T17:05:00Z">
              <w:r w:rsidRPr="00074369" w:rsidDel="00CD6BB4">
                <w:rPr>
                  <w:rFonts w:asciiTheme="minorHAnsi" w:hAnsiTheme="minorHAnsi" w:cstheme="minorHAnsi"/>
                  <w:szCs w:val="20"/>
                </w:rPr>
                <w:delText>0.331</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(0.093)</w:delText>
              </w:r>
              <w:bookmarkStart w:id="1511" w:name="_Toc9091873"/>
              <w:bookmarkStart w:id="1512" w:name="_Toc9171285"/>
              <w:bookmarkStart w:id="1513" w:name="_Toc11178621"/>
              <w:bookmarkEnd w:id="1511"/>
              <w:bookmarkEnd w:id="1512"/>
              <w:bookmarkEnd w:id="1513"/>
            </w:del>
          </w:p>
        </w:tc>
        <w:tc>
          <w:tcPr>
            <w:tcW w:w="0" w:type="auto"/>
            <w:hideMark/>
          </w:tcPr>
          <w:p w14:paraId="2CFEA136" w14:textId="31A7D639" w:rsidR="00615770" w:rsidRPr="00074369" w:rsidDel="00CD6BB4" w:rsidRDefault="00615770" w:rsidP="00615770">
            <w:pPr>
              <w:spacing w:after="0" w:line="240" w:lineRule="auto"/>
              <w:jc w:val="center"/>
              <w:rPr>
                <w:del w:id="1514" w:author="Diego Uriarte" w:date="2019-05-18T17:05:00Z"/>
                <w:rFonts w:asciiTheme="minorHAnsi" w:hAnsiTheme="minorHAnsi" w:cstheme="minorHAnsi"/>
                <w:szCs w:val="20"/>
              </w:rPr>
            </w:pPr>
            <w:del w:id="1515" w:author="Diego Uriarte" w:date="2019-05-18T17:05:00Z">
              <w:r w:rsidRPr="00074369" w:rsidDel="00CD6BB4">
                <w:rPr>
                  <w:rFonts w:asciiTheme="minorHAnsi" w:hAnsiTheme="minorHAnsi" w:cstheme="minorHAnsi"/>
                  <w:szCs w:val="20"/>
                </w:rPr>
                <w:delText>0.309</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(0.085)</w:delText>
              </w:r>
              <w:bookmarkStart w:id="1516" w:name="_Toc9091874"/>
              <w:bookmarkStart w:id="1517" w:name="_Toc9171286"/>
              <w:bookmarkStart w:id="1518" w:name="_Toc11178622"/>
              <w:bookmarkEnd w:id="1516"/>
              <w:bookmarkEnd w:id="1517"/>
              <w:bookmarkEnd w:id="1518"/>
            </w:del>
          </w:p>
        </w:tc>
        <w:tc>
          <w:tcPr>
            <w:tcW w:w="0" w:type="auto"/>
            <w:hideMark/>
          </w:tcPr>
          <w:p w14:paraId="3F7B610B" w14:textId="4F7C5068" w:rsidR="00615770" w:rsidRPr="00074369" w:rsidDel="00CD6BB4" w:rsidRDefault="00615770" w:rsidP="00615770">
            <w:pPr>
              <w:spacing w:after="0" w:line="240" w:lineRule="auto"/>
              <w:jc w:val="center"/>
              <w:rPr>
                <w:del w:id="1519" w:author="Diego Uriarte" w:date="2019-05-18T17:05:00Z"/>
                <w:rFonts w:asciiTheme="minorHAnsi" w:hAnsiTheme="minorHAnsi" w:cstheme="minorHAnsi"/>
                <w:szCs w:val="20"/>
              </w:rPr>
            </w:pPr>
            <w:del w:id="1520" w:author="Diego Uriarte" w:date="2019-05-18T17:05:00Z">
              <w:r w:rsidRPr="00074369" w:rsidDel="00CD6BB4">
                <w:rPr>
                  <w:rFonts w:asciiTheme="minorHAnsi" w:hAnsiTheme="minorHAnsi" w:cstheme="minorHAnsi"/>
                  <w:szCs w:val="20"/>
                </w:rPr>
                <w:delText>0.382</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(0.090)</w:delText>
              </w:r>
              <w:bookmarkStart w:id="1521" w:name="_Toc9091875"/>
              <w:bookmarkStart w:id="1522" w:name="_Toc9171287"/>
              <w:bookmarkStart w:id="1523" w:name="_Toc11178623"/>
              <w:bookmarkEnd w:id="1521"/>
              <w:bookmarkEnd w:id="1522"/>
              <w:bookmarkEnd w:id="1523"/>
            </w:del>
          </w:p>
        </w:tc>
        <w:bookmarkStart w:id="1524" w:name="_Toc9091876"/>
        <w:bookmarkStart w:id="1525" w:name="_Toc9171288"/>
        <w:bookmarkStart w:id="1526" w:name="_Toc11178624"/>
        <w:bookmarkEnd w:id="1524"/>
        <w:bookmarkEnd w:id="1525"/>
        <w:bookmarkEnd w:id="1526"/>
      </w:tr>
      <w:tr w:rsidR="00615770" w:rsidRPr="00074369" w:rsidDel="00CD6BB4" w14:paraId="2EF4FD61" w14:textId="42DEC852" w:rsidTr="009705DE">
        <w:trPr>
          <w:cnfStyle w:val="100000000000" w:firstRow="1" w:lastRow="0" w:firstColumn="0" w:lastColumn="0" w:oddVBand="0" w:evenVBand="0" w:oddHBand="0" w:evenHBand="0" w:firstRowFirstColumn="0" w:firstRowLastColumn="0" w:lastRowFirstColumn="0" w:lastRowLastColumn="0"/>
          <w:del w:id="1527" w:author="Diego Uriarte" w:date="2019-05-18T17:05:00Z"/>
        </w:trPr>
        <w:tc>
          <w:tcPr>
            <w:tcW w:w="0" w:type="auto"/>
            <w:hideMark/>
          </w:tcPr>
          <w:p w14:paraId="65599D4E" w14:textId="219595B2" w:rsidR="00615770" w:rsidRPr="00074369" w:rsidDel="00CD6BB4" w:rsidRDefault="00615770" w:rsidP="00615770">
            <w:pPr>
              <w:spacing w:after="0" w:line="240" w:lineRule="auto"/>
              <w:jc w:val="left"/>
              <w:rPr>
                <w:del w:id="1528" w:author="Diego Uriarte" w:date="2019-05-18T17:05:00Z"/>
                <w:rFonts w:asciiTheme="minorHAnsi" w:hAnsiTheme="minorHAnsi" w:cstheme="minorHAnsi"/>
                <w:szCs w:val="20"/>
              </w:rPr>
            </w:pPr>
            <w:del w:id="1529" w:author="Diego Uriarte" w:date="2019-05-18T17:05:00Z">
              <w:r w:rsidRPr="00074369" w:rsidDel="00CD6BB4">
                <w:rPr>
                  <w:rFonts w:asciiTheme="minorHAnsi" w:hAnsiTheme="minorHAnsi" w:cstheme="minorHAnsi"/>
                  <w:szCs w:val="20"/>
                </w:rPr>
                <w:delText>Propia Pecsa</w:delText>
              </w:r>
              <w:bookmarkStart w:id="1530" w:name="_Toc9091877"/>
              <w:bookmarkStart w:id="1531" w:name="_Toc9171289"/>
              <w:bookmarkStart w:id="1532" w:name="_Toc11178625"/>
              <w:bookmarkEnd w:id="1530"/>
              <w:bookmarkEnd w:id="1531"/>
              <w:bookmarkEnd w:id="1532"/>
            </w:del>
          </w:p>
        </w:tc>
        <w:tc>
          <w:tcPr>
            <w:tcW w:w="0" w:type="auto"/>
            <w:hideMark/>
          </w:tcPr>
          <w:p w14:paraId="39F4B7BE" w14:textId="4932B254" w:rsidR="00615770" w:rsidRPr="00074369" w:rsidDel="00CD6BB4" w:rsidRDefault="00615770" w:rsidP="00615770">
            <w:pPr>
              <w:spacing w:after="0" w:line="240" w:lineRule="auto"/>
              <w:jc w:val="center"/>
              <w:rPr>
                <w:del w:id="1533" w:author="Diego Uriarte" w:date="2019-05-18T17:05:00Z"/>
                <w:rFonts w:asciiTheme="minorHAnsi" w:hAnsiTheme="minorHAnsi" w:cstheme="minorHAnsi"/>
                <w:szCs w:val="20"/>
              </w:rPr>
            </w:pPr>
            <w:del w:id="1534" w:author="Diego Uriarte" w:date="2019-05-18T17:05:00Z">
              <w:r w:rsidRPr="00074369" w:rsidDel="00CD6BB4">
                <w:rPr>
                  <w:rFonts w:asciiTheme="minorHAnsi" w:hAnsiTheme="minorHAnsi" w:cstheme="minorHAnsi"/>
                  <w:szCs w:val="20"/>
                </w:rPr>
                <w:delText>-0.116 (0.118)</w:delText>
              </w:r>
              <w:bookmarkStart w:id="1535" w:name="_Toc9091878"/>
              <w:bookmarkStart w:id="1536" w:name="_Toc9171290"/>
              <w:bookmarkStart w:id="1537" w:name="_Toc11178626"/>
              <w:bookmarkEnd w:id="1535"/>
              <w:bookmarkEnd w:id="1536"/>
              <w:bookmarkEnd w:id="1537"/>
            </w:del>
          </w:p>
        </w:tc>
        <w:tc>
          <w:tcPr>
            <w:tcW w:w="0" w:type="auto"/>
            <w:hideMark/>
          </w:tcPr>
          <w:p w14:paraId="7C39B7E8" w14:textId="6D136A89" w:rsidR="00615770" w:rsidRPr="00074369" w:rsidDel="00CD6BB4" w:rsidRDefault="00615770" w:rsidP="00615770">
            <w:pPr>
              <w:spacing w:after="0" w:line="240" w:lineRule="auto"/>
              <w:jc w:val="center"/>
              <w:rPr>
                <w:del w:id="1538" w:author="Diego Uriarte" w:date="2019-05-18T17:05:00Z"/>
                <w:rFonts w:asciiTheme="minorHAnsi" w:hAnsiTheme="minorHAnsi" w:cstheme="minorHAnsi"/>
                <w:szCs w:val="20"/>
              </w:rPr>
            </w:pPr>
            <w:del w:id="1539" w:author="Diego Uriarte" w:date="2019-05-18T17:05:00Z">
              <w:r w:rsidRPr="00074369" w:rsidDel="00CD6BB4">
                <w:rPr>
                  <w:rFonts w:asciiTheme="minorHAnsi" w:hAnsiTheme="minorHAnsi" w:cstheme="minorHAnsi"/>
                  <w:szCs w:val="20"/>
                </w:rPr>
                <w:delText>0.080 (0.122)</w:delText>
              </w:r>
              <w:bookmarkStart w:id="1540" w:name="_Toc9091879"/>
              <w:bookmarkStart w:id="1541" w:name="_Toc9171291"/>
              <w:bookmarkStart w:id="1542" w:name="_Toc11178627"/>
              <w:bookmarkEnd w:id="1540"/>
              <w:bookmarkEnd w:id="1541"/>
              <w:bookmarkEnd w:id="1542"/>
            </w:del>
          </w:p>
        </w:tc>
        <w:tc>
          <w:tcPr>
            <w:tcW w:w="0" w:type="auto"/>
            <w:hideMark/>
          </w:tcPr>
          <w:p w14:paraId="4D512ED9" w14:textId="7C63CFCF" w:rsidR="00615770" w:rsidRPr="00074369" w:rsidDel="00CD6BB4" w:rsidRDefault="00615770" w:rsidP="00615770">
            <w:pPr>
              <w:spacing w:after="0" w:line="240" w:lineRule="auto"/>
              <w:jc w:val="center"/>
              <w:rPr>
                <w:del w:id="1543" w:author="Diego Uriarte" w:date="2019-05-18T17:05:00Z"/>
                <w:rFonts w:asciiTheme="minorHAnsi" w:hAnsiTheme="minorHAnsi" w:cstheme="minorHAnsi"/>
                <w:szCs w:val="20"/>
              </w:rPr>
            </w:pPr>
            <w:del w:id="1544" w:author="Diego Uriarte" w:date="2019-05-18T17:05:00Z">
              <w:r w:rsidRPr="00074369" w:rsidDel="00CD6BB4">
                <w:rPr>
                  <w:rFonts w:asciiTheme="minorHAnsi" w:hAnsiTheme="minorHAnsi" w:cstheme="minorHAnsi"/>
                  <w:szCs w:val="20"/>
                </w:rPr>
                <w:delText>0.158 (0.113)</w:delText>
              </w:r>
              <w:bookmarkStart w:id="1545" w:name="_Toc9091880"/>
              <w:bookmarkStart w:id="1546" w:name="_Toc9171292"/>
              <w:bookmarkStart w:id="1547" w:name="_Toc11178628"/>
              <w:bookmarkEnd w:id="1545"/>
              <w:bookmarkEnd w:id="1546"/>
              <w:bookmarkEnd w:id="1547"/>
            </w:del>
          </w:p>
        </w:tc>
        <w:tc>
          <w:tcPr>
            <w:tcW w:w="0" w:type="auto"/>
            <w:hideMark/>
          </w:tcPr>
          <w:p w14:paraId="3E7F2681" w14:textId="4D75FFAF" w:rsidR="00615770" w:rsidRPr="00074369" w:rsidDel="00CD6BB4" w:rsidRDefault="00615770" w:rsidP="00615770">
            <w:pPr>
              <w:spacing w:after="0" w:line="240" w:lineRule="auto"/>
              <w:jc w:val="center"/>
              <w:rPr>
                <w:del w:id="1548" w:author="Diego Uriarte" w:date="2019-05-18T17:05:00Z"/>
                <w:rFonts w:asciiTheme="minorHAnsi" w:hAnsiTheme="minorHAnsi" w:cstheme="minorHAnsi"/>
                <w:szCs w:val="20"/>
              </w:rPr>
            </w:pPr>
            <w:del w:id="1549" w:author="Diego Uriarte" w:date="2019-05-18T17:05:00Z">
              <w:r w:rsidRPr="00074369" w:rsidDel="00CD6BB4">
                <w:rPr>
                  <w:rFonts w:asciiTheme="minorHAnsi" w:hAnsiTheme="minorHAnsi" w:cstheme="minorHAnsi"/>
                  <w:szCs w:val="20"/>
                </w:rPr>
                <w:delText>0.171 (0.119)</w:delText>
              </w:r>
              <w:bookmarkStart w:id="1550" w:name="_Toc9091881"/>
              <w:bookmarkStart w:id="1551" w:name="_Toc9171293"/>
              <w:bookmarkStart w:id="1552" w:name="_Toc11178629"/>
              <w:bookmarkEnd w:id="1550"/>
              <w:bookmarkEnd w:id="1551"/>
              <w:bookmarkEnd w:id="1552"/>
            </w:del>
          </w:p>
        </w:tc>
        <w:bookmarkStart w:id="1553" w:name="_Toc9091882"/>
        <w:bookmarkStart w:id="1554" w:name="_Toc9171294"/>
        <w:bookmarkStart w:id="1555" w:name="_Toc11178630"/>
        <w:bookmarkEnd w:id="1553"/>
        <w:bookmarkEnd w:id="1554"/>
        <w:bookmarkEnd w:id="1555"/>
      </w:tr>
      <w:tr w:rsidR="00615770" w:rsidRPr="00074369" w:rsidDel="00CD6BB4" w14:paraId="5E0B634C" w14:textId="7D3BA770" w:rsidTr="009705DE">
        <w:trPr>
          <w:cnfStyle w:val="100000000000" w:firstRow="1" w:lastRow="0" w:firstColumn="0" w:lastColumn="0" w:oddVBand="0" w:evenVBand="0" w:oddHBand="0" w:evenHBand="0" w:firstRowFirstColumn="0" w:firstRowLastColumn="0" w:lastRowFirstColumn="0" w:lastRowLastColumn="0"/>
          <w:del w:id="1556" w:author="Diego Uriarte" w:date="2019-05-18T17:05:00Z"/>
        </w:trPr>
        <w:tc>
          <w:tcPr>
            <w:tcW w:w="0" w:type="auto"/>
            <w:hideMark/>
          </w:tcPr>
          <w:p w14:paraId="07A935E7" w14:textId="6230E3F8" w:rsidR="00615770" w:rsidRPr="00074369" w:rsidDel="00CD6BB4" w:rsidRDefault="00615770" w:rsidP="00615770">
            <w:pPr>
              <w:spacing w:after="0" w:line="240" w:lineRule="auto"/>
              <w:jc w:val="left"/>
              <w:rPr>
                <w:del w:id="1557" w:author="Diego Uriarte" w:date="2019-05-18T17:05:00Z"/>
                <w:rFonts w:asciiTheme="minorHAnsi" w:hAnsiTheme="minorHAnsi" w:cstheme="minorHAnsi"/>
                <w:szCs w:val="20"/>
              </w:rPr>
            </w:pPr>
            <w:del w:id="1558" w:author="Diego Uriarte" w:date="2019-05-18T17:05:00Z">
              <w:r w:rsidRPr="00074369" w:rsidDel="00CD6BB4">
                <w:rPr>
                  <w:rFonts w:asciiTheme="minorHAnsi" w:hAnsiTheme="minorHAnsi" w:cstheme="minorHAnsi"/>
                  <w:szCs w:val="20"/>
                </w:rPr>
                <w:delText>Propia Primax</w:delText>
              </w:r>
              <w:bookmarkStart w:id="1559" w:name="_Toc9091883"/>
              <w:bookmarkStart w:id="1560" w:name="_Toc9171295"/>
              <w:bookmarkStart w:id="1561" w:name="_Toc11178631"/>
              <w:bookmarkEnd w:id="1559"/>
              <w:bookmarkEnd w:id="1560"/>
              <w:bookmarkEnd w:id="1561"/>
            </w:del>
          </w:p>
        </w:tc>
        <w:tc>
          <w:tcPr>
            <w:tcW w:w="0" w:type="auto"/>
            <w:hideMark/>
          </w:tcPr>
          <w:p w14:paraId="01859339" w14:textId="4D3A5D96" w:rsidR="00615770" w:rsidRPr="00074369" w:rsidDel="00CD6BB4" w:rsidRDefault="00615770" w:rsidP="00615770">
            <w:pPr>
              <w:spacing w:after="0" w:line="240" w:lineRule="auto"/>
              <w:jc w:val="center"/>
              <w:rPr>
                <w:del w:id="1562" w:author="Diego Uriarte" w:date="2019-05-18T17:05:00Z"/>
                <w:rFonts w:asciiTheme="minorHAnsi" w:hAnsiTheme="minorHAnsi" w:cstheme="minorHAnsi"/>
                <w:szCs w:val="20"/>
              </w:rPr>
            </w:pPr>
            <w:del w:id="1563" w:author="Diego Uriarte" w:date="2019-05-18T17:05:00Z">
              <w:r w:rsidRPr="00074369" w:rsidDel="00CD6BB4">
                <w:rPr>
                  <w:rFonts w:asciiTheme="minorHAnsi" w:hAnsiTheme="minorHAnsi" w:cstheme="minorHAnsi"/>
                  <w:szCs w:val="20"/>
                </w:rPr>
                <w:delText>0.257</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(0.105)</w:delText>
              </w:r>
              <w:bookmarkStart w:id="1564" w:name="_Toc9091884"/>
              <w:bookmarkStart w:id="1565" w:name="_Toc9171296"/>
              <w:bookmarkStart w:id="1566" w:name="_Toc11178632"/>
              <w:bookmarkEnd w:id="1564"/>
              <w:bookmarkEnd w:id="1565"/>
              <w:bookmarkEnd w:id="1566"/>
            </w:del>
          </w:p>
        </w:tc>
        <w:tc>
          <w:tcPr>
            <w:tcW w:w="0" w:type="auto"/>
            <w:hideMark/>
          </w:tcPr>
          <w:p w14:paraId="7C6D9CF0" w14:textId="65A3AA26" w:rsidR="00615770" w:rsidRPr="00074369" w:rsidDel="00CD6BB4" w:rsidRDefault="00615770" w:rsidP="00615770">
            <w:pPr>
              <w:spacing w:after="0" w:line="240" w:lineRule="auto"/>
              <w:jc w:val="center"/>
              <w:rPr>
                <w:del w:id="1567" w:author="Diego Uriarte" w:date="2019-05-18T17:05:00Z"/>
                <w:rFonts w:asciiTheme="minorHAnsi" w:hAnsiTheme="minorHAnsi" w:cstheme="minorHAnsi"/>
                <w:szCs w:val="20"/>
              </w:rPr>
            </w:pPr>
            <w:del w:id="1568" w:author="Diego Uriarte" w:date="2019-05-18T17:05:00Z">
              <w:r w:rsidRPr="00074369" w:rsidDel="00CD6BB4">
                <w:rPr>
                  <w:rFonts w:asciiTheme="minorHAnsi" w:hAnsiTheme="minorHAnsi" w:cstheme="minorHAnsi"/>
                  <w:szCs w:val="20"/>
                </w:rPr>
                <w:delText>0.297</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(0.109)</w:delText>
              </w:r>
              <w:bookmarkStart w:id="1569" w:name="_Toc9091885"/>
              <w:bookmarkStart w:id="1570" w:name="_Toc9171297"/>
              <w:bookmarkStart w:id="1571" w:name="_Toc11178633"/>
              <w:bookmarkEnd w:id="1569"/>
              <w:bookmarkEnd w:id="1570"/>
              <w:bookmarkEnd w:id="1571"/>
            </w:del>
          </w:p>
        </w:tc>
        <w:tc>
          <w:tcPr>
            <w:tcW w:w="0" w:type="auto"/>
            <w:hideMark/>
          </w:tcPr>
          <w:p w14:paraId="142A9BFA" w14:textId="4D5F5FC4" w:rsidR="00615770" w:rsidRPr="00074369" w:rsidDel="00CD6BB4" w:rsidRDefault="00615770" w:rsidP="00615770">
            <w:pPr>
              <w:spacing w:after="0" w:line="240" w:lineRule="auto"/>
              <w:jc w:val="center"/>
              <w:rPr>
                <w:del w:id="1572" w:author="Diego Uriarte" w:date="2019-05-18T17:05:00Z"/>
                <w:rFonts w:asciiTheme="minorHAnsi" w:hAnsiTheme="minorHAnsi" w:cstheme="minorHAnsi"/>
                <w:szCs w:val="20"/>
              </w:rPr>
            </w:pPr>
            <w:del w:id="1573" w:author="Diego Uriarte" w:date="2019-05-18T17:05:00Z">
              <w:r w:rsidRPr="00074369" w:rsidDel="00CD6BB4">
                <w:rPr>
                  <w:rFonts w:asciiTheme="minorHAnsi" w:hAnsiTheme="minorHAnsi" w:cstheme="minorHAnsi"/>
                  <w:szCs w:val="20"/>
                </w:rPr>
                <w:delText>0.311</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(0.101)</w:delText>
              </w:r>
              <w:bookmarkStart w:id="1574" w:name="_Toc9091886"/>
              <w:bookmarkStart w:id="1575" w:name="_Toc9171298"/>
              <w:bookmarkStart w:id="1576" w:name="_Toc11178634"/>
              <w:bookmarkEnd w:id="1574"/>
              <w:bookmarkEnd w:id="1575"/>
              <w:bookmarkEnd w:id="1576"/>
            </w:del>
          </w:p>
        </w:tc>
        <w:tc>
          <w:tcPr>
            <w:tcW w:w="0" w:type="auto"/>
            <w:hideMark/>
          </w:tcPr>
          <w:p w14:paraId="41AE7D58" w14:textId="6B7B88CA" w:rsidR="00615770" w:rsidRPr="00074369" w:rsidDel="00CD6BB4" w:rsidRDefault="00615770" w:rsidP="00615770">
            <w:pPr>
              <w:spacing w:after="0" w:line="240" w:lineRule="auto"/>
              <w:jc w:val="center"/>
              <w:rPr>
                <w:del w:id="1577" w:author="Diego Uriarte" w:date="2019-05-18T17:05:00Z"/>
                <w:rFonts w:asciiTheme="minorHAnsi" w:hAnsiTheme="minorHAnsi" w:cstheme="minorHAnsi"/>
                <w:szCs w:val="20"/>
              </w:rPr>
            </w:pPr>
            <w:del w:id="1578" w:author="Diego Uriarte" w:date="2019-05-18T17:05:00Z">
              <w:r w:rsidRPr="00074369" w:rsidDel="00CD6BB4">
                <w:rPr>
                  <w:rFonts w:asciiTheme="minorHAnsi" w:hAnsiTheme="minorHAnsi" w:cstheme="minorHAnsi"/>
                  <w:szCs w:val="20"/>
                </w:rPr>
                <w:delText>0.599</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(0.106)</w:delText>
              </w:r>
              <w:bookmarkStart w:id="1579" w:name="_Toc9091887"/>
              <w:bookmarkStart w:id="1580" w:name="_Toc9171299"/>
              <w:bookmarkStart w:id="1581" w:name="_Toc11178635"/>
              <w:bookmarkEnd w:id="1579"/>
              <w:bookmarkEnd w:id="1580"/>
              <w:bookmarkEnd w:id="1581"/>
            </w:del>
          </w:p>
        </w:tc>
        <w:bookmarkStart w:id="1582" w:name="_Toc9091888"/>
        <w:bookmarkStart w:id="1583" w:name="_Toc9171300"/>
        <w:bookmarkStart w:id="1584" w:name="_Toc11178636"/>
        <w:bookmarkEnd w:id="1582"/>
        <w:bookmarkEnd w:id="1583"/>
        <w:bookmarkEnd w:id="1584"/>
      </w:tr>
      <w:tr w:rsidR="00615770" w:rsidRPr="00074369" w:rsidDel="00CD6BB4" w14:paraId="4295AEE5" w14:textId="4A2BB047" w:rsidTr="009705DE">
        <w:trPr>
          <w:cnfStyle w:val="100000000000" w:firstRow="1" w:lastRow="0" w:firstColumn="0" w:lastColumn="0" w:oddVBand="0" w:evenVBand="0" w:oddHBand="0" w:evenHBand="0" w:firstRowFirstColumn="0" w:firstRowLastColumn="0" w:lastRowFirstColumn="0" w:lastRowLastColumn="0"/>
          <w:del w:id="1585" w:author="Diego Uriarte" w:date="2019-05-18T17:05:00Z"/>
        </w:trPr>
        <w:tc>
          <w:tcPr>
            <w:tcW w:w="0" w:type="auto"/>
            <w:hideMark/>
          </w:tcPr>
          <w:p w14:paraId="75ED3BA3" w14:textId="57368A8F" w:rsidR="00615770" w:rsidRPr="00074369" w:rsidDel="00CD6BB4" w:rsidRDefault="00615770" w:rsidP="00615770">
            <w:pPr>
              <w:spacing w:after="0" w:line="240" w:lineRule="auto"/>
              <w:jc w:val="left"/>
              <w:rPr>
                <w:del w:id="1586" w:author="Diego Uriarte" w:date="2019-05-18T17:05:00Z"/>
                <w:rFonts w:asciiTheme="minorHAnsi" w:hAnsiTheme="minorHAnsi" w:cstheme="minorHAnsi"/>
                <w:szCs w:val="20"/>
              </w:rPr>
            </w:pPr>
            <w:del w:id="1587" w:author="Diego Uriarte" w:date="2019-05-18T17:05:00Z">
              <w:r w:rsidRPr="00074369" w:rsidDel="00CD6BB4">
                <w:rPr>
                  <w:rFonts w:asciiTheme="minorHAnsi" w:hAnsiTheme="minorHAnsi" w:cstheme="minorHAnsi"/>
                  <w:szCs w:val="20"/>
                </w:rPr>
                <w:delText>Propia Repsol</w:delText>
              </w:r>
              <w:bookmarkStart w:id="1588" w:name="_Toc9091889"/>
              <w:bookmarkStart w:id="1589" w:name="_Toc9171301"/>
              <w:bookmarkStart w:id="1590" w:name="_Toc11178637"/>
              <w:bookmarkEnd w:id="1588"/>
              <w:bookmarkEnd w:id="1589"/>
              <w:bookmarkEnd w:id="1590"/>
            </w:del>
          </w:p>
        </w:tc>
        <w:tc>
          <w:tcPr>
            <w:tcW w:w="0" w:type="auto"/>
            <w:hideMark/>
          </w:tcPr>
          <w:p w14:paraId="2915E509" w14:textId="004CB9B6" w:rsidR="00615770" w:rsidRPr="00074369" w:rsidDel="00CD6BB4" w:rsidRDefault="00615770" w:rsidP="00615770">
            <w:pPr>
              <w:spacing w:after="0" w:line="240" w:lineRule="auto"/>
              <w:jc w:val="center"/>
              <w:rPr>
                <w:del w:id="1591" w:author="Diego Uriarte" w:date="2019-05-18T17:05:00Z"/>
                <w:rFonts w:asciiTheme="minorHAnsi" w:hAnsiTheme="minorHAnsi" w:cstheme="minorHAnsi"/>
                <w:szCs w:val="20"/>
              </w:rPr>
            </w:pPr>
            <w:del w:id="1592" w:author="Diego Uriarte" w:date="2019-05-18T17:05:00Z">
              <w:r w:rsidRPr="00074369" w:rsidDel="00CD6BB4">
                <w:rPr>
                  <w:rFonts w:asciiTheme="minorHAnsi" w:hAnsiTheme="minorHAnsi" w:cstheme="minorHAnsi"/>
                  <w:szCs w:val="20"/>
                </w:rPr>
                <w:delText>0.399</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(0.092)</w:delText>
              </w:r>
              <w:bookmarkStart w:id="1593" w:name="_Toc9091890"/>
              <w:bookmarkStart w:id="1594" w:name="_Toc9171302"/>
              <w:bookmarkStart w:id="1595" w:name="_Toc11178638"/>
              <w:bookmarkEnd w:id="1593"/>
              <w:bookmarkEnd w:id="1594"/>
              <w:bookmarkEnd w:id="1595"/>
            </w:del>
          </w:p>
        </w:tc>
        <w:tc>
          <w:tcPr>
            <w:tcW w:w="0" w:type="auto"/>
            <w:hideMark/>
          </w:tcPr>
          <w:p w14:paraId="480057D2" w14:textId="2C888BAE" w:rsidR="00615770" w:rsidRPr="00074369" w:rsidDel="00CD6BB4" w:rsidRDefault="00615770" w:rsidP="00615770">
            <w:pPr>
              <w:spacing w:after="0" w:line="240" w:lineRule="auto"/>
              <w:jc w:val="center"/>
              <w:rPr>
                <w:del w:id="1596" w:author="Diego Uriarte" w:date="2019-05-18T17:05:00Z"/>
                <w:rFonts w:asciiTheme="minorHAnsi" w:hAnsiTheme="minorHAnsi" w:cstheme="minorHAnsi"/>
                <w:szCs w:val="20"/>
              </w:rPr>
            </w:pPr>
            <w:del w:id="1597" w:author="Diego Uriarte" w:date="2019-05-18T17:05:00Z">
              <w:r w:rsidRPr="00074369" w:rsidDel="00CD6BB4">
                <w:rPr>
                  <w:rFonts w:asciiTheme="minorHAnsi" w:hAnsiTheme="minorHAnsi" w:cstheme="minorHAnsi"/>
                  <w:szCs w:val="20"/>
                </w:rPr>
                <w:delText>0.273</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(0.096)</w:delText>
              </w:r>
              <w:bookmarkStart w:id="1598" w:name="_Toc9091891"/>
              <w:bookmarkStart w:id="1599" w:name="_Toc9171303"/>
              <w:bookmarkStart w:id="1600" w:name="_Toc11178639"/>
              <w:bookmarkEnd w:id="1598"/>
              <w:bookmarkEnd w:id="1599"/>
              <w:bookmarkEnd w:id="1600"/>
            </w:del>
          </w:p>
        </w:tc>
        <w:tc>
          <w:tcPr>
            <w:tcW w:w="0" w:type="auto"/>
            <w:hideMark/>
          </w:tcPr>
          <w:p w14:paraId="5035ED0D" w14:textId="4D63B61A" w:rsidR="00615770" w:rsidRPr="00074369" w:rsidDel="00CD6BB4" w:rsidRDefault="00615770" w:rsidP="00615770">
            <w:pPr>
              <w:spacing w:after="0" w:line="240" w:lineRule="auto"/>
              <w:jc w:val="center"/>
              <w:rPr>
                <w:del w:id="1601" w:author="Diego Uriarte" w:date="2019-05-18T17:05:00Z"/>
                <w:rFonts w:asciiTheme="minorHAnsi" w:hAnsiTheme="minorHAnsi" w:cstheme="minorHAnsi"/>
                <w:szCs w:val="20"/>
              </w:rPr>
            </w:pPr>
            <w:del w:id="1602" w:author="Diego Uriarte" w:date="2019-05-18T17:05:00Z">
              <w:r w:rsidRPr="00074369" w:rsidDel="00CD6BB4">
                <w:rPr>
                  <w:rFonts w:asciiTheme="minorHAnsi" w:hAnsiTheme="minorHAnsi" w:cstheme="minorHAnsi"/>
                  <w:szCs w:val="20"/>
                </w:rPr>
                <w:delText>0.169</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(0.089)</w:delText>
              </w:r>
              <w:bookmarkStart w:id="1603" w:name="_Toc9091892"/>
              <w:bookmarkStart w:id="1604" w:name="_Toc9171304"/>
              <w:bookmarkStart w:id="1605" w:name="_Toc11178640"/>
              <w:bookmarkEnd w:id="1603"/>
              <w:bookmarkEnd w:id="1604"/>
              <w:bookmarkEnd w:id="1605"/>
            </w:del>
          </w:p>
        </w:tc>
        <w:tc>
          <w:tcPr>
            <w:tcW w:w="0" w:type="auto"/>
            <w:hideMark/>
          </w:tcPr>
          <w:p w14:paraId="3FD3FCCA" w14:textId="0029443E" w:rsidR="00615770" w:rsidRPr="00074369" w:rsidDel="00CD6BB4" w:rsidRDefault="00615770" w:rsidP="00615770">
            <w:pPr>
              <w:spacing w:after="0" w:line="240" w:lineRule="auto"/>
              <w:jc w:val="center"/>
              <w:rPr>
                <w:del w:id="1606" w:author="Diego Uriarte" w:date="2019-05-18T17:05:00Z"/>
                <w:rFonts w:asciiTheme="minorHAnsi" w:hAnsiTheme="minorHAnsi" w:cstheme="minorHAnsi"/>
                <w:szCs w:val="20"/>
              </w:rPr>
            </w:pPr>
            <w:del w:id="1607" w:author="Diego Uriarte" w:date="2019-05-18T17:05:00Z">
              <w:r w:rsidRPr="00074369" w:rsidDel="00CD6BB4">
                <w:rPr>
                  <w:rFonts w:asciiTheme="minorHAnsi" w:hAnsiTheme="minorHAnsi" w:cstheme="minorHAnsi"/>
                  <w:szCs w:val="20"/>
                </w:rPr>
                <w:delText>0.509</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(0.093)</w:delText>
              </w:r>
              <w:bookmarkStart w:id="1608" w:name="_Toc9091893"/>
              <w:bookmarkStart w:id="1609" w:name="_Toc9171305"/>
              <w:bookmarkStart w:id="1610" w:name="_Toc11178641"/>
              <w:bookmarkEnd w:id="1608"/>
              <w:bookmarkEnd w:id="1609"/>
              <w:bookmarkEnd w:id="1610"/>
            </w:del>
          </w:p>
        </w:tc>
        <w:bookmarkStart w:id="1611" w:name="_Toc9091894"/>
        <w:bookmarkStart w:id="1612" w:name="_Toc9171306"/>
        <w:bookmarkStart w:id="1613" w:name="_Toc11178642"/>
        <w:bookmarkEnd w:id="1611"/>
        <w:bookmarkEnd w:id="1612"/>
        <w:bookmarkEnd w:id="1613"/>
      </w:tr>
      <w:tr w:rsidR="00615770" w:rsidRPr="00074369" w:rsidDel="00CD6BB4" w14:paraId="3724D862" w14:textId="0BD5BA35" w:rsidTr="009705DE">
        <w:trPr>
          <w:cnfStyle w:val="100000000000" w:firstRow="1" w:lastRow="0" w:firstColumn="0" w:lastColumn="0" w:oddVBand="0" w:evenVBand="0" w:oddHBand="0" w:evenHBand="0" w:firstRowFirstColumn="0" w:firstRowLastColumn="0" w:lastRowFirstColumn="0" w:lastRowLastColumn="0"/>
          <w:del w:id="1614" w:author="Diego Uriarte" w:date="2019-05-18T17:05:00Z"/>
        </w:trPr>
        <w:tc>
          <w:tcPr>
            <w:tcW w:w="0" w:type="auto"/>
            <w:hideMark/>
          </w:tcPr>
          <w:p w14:paraId="0363550C" w14:textId="3A39D9C7" w:rsidR="00615770" w:rsidRPr="00074369" w:rsidDel="00CD6BB4" w:rsidRDefault="00615770" w:rsidP="00615770">
            <w:pPr>
              <w:spacing w:after="0" w:line="240" w:lineRule="auto"/>
              <w:jc w:val="left"/>
              <w:rPr>
                <w:del w:id="1615" w:author="Diego Uriarte" w:date="2019-05-18T17:05:00Z"/>
                <w:rFonts w:asciiTheme="minorHAnsi" w:hAnsiTheme="minorHAnsi" w:cstheme="minorHAnsi"/>
                <w:szCs w:val="20"/>
              </w:rPr>
            </w:pPr>
            <w:del w:id="1616" w:author="Diego Uriarte" w:date="2019-05-18T17:05:00Z">
              <w:r w:rsidRPr="00074369" w:rsidDel="00CD6BB4">
                <w:rPr>
                  <w:rFonts w:asciiTheme="minorHAnsi" w:hAnsiTheme="minorHAnsi" w:cstheme="minorHAnsi"/>
                  <w:szCs w:val="20"/>
                </w:rPr>
                <w:delText>SC</w:delText>
              </w:r>
              <w:bookmarkStart w:id="1617" w:name="_Toc9091895"/>
              <w:bookmarkStart w:id="1618" w:name="_Toc9171307"/>
              <w:bookmarkStart w:id="1619" w:name="_Toc11178643"/>
              <w:bookmarkEnd w:id="1617"/>
              <w:bookmarkEnd w:id="1618"/>
              <w:bookmarkEnd w:id="1619"/>
            </w:del>
          </w:p>
        </w:tc>
        <w:tc>
          <w:tcPr>
            <w:tcW w:w="0" w:type="auto"/>
            <w:hideMark/>
          </w:tcPr>
          <w:p w14:paraId="14C25646" w14:textId="1EFAB238" w:rsidR="00615770" w:rsidRPr="00074369" w:rsidDel="00CD6BB4" w:rsidRDefault="00615770" w:rsidP="00615770">
            <w:pPr>
              <w:spacing w:after="0" w:line="240" w:lineRule="auto"/>
              <w:jc w:val="center"/>
              <w:rPr>
                <w:del w:id="1620" w:author="Diego Uriarte" w:date="2019-05-18T17:05:00Z"/>
                <w:rFonts w:asciiTheme="minorHAnsi" w:hAnsiTheme="minorHAnsi" w:cstheme="minorHAnsi"/>
                <w:szCs w:val="20"/>
              </w:rPr>
            </w:pPr>
            <w:del w:id="1621" w:author="Diego Uriarte" w:date="2019-05-18T17:05:00Z">
              <w:r w:rsidRPr="00074369" w:rsidDel="00CD6BB4">
                <w:rPr>
                  <w:rFonts w:asciiTheme="minorHAnsi" w:hAnsiTheme="minorHAnsi" w:cstheme="minorHAnsi"/>
                  <w:szCs w:val="20"/>
                </w:rPr>
                <w:delText>0.251 (0.183)</w:delText>
              </w:r>
              <w:bookmarkStart w:id="1622" w:name="_Toc9091896"/>
              <w:bookmarkStart w:id="1623" w:name="_Toc9171308"/>
              <w:bookmarkStart w:id="1624" w:name="_Toc11178644"/>
              <w:bookmarkEnd w:id="1622"/>
              <w:bookmarkEnd w:id="1623"/>
              <w:bookmarkEnd w:id="1624"/>
            </w:del>
          </w:p>
        </w:tc>
        <w:tc>
          <w:tcPr>
            <w:tcW w:w="0" w:type="auto"/>
            <w:hideMark/>
          </w:tcPr>
          <w:p w14:paraId="7E7475A5" w14:textId="4E7BAD8A" w:rsidR="00615770" w:rsidRPr="00074369" w:rsidDel="00CD6BB4" w:rsidRDefault="00615770" w:rsidP="00615770">
            <w:pPr>
              <w:spacing w:after="0" w:line="240" w:lineRule="auto"/>
              <w:jc w:val="center"/>
              <w:rPr>
                <w:del w:id="1625" w:author="Diego Uriarte" w:date="2019-05-18T17:05:00Z"/>
                <w:rFonts w:asciiTheme="minorHAnsi" w:hAnsiTheme="minorHAnsi" w:cstheme="minorHAnsi"/>
                <w:szCs w:val="20"/>
              </w:rPr>
            </w:pPr>
            <w:del w:id="1626" w:author="Diego Uriarte" w:date="2019-05-18T17:05:00Z">
              <w:r w:rsidRPr="00074369" w:rsidDel="00CD6BB4">
                <w:rPr>
                  <w:rFonts w:asciiTheme="minorHAnsi" w:hAnsiTheme="minorHAnsi" w:cstheme="minorHAnsi"/>
                  <w:szCs w:val="20"/>
                </w:rPr>
                <w:delText>0.117 (0.191)</w:delText>
              </w:r>
              <w:bookmarkStart w:id="1627" w:name="_Toc9091897"/>
              <w:bookmarkStart w:id="1628" w:name="_Toc9171309"/>
              <w:bookmarkStart w:id="1629" w:name="_Toc11178645"/>
              <w:bookmarkEnd w:id="1627"/>
              <w:bookmarkEnd w:id="1628"/>
              <w:bookmarkEnd w:id="1629"/>
            </w:del>
          </w:p>
        </w:tc>
        <w:tc>
          <w:tcPr>
            <w:tcW w:w="0" w:type="auto"/>
            <w:hideMark/>
          </w:tcPr>
          <w:p w14:paraId="54D24050" w14:textId="72ED2EBA" w:rsidR="00615770" w:rsidRPr="00074369" w:rsidDel="00CD6BB4" w:rsidRDefault="00615770" w:rsidP="00615770">
            <w:pPr>
              <w:spacing w:after="0" w:line="240" w:lineRule="auto"/>
              <w:jc w:val="center"/>
              <w:rPr>
                <w:del w:id="1630" w:author="Diego Uriarte" w:date="2019-05-18T17:05:00Z"/>
                <w:rFonts w:asciiTheme="minorHAnsi" w:hAnsiTheme="minorHAnsi" w:cstheme="minorHAnsi"/>
                <w:szCs w:val="20"/>
              </w:rPr>
            </w:pPr>
            <w:del w:id="1631" w:author="Diego Uriarte" w:date="2019-05-18T17:05:00Z">
              <w:r w:rsidRPr="00074369" w:rsidDel="00CD6BB4">
                <w:rPr>
                  <w:rFonts w:asciiTheme="minorHAnsi" w:hAnsiTheme="minorHAnsi" w:cstheme="minorHAnsi"/>
                  <w:szCs w:val="20"/>
                </w:rPr>
                <w:delText>-0.099 (0.106)</w:delText>
              </w:r>
              <w:bookmarkStart w:id="1632" w:name="_Toc9091898"/>
              <w:bookmarkStart w:id="1633" w:name="_Toc9171310"/>
              <w:bookmarkStart w:id="1634" w:name="_Toc11178646"/>
              <w:bookmarkEnd w:id="1632"/>
              <w:bookmarkEnd w:id="1633"/>
              <w:bookmarkEnd w:id="1634"/>
            </w:del>
          </w:p>
        </w:tc>
        <w:tc>
          <w:tcPr>
            <w:tcW w:w="0" w:type="auto"/>
            <w:hideMark/>
          </w:tcPr>
          <w:p w14:paraId="20FA2331" w14:textId="3294A6F4" w:rsidR="00615770" w:rsidRPr="00074369" w:rsidDel="00CD6BB4" w:rsidRDefault="00615770" w:rsidP="00615770">
            <w:pPr>
              <w:spacing w:after="0" w:line="240" w:lineRule="auto"/>
              <w:jc w:val="center"/>
              <w:rPr>
                <w:del w:id="1635" w:author="Diego Uriarte" w:date="2019-05-18T17:05:00Z"/>
                <w:rFonts w:asciiTheme="minorHAnsi" w:hAnsiTheme="minorHAnsi" w:cstheme="minorHAnsi"/>
                <w:szCs w:val="20"/>
              </w:rPr>
            </w:pPr>
            <w:del w:id="1636" w:author="Diego Uriarte" w:date="2019-05-18T17:05:00Z">
              <w:r w:rsidRPr="00074369" w:rsidDel="00CD6BB4">
                <w:rPr>
                  <w:rFonts w:asciiTheme="minorHAnsi" w:hAnsiTheme="minorHAnsi" w:cstheme="minorHAnsi"/>
                  <w:szCs w:val="20"/>
                </w:rPr>
                <w:delText>-0.034 (0.111)</w:delText>
              </w:r>
              <w:bookmarkStart w:id="1637" w:name="_Toc9091899"/>
              <w:bookmarkStart w:id="1638" w:name="_Toc9171311"/>
              <w:bookmarkStart w:id="1639" w:name="_Toc11178647"/>
              <w:bookmarkEnd w:id="1637"/>
              <w:bookmarkEnd w:id="1638"/>
              <w:bookmarkEnd w:id="1639"/>
            </w:del>
          </w:p>
        </w:tc>
        <w:bookmarkStart w:id="1640" w:name="_Toc9091900"/>
        <w:bookmarkStart w:id="1641" w:name="_Toc9171312"/>
        <w:bookmarkStart w:id="1642" w:name="_Toc11178648"/>
        <w:bookmarkEnd w:id="1640"/>
        <w:bookmarkEnd w:id="1641"/>
        <w:bookmarkEnd w:id="1642"/>
      </w:tr>
      <w:tr w:rsidR="00615770" w:rsidRPr="00074369" w:rsidDel="00CD6BB4" w14:paraId="44101EBE" w14:textId="3285B014" w:rsidTr="009705DE">
        <w:trPr>
          <w:cnfStyle w:val="100000000000" w:firstRow="1" w:lastRow="0" w:firstColumn="0" w:lastColumn="0" w:oddVBand="0" w:evenVBand="0" w:oddHBand="0" w:evenHBand="0" w:firstRowFirstColumn="0" w:firstRowLastColumn="0" w:lastRowFirstColumn="0" w:lastRowLastColumn="0"/>
          <w:del w:id="1643" w:author="Diego Uriarte" w:date="2019-05-18T17:05:00Z"/>
        </w:trPr>
        <w:tc>
          <w:tcPr>
            <w:tcW w:w="0" w:type="auto"/>
            <w:hideMark/>
          </w:tcPr>
          <w:p w14:paraId="1B8DE951" w14:textId="5CEDB7EF" w:rsidR="00615770" w:rsidRPr="00074369" w:rsidDel="00CD6BB4" w:rsidRDefault="00615770" w:rsidP="00615770">
            <w:pPr>
              <w:spacing w:after="0" w:line="240" w:lineRule="auto"/>
              <w:jc w:val="left"/>
              <w:rPr>
                <w:del w:id="1644" w:author="Diego Uriarte" w:date="2019-05-18T17:05:00Z"/>
                <w:rFonts w:asciiTheme="minorHAnsi" w:hAnsiTheme="minorHAnsi" w:cstheme="minorHAnsi"/>
                <w:szCs w:val="20"/>
              </w:rPr>
            </w:pPr>
            <w:del w:id="1645" w:author="Diego Uriarte" w:date="2019-05-18T17:05:00Z">
              <w:r w:rsidRPr="00074369" w:rsidDel="00CD6BB4">
                <w:rPr>
                  <w:rFonts w:asciiTheme="minorHAnsi" w:hAnsiTheme="minorHAnsi" w:cstheme="minorHAnsi"/>
                  <w:szCs w:val="20"/>
                </w:rPr>
                <w:delText>DPROM</w:delText>
              </w:r>
              <w:bookmarkStart w:id="1646" w:name="_Toc9091901"/>
              <w:bookmarkStart w:id="1647" w:name="_Toc9171313"/>
              <w:bookmarkStart w:id="1648" w:name="_Toc11178649"/>
              <w:bookmarkEnd w:id="1646"/>
              <w:bookmarkEnd w:id="1647"/>
              <w:bookmarkEnd w:id="1648"/>
            </w:del>
          </w:p>
        </w:tc>
        <w:tc>
          <w:tcPr>
            <w:tcW w:w="0" w:type="auto"/>
            <w:hideMark/>
          </w:tcPr>
          <w:p w14:paraId="2E3C875E" w14:textId="345CC19B" w:rsidR="00615770" w:rsidRPr="00074369" w:rsidDel="00CD6BB4" w:rsidRDefault="00615770" w:rsidP="00615770">
            <w:pPr>
              <w:spacing w:after="0" w:line="240" w:lineRule="auto"/>
              <w:jc w:val="center"/>
              <w:rPr>
                <w:del w:id="1649" w:author="Diego Uriarte" w:date="2019-05-18T17:05:00Z"/>
                <w:rFonts w:asciiTheme="minorHAnsi" w:hAnsiTheme="minorHAnsi" w:cstheme="minorHAnsi"/>
                <w:szCs w:val="20"/>
              </w:rPr>
            </w:pPr>
            <w:del w:id="1650" w:author="Diego Uriarte" w:date="2019-05-18T17:05:00Z">
              <w:r w:rsidRPr="00074369" w:rsidDel="00CD6BB4">
                <w:rPr>
                  <w:rFonts w:asciiTheme="minorHAnsi" w:hAnsiTheme="minorHAnsi" w:cstheme="minorHAnsi"/>
                  <w:szCs w:val="20"/>
                </w:rPr>
                <w:delText>-0.264 (0.188)</w:delText>
              </w:r>
              <w:bookmarkStart w:id="1651" w:name="_Toc9091902"/>
              <w:bookmarkStart w:id="1652" w:name="_Toc9171314"/>
              <w:bookmarkStart w:id="1653" w:name="_Toc11178650"/>
              <w:bookmarkEnd w:id="1651"/>
              <w:bookmarkEnd w:id="1652"/>
              <w:bookmarkEnd w:id="1653"/>
            </w:del>
          </w:p>
        </w:tc>
        <w:tc>
          <w:tcPr>
            <w:tcW w:w="0" w:type="auto"/>
            <w:hideMark/>
          </w:tcPr>
          <w:p w14:paraId="6321EACD" w14:textId="645A3FCF" w:rsidR="00615770" w:rsidRPr="00074369" w:rsidDel="00CD6BB4" w:rsidRDefault="00615770" w:rsidP="00615770">
            <w:pPr>
              <w:spacing w:after="0" w:line="240" w:lineRule="auto"/>
              <w:jc w:val="center"/>
              <w:rPr>
                <w:del w:id="1654" w:author="Diego Uriarte" w:date="2019-05-18T17:05:00Z"/>
                <w:rFonts w:asciiTheme="minorHAnsi" w:hAnsiTheme="minorHAnsi" w:cstheme="minorHAnsi"/>
                <w:szCs w:val="20"/>
              </w:rPr>
            </w:pPr>
            <w:del w:id="1655" w:author="Diego Uriarte" w:date="2019-05-18T17:05:00Z">
              <w:r w:rsidRPr="00074369" w:rsidDel="00CD6BB4">
                <w:rPr>
                  <w:rFonts w:asciiTheme="minorHAnsi" w:hAnsiTheme="minorHAnsi" w:cstheme="minorHAnsi"/>
                  <w:szCs w:val="20"/>
                </w:rPr>
                <w:delText>-0.175 (0.196)</w:delText>
              </w:r>
              <w:bookmarkStart w:id="1656" w:name="_Toc9091903"/>
              <w:bookmarkStart w:id="1657" w:name="_Toc9171315"/>
              <w:bookmarkStart w:id="1658" w:name="_Toc11178651"/>
              <w:bookmarkEnd w:id="1656"/>
              <w:bookmarkEnd w:id="1657"/>
              <w:bookmarkEnd w:id="1658"/>
            </w:del>
          </w:p>
        </w:tc>
        <w:tc>
          <w:tcPr>
            <w:tcW w:w="0" w:type="auto"/>
            <w:hideMark/>
          </w:tcPr>
          <w:p w14:paraId="2739A985" w14:textId="6B373721" w:rsidR="00615770" w:rsidRPr="00074369" w:rsidDel="00CD6BB4" w:rsidRDefault="00615770" w:rsidP="00615770">
            <w:pPr>
              <w:spacing w:after="0" w:line="240" w:lineRule="auto"/>
              <w:jc w:val="center"/>
              <w:rPr>
                <w:del w:id="1659" w:author="Diego Uriarte" w:date="2019-05-18T17:05:00Z"/>
                <w:rFonts w:asciiTheme="minorHAnsi" w:hAnsiTheme="minorHAnsi" w:cstheme="minorHAnsi"/>
                <w:szCs w:val="20"/>
              </w:rPr>
            </w:pPr>
            <w:del w:id="1660" w:author="Diego Uriarte" w:date="2019-05-18T17:05:00Z">
              <w:r w:rsidRPr="00074369" w:rsidDel="00CD6BB4">
                <w:rPr>
                  <w:rFonts w:asciiTheme="minorHAnsi" w:hAnsiTheme="minorHAnsi" w:cstheme="minorHAnsi"/>
                  <w:szCs w:val="20"/>
                </w:rPr>
                <w:delText>-0.124 (0.182)</w:delText>
              </w:r>
              <w:bookmarkStart w:id="1661" w:name="_Toc9091904"/>
              <w:bookmarkStart w:id="1662" w:name="_Toc9171316"/>
              <w:bookmarkStart w:id="1663" w:name="_Toc11178652"/>
              <w:bookmarkEnd w:id="1661"/>
              <w:bookmarkEnd w:id="1662"/>
              <w:bookmarkEnd w:id="1663"/>
            </w:del>
          </w:p>
        </w:tc>
        <w:tc>
          <w:tcPr>
            <w:tcW w:w="0" w:type="auto"/>
            <w:hideMark/>
          </w:tcPr>
          <w:p w14:paraId="6A290E22" w14:textId="1113753F" w:rsidR="00615770" w:rsidRPr="00074369" w:rsidDel="00CD6BB4" w:rsidRDefault="00615770" w:rsidP="00615770">
            <w:pPr>
              <w:spacing w:after="0" w:line="240" w:lineRule="auto"/>
              <w:jc w:val="center"/>
              <w:rPr>
                <w:del w:id="1664" w:author="Diego Uriarte" w:date="2019-05-18T17:05:00Z"/>
                <w:rFonts w:asciiTheme="minorHAnsi" w:hAnsiTheme="minorHAnsi" w:cstheme="minorHAnsi"/>
                <w:szCs w:val="20"/>
              </w:rPr>
            </w:pPr>
            <w:del w:id="1665" w:author="Diego Uriarte" w:date="2019-05-18T17:05:00Z">
              <w:r w:rsidRPr="00074369" w:rsidDel="00CD6BB4">
                <w:rPr>
                  <w:rFonts w:asciiTheme="minorHAnsi" w:hAnsiTheme="minorHAnsi" w:cstheme="minorHAnsi"/>
                  <w:szCs w:val="20"/>
                </w:rPr>
                <w:delText>-0.020 (0.191)</w:delText>
              </w:r>
              <w:bookmarkStart w:id="1666" w:name="_Toc9091905"/>
              <w:bookmarkStart w:id="1667" w:name="_Toc9171317"/>
              <w:bookmarkStart w:id="1668" w:name="_Toc11178653"/>
              <w:bookmarkEnd w:id="1666"/>
              <w:bookmarkEnd w:id="1667"/>
              <w:bookmarkEnd w:id="1668"/>
            </w:del>
          </w:p>
        </w:tc>
        <w:bookmarkStart w:id="1669" w:name="_Toc9091906"/>
        <w:bookmarkStart w:id="1670" w:name="_Toc9171318"/>
        <w:bookmarkStart w:id="1671" w:name="_Toc11178654"/>
        <w:bookmarkEnd w:id="1669"/>
        <w:bookmarkEnd w:id="1670"/>
        <w:bookmarkEnd w:id="1671"/>
      </w:tr>
      <w:tr w:rsidR="00615770" w:rsidRPr="00074369" w:rsidDel="00CD6BB4" w14:paraId="5CE69385" w14:textId="586A992D" w:rsidTr="009705DE">
        <w:trPr>
          <w:cnfStyle w:val="100000000000" w:firstRow="1" w:lastRow="0" w:firstColumn="0" w:lastColumn="0" w:oddVBand="0" w:evenVBand="0" w:oddHBand="0" w:evenHBand="0" w:firstRowFirstColumn="0" w:firstRowLastColumn="0" w:lastRowFirstColumn="0" w:lastRowLastColumn="0"/>
          <w:del w:id="1672" w:author="Diego Uriarte" w:date="2019-05-18T17:05:00Z"/>
        </w:trPr>
        <w:tc>
          <w:tcPr>
            <w:tcW w:w="0" w:type="auto"/>
            <w:hideMark/>
          </w:tcPr>
          <w:p w14:paraId="39784A8C" w14:textId="76913241" w:rsidR="00615770" w:rsidRPr="00074369" w:rsidDel="00CD6BB4" w:rsidRDefault="00615770" w:rsidP="00615770">
            <w:pPr>
              <w:spacing w:after="0" w:line="240" w:lineRule="auto"/>
              <w:jc w:val="left"/>
              <w:rPr>
                <w:del w:id="1673" w:author="Diego Uriarte" w:date="2019-05-18T17:05:00Z"/>
                <w:rFonts w:asciiTheme="minorHAnsi" w:hAnsiTheme="minorHAnsi" w:cstheme="minorHAnsi"/>
                <w:szCs w:val="20"/>
              </w:rPr>
            </w:pPr>
            <w:del w:id="1674" w:author="Diego Uriarte" w:date="2019-05-18T17:05:00Z">
              <w:r w:rsidRPr="00074369" w:rsidDel="00CD6BB4">
                <w:rPr>
                  <w:rFonts w:asciiTheme="minorHAnsi" w:hAnsiTheme="minorHAnsi" w:cstheme="minorHAnsi"/>
                  <w:szCs w:val="20"/>
                </w:rPr>
                <w:delText>DMIN</w:delText>
              </w:r>
              <w:bookmarkStart w:id="1675" w:name="_Toc9091907"/>
              <w:bookmarkStart w:id="1676" w:name="_Toc9171319"/>
              <w:bookmarkStart w:id="1677" w:name="_Toc11178655"/>
              <w:bookmarkEnd w:id="1675"/>
              <w:bookmarkEnd w:id="1676"/>
              <w:bookmarkEnd w:id="1677"/>
            </w:del>
          </w:p>
        </w:tc>
        <w:tc>
          <w:tcPr>
            <w:tcW w:w="0" w:type="auto"/>
            <w:hideMark/>
          </w:tcPr>
          <w:p w14:paraId="56D0A96F" w14:textId="656A7E74" w:rsidR="00615770" w:rsidRPr="00074369" w:rsidDel="00CD6BB4" w:rsidRDefault="00615770" w:rsidP="00615770">
            <w:pPr>
              <w:spacing w:after="0" w:line="240" w:lineRule="auto"/>
              <w:jc w:val="center"/>
              <w:rPr>
                <w:del w:id="1678" w:author="Diego Uriarte" w:date="2019-05-18T17:05:00Z"/>
                <w:rFonts w:asciiTheme="minorHAnsi" w:hAnsiTheme="minorHAnsi" w:cstheme="minorHAnsi"/>
                <w:szCs w:val="20"/>
              </w:rPr>
            </w:pPr>
            <w:del w:id="1679" w:author="Diego Uriarte" w:date="2019-05-18T17:05:00Z">
              <w:r w:rsidRPr="00074369" w:rsidDel="00CD6BB4">
                <w:rPr>
                  <w:rFonts w:asciiTheme="minorHAnsi" w:hAnsiTheme="minorHAnsi" w:cstheme="minorHAnsi"/>
                  <w:szCs w:val="20"/>
                </w:rPr>
                <w:delText>0.161</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(0.078)</w:delText>
              </w:r>
              <w:bookmarkStart w:id="1680" w:name="_Toc9091908"/>
              <w:bookmarkStart w:id="1681" w:name="_Toc9171320"/>
              <w:bookmarkStart w:id="1682" w:name="_Toc11178656"/>
              <w:bookmarkEnd w:id="1680"/>
              <w:bookmarkEnd w:id="1681"/>
              <w:bookmarkEnd w:id="1682"/>
            </w:del>
          </w:p>
        </w:tc>
        <w:tc>
          <w:tcPr>
            <w:tcW w:w="0" w:type="auto"/>
            <w:hideMark/>
          </w:tcPr>
          <w:p w14:paraId="1E00F998" w14:textId="37054427" w:rsidR="00615770" w:rsidRPr="00074369" w:rsidDel="00CD6BB4" w:rsidRDefault="00615770" w:rsidP="00615770">
            <w:pPr>
              <w:spacing w:after="0" w:line="240" w:lineRule="auto"/>
              <w:jc w:val="center"/>
              <w:rPr>
                <w:del w:id="1683" w:author="Diego Uriarte" w:date="2019-05-18T17:05:00Z"/>
                <w:rFonts w:asciiTheme="minorHAnsi" w:hAnsiTheme="minorHAnsi" w:cstheme="minorHAnsi"/>
                <w:szCs w:val="20"/>
              </w:rPr>
            </w:pPr>
            <w:del w:id="1684" w:author="Diego Uriarte" w:date="2019-05-18T17:05:00Z">
              <w:r w:rsidRPr="00074369" w:rsidDel="00CD6BB4">
                <w:rPr>
                  <w:rFonts w:asciiTheme="minorHAnsi" w:hAnsiTheme="minorHAnsi" w:cstheme="minorHAnsi"/>
                  <w:szCs w:val="20"/>
                </w:rPr>
                <w:delText>0.053 (0.081)</w:delText>
              </w:r>
              <w:bookmarkStart w:id="1685" w:name="_Toc9091909"/>
              <w:bookmarkStart w:id="1686" w:name="_Toc9171321"/>
              <w:bookmarkStart w:id="1687" w:name="_Toc11178657"/>
              <w:bookmarkEnd w:id="1685"/>
              <w:bookmarkEnd w:id="1686"/>
              <w:bookmarkEnd w:id="1687"/>
            </w:del>
          </w:p>
        </w:tc>
        <w:tc>
          <w:tcPr>
            <w:tcW w:w="0" w:type="auto"/>
            <w:hideMark/>
          </w:tcPr>
          <w:p w14:paraId="2673EFC5" w14:textId="09A88BC1" w:rsidR="00615770" w:rsidRPr="00074369" w:rsidDel="00CD6BB4" w:rsidRDefault="00615770" w:rsidP="00615770">
            <w:pPr>
              <w:spacing w:after="0" w:line="240" w:lineRule="auto"/>
              <w:jc w:val="center"/>
              <w:rPr>
                <w:del w:id="1688" w:author="Diego Uriarte" w:date="2019-05-18T17:05:00Z"/>
                <w:rFonts w:asciiTheme="minorHAnsi" w:hAnsiTheme="minorHAnsi" w:cstheme="minorHAnsi"/>
                <w:szCs w:val="20"/>
              </w:rPr>
            </w:pPr>
            <w:del w:id="1689" w:author="Diego Uriarte" w:date="2019-05-18T17:05:00Z">
              <w:r w:rsidRPr="00074369" w:rsidDel="00CD6BB4">
                <w:rPr>
                  <w:rFonts w:asciiTheme="minorHAnsi" w:hAnsiTheme="minorHAnsi" w:cstheme="minorHAnsi"/>
                  <w:szCs w:val="20"/>
                </w:rPr>
                <w:delText>0.029 (0.075)</w:delText>
              </w:r>
              <w:bookmarkStart w:id="1690" w:name="_Toc9091910"/>
              <w:bookmarkStart w:id="1691" w:name="_Toc9171322"/>
              <w:bookmarkStart w:id="1692" w:name="_Toc11178658"/>
              <w:bookmarkEnd w:id="1690"/>
              <w:bookmarkEnd w:id="1691"/>
              <w:bookmarkEnd w:id="1692"/>
            </w:del>
          </w:p>
        </w:tc>
        <w:tc>
          <w:tcPr>
            <w:tcW w:w="0" w:type="auto"/>
            <w:hideMark/>
          </w:tcPr>
          <w:p w14:paraId="48C23135" w14:textId="62685AA7" w:rsidR="00615770" w:rsidRPr="00074369" w:rsidDel="00CD6BB4" w:rsidRDefault="00615770" w:rsidP="00615770">
            <w:pPr>
              <w:spacing w:after="0" w:line="240" w:lineRule="auto"/>
              <w:jc w:val="center"/>
              <w:rPr>
                <w:del w:id="1693" w:author="Diego Uriarte" w:date="2019-05-18T17:05:00Z"/>
                <w:rFonts w:asciiTheme="minorHAnsi" w:hAnsiTheme="minorHAnsi" w:cstheme="minorHAnsi"/>
                <w:szCs w:val="20"/>
              </w:rPr>
            </w:pPr>
            <w:del w:id="1694" w:author="Diego Uriarte" w:date="2019-05-18T17:05:00Z">
              <w:r w:rsidRPr="00074369" w:rsidDel="00CD6BB4">
                <w:rPr>
                  <w:rFonts w:asciiTheme="minorHAnsi" w:hAnsiTheme="minorHAnsi" w:cstheme="minorHAnsi"/>
                  <w:szCs w:val="20"/>
                </w:rPr>
                <w:delText>0.013 (0.079)</w:delText>
              </w:r>
              <w:bookmarkStart w:id="1695" w:name="_Toc9091911"/>
              <w:bookmarkStart w:id="1696" w:name="_Toc9171323"/>
              <w:bookmarkStart w:id="1697" w:name="_Toc11178659"/>
              <w:bookmarkEnd w:id="1695"/>
              <w:bookmarkEnd w:id="1696"/>
              <w:bookmarkEnd w:id="1697"/>
            </w:del>
          </w:p>
        </w:tc>
        <w:bookmarkStart w:id="1698" w:name="_Toc9091912"/>
        <w:bookmarkStart w:id="1699" w:name="_Toc9171324"/>
        <w:bookmarkStart w:id="1700" w:name="_Toc11178660"/>
        <w:bookmarkEnd w:id="1698"/>
        <w:bookmarkEnd w:id="1699"/>
        <w:bookmarkEnd w:id="1700"/>
      </w:tr>
      <w:tr w:rsidR="00615770" w:rsidRPr="00074369" w:rsidDel="00CD6BB4" w14:paraId="6A71A6E1" w14:textId="6AEA4CE8" w:rsidTr="009705DE">
        <w:trPr>
          <w:cnfStyle w:val="100000000000" w:firstRow="1" w:lastRow="0" w:firstColumn="0" w:lastColumn="0" w:oddVBand="0" w:evenVBand="0" w:oddHBand="0" w:evenHBand="0" w:firstRowFirstColumn="0" w:firstRowLastColumn="0" w:lastRowFirstColumn="0" w:lastRowLastColumn="0"/>
          <w:del w:id="1701" w:author="Diego Uriarte" w:date="2019-05-18T17:05:00Z"/>
        </w:trPr>
        <w:tc>
          <w:tcPr>
            <w:tcW w:w="0" w:type="auto"/>
            <w:hideMark/>
          </w:tcPr>
          <w:p w14:paraId="14B64A48" w14:textId="1F245F37" w:rsidR="00615770" w:rsidRPr="00074369" w:rsidDel="00CD6BB4" w:rsidRDefault="00615770" w:rsidP="00615770">
            <w:pPr>
              <w:spacing w:after="0" w:line="240" w:lineRule="auto"/>
              <w:jc w:val="left"/>
              <w:rPr>
                <w:del w:id="1702" w:author="Diego Uriarte" w:date="2019-05-18T17:05:00Z"/>
                <w:rFonts w:asciiTheme="minorHAnsi" w:hAnsiTheme="minorHAnsi" w:cstheme="minorHAnsi"/>
                <w:szCs w:val="20"/>
              </w:rPr>
            </w:pPr>
            <w:del w:id="1703" w:author="Diego Uriarte" w:date="2019-05-18T17:05:00Z">
              <w:r w:rsidRPr="00074369" w:rsidDel="00CD6BB4">
                <w:rPr>
                  <w:rFonts w:asciiTheme="minorHAnsi" w:hAnsiTheme="minorHAnsi" w:cstheme="minorHAnsi"/>
                  <w:szCs w:val="20"/>
                </w:rPr>
                <w:delText>NCERC</w:delText>
              </w:r>
              <w:bookmarkStart w:id="1704" w:name="_Toc9091913"/>
              <w:bookmarkStart w:id="1705" w:name="_Toc9171325"/>
              <w:bookmarkStart w:id="1706" w:name="_Toc11178661"/>
              <w:bookmarkEnd w:id="1704"/>
              <w:bookmarkEnd w:id="1705"/>
              <w:bookmarkEnd w:id="1706"/>
            </w:del>
          </w:p>
        </w:tc>
        <w:tc>
          <w:tcPr>
            <w:tcW w:w="0" w:type="auto"/>
            <w:hideMark/>
          </w:tcPr>
          <w:p w14:paraId="304C7463" w14:textId="6505C4B0" w:rsidR="00615770" w:rsidRPr="00074369" w:rsidDel="00CD6BB4" w:rsidRDefault="00615770" w:rsidP="00615770">
            <w:pPr>
              <w:spacing w:after="0" w:line="240" w:lineRule="auto"/>
              <w:jc w:val="center"/>
              <w:rPr>
                <w:del w:id="1707" w:author="Diego Uriarte" w:date="2019-05-18T17:05:00Z"/>
                <w:rFonts w:asciiTheme="minorHAnsi" w:hAnsiTheme="minorHAnsi" w:cstheme="minorHAnsi"/>
                <w:szCs w:val="20"/>
              </w:rPr>
            </w:pPr>
            <w:del w:id="1708" w:author="Diego Uriarte" w:date="2019-05-18T17:05:00Z">
              <w:r w:rsidRPr="00074369" w:rsidDel="00CD6BB4">
                <w:rPr>
                  <w:rFonts w:asciiTheme="minorHAnsi" w:hAnsiTheme="minorHAnsi" w:cstheme="minorHAnsi"/>
                  <w:szCs w:val="20"/>
                </w:rPr>
                <w:delText>-0.033</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(0.004)</w:delText>
              </w:r>
              <w:bookmarkStart w:id="1709" w:name="_Toc9091914"/>
              <w:bookmarkStart w:id="1710" w:name="_Toc9171326"/>
              <w:bookmarkStart w:id="1711" w:name="_Toc11178662"/>
              <w:bookmarkEnd w:id="1709"/>
              <w:bookmarkEnd w:id="1710"/>
              <w:bookmarkEnd w:id="1711"/>
            </w:del>
          </w:p>
        </w:tc>
        <w:tc>
          <w:tcPr>
            <w:tcW w:w="0" w:type="auto"/>
            <w:hideMark/>
          </w:tcPr>
          <w:p w14:paraId="0019D7B4" w14:textId="5574B9B4" w:rsidR="00615770" w:rsidRPr="00074369" w:rsidDel="00CD6BB4" w:rsidRDefault="00615770" w:rsidP="00615770">
            <w:pPr>
              <w:spacing w:after="0" w:line="240" w:lineRule="auto"/>
              <w:jc w:val="center"/>
              <w:rPr>
                <w:del w:id="1712" w:author="Diego Uriarte" w:date="2019-05-18T17:05:00Z"/>
                <w:rFonts w:asciiTheme="minorHAnsi" w:hAnsiTheme="minorHAnsi" w:cstheme="minorHAnsi"/>
                <w:szCs w:val="20"/>
              </w:rPr>
            </w:pPr>
            <w:del w:id="1713" w:author="Diego Uriarte" w:date="2019-05-18T17:05:00Z">
              <w:r w:rsidRPr="00074369" w:rsidDel="00CD6BB4">
                <w:rPr>
                  <w:rFonts w:asciiTheme="minorHAnsi" w:hAnsiTheme="minorHAnsi" w:cstheme="minorHAnsi"/>
                  <w:szCs w:val="20"/>
                </w:rPr>
                <w:delText>-0.030</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(0.005)</w:delText>
              </w:r>
              <w:bookmarkStart w:id="1714" w:name="_Toc9091915"/>
              <w:bookmarkStart w:id="1715" w:name="_Toc9171327"/>
              <w:bookmarkStart w:id="1716" w:name="_Toc11178663"/>
              <w:bookmarkEnd w:id="1714"/>
              <w:bookmarkEnd w:id="1715"/>
              <w:bookmarkEnd w:id="1716"/>
            </w:del>
          </w:p>
        </w:tc>
        <w:tc>
          <w:tcPr>
            <w:tcW w:w="0" w:type="auto"/>
            <w:hideMark/>
          </w:tcPr>
          <w:p w14:paraId="7A74D0C8" w14:textId="3DDAA545" w:rsidR="00615770" w:rsidRPr="00074369" w:rsidDel="00CD6BB4" w:rsidRDefault="00615770" w:rsidP="00615770">
            <w:pPr>
              <w:spacing w:after="0" w:line="240" w:lineRule="auto"/>
              <w:jc w:val="center"/>
              <w:rPr>
                <w:del w:id="1717" w:author="Diego Uriarte" w:date="2019-05-18T17:05:00Z"/>
                <w:rFonts w:asciiTheme="minorHAnsi" w:hAnsiTheme="minorHAnsi" w:cstheme="minorHAnsi"/>
                <w:szCs w:val="20"/>
              </w:rPr>
            </w:pPr>
            <w:del w:id="1718" w:author="Diego Uriarte" w:date="2019-05-18T17:05:00Z">
              <w:r w:rsidRPr="00074369" w:rsidDel="00CD6BB4">
                <w:rPr>
                  <w:rFonts w:asciiTheme="minorHAnsi" w:hAnsiTheme="minorHAnsi" w:cstheme="minorHAnsi"/>
                  <w:szCs w:val="20"/>
                </w:rPr>
                <w:delText>-0.028</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(0.004)</w:delText>
              </w:r>
              <w:bookmarkStart w:id="1719" w:name="_Toc9091916"/>
              <w:bookmarkStart w:id="1720" w:name="_Toc9171328"/>
              <w:bookmarkStart w:id="1721" w:name="_Toc11178664"/>
              <w:bookmarkEnd w:id="1719"/>
              <w:bookmarkEnd w:id="1720"/>
              <w:bookmarkEnd w:id="1721"/>
            </w:del>
          </w:p>
        </w:tc>
        <w:tc>
          <w:tcPr>
            <w:tcW w:w="0" w:type="auto"/>
            <w:hideMark/>
          </w:tcPr>
          <w:p w14:paraId="6E7A71EE" w14:textId="4AF66E17" w:rsidR="00615770" w:rsidRPr="00074369" w:rsidDel="00CD6BB4" w:rsidRDefault="00615770" w:rsidP="00615770">
            <w:pPr>
              <w:spacing w:after="0" w:line="240" w:lineRule="auto"/>
              <w:jc w:val="center"/>
              <w:rPr>
                <w:del w:id="1722" w:author="Diego Uriarte" w:date="2019-05-18T17:05:00Z"/>
                <w:rFonts w:asciiTheme="minorHAnsi" w:hAnsiTheme="minorHAnsi" w:cstheme="minorHAnsi"/>
                <w:szCs w:val="20"/>
              </w:rPr>
            </w:pPr>
            <w:del w:id="1723" w:author="Diego Uriarte" w:date="2019-05-18T17:05:00Z">
              <w:r w:rsidRPr="00074369" w:rsidDel="00CD6BB4">
                <w:rPr>
                  <w:rFonts w:asciiTheme="minorHAnsi" w:hAnsiTheme="minorHAnsi" w:cstheme="minorHAnsi"/>
                  <w:szCs w:val="20"/>
                </w:rPr>
                <w:delText>-0.030</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(0.004)</w:delText>
              </w:r>
              <w:bookmarkStart w:id="1724" w:name="_Toc9091917"/>
              <w:bookmarkStart w:id="1725" w:name="_Toc9171329"/>
              <w:bookmarkStart w:id="1726" w:name="_Toc11178665"/>
              <w:bookmarkEnd w:id="1724"/>
              <w:bookmarkEnd w:id="1725"/>
              <w:bookmarkEnd w:id="1726"/>
            </w:del>
          </w:p>
        </w:tc>
        <w:bookmarkStart w:id="1727" w:name="_Toc9091918"/>
        <w:bookmarkStart w:id="1728" w:name="_Toc9171330"/>
        <w:bookmarkStart w:id="1729" w:name="_Toc11178666"/>
        <w:bookmarkEnd w:id="1727"/>
        <w:bookmarkEnd w:id="1728"/>
        <w:bookmarkEnd w:id="1729"/>
      </w:tr>
      <w:tr w:rsidR="00615770" w:rsidRPr="00074369" w:rsidDel="00CD6BB4" w14:paraId="6FB83827" w14:textId="17ED4536" w:rsidTr="009705DE">
        <w:trPr>
          <w:cnfStyle w:val="100000000000" w:firstRow="1" w:lastRow="0" w:firstColumn="0" w:lastColumn="0" w:oddVBand="0" w:evenVBand="0" w:oddHBand="0" w:evenHBand="0" w:firstRowFirstColumn="0" w:firstRowLastColumn="0" w:lastRowFirstColumn="0" w:lastRowLastColumn="0"/>
          <w:del w:id="1730" w:author="Diego Uriarte" w:date="2019-05-18T17:05:00Z"/>
        </w:trPr>
        <w:tc>
          <w:tcPr>
            <w:tcW w:w="0" w:type="auto"/>
            <w:hideMark/>
          </w:tcPr>
          <w:p w14:paraId="251BE37A" w14:textId="31449693" w:rsidR="00615770" w:rsidRPr="00074369" w:rsidDel="00CD6BB4" w:rsidRDefault="00615770" w:rsidP="00615770">
            <w:pPr>
              <w:spacing w:after="0" w:line="240" w:lineRule="auto"/>
              <w:jc w:val="left"/>
              <w:rPr>
                <w:del w:id="1731" w:author="Diego Uriarte" w:date="2019-05-18T17:05:00Z"/>
                <w:rFonts w:asciiTheme="minorHAnsi" w:hAnsiTheme="minorHAnsi" w:cstheme="minorHAnsi"/>
                <w:szCs w:val="20"/>
              </w:rPr>
            </w:pPr>
            <w:del w:id="1732" w:author="Diego Uriarte" w:date="2019-05-18T17:05:00Z">
              <w:r w:rsidRPr="00074369" w:rsidDel="00CD6BB4">
                <w:rPr>
                  <w:rFonts w:asciiTheme="minorHAnsi" w:hAnsiTheme="minorHAnsi" w:cstheme="minorHAnsi"/>
                  <w:szCs w:val="20"/>
                </w:rPr>
                <w:delText>MECANICO</w:delText>
              </w:r>
              <w:bookmarkStart w:id="1733" w:name="_Toc9091919"/>
              <w:bookmarkStart w:id="1734" w:name="_Toc9171331"/>
              <w:bookmarkStart w:id="1735" w:name="_Toc11178667"/>
              <w:bookmarkEnd w:id="1733"/>
              <w:bookmarkEnd w:id="1734"/>
              <w:bookmarkEnd w:id="1735"/>
            </w:del>
          </w:p>
        </w:tc>
        <w:tc>
          <w:tcPr>
            <w:tcW w:w="0" w:type="auto"/>
            <w:hideMark/>
          </w:tcPr>
          <w:p w14:paraId="39F27BB7" w14:textId="75AE4C95" w:rsidR="00615770" w:rsidRPr="00074369" w:rsidDel="00CD6BB4" w:rsidRDefault="00615770" w:rsidP="00615770">
            <w:pPr>
              <w:spacing w:after="0" w:line="240" w:lineRule="auto"/>
              <w:jc w:val="center"/>
              <w:rPr>
                <w:del w:id="1736" w:author="Diego Uriarte" w:date="2019-05-18T17:05:00Z"/>
                <w:rFonts w:asciiTheme="minorHAnsi" w:hAnsiTheme="minorHAnsi" w:cstheme="minorHAnsi"/>
                <w:szCs w:val="20"/>
              </w:rPr>
            </w:pPr>
            <w:del w:id="1737" w:author="Diego Uriarte" w:date="2019-05-18T17:05:00Z">
              <w:r w:rsidRPr="00074369" w:rsidDel="00CD6BB4">
                <w:rPr>
                  <w:rFonts w:asciiTheme="minorHAnsi" w:hAnsiTheme="minorHAnsi" w:cstheme="minorHAnsi"/>
                  <w:szCs w:val="20"/>
                </w:rPr>
                <w:delText>0.120</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(0.072)</w:delText>
              </w:r>
              <w:bookmarkStart w:id="1738" w:name="_Toc9091920"/>
              <w:bookmarkStart w:id="1739" w:name="_Toc9171332"/>
              <w:bookmarkStart w:id="1740" w:name="_Toc11178668"/>
              <w:bookmarkEnd w:id="1738"/>
              <w:bookmarkEnd w:id="1739"/>
              <w:bookmarkEnd w:id="1740"/>
            </w:del>
          </w:p>
        </w:tc>
        <w:tc>
          <w:tcPr>
            <w:tcW w:w="0" w:type="auto"/>
            <w:hideMark/>
          </w:tcPr>
          <w:p w14:paraId="2680DE65" w14:textId="1D49852C" w:rsidR="00615770" w:rsidRPr="00074369" w:rsidDel="00CD6BB4" w:rsidRDefault="00615770" w:rsidP="00615770">
            <w:pPr>
              <w:spacing w:after="0" w:line="240" w:lineRule="auto"/>
              <w:jc w:val="center"/>
              <w:rPr>
                <w:del w:id="1741" w:author="Diego Uriarte" w:date="2019-05-18T17:05:00Z"/>
                <w:rFonts w:asciiTheme="minorHAnsi" w:hAnsiTheme="minorHAnsi" w:cstheme="minorHAnsi"/>
                <w:szCs w:val="20"/>
              </w:rPr>
            </w:pPr>
            <w:del w:id="1742" w:author="Diego Uriarte" w:date="2019-05-18T17:05:00Z">
              <w:r w:rsidRPr="00074369" w:rsidDel="00CD6BB4">
                <w:rPr>
                  <w:rFonts w:asciiTheme="minorHAnsi" w:hAnsiTheme="minorHAnsi" w:cstheme="minorHAnsi"/>
                  <w:szCs w:val="20"/>
                </w:rPr>
                <w:delText>0.160</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(0.075)</w:delText>
              </w:r>
              <w:bookmarkStart w:id="1743" w:name="_Toc9091921"/>
              <w:bookmarkStart w:id="1744" w:name="_Toc9171333"/>
              <w:bookmarkStart w:id="1745" w:name="_Toc11178669"/>
              <w:bookmarkEnd w:id="1743"/>
              <w:bookmarkEnd w:id="1744"/>
              <w:bookmarkEnd w:id="1745"/>
            </w:del>
          </w:p>
        </w:tc>
        <w:tc>
          <w:tcPr>
            <w:tcW w:w="0" w:type="auto"/>
            <w:hideMark/>
          </w:tcPr>
          <w:p w14:paraId="38E08409" w14:textId="52970539" w:rsidR="00615770" w:rsidRPr="00074369" w:rsidDel="00CD6BB4" w:rsidRDefault="00615770" w:rsidP="00615770">
            <w:pPr>
              <w:spacing w:after="0" w:line="240" w:lineRule="auto"/>
              <w:jc w:val="center"/>
              <w:rPr>
                <w:del w:id="1746" w:author="Diego Uriarte" w:date="2019-05-18T17:05:00Z"/>
                <w:rFonts w:asciiTheme="minorHAnsi" w:hAnsiTheme="minorHAnsi" w:cstheme="minorHAnsi"/>
                <w:szCs w:val="20"/>
              </w:rPr>
            </w:pPr>
            <w:del w:id="1747" w:author="Diego Uriarte" w:date="2019-05-18T17:05:00Z">
              <w:r w:rsidRPr="00074369" w:rsidDel="00CD6BB4">
                <w:rPr>
                  <w:rFonts w:asciiTheme="minorHAnsi" w:hAnsiTheme="minorHAnsi" w:cstheme="minorHAnsi"/>
                  <w:szCs w:val="20"/>
                </w:rPr>
                <w:delText>0.061 (0.069)</w:delText>
              </w:r>
              <w:bookmarkStart w:id="1748" w:name="_Toc9091922"/>
              <w:bookmarkStart w:id="1749" w:name="_Toc9171334"/>
              <w:bookmarkStart w:id="1750" w:name="_Toc11178670"/>
              <w:bookmarkEnd w:id="1748"/>
              <w:bookmarkEnd w:id="1749"/>
              <w:bookmarkEnd w:id="1750"/>
            </w:del>
          </w:p>
        </w:tc>
        <w:tc>
          <w:tcPr>
            <w:tcW w:w="0" w:type="auto"/>
            <w:hideMark/>
          </w:tcPr>
          <w:p w14:paraId="183621B7" w14:textId="32EBB78C" w:rsidR="00615770" w:rsidRPr="00074369" w:rsidDel="00CD6BB4" w:rsidRDefault="00615770" w:rsidP="00615770">
            <w:pPr>
              <w:spacing w:after="0" w:line="240" w:lineRule="auto"/>
              <w:jc w:val="center"/>
              <w:rPr>
                <w:del w:id="1751" w:author="Diego Uriarte" w:date="2019-05-18T17:05:00Z"/>
                <w:rFonts w:asciiTheme="minorHAnsi" w:hAnsiTheme="minorHAnsi" w:cstheme="minorHAnsi"/>
                <w:szCs w:val="20"/>
              </w:rPr>
            </w:pPr>
            <w:del w:id="1752" w:author="Diego Uriarte" w:date="2019-05-18T17:05:00Z">
              <w:r w:rsidRPr="00074369" w:rsidDel="00CD6BB4">
                <w:rPr>
                  <w:rFonts w:asciiTheme="minorHAnsi" w:hAnsiTheme="minorHAnsi" w:cstheme="minorHAnsi"/>
                  <w:szCs w:val="20"/>
                </w:rPr>
                <w:delText>-0.040 (0.073)</w:delText>
              </w:r>
              <w:bookmarkStart w:id="1753" w:name="_Toc9091923"/>
              <w:bookmarkStart w:id="1754" w:name="_Toc9171335"/>
              <w:bookmarkStart w:id="1755" w:name="_Toc11178671"/>
              <w:bookmarkEnd w:id="1753"/>
              <w:bookmarkEnd w:id="1754"/>
              <w:bookmarkEnd w:id="1755"/>
            </w:del>
          </w:p>
        </w:tc>
        <w:bookmarkStart w:id="1756" w:name="_Toc9091924"/>
        <w:bookmarkStart w:id="1757" w:name="_Toc9171336"/>
        <w:bookmarkStart w:id="1758" w:name="_Toc11178672"/>
        <w:bookmarkEnd w:id="1756"/>
        <w:bookmarkEnd w:id="1757"/>
        <w:bookmarkEnd w:id="1758"/>
      </w:tr>
      <w:tr w:rsidR="00615770" w:rsidRPr="00074369" w:rsidDel="00CD6BB4" w14:paraId="00AB3B9D" w14:textId="7ED83C97" w:rsidTr="009705DE">
        <w:trPr>
          <w:cnfStyle w:val="100000000000" w:firstRow="1" w:lastRow="0" w:firstColumn="0" w:lastColumn="0" w:oddVBand="0" w:evenVBand="0" w:oddHBand="0" w:evenHBand="0" w:firstRowFirstColumn="0" w:firstRowLastColumn="0" w:lastRowFirstColumn="0" w:lastRowLastColumn="0"/>
          <w:del w:id="1759" w:author="Diego Uriarte" w:date="2019-05-18T17:05:00Z"/>
        </w:trPr>
        <w:tc>
          <w:tcPr>
            <w:tcW w:w="0" w:type="auto"/>
            <w:hideMark/>
          </w:tcPr>
          <w:p w14:paraId="094F25BC" w14:textId="7A0A5EB9" w:rsidR="00615770" w:rsidRPr="00074369" w:rsidDel="00CD6BB4" w:rsidRDefault="00615770" w:rsidP="00615770">
            <w:pPr>
              <w:spacing w:after="0" w:line="240" w:lineRule="auto"/>
              <w:jc w:val="left"/>
              <w:rPr>
                <w:del w:id="1760" w:author="Diego Uriarte" w:date="2019-05-18T17:05:00Z"/>
                <w:rFonts w:asciiTheme="minorHAnsi" w:hAnsiTheme="minorHAnsi" w:cstheme="minorHAnsi"/>
                <w:szCs w:val="20"/>
              </w:rPr>
            </w:pPr>
            <w:del w:id="1761" w:author="Diego Uriarte" w:date="2019-05-18T17:05:00Z">
              <w:r w:rsidRPr="00074369" w:rsidDel="00CD6BB4">
                <w:rPr>
                  <w:rFonts w:asciiTheme="minorHAnsi" w:hAnsiTheme="minorHAnsi" w:cstheme="minorHAnsi"/>
                  <w:szCs w:val="20"/>
                </w:rPr>
                <w:delText>LAVADO</w:delText>
              </w:r>
              <w:bookmarkStart w:id="1762" w:name="_Toc9091925"/>
              <w:bookmarkStart w:id="1763" w:name="_Toc9171337"/>
              <w:bookmarkStart w:id="1764" w:name="_Toc11178673"/>
              <w:bookmarkEnd w:id="1762"/>
              <w:bookmarkEnd w:id="1763"/>
              <w:bookmarkEnd w:id="1764"/>
            </w:del>
          </w:p>
        </w:tc>
        <w:tc>
          <w:tcPr>
            <w:tcW w:w="0" w:type="auto"/>
            <w:hideMark/>
          </w:tcPr>
          <w:p w14:paraId="3C6750A0" w14:textId="0F6A0AFA" w:rsidR="00615770" w:rsidRPr="00074369" w:rsidDel="00CD6BB4" w:rsidRDefault="00615770" w:rsidP="00615770">
            <w:pPr>
              <w:spacing w:after="0" w:line="240" w:lineRule="auto"/>
              <w:jc w:val="center"/>
              <w:rPr>
                <w:del w:id="1765" w:author="Diego Uriarte" w:date="2019-05-18T17:05:00Z"/>
                <w:rFonts w:asciiTheme="minorHAnsi" w:hAnsiTheme="minorHAnsi" w:cstheme="minorHAnsi"/>
                <w:szCs w:val="20"/>
              </w:rPr>
            </w:pPr>
            <w:del w:id="1766" w:author="Diego Uriarte" w:date="2019-05-18T17:05:00Z">
              <w:r w:rsidRPr="00074369" w:rsidDel="00CD6BB4">
                <w:rPr>
                  <w:rFonts w:asciiTheme="minorHAnsi" w:hAnsiTheme="minorHAnsi" w:cstheme="minorHAnsi"/>
                  <w:szCs w:val="20"/>
                </w:rPr>
                <w:delText>-0.151</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(0.084)</w:delText>
              </w:r>
              <w:bookmarkStart w:id="1767" w:name="_Toc9091926"/>
              <w:bookmarkStart w:id="1768" w:name="_Toc9171338"/>
              <w:bookmarkStart w:id="1769" w:name="_Toc11178674"/>
              <w:bookmarkEnd w:id="1767"/>
              <w:bookmarkEnd w:id="1768"/>
              <w:bookmarkEnd w:id="1769"/>
            </w:del>
          </w:p>
        </w:tc>
        <w:tc>
          <w:tcPr>
            <w:tcW w:w="0" w:type="auto"/>
            <w:hideMark/>
          </w:tcPr>
          <w:p w14:paraId="628CCDDC" w14:textId="48429081" w:rsidR="00615770" w:rsidRPr="00074369" w:rsidDel="00CD6BB4" w:rsidRDefault="00615770" w:rsidP="00615770">
            <w:pPr>
              <w:spacing w:after="0" w:line="240" w:lineRule="auto"/>
              <w:jc w:val="center"/>
              <w:rPr>
                <w:del w:id="1770" w:author="Diego Uriarte" w:date="2019-05-18T17:05:00Z"/>
                <w:rFonts w:asciiTheme="minorHAnsi" w:hAnsiTheme="minorHAnsi" w:cstheme="minorHAnsi"/>
                <w:szCs w:val="20"/>
              </w:rPr>
            </w:pPr>
            <w:del w:id="1771" w:author="Diego Uriarte" w:date="2019-05-18T17:05:00Z">
              <w:r w:rsidRPr="00074369" w:rsidDel="00CD6BB4">
                <w:rPr>
                  <w:rFonts w:asciiTheme="minorHAnsi" w:hAnsiTheme="minorHAnsi" w:cstheme="minorHAnsi"/>
                  <w:szCs w:val="20"/>
                </w:rPr>
                <w:delText>-0.129 (0.088)</w:delText>
              </w:r>
              <w:bookmarkStart w:id="1772" w:name="_Toc9091927"/>
              <w:bookmarkStart w:id="1773" w:name="_Toc9171339"/>
              <w:bookmarkStart w:id="1774" w:name="_Toc11178675"/>
              <w:bookmarkEnd w:id="1772"/>
              <w:bookmarkEnd w:id="1773"/>
              <w:bookmarkEnd w:id="1774"/>
            </w:del>
          </w:p>
        </w:tc>
        <w:tc>
          <w:tcPr>
            <w:tcW w:w="0" w:type="auto"/>
            <w:hideMark/>
          </w:tcPr>
          <w:p w14:paraId="4EC2528E" w14:textId="0F397A4E" w:rsidR="00615770" w:rsidRPr="00074369" w:rsidDel="00CD6BB4" w:rsidRDefault="00615770" w:rsidP="00615770">
            <w:pPr>
              <w:spacing w:after="0" w:line="240" w:lineRule="auto"/>
              <w:jc w:val="center"/>
              <w:rPr>
                <w:del w:id="1775" w:author="Diego Uriarte" w:date="2019-05-18T17:05:00Z"/>
                <w:rFonts w:asciiTheme="minorHAnsi" w:hAnsiTheme="minorHAnsi" w:cstheme="minorHAnsi"/>
                <w:szCs w:val="20"/>
              </w:rPr>
            </w:pPr>
            <w:del w:id="1776" w:author="Diego Uriarte" w:date="2019-05-18T17:05:00Z">
              <w:r w:rsidRPr="00074369" w:rsidDel="00CD6BB4">
                <w:rPr>
                  <w:rFonts w:asciiTheme="minorHAnsi" w:hAnsiTheme="minorHAnsi" w:cstheme="minorHAnsi"/>
                  <w:szCs w:val="20"/>
                </w:rPr>
                <w:delText>-0.108 (0.081)</w:delText>
              </w:r>
              <w:bookmarkStart w:id="1777" w:name="_Toc9091928"/>
              <w:bookmarkStart w:id="1778" w:name="_Toc9171340"/>
              <w:bookmarkStart w:id="1779" w:name="_Toc11178676"/>
              <w:bookmarkEnd w:id="1777"/>
              <w:bookmarkEnd w:id="1778"/>
              <w:bookmarkEnd w:id="1779"/>
            </w:del>
          </w:p>
        </w:tc>
        <w:tc>
          <w:tcPr>
            <w:tcW w:w="0" w:type="auto"/>
            <w:hideMark/>
          </w:tcPr>
          <w:p w14:paraId="0FE5DF11" w14:textId="7B6578CD" w:rsidR="00615770" w:rsidRPr="00074369" w:rsidDel="00CD6BB4" w:rsidRDefault="00615770" w:rsidP="00615770">
            <w:pPr>
              <w:spacing w:after="0" w:line="240" w:lineRule="auto"/>
              <w:jc w:val="center"/>
              <w:rPr>
                <w:del w:id="1780" w:author="Diego Uriarte" w:date="2019-05-18T17:05:00Z"/>
                <w:rFonts w:asciiTheme="minorHAnsi" w:hAnsiTheme="minorHAnsi" w:cstheme="minorHAnsi"/>
                <w:szCs w:val="20"/>
              </w:rPr>
            </w:pPr>
            <w:del w:id="1781" w:author="Diego Uriarte" w:date="2019-05-18T17:05:00Z">
              <w:r w:rsidRPr="00074369" w:rsidDel="00CD6BB4">
                <w:rPr>
                  <w:rFonts w:asciiTheme="minorHAnsi" w:hAnsiTheme="minorHAnsi" w:cstheme="minorHAnsi"/>
                  <w:szCs w:val="20"/>
                </w:rPr>
                <w:delText>-0.061 (0.085)</w:delText>
              </w:r>
              <w:bookmarkStart w:id="1782" w:name="_Toc9091929"/>
              <w:bookmarkStart w:id="1783" w:name="_Toc9171341"/>
              <w:bookmarkStart w:id="1784" w:name="_Toc11178677"/>
              <w:bookmarkEnd w:id="1782"/>
              <w:bookmarkEnd w:id="1783"/>
              <w:bookmarkEnd w:id="1784"/>
            </w:del>
          </w:p>
        </w:tc>
        <w:bookmarkStart w:id="1785" w:name="_Toc9091930"/>
        <w:bookmarkStart w:id="1786" w:name="_Toc9171342"/>
        <w:bookmarkStart w:id="1787" w:name="_Toc11178678"/>
        <w:bookmarkEnd w:id="1785"/>
        <w:bookmarkEnd w:id="1786"/>
        <w:bookmarkEnd w:id="1787"/>
      </w:tr>
      <w:tr w:rsidR="00615770" w:rsidRPr="00074369" w:rsidDel="00CD6BB4" w14:paraId="5E749B22" w14:textId="771587CE" w:rsidTr="009705DE">
        <w:trPr>
          <w:cnfStyle w:val="100000000000" w:firstRow="1" w:lastRow="0" w:firstColumn="0" w:lastColumn="0" w:oddVBand="0" w:evenVBand="0" w:oddHBand="0" w:evenHBand="0" w:firstRowFirstColumn="0" w:firstRowLastColumn="0" w:lastRowFirstColumn="0" w:lastRowLastColumn="0"/>
          <w:del w:id="1788" w:author="Diego Uriarte" w:date="2019-05-18T17:05:00Z"/>
        </w:trPr>
        <w:tc>
          <w:tcPr>
            <w:tcW w:w="0" w:type="auto"/>
            <w:hideMark/>
          </w:tcPr>
          <w:p w14:paraId="441A9E7F" w14:textId="419AA2F4" w:rsidR="00615770" w:rsidRPr="00074369" w:rsidDel="00CD6BB4" w:rsidRDefault="00615770" w:rsidP="00615770">
            <w:pPr>
              <w:spacing w:after="0" w:line="240" w:lineRule="auto"/>
              <w:jc w:val="left"/>
              <w:rPr>
                <w:del w:id="1789" w:author="Diego Uriarte" w:date="2019-05-18T17:05:00Z"/>
                <w:rFonts w:asciiTheme="minorHAnsi" w:hAnsiTheme="minorHAnsi" w:cstheme="minorHAnsi"/>
                <w:szCs w:val="20"/>
              </w:rPr>
            </w:pPr>
            <w:del w:id="1790" w:author="Diego Uriarte" w:date="2019-05-18T17:05:00Z">
              <w:r w:rsidRPr="00074369" w:rsidDel="00CD6BB4">
                <w:rPr>
                  <w:rFonts w:asciiTheme="minorHAnsi" w:hAnsiTheme="minorHAnsi" w:cstheme="minorHAnsi"/>
                  <w:szCs w:val="20"/>
                </w:rPr>
                <w:delText>CAJERO</w:delText>
              </w:r>
              <w:bookmarkStart w:id="1791" w:name="_Toc9091931"/>
              <w:bookmarkStart w:id="1792" w:name="_Toc9171343"/>
              <w:bookmarkStart w:id="1793" w:name="_Toc11178679"/>
              <w:bookmarkEnd w:id="1791"/>
              <w:bookmarkEnd w:id="1792"/>
              <w:bookmarkEnd w:id="1793"/>
            </w:del>
          </w:p>
        </w:tc>
        <w:tc>
          <w:tcPr>
            <w:tcW w:w="0" w:type="auto"/>
            <w:hideMark/>
          </w:tcPr>
          <w:p w14:paraId="4C3F4B46" w14:textId="5CB50A23" w:rsidR="00615770" w:rsidRPr="00074369" w:rsidDel="00CD6BB4" w:rsidRDefault="00615770" w:rsidP="00615770">
            <w:pPr>
              <w:spacing w:after="0" w:line="240" w:lineRule="auto"/>
              <w:jc w:val="center"/>
              <w:rPr>
                <w:del w:id="1794" w:author="Diego Uriarte" w:date="2019-05-18T17:05:00Z"/>
                <w:rFonts w:asciiTheme="minorHAnsi" w:hAnsiTheme="minorHAnsi" w:cstheme="minorHAnsi"/>
                <w:szCs w:val="20"/>
              </w:rPr>
            </w:pPr>
            <w:del w:id="1795" w:author="Diego Uriarte" w:date="2019-05-18T17:05:00Z">
              <w:r w:rsidRPr="00074369" w:rsidDel="00CD6BB4">
                <w:rPr>
                  <w:rFonts w:asciiTheme="minorHAnsi" w:hAnsiTheme="minorHAnsi" w:cstheme="minorHAnsi"/>
                  <w:szCs w:val="20"/>
                </w:rPr>
                <w:delText>0.058 (0.060)</w:delText>
              </w:r>
              <w:bookmarkStart w:id="1796" w:name="_Toc9091932"/>
              <w:bookmarkStart w:id="1797" w:name="_Toc9171344"/>
              <w:bookmarkStart w:id="1798" w:name="_Toc11178680"/>
              <w:bookmarkEnd w:id="1796"/>
              <w:bookmarkEnd w:id="1797"/>
              <w:bookmarkEnd w:id="1798"/>
            </w:del>
          </w:p>
        </w:tc>
        <w:tc>
          <w:tcPr>
            <w:tcW w:w="0" w:type="auto"/>
            <w:hideMark/>
          </w:tcPr>
          <w:p w14:paraId="33379944" w14:textId="0BAE6A06" w:rsidR="00615770" w:rsidRPr="00074369" w:rsidDel="00CD6BB4" w:rsidRDefault="00615770" w:rsidP="00615770">
            <w:pPr>
              <w:spacing w:after="0" w:line="240" w:lineRule="auto"/>
              <w:jc w:val="center"/>
              <w:rPr>
                <w:del w:id="1799" w:author="Diego Uriarte" w:date="2019-05-18T17:05:00Z"/>
                <w:rFonts w:asciiTheme="minorHAnsi" w:hAnsiTheme="minorHAnsi" w:cstheme="minorHAnsi"/>
                <w:szCs w:val="20"/>
              </w:rPr>
            </w:pPr>
            <w:del w:id="1800" w:author="Diego Uriarte" w:date="2019-05-18T17:05:00Z">
              <w:r w:rsidRPr="00074369" w:rsidDel="00CD6BB4">
                <w:rPr>
                  <w:rFonts w:asciiTheme="minorHAnsi" w:hAnsiTheme="minorHAnsi" w:cstheme="minorHAnsi"/>
                  <w:szCs w:val="20"/>
                </w:rPr>
                <w:delText>0.036 (0.062)</w:delText>
              </w:r>
              <w:bookmarkStart w:id="1801" w:name="_Toc9091933"/>
              <w:bookmarkStart w:id="1802" w:name="_Toc9171345"/>
              <w:bookmarkStart w:id="1803" w:name="_Toc11178681"/>
              <w:bookmarkEnd w:id="1801"/>
              <w:bookmarkEnd w:id="1802"/>
              <w:bookmarkEnd w:id="1803"/>
            </w:del>
          </w:p>
        </w:tc>
        <w:tc>
          <w:tcPr>
            <w:tcW w:w="0" w:type="auto"/>
            <w:hideMark/>
          </w:tcPr>
          <w:p w14:paraId="76FFA190" w14:textId="7C30547B" w:rsidR="00615770" w:rsidRPr="00074369" w:rsidDel="00CD6BB4" w:rsidRDefault="00615770" w:rsidP="00615770">
            <w:pPr>
              <w:spacing w:after="0" w:line="240" w:lineRule="auto"/>
              <w:jc w:val="center"/>
              <w:rPr>
                <w:del w:id="1804" w:author="Diego Uriarte" w:date="2019-05-18T17:05:00Z"/>
                <w:rFonts w:asciiTheme="minorHAnsi" w:hAnsiTheme="minorHAnsi" w:cstheme="minorHAnsi"/>
                <w:szCs w:val="20"/>
              </w:rPr>
            </w:pPr>
            <w:del w:id="1805" w:author="Diego Uriarte" w:date="2019-05-18T17:05:00Z">
              <w:r w:rsidRPr="00074369" w:rsidDel="00CD6BB4">
                <w:rPr>
                  <w:rFonts w:asciiTheme="minorHAnsi" w:hAnsiTheme="minorHAnsi" w:cstheme="minorHAnsi"/>
                  <w:szCs w:val="20"/>
                </w:rPr>
                <w:delText>0.048 (0.057)</w:delText>
              </w:r>
              <w:bookmarkStart w:id="1806" w:name="_Toc9091934"/>
              <w:bookmarkStart w:id="1807" w:name="_Toc9171346"/>
              <w:bookmarkStart w:id="1808" w:name="_Toc11178682"/>
              <w:bookmarkEnd w:id="1806"/>
              <w:bookmarkEnd w:id="1807"/>
              <w:bookmarkEnd w:id="1808"/>
            </w:del>
          </w:p>
        </w:tc>
        <w:tc>
          <w:tcPr>
            <w:tcW w:w="0" w:type="auto"/>
            <w:hideMark/>
          </w:tcPr>
          <w:p w14:paraId="47E605AD" w14:textId="7C201D6B" w:rsidR="00615770" w:rsidRPr="00074369" w:rsidDel="00CD6BB4" w:rsidRDefault="00615770" w:rsidP="00615770">
            <w:pPr>
              <w:spacing w:after="0" w:line="240" w:lineRule="auto"/>
              <w:jc w:val="center"/>
              <w:rPr>
                <w:del w:id="1809" w:author="Diego Uriarte" w:date="2019-05-18T17:05:00Z"/>
                <w:rFonts w:asciiTheme="minorHAnsi" w:hAnsiTheme="minorHAnsi" w:cstheme="minorHAnsi"/>
                <w:szCs w:val="20"/>
              </w:rPr>
            </w:pPr>
            <w:del w:id="1810" w:author="Diego Uriarte" w:date="2019-05-18T17:05:00Z">
              <w:r w:rsidRPr="00074369" w:rsidDel="00CD6BB4">
                <w:rPr>
                  <w:rFonts w:asciiTheme="minorHAnsi" w:hAnsiTheme="minorHAnsi" w:cstheme="minorHAnsi"/>
                  <w:szCs w:val="20"/>
                </w:rPr>
                <w:delText>0.039 (0.060)</w:delText>
              </w:r>
              <w:bookmarkStart w:id="1811" w:name="_Toc9091935"/>
              <w:bookmarkStart w:id="1812" w:name="_Toc9171347"/>
              <w:bookmarkStart w:id="1813" w:name="_Toc11178683"/>
              <w:bookmarkEnd w:id="1811"/>
              <w:bookmarkEnd w:id="1812"/>
              <w:bookmarkEnd w:id="1813"/>
            </w:del>
          </w:p>
        </w:tc>
        <w:bookmarkStart w:id="1814" w:name="_Toc9091936"/>
        <w:bookmarkStart w:id="1815" w:name="_Toc9171348"/>
        <w:bookmarkStart w:id="1816" w:name="_Toc11178684"/>
        <w:bookmarkEnd w:id="1814"/>
        <w:bookmarkEnd w:id="1815"/>
        <w:bookmarkEnd w:id="1816"/>
      </w:tr>
      <w:tr w:rsidR="00615770" w:rsidRPr="00074369" w:rsidDel="00CD6BB4" w14:paraId="4EC746B5" w14:textId="7F7D5517" w:rsidTr="009705DE">
        <w:trPr>
          <w:cnfStyle w:val="100000000000" w:firstRow="1" w:lastRow="0" w:firstColumn="0" w:lastColumn="0" w:oddVBand="0" w:evenVBand="0" w:oddHBand="0" w:evenHBand="0" w:firstRowFirstColumn="0" w:firstRowLastColumn="0" w:lastRowFirstColumn="0" w:lastRowLastColumn="0"/>
          <w:del w:id="1817" w:author="Diego Uriarte" w:date="2019-05-18T17:05:00Z"/>
        </w:trPr>
        <w:tc>
          <w:tcPr>
            <w:tcW w:w="0" w:type="auto"/>
            <w:hideMark/>
          </w:tcPr>
          <w:p w14:paraId="3A7046A9" w14:textId="1A205997" w:rsidR="00615770" w:rsidRPr="00074369" w:rsidDel="00CD6BB4" w:rsidRDefault="00615770" w:rsidP="00615770">
            <w:pPr>
              <w:spacing w:after="0" w:line="240" w:lineRule="auto"/>
              <w:jc w:val="left"/>
              <w:rPr>
                <w:del w:id="1818" w:author="Diego Uriarte" w:date="2019-05-18T17:05:00Z"/>
                <w:rFonts w:asciiTheme="minorHAnsi" w:hAnsiTheme="minorHAnsi" w:cstheme="minorHAnsi"/>
                <w:szCs w:val="20"/>
              </w:rPr>
            </w:pPr>
            <w:del w:id="1819" w:author="Diego Uriarte" w:date="2019-05-18T17:05:00Z">
              <w:r w:rsidRPr="00074369" w:rsidDel="00CD6BB4">
                <w:rPr>
                  <w:rFonts w:asciiTheme="minorHAnsi" w:hAnsiTheme="minorHAnsi" w:cstheme="minorHAnsi"/>
                  <w:szCs w:val="20"/>
                </w:rPr>
                <w:delText>GNV</w:delText>
              </w:r>
              <w:bookmarkStart w:id="1820" w:name="_Toc9091937"/>
              <w:bookmarkStart w:id="1821" w:name="_Toc9171349"/>
              <w:bookmarkStart w:id="1822" w:name="_Toc11178685"/>
              <w:bookmarkEnd w:id="1820"/>
              <w:bookmarkEnd w:id="1821"/>
              <w:bookmarkEnd w:id="1822"/>
            </w:del>
          </w:p>
        </w:tc>
        <w:tc>
          <w:tcPr>
            <w:tcW w:w="0" w:type="auto"/>
            <w:hideMark/>
          </w:tcPr>
          <w:p w14:paraId="00539D09" w14:textId="14CF4420" w:rsidR="00615770" w:rsidRPr="00074369" w:rsidDel="00CD6BB4" w:rsidRDefault="00615770" w:rsidP="00615770">
            <w:pPr>
              <w:spacing w:after="0" w:line="240" w:lineRule="auto"/>
              <w:jc w:val="center"/>
              <w:rPr>
                <w:del w:id="1823" w:author="Diego Uriarte" w:date="2019-05-18T17:05:00Z"/>
                <w:rFonts w:asciiTheme="minorHAnsi" w:hAnsiTheme="minorHAnsi" w:cstheme="minorHAnsi"/>
                <w:szCs w:val="20"/>
              </w:rPr>
            </w:pPr>
            <w:del w:id="1824" w:author="Diego Uriarte" w:date="2019-05-18T17:05:00Z">
              <w:r w:rsidRPr="00074369" w:rsidDel="00CD6BB4">
                <w:rPr>
                  <w:rFonts w:asciiTheme="minorHAnsi" w:hAnsiTheme="minorHAnsi" w:cstheme="minorHAnsi"/>
                  <w:szCs w:val="20"/>
                </w:rPr>
                <w:delText>-0.146</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(0.061)</w:delText>
              </w:r>
              <w:bookmarkStart w:id="1825" w:name="_Toc9091938"/>
              <w:bookmarkStart w:id="1826" w:name="_Toc9171350"/>
              <w:bookmarkStart w:id="1827" w:name="_Toc11178686"/>
              <w:bookmarkEnd w:id="1825"/>
              <w:bookmarkEnd w:id="1826"/>
              <w:bookmarkEnd w:id="1827"/>
            </w:del>
          </w:p>
        </w:tc>
        <w:tc>
          <w:tcPr>
            <w:tcW w:w="0" w:type="auto"/>
            <w:hideMark/>
          </w:tcPr>
          <w:p w14:paraId="22BC1B5E" w14:textId="22F3CA13" w:rsidR="00615770" w:rsidRPr="00074369" w:rsidDel="00CD6BB4" w:rsidRDefault="00615770" w:rsidP="00615770">
            <w:pPr>
              <w:spacing w:after="0" w:line="240" w:lineRule="auto"/>
              <w:jc w:val="center"/>
              <w:rPr>
                <w:del w:id="1828" w:author="Diego Uriarte" w:date="2019-05-18T17:05:00Z"/>
                <w:rFonts w:asciiTheme="minorHAnsi" w:hAnsiTheme="minorHAnsi" w:cstheme="minorHAnsi"/>
                <w:szCs w:val="20"/>
              </w:rPr>
            </w:pPr>
            <w:del w:id="1829" w:author="Diego Uriarte" w:date="2019-05-18T17:05:00Z">
              <w:r w:rsidRPr="00074369" w:rsidDel="00CD6BB4">
                <w:rPr>
                  <w:rFonts w:asciiTheme="minorHAnsi" w:hAnsiTheme="minorHAnsi" w:cstheme="minorHAnsi"/>
                  <w:szCs w:val="20"/>
                </w:rPr>
                <w:delText>-0.055 (0.064)</w:delText>
              </w:r>
              <w:bookmarkStart w:id="1830" w:name="_Toc9091939"/>
              <w:bookmarkStart w:id="1831" w:name="_Toc9171351"/>
              <w:bookmarkStart w:id="1832" w:name="_Toc11178687"/>
              <w:bookmarkEnd w:id="1830"/>
              <w:bookmarkEnd w:id="1831"/>
              <w:bookmarkEnd w:id="1832"/>
            </w:del>
          </w:p>
        </w:tc>
        <w:tc>
          <w:tcPr>
            <w:tcW w:w="0" w:type="auto"/>
            <w:hideMark/>
          </w:tcPr>
          <w:p w14:paraId="2572A85D" w14:textId="6408FA68" w:rsidR="00615770" w:rsidRPr="00074369" w:rsidDel="00CD6BB4" w:rsidRDefault="00615770" w:rsidP="00615770">
            <w:pPr>
              <w:spacing w:after="0" w:line="240" w:lineRule="auto"/>
              <w:jc w:val="center"/>
              <w:rPr>
                <w:del w:id="1833" w:author="Diego Uriarte" w:date="2019-05-18T17:05:00Z"/>
                <w:rFonts w:asciiTheme="minorHAnsi" w:hAnsiTheme="minorHAnsi" w:cstheme="minorHAnsi"/>
                <w:szCs w:val="20"/>
              </w:rPr>
            </w:pPr>
            <w:del w:id="1834" w:author="Diego Uriarte" w:date="2019-05-18T17:05:00Z">
              <w:r w:rsidRPr="00074369" w:rsidDel="00CD6BB4">
                <w:rPr>
                  <w:rFonts w:asciiTheme="minorHAnsi" w:hAnsiTheme="minorHAnsi" w:cstheme="minorHAnsi"/>
                  <w:szCs w:val="20"/>
                </w:rPr>
                <w:delText>-0.087 (0.059)</w:delText>
              </w:r>
              <w:bookmarkStart w:id="1835" w:name="_Toc9091940"/>
              <w:bookmarkStart w:id="1836" w:name="_Toc9171352"/>
              <w:bookmarkStart w:id="1837" w:name="_Toc11178688"/>
              <w:bookmarkEnd w:id="1835"/>
              <w:bookmarkEnd w:id="1836"/>
              <w:bookmarkEnd w:id="1837"/>
            </w:del>
          </w:p>
        </w:tc>
        <w:tc>
          <w:tcPr>
            <w:tcW w:w="0" w:type="auto"/>
            <w:hideMark/>
          </w:tcPr>
          <w:p w14:paraId="3AB1B706" w14:textId="60462EC6" w:rsidR="00615770" w:rsidRPr="00074369" w:rsidDel="00CD6BB4" w:rsidRDefault="00615770" w:rsidP="00615770">
            <w:pPr>
              <w:spacing w:after="0" w:line="240" w:lineRule="auto"/>
              <w:jc w:val="center"/>
              <w:rPr>
                <w:del w:id="1838" w:author="Diego Uriarte" w:date="2019-05-18T17:05:00Z"/>
                <w:rFonts w:asciiTheme="minorHAnsi" w:hAnsiTheme="minorHAnsi" w:cstheme="minorHAnsi"/>
                <w:szCs w:val="20"/>
              </w:rPr>
            </w:pPr>
            <w:del w:id="1839" w:author="Diego Uriarte" w:date="2019-05-18T17:05:00Z">
              <w:r w:rsidRPr="00074369" w:rsidDel="00CD6BB4">
                <w:rPr>
                  <w:rFonts w:asciiTheme="minorHAnsi" w:hAnsiTheme="minorHAnsi" w:cstheme="minorHAnsi"/>
                  <w:szCs w:val="20"/>
                </w:rPr>
                <w:delText>-0.005 (0.062)</w:delText>
              </w:r>
              <w:bookmarkStart w:id="1840" w:name="_Toc9091941"/>
              <w:bookmarkStart w:id="1841" w:name="_Toc9171353"/>
              <w:bookmarkStart w:id="1842" w:name="_Toc11178689"/>
              <w:bookmarkEnd w:id="1840"/>
              <w:bookmarkEnd w:id="1841"/>
              <w:bookmarkEnd w:id="1842"/>
            </w:del>
          </w:p>
        </w:tc>
        <w:bookmarkStart w:id="1843" w:name="_Toc9091942"/>
        <w:bookmarkStart w:id="1844" w:name="_Toc9171354"/>
        <w:bookmarkStart w:id="1845" w:name="_Toc11178690"/>
        <w:bookmarkEnd w:id="1843"/>
        <w:bookmarkEnd w:id="1844"/>
        <w:bookmarkEnd w:id="1845"/>
      </w:tr>
      <w:tr w:rsidR="00615770" w:rsidRPr="00074369" w:rsidDel="00CD6BB4" w14:paraId="6379F3FA" w14:textId="23EAFCFC" w:rsidTr="009705DE">
        <w:trPr>
          <w:cnfStyle w:val="100000000000" w:firstRow="1" w:lastRow="0" w:firstColumn="0" w:lastColumn="0" w:oddVBand="0" w:evenVBand="0" w:oddHBand="0" w:evenHBand="0" w:firstRowFirstColumn="0" w:firstRowLastColumn="0" w:lastRowFirstColumn="0" w:lastRowLastColumn="0"/>
          <w:del w:id="1846" w:author="Diego Uriarte" w:date="2019-05-18T17:05:00Z"/>
        </w:trPr>
        <w:tc>
          <w:tcPr>
            <w:tcW w:w="0" w:type="auto"/>
            <w:hideMark/>
          </w:tcPr>
          <w:p w14:paraId="4DF06C50" w14:textId="6E3BBA97" w:rsidR="00615770" w:rsidRPr="00074369" w:rsidDel="00CD6BB4" w:rsidRDefault="00615770" w:rsidP="00615770">
            <w:pPr>
              <w:spacing w:after="0" w:line="240" w:lineRule="auto"/>
              <w:jc w:val="left"/>
              <w:rPr>
                <w:del w:id="1847" w:author="Diego Uriarte" w:date="2019-05-18T17:05:00Z"/>
                <w:rFonts w:asciiTheme="minorHAnsi" w:hAnsiTheme="minorHAnsi" w:cstheme="minorHAnsi"/>
                <w:szCs w:val="20"/>
              </w:rPr>
            </w:pPr>
            <w:del w:id="1848" w:author="Diego Uriarte" w:date="2019-05-18T17:05:00Z">
              <w:r w:rsidRPr="00074369" w:rsidDel="00CD6BB4">
                <w:rPr>
                  <w:rFonts w:asciiTheme="minorHAnsi" w:hAnsiTheme="minorHAnsi" w:cstheme="minorHAnsi"/>
                  <w:szCs w:val="20"/>
                </w:rPr>
                <w:delText>GLP</w:delText>
              </w:r>
              <w:bookmarkStart w:id="1849" w:name="_Toc9091943"/>
              <w:bookmarkStart w:id="1850" w:name="_Toc9171355"/>
              <w:bookmarkStart w:id="1851" w:name="_Toc11178691"/>
              <w:bookmarkEnd w:id="1849"/>
              <w:bookmarkEnd w:id="1850"/>
              <w:bookmarkEnd w:id="1851"/>
            </w:del>
          </w:p>
        </w:tc>
        <w:tc>
          <w:tcPr>
            <w:tcW w:w="0" w:type="auto"/>
            <w:hideMark/>
          </w:tcPr>
          <w:p w14:paraId="1B781BBF" w14:textId="2C1AB867" w:rsidR="00615770" w:rsidRPr="00074369" w:rsidDel="00CD6BB4" w:rsidRDefault="00615770" w:rsidP="00615770">
            <w:pPr>
              <w:spacing w:after="0" w:line="240" w:lineRule="auto"/>
              <w:jc w:val="center"/>
              <w:rPr>
                <w:del w:id="1852" w:author="Diego Uriarte" w:date="2019-05-18T17:05:00Z"/>
                <w:rFonts w:asciiTheme="minorHAnsi" w:hAnsiTheme="minorHAnsi" w:cstheme="minorHAnsi"/>
                <w:szCs w:val="20"/>
              </w:rPr>
            </w:pPr>
            <w:del w:id="1853" w:author="Diego Uriarte" w:date="2019-05-18T17:05:00Z">
              <w:r w:rsidRPr="00074369" w:rsidDel="00CD6BB4">
                <w:rPr>
                  <w:rFonts w:asciiTheme="minorHAnsi" w:hAnsiTheme="minorHAnsi" w:cstheme="minorHAnsi"/>
                  <w:szCs w:val="20"/>
                </w:rPr>
                <w:delText>0.046 (0.060)</w:delText>
              </w:r>
              <w:bookmarkStart w:id="1854" w:name="_Toc9091944"/>
              <w:bookmarkStart w:id="1855" w:name="_Toc9171356"/>
              <w:bookmarkStart w:id="1856" w:name="_Toc11178692"/>
              <w:bookmarkEnd w:id="1854"/>
              <w:bookmarkEnd w:id="1855"/>
              <w:bookmarkEnd w:id="1856"/>
            </w:del>
          </w:p>
        </w:tc>
        <w:tc>
          <w:tcPr>
            <w:tcW w:w="0" w:type="auto"/>
            <w:hideMark/>
          </w:tcPr>
          <w:p w14:paraId="69CD2A54" w14:textId="46E97679" w:rsidR="00615770" w:rsidRPr="00074369" w:rsidDel="00CD6BB4" w:rsidRDefault="00615770" w:rsidP="00615770">
            <w:pPr>
              <w:spacing w:after="0" w:line="240" w:lineRule="auto"/>
              <w:jc w:val="center"/>
              <w:rPr>
                <w:del w:id="1857" w:author="Diego Uriarte" w:date="2019-05-18T17:05:00Z"/>
                <w:rFonts w:asciiTheme="minorHAnsi" w:hAnsiTheme="minorHAnsi" w:cstheme="minorHAnsi"/>
                <w:szCs w:val="20"/>
              </w:rPr>
            </w:pPr>
            <w:del w:id="1858" w:author="Diego Uriarte" w:date="2019-05-18T17:05:00Z">
              <w:r w:rsidRPr="00074369" w:rsidDel="00CD6BB4">
                <w:rPr>
                  <w:rFonts w:asciiTheme="minorHAnsi" w:hAnsiTheme="minorHAnsi" w:cstheme="minorHAnsi"/>
                  <w:szCs w:val="20"/>
                </w:rPr>
                <w:delText>-0.026 (0.062)</w:delText>
              </w:r>
              <w:bookmarkStart w:id="1859" w:name="_Toc9091945"/>
              <w:bookmarkStart w:id="1860" w:name="_Toc9171357"/>
              <w:bookmarkStart w:id="1861" w:name="_Toc11178693"/>
              <w:bookmarkEnd w:id="1859"/>
              <w:bookmarkEnd w:id="1860"/>
              <w:bookmarkEnd w:id="1861"/>
            </w:del>
          </w:p>
        </w:tc>
        <w:tc>
          <w:tcPr>
            <w:tcW w:w="0" w:type="auto"/>
            <w:hideMark/>
          </w:tcPr>
          <w:p w14:paraId="7EDDBE57" w14:textId="20A1A9BA" w:rsidR="00615770" w:rsidRPr="00074369" w:rsidDel="00CD6BB4" w:rsidRDefault="00615770" w:rsidP="00615770">
            <w:pPr>
              <w:spacing w:after="0" w:line="240" w:lineRule="auto"/>
              <w:jc w:val="center"/>
              <w:rPr>
                <w:del w:id="1862" w:author="Diego Uriarte" w:date="2019-05-18T17:05:00Z"/>
                <w:rFonts w:asciiTheme="minorHAnsi" w:hAnsiTheme="minorHAnsi" w:cstheme="minorHAnsi"/>
                <w:szCs w:val="20"/>
              </w:rPr>
            </w:pPr>
            <w:del w:id="1863" w:author="Diego Uriarte" w:date="2019-05-18T17:05:00Z">
              <w:r w:rsidRPr="00074369" w:rsidDel="00CD6BB4">
                <w:rPr>
                  <w:rFonts w:asciiTheme="minorHAnsi" w:hAnsiTheme="minorHAnsi" w:cstheme="minorHAnsi"/>
                  <w:szCs w:val="20"/>
                </w:rPr>
                <w:delText>-0.034 (0.058)</w:delText>
              </w:r>
              <w:bookmarkStart w:id="1864" w:name="_Toc9091946"/>
              <w:bookmarkStart w:id="1865" w:name="_Toc9171358"/>
              <w:bookmarkStart w:id="1866" w:name="_Toc11178694"/>
              <w:bookmarkEnd w:id="1864"/>
              <w:bookmarkEnd w:id="1865"/>
              <w:bookmarkEnd w:id="1866"/>
            </w:del>
          </w:p>
        </w:tc>
        <w:tc>
          <w:tcPr>
            <w:tcW w:w="0" w:type="auto"/>
            <w:hideMark/>
          </w:tcPr>
          <w:p w14:paraId="1BDC0A0A" w14:textId="0EA9D207" w:rsidR="00615770" w:rsidRPr="00074369" w:rsidDel="00CD6BB4" w:rsidRDefault="00615770" w:rsidP="00615770">
            <w:pPr>
              <w:spacing w:after="0" w:line="240" w:lineRule="auto"/>
              <w:jc w:val="center"/>
              <w:rPr>
                <w:del w:id="1867" w:author="Diego Uriarte" w:date="2019-05-18T17:05:00Z"/>
                <w:rFonts w:asciiTheme="minorHAnsi" w:hAnsiTheme="minorHAnsi" w:cstheme="minorHAnsi"/>
                <w:szCs w:val="20"/>
              </w:rPr>
            </w:pPr>
            <w:del w:id="1868" w:author="Diego Uriarte" w:date="2019-05-18T17:05:00Z">
              <w:r w:rsidRPr="00074369" w:rsidDel="00CD6BB4">
                <w:rPr>
                  <w:rFonts w:asciiTheme="minorHAnsi" w:hAnsiTheme="minorHAnsi" w:cstheme="minorHAnsi"/>
                  <w:szCs w:val="20"/>
                </w:rPr>
                <w:delText>-0.052 (0.061)</w:delText>
              </w:r>
              <w:bookmarkStart w:id="1869" w:name="_Toc9091947"/>
              <w:bookmarkStart w:id="1870" w:name="_Toc9171359"/>
              <w:bookmarkStart w:id="1871" w:name="_Toc11178695"/>
              <w:bookmarkEnd w:id="1869"/>
              <w:bookmarkEnd w:id="1870"/>
              <w:bookmarkEnd w:id="1871"/>
            </w:del>
          </w:p>
        </w:tc>
        <w:bookmarkStart w:id="1872" w:name="_Toc9091948"/>
        <w:bookmarkStart w:id="1873" w:name="_Toc9171360"/>
        <w:bookmarkStart w:id="1874" w:name="_Toc11178696"/>
        <w:bookmarkEnd w:id="1872"/>
        <w:bookmarkEnd w:id="1873"/>
        <w:bookmarkEnd w:id="1874"/>
      </w:tr>
      <w:tr w:rsidR="00615770" w:rsidRPr="00074369" w:rsidDel="00CD6BB4" w14:paraId="7CD0D79D" w14:textId="6A424B66" w:rsidTr="009705DE">
        <w:trPr>
          <w:cnfStyle w:val="100000000000" w:firstRow="1" w:lastRow="0" w:firstColumn="0" w:lastColumn="0" w:oddVBand="0" w:evenVBand="0" w:oddHBand="0" w:evenHBand="0" w:firstRowFirstColumn="0" w:firstRowLastColumn="0" w:lastRowFirstColumn="0" w:lastRowLastColumn="0"/>
          <w:del w:id="1875" w:author="Diego Uriarte" w:date="2019-05-18T17:05:00Z"/>
        </w:trPr>
        <w:tc>
          <w:tcPr>
            <w:tcW w:w="0" w:type="auto"/>
            <w:hideMark/>
          </w:tcPr>
          <w:p w14:paraId="5891AF8F" w14:textId="2EA422D3" w:rsidR="00615770" w:rsidRPr="00074369" w:rsidDel="00CD6BB4" w:rsidRDefault="00615770" w:rsidP="00615770">
            <w:pPr>
              <w:spacing w:after="0" w:line="240" w:lineRule="auto"/>
              <w:jc w:val="left"/>
              <w:rPr>
                <w:del w:id="1876" w:author="Diego Uriarte" w:date="2019-05-18T17:05:00Z"/>
                <w:rFonts w:asciiTheme="minorHAnsi" w:hAnsiTheme="minorHAnsi" w:cstheme="minorHAnsi"/>
                <w:szCs w:val="20"/>
              </w:rPr>
            </w:pPr>
            <w:del w:id="1877" w:author="Diego Uriarte" w:date="2019-05-18T17:05:00Z">
              <w:r w:rsidRPr="00074369" w:rsidDel="00CD6BB4">
                <w:rPr>
                  <w:rFonts w:asciiTheme="minorHAnsi" w:hAnsiTheme="minorHAnsi" w:cstheme="minorHAnsi"/>
                  <w:szCs w:val="20"/>
                </w:rPr>
                <w:delText>INGRESO</w:delText>
              </w:r>
              <w:bookmarkStart w:id="1878" w:name="_Toc9091949"/>
              <w:bookmarkStart w:id="1879" w:name="_Toc9171361"/>
              <w:bookmarkStart w:id="1880" w:name="_Toc11178697"/>
              <w:bookmarkEnd w:id="1878"/>
              <w:bookmarkEnd w:id="1879"/>
              <w:bookmarkEnd w:id="1880"/>
            </w:del>
          </w:p>
        </w:tc>
        <w:tc>
          <w:tcPr>
            <w:tcW w:w="0" w:type="auto"/>
            <w:hideMark/>
          </w:tcPr>
          <w:p w14:paraId="6808F6CF" w14:textId="3E0D1D93" w:rsidR="00615770" w:rsidRPr="00074369" w:rsidDel="00CD6BB4" w:rsidRDefault="00615770" w:rsidP="00615770">
            <w:pPr>
              <w:spacing w:after="0" w:line="240" w:lineRule="auto"/>
              <w:jc w:val="center"/>
              <w:rPr>
                <w:del w:id="1881" w:author="Diego Uriarte" w:date="2019-05-18T17:05:00Z"/>
                <w:rFonts w:asciiTheme="minorHAnsi" w:hAnsiTheme="minorHAnsi" w:cstheme="minorHAnsi"/>
                <w:szCs w:val="20"/>
              </w:rPr>
            </w:pPr>
            <w:del w:id="1882" w:author="Diego Uriarte" w:date="2019-05-18T17:05:00Z">
              <w:r w:rsidRPr="00074369" w:rsidDel="00CD6BB4">
                <w:rPr>
                  <w:rFonts w:asciiTheme="minorHAnsi" w:hAnsiTheme="minorHAnsi" w:cstheme="minorHAnsi"/>
                  <w:szCs w:val="20"/>
                </w:rPr>
                <w:delText>0.247 (0.192)</w:delText>
              </w:r>
              <w:bookmarkStart w:id="1883" w:name="_Toc9091950"/>
              <w:bookmarkStart w:id="1884" w:name="_Toc9171362"/>
              <w:bookmarkStart w:id="1885" w:name="_Toc11178698"/>
              <w:bookmarkEnd w:id="1883"/>
              <w:bookmarkEnd w:id="1884"/>
              <w:bookmarkEnd w:id="1885"/>
            </w:del>
          </w:p>
        </w:tc>
        <w:tc>
          <w:tcPr>
            <w:tcW w:w="0" w:type="auto"/>
            <w:hideMark/>
          </w:tcPr>
          <w:p w14:paraId="3AF158B0" w14:textId="2E6977DC" w:rsidR="00615770" w:rsidRPr="00074369" w:rsidDel="00CD6BB4" w:rsidRDefault="00615770" w:rsidP="00615770">
            <w:pPr>
              <w:spacing w:after="0" w:line="240" w:lineRule="auto"/>
              <w:jc w:val="center"/>
              <w:rPr>
                <w:del w:id="1886" w:author="Diego Uriarte" w:date="2019-05-18T17:05:00Z"/>
                <w:rFonts w:asciiTheme="minorHAnsi" w:hAnsiTheme="minorHAnsi" w:cstheme="minorHAnsi"/>
                <w:szCs w:val="20"/>
              </w:rPr>
            </w:pPr>
            <w:del w:id="1887" w:author="Diego Uriarte" w:date="2019-05-18T17:05:00Z">
              <w:r w:rsidRPr="00074369" w:rsidDel="00CD6BB4">
                <w:rPr>
                  <w:rFonts w:asciiTheme="minorHAnsi" w:hAnsiTheme="minorHAnsi" w:cstheme="minorHAnsi"/>
                  <w:szCs w:val="20"/>
                </w:rPr>
                <w:delText>-0.061 (0.200)</w:delText>
              </w:r>
              <w:bookmarkStart w:id="1888" w:name="_Toc9091951"/>
              <w:bookmarkStart w:id="1889" w:name="_Toc9171363"/>
              <w:bookmarkStart w:id="1890" w:name="_Toc11178699"/>
              <w:bookmarkEnd w:id="1888"/>
              <w:bookmarkEnd w:id="1889"/>
              <w:bookmarkEnd w:id="1890"/>
            </w:del>
          </w:p>
        </w:tc>
        <w:tc>
          <w:tcPr>
            <w:tcW w:w="0" w:type="auto"/>
            <w:hideMark/>
          </w:tcPr>
          <w:p w14:paraId="57E42A95" w14:textId="5CE918BF" w:rsidR="00615770" w:rsidRPr="00074369" w:rsidDel="00CD6BB4" w:rsidRDefault="00615770" w:rsidP="00615770">
            <w:pPr>
              <w:spacing w:after="0" w:line="240" w:lineRule="auto"/>
              <w:jc w:val="center"/>
              <w:rPr>
                <w:del w:id="1891" w:author="Diego Uriarte" w:date="2019-05-18T17:05:00Z"/>
                <w:rFonts w:asciiTheme="minorHAnsi" w:hAnsiTheme="minorHAnsi" w:cstheme="minorHAnsi"/>
                <w:szCs w:val="20"/>
              </w:rPr>
            </w:pPr>
            <w:del w:id="1892" w:author="Diego Uriarte" w:date="2019-05-18T17:05:00Z">
              <w:r w:rsidRPr="00074369" w:rsidDel="00CD6BB4">
                <w:rPr>
                  <w:rFonts w:asciiTheme="minorHAnsi" w:hAnsiTheme="minorHAnsi" w:cstheme="minorHAnsi"/>
                  <w:szCs w:val="20"/>
                </w:rPr>
                <w:delText>-0.015 (0.189)</w:delText>
              </w:r>
              <w:bookmarkStart w:id="1893" w:name="_Toc9091952"/>
              <w:bookmarkStart w:id="1894" w:name="_Toc9171364"/>
              <w:bookmarkStart w:id="1895" w:name="_Toc11178700"/>
              <w:bookmarkEnd w:id="1893"/>
              <w:bookmarkEnd w:id="1894"/>
              <w:bookmarkEnd w:id="1895"/>
            </w:del>
          </w:p>
        </w:tc>
        <w:tc>
          <w:tcPr>
            <w:tcW w:w="0" w:type="auto"/>
            <w:hideMark/>
          </w:tcPr>
          <w:p w14:paraId="67427D61" w14:textId="6E08FF98" w:rsidR="00615770" w:rsidRPr="00074369" w:rsidDel="00CD6BB4" w:rsidRDefault="00615770" w:rsidP="00615770">
            <w:pPr>
              <w:spacing w:after="0" w:line="240" w:lineRule="auto"/>
              <w:jc w:val="center"/>
              <w:rPr>
                <w:del w:id="1896" w:author="Diego Uriarte" w:date="2019-05-18T17:05:00Z"/>
                <w:rFonts w:asciiTheme="minorHAnsi" w:hAnsiTheme="minorHAnsi" w:cstheme="minorHAnsi"/>
                <w:szCs w:val="20"/>
              </w:rPr>
            </w:pPr>
            <w:del w:id="1897" w:author="Diego Uriarte" w:date="2019-05-18T17:05:00Z">
              <w:r w:rsidRPr="00074369" w:rsidDel="00CD6BB4">
                <w:rPr>
                  <w:rFonts w:asciiTheme="minorHAnsi" w:hAnsiTheme="minorHAnsi" w:cstheme="minorHAnsi"/>
                  <w:szCs w:val="20"/>
                </w:rPr>
                <w:delText>0.556</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(0.199)</w:delText>
              </w:r>
              <w:bookmarkStart w:id="1898" w:name="_Toc9091953"/>
              <w:bookmarkStart w:id="1899" w:name="_Toc9171365"/>
              <w:bookmarkStart w:id="1900" w:name="_Toc11178701"/>
              <w:bookmarkEnd w:id="1898"/>
              <w:bookmarkEnd w:id="1899"/>
              <w:bookmarkEnd w:id="1900"/>
            </w:del>
          </w:p>
        </w:tc>
        <w:bookmarkStart w:id="1901" w:name="_Toc9091954"/>
        <w:bookmarkStart w:id="1902" w:name="_Toc9171366"/>
        <w:bookmarkStart w:id="1903" w:name="_Toc11178702"/>
        <w:bookmarkEnd w:id="1901"/>
        <w:bookmarkEnd w:id="1902"/>
        <w:bookmarkEnd w:id="1903"/>
      </w:tr>
      <w:tr w:rsidR="00615770" w:rsidRPr="00074369" w:rsidDel="00CD6BB4" w14:paraId="7479883A" w14:textId="35F06D0C" w:rsidTr="009705DE">
        <w:trPr>
          <w:cnfStyle w:val="100000000000" w:firstRow="1" w:lastRow="0" w:firstColumn="0" w:lastColumn="0" w:oddVBand="0" w:evenVBand="0" w:oddHBand="0" w:evenHBand="0" w:firstRowFirstColumn="0" w:firstRowLastColumn="0" w:lastRowFirstColumn="0" w:lastRowLastColumn="0"/>
          <w:del w:id="1904" w:author="Diego Uriarte" w:date="2019-05-18T17:05:00Z"/>
        </w:trPr>
        <w:tc>
          <w:tcPr>
            <w:tcW w:w="0" w:type="auto"/>
            <w:hideMark/>
          </w:tcPr>
          <w:p w14:paraId="72EC9905" w14:textId="794378CE" w:rsidR="00615770" w:rsidRPr="00074369" w:rsidDel="00CD6BB4" w:rsidRDefault="00615770" w:rsidP="00615770">
            <w:pPr>
              <w:spacing w:after="0" w:line="240" w:lineRule="auto"/>
              <w:jc w:val="left"/>
              <w:rPr>
                <w:del w:id="1905" w:author="Diego Uriarte" w:date="2019-05-18T17:05:00Z"/>
                <w:rFonts w:asciiTheme="minorHAnsi" w:hAnsiTheme="minorHAnsi" w:cstheme="minorHAnsi"/>
                <w:szCs w:val="20"/>
              </w:rPr>
            </w:pPr>
            <w:del w:id="1906" w:author="Diego Uriarte" w:date="2019-05-18T17:05:00Z">
              <w:r w:rsidRPr="00074369" w:rsidDel="00CD6BB4">
                <w:rPr>
                  <w:rFonts w:asciiTheme="minorHAnsi" w:hAnsiTheme="minorHAnsi" w:cstheme="minorHAnsi"/>
                  <w:szCs w:val="20"/>
                </w:rPr>
                <w:delText>DENPOB</w:delText>
              </w:r>
              <w:bookmarkStart w:id="1907" w:name="_Toc9091955"/>
              <w:bookmarkStart w:id="1908" w:name="_Toc9171367"/>
              <w:bookmarkStart w:id="1909" w:name="_Toc11178703"/>
              <w:bookmarkEnd w:id="1907"/>
              <w:bookmarkEnd w:id="1908"/>
              <w:bookmarkEnd w:id="1909"/>
            </w:del>
          </w:p>
        </w:tc>
        <w:tc>
          <w:tcPr>
            <w:tcW w:w="0" w:type="auto"/>
            <w:hideMark/>
          </w:tcPr>
          <w:p w14:paraId="79B73FBC" w14:textId="080119A6" w:rsidR="00615770" w:rsidRPr="00074369" w:rsidDel="00CD6BB4" w:rsidRDefault="00615770" w:rsidP="00615770">
            <w:pPr>
              <w:spacing w:after="0" w:line="240" w:lineRule="auto"/>
              <w:jc w:val="center"/>
              <w:rPr>
                <w:del w:id="1910" w:author="Diego Uriarte" w:date="2019-05-18T17:05:00Z"/>
                <w:rFonts w:asciiTheme="minorHAnsi" w:hAnsiTheme="minorHAnsi" w:cstheme="minorHAnsi"/>
                <w:szCs w:val="20"/>
              </w:rPr>
            </w:pPr>
            <w:del w:id="1911" w:author="Diego Uriarte" w:date="2019-05-18T17:05:00Z">
              <w:r w:rsidRPr="00074369" w:rsidDel="00CD6BB4">
                <w:rPr>
                  <w:rFonts w:asciiTheme="minorHAnsi" w:hAnsiTheme="minorHAnsi" w:cstheme="minorHAnsi"/>
                  <w:szCs w:val="20"/>
                </w:rPr>
                <w:delText>-0.089</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(0.051)</w:delText>
              </w:r>
              <w:bookmarkStart w:id="1912" w:name="_Toc9091956"/>
              <w:bookmarkStart w:id="1913" w:name="_Toc9171368"/>
              <w:bookmarkStart w:id="1914" w:name="_Toc11178704"/>
              <w:bookmarkEnd w:id="1912"/>
              <w:bookmarkEnd w:id="1913"/>
              <w:bookmarkEnd w:id="1914"/>
            </w:del>
          </w:p>
        </w:tc>
        <w:tc>
          <w:tcPr>
            <w:tcW w:w="0" w:type="auto"/>
            <w:hideMark/>
          </w:tcPr>
          <w:p w14:paraId="0615174C" w14:textId="4A9BB656" w:rsidR="00615770" w:rsidRPr="00074369" w:rsidDel="00CD6BB4" w:rsidRDefault="00615770" w:rsidP="00615770">
            <w:pPr>
              <w:spacing w:after="0" w:line="240" w:lineRule="auto"/>
              <w:jc w:val="center"/>
              <w:rPr>
                <w:del w:id="1915" w:author="Diego Uriarte" w:date="2019-05-18T17:05:00Z"/>
                <w:rFonts w:asciiTheme="minorHAnsi" w:hAnsiTheme="minorHAnsi" w:cstheme="minorHAnsi"/>
                <w:szCs w:val="20"/>
              </w:rPr>
            </w:pPr>
            <w:del w:id="1916" w:author="Diego Uriarte" w:date="2019-05-18T17:05:00Z">
              <w:r w:rsidRPr="00074369" w:rsidDel="00CD6BB4">
                <w:rPr>
                  <w:rFonts w:asciiTheme="minorHAnsi" w:hAnsiTheme="minorHAnsi" w:cstheme="minorHAnsi"/>
                  <w:szCs w:val="20"/>
                </w:rPr>
                <w:delText>-0.061 (0.053)</w:delText>
              </w:r>
              <w:bookmarkStart w:id="1917" w:name="_Toc9091957"/>
              <w:bookmarkStart w:id="1918" w:name="_Toc9171369"/>
              <w:bookmarkStart w:id="1919" w:name="_Toc11178705"/>
              <w:bookmarkEnd w:id="1917"/>
              <w:bookmarkEnd w:id="1918"/>
              <w:bookmarkEnd w:id="1919"/>
            </w:del>
          </w:p>
        </w:tc>
        <w:tc>
          <w:tcPr>
            <w:tcW w:w="0" w:type="auto"/>
            <w:hideMark/>
          </w:tcPr>
          <w:p w14:paraId="722B65CB" w14:textId="36A5FC10" w:rsidR="00615770" w:rsidRPr="00074369" w:rsidDel="00CD6BB4" w:rsidRDefault="00615770" w:rsidP="00615770">
            <w:pPr>
              <w:spacing w:after="0" w:line="240" w:lineRule="auto"/>
              <w:jc w:val="center"/>
              <w:rPr>
                <w:del w:id="1920" w:author="Diego Uriarte" w:date="2019-05-18T17:05:00Z"/>
                <w:rFonts w:asciiTheme="minorHAnsi" w:hAnsiTheme="minorHAnsi" w:cstheme="minorHAnsi"/>
                <w:szCs w:val="20"/>
              </w:rPr>
            </w:pPr>
            <w:del w:id="1921" w:author="Diego Uriarte" w:date="2019-05-18T17:05:00Z">
              <w:r w:rsidRPr="00074369" w:rsidDel="00CD6BB4">
                <w:rPr>
                  <w:rFonts w:asciiTheme="minorHAnsi" w:hAnsiTheme="minorHAnsi" w:cstheme="minorHAnsi"/>
                  <w:szCs w:val="20"/>
                </w:rPr>
                <w:delText>-0.083</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(0.049)</w:delText>
              </w:r>
              <w:bookmarkStart w:id="1922" w:name="_Toc9091958"/>
              <w:bookmarkStart w:id="1923" w:name="_Toc9171370"/>
              <w:bookmarkStart w:id="1924" w:name="_Toc11178706"/>
              <w:bookmarkEnd w:id="1922"/>
              <w:bookmarkEnd w:id="1923"/>
              <w:bookmarkEnd w:id="1924"/>
            </w:del>
          </w:p>
        </w:tc>
        <w:tc>
          <w:tcPr>
            <w:tcW w:w="0" w:type="auto"/>
            <w:hideMark/>
          </w:tcPr>
          <w:p w14:paraId="05ED1CE1" w14:textId="4DAB0BCC" w:rsidR="00615770" w:rsidRPr="00074369" w:rsidDel="00CD6BB4" w:rsidRDefault="00615770" w:rsidP="00615770">
            <w:pPr>
              <w:spacing w:after="0" w:line="240" w:lineRule="auto"/>
              <w:jc w:val="center"/>
              <w:rPr>
                <w:del w:id="1925" w:author="Diego Uriarte" w:date="2019-05-18T17:05:00Z"/>
                <w:rFonts w:asciiTheme="minorHAnsi" w:hAnsiTheme="minorHAnsi" w:cstheme="minorHAnsi"/>
                <w:szCs w:val="20"/>
              </w:rPr>
            </w:pPr>
            <w:del w:id="1926" w:author="Diego Uriarte" w:date="2019-05-18T17:05:00Z">
              <w:r w:rsidRPr="00074369" w:rsidDel="00CD6BB4">
                <w:rPr>
                  <w:rFonts w:asciiTheme="minorHAnsi" w:hAnsiTheme="minorHAnsi" w:cstheme="minorHAnsi"/>
                  <w:szCs w:val="20"/>
                </w:rPr>
                <w:delText>-0.132</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 (0.051)</w:delText>
              </w:r>
              <w:bookmarkStart w:id="1927" w:name="_Toc9091959"/>
              <w:bookmarkStart w:id="1928" w:name="_Toc9171371"/>
              <w:bookmarkStart w:id="1929" w:name="_Toc11178707"/>
              <w:bookmarkEnd w:id="1927"/>
              <w:bookmarkEnd w:id="1928"/>
              <w:bookmarkEnd w:id="1929"/>
            </w:del>
          </w:p>
        </w:tc>
        <w:bookmarkStart w:id="1930" w:name="_Toc9091960"/>
        <w:bookmarkStart w:id="1931" w:name="_Toc9171372"/>
        <w:bookmarkStart w:id="1932" w:name="_Toc11178708"/>
        <w:bookmarkEnd w:id="1930"/>
        <w:bookmarkEnd w:id="1931"/>
        <w:bookmarkEnd w:id="1932"/>
      </w:tr>
      <w:tr w:rsidR="00615770" w:rsidRPr="00074369" w:rsidDel="00CD6BB4" w14:paraId="227A5CBE" w14:textId="2C667CE2" w:rsidTr="009705DE">
        <w:trPr>
          <w:cnfStyle w:val="100000000000" w:firstRow="1" w:lastRow="0" w:firstColumn="0" w:lastColumn="0" w:oddVBand="0" w:evenVBand="0" w:oddHBand="0" w:evenHBand="0" w:firstRowFirstColumn="0" w:firstRowLastColumn="0" w:lastRowFirstColumn="0" w:lastRowLastColumn="0"/>
          <w:del w:id="1933" w:author="Diego Uriarte" w:date="2019-05-18T17:05:00Z"/>
        </w:trPr>
        <w:tc>
          <w:tcPr>
            <w:tcW w:w="0" w:type="auto"/>
            <w:hideMark/>
          </w:tcPr>
          <w:p w14:paraId="756C0484" w14:textId="488E819B" w:rsidR="00615770" w:rsidRPr="00074369" w:rsidDel="00CD6BB4" w:rsidRDefault="00615770" w:rsidP="00615770">
            <w:pPr>
              <w:spacing w:after="0" w:line="240" w:lineRule="auto"/>
              <w:jc w:val="left"/>
              <w:rPr>
                <w:del w:id="1934" w:author="Diego Uriarte" w:date="2019-05-18T17:05:00Z"/>
                <w:rFonts w:asciiTheme="minorHAnsi" w:hAnsiTheme="minorHAnsi" w:cstheme="minorHAnsi"/>
                <w:szCs w:val="20"/>
              </w:rPr>
            </w:pPr>
            <w:del w:id="1935" w:author="Diego Uriarte" w:date="2019-05-18T17:05:00Z">
              <w:r w:rsidRPr="00074369" w:rsidDel="00CD6BB4">
                <w:rPr>
                  <w:rFonts w:asciiTheme="minorHAnsi" w:hAnsiTheme="minorHAnsi" w:cstheme="minorHAnsi"/>
                  <w:szCs w:val="20"/>
                </w:rPr>
                <w:delText>LOGVIAJES</w:delText>
              </w:r>
              <w:bookmarkStart w:id="1936" w:name="_Toc9091961"/>
              <w:bookmarkStart w:id="1937" w:name="_Toc9171373"/>
              <w:bookmarkStart w:id="1938" w:name="_Toc11178709"/>
              <w:bookmarkEnd w:id="1936"/>
              <w:bookmarkEnd w:id="1937"/>
              <w:bookmarkEnd w:id="1938"/>
            </w:del>
          </w:p>
        </w:tc>
        <w:tc>
          <w:tcPr>
            <w:tcW w:w="0" w:type="auto"/>
            <w:hideMark/>
          </w:tcPr>
          <w:p w14:paraId="4BF62813" w14:textId="2AD2BD5A" w:rsidR="00615770" w:rsidRPr="00074369" w:rsidDel="00CD6BB4" w:rsidRDefault="00615770" w:rsidP="00615770">
            <w:pPr>
              <w:spacing w:after="0" w:line="240" w:lineRule="auto"/>
              <w:jc w:val="center"/>
              <w:rPr>
                <w:del w:id="1939" w:author="Diego Uriarte" w:date="2019-05-18T17:05:00Z"/>
                <w:rFonts w:asciiTheme="minorHAnsi" w:hAnsiTheme="minorHAnsi" w:cstheme="minorHAnsi"/>
                <w:szCs w:val="20"/>
              </w:rPr>
            </w:pPr>
            <w:del w:id="1940" w:author="Diego Uriarte" w:date="2019-05-18T17:05:00Z">
              <w:r w:rsidRPr="00074369" w:rsidDel="00CD6BB4">
                <w:rPr>
                  <w:rFonts w:asciiTheme="minorHAnsi" w:hAnsiTheme="minorHAnsi" w:cstheme="minorHAnsi"/>
                  <w:szCs w:val="20"/>
                </w:rPr>
                <w:delText>0.012 (0.051)</w:delText>
              </w:r>
              <w:bookmarkStart w:id="1941" w:name="_Toc9091962"/>
              <w:bookmarkStart w:id="1942" w:name="_Toc9171374"/>
              <w:bookmarkStart w:id="1943" w:name="_Toc11178710"/>
              <w:bookmarkEnd w:id="1941"/>
              <w:bookmarkEnd w:id="1942"/>
              <w:bookmarkEnd w:id="1943"/>
            </w:del>
          </w:p>
        </w:tc>
        <w:tc>
          <w:tcPr>
            <w:tcW w:w="0" w:type="auto"/>
            <w:hideMark/>
          </w:tcPr>
          <w:p w14:paraId="3D6C3EF0" w14:textId="11E0DA31" w:rsidR="00615770" w:rsidRPr="00074369" w:rsidDel="00CD6BB4" w:rsidRDefault="00615770" w:rsidP="00615770">
            <w:pPr>
              <w:spacing w:after="0" w:line="240" w:lineRule="auto"/>
              <w:jc w:val="center"/>
              <w:rPr>
                <w:del w:id="1944" w:author="Diego Uriarte" w:date="2019-05-18T17:05:00Z"/>
                <w:rFonts w:asciiTheme="minorHAnsi" w:hAnsiTheme="minorHAnsi" w:cstheme="minorHAnsi"/>
                <w:szCs w:val="20"/>
              </w:rPr>
            </w:pPr>
            <w:del w:id="1945" w:author="Diego Uriarte" w:date="2019-05-18T17:05:00Z">
              <w:r w:rsidRPr="00074369" w:rsidDel="00CD6BB4">
                <w:rPr>
                  <w:rFonts w:asciiTheme="minorHAnsi" w:hAnsiTheme="minorHAnsi" w:cstheme="minorHAnsi"/>
                  <w:szCs w:val="20"/>
                </w:rPr>
                <w:delText>-0.018 (0.053)</w:delText>
              </w:r>
              <w:bookmarkStart w:id="1946" w:name="_Toc9091963"/>
              <w:bookmarkStart w:id="1947" w:name="_Toc9171375"/>
              <w:bookmarkStart w:id="1948" w:name="_Toc11178711"/>
              <w:bookmarkEnd w:id="1946"/>
              <w:bookmarkEnd w:id="1947"/>
              <w:bookmarkEnd w:id="1948"/>
            </w:del>
          </w:p>
        </w:tc>
        <w:tc>
          <w:tcPr>
            <w:tcW w:w="0" w:type="auto"/>
            <w:hideMark/>
          </w:tcPr>
          <w:p w14:paraId="7CB75573" w14:textId="19BE32A4" w:rsidR="00615770" w:rsidRPr="00074369" w:rsidDel="00CD6BB4" w:rsidRDefault="00615770" w:rsidP="00615770">
            <w:pPr>
              <w:spacing w:after="0" w:line="240" w:lineRule="auto"/>
              <w:jc w:val="center"/>
              <w:rPr>
                <w:del w:id="1949" w:author="Diego Uriarte" w:date="2019-05-18T17:05:00Z"/>
                <w:rFonts w:asciiTheme="minorHAnsi" w:hAnsiTheme="minorHAnsi" w:cstheme="minorHAnsi"/>
                <w:szCs w:val="20"/>
              </w:rPr>
            </w:pPr>
            <w:del w:id="1950" w:author="Diego Uriarte" w:date="2019-05-18T17:05:00Z">
              <w:r w:rsidRPr="00074369" w:rsidDel="00CD6BB4">
                <w:rPr>
                  <w:rFonts w:asciiTheme="minorHAnsi" w:hAnsiTheme="minorHAnsi" w:cstheme="minorHAnsi"/>
                  <w:szCs w:val="20"/>
                </w:rPr>
                <w:delText>0.011 (0.049)</w:delText>
              </w:r>
              <w:bookmarkStart w:id="1951" w:name="_Toc9091964"/>
              <w:bookmarkStart w:id="1952" w:name="_Toc9171376"/>
              <w:bookmarkStart w:id="1953" w:name="_Toc11178712"/>
              <w:bookmarkEnd w:id="1951"/>
              <w:bookmarkEnd w:id="1952"/>
              <w:bookmarkEnd w:id="1953"/>
            </w:del>
          </w:p>
        </w:tc>
        <w:tc>
          <w:tcPr>
            <w:tcW w:w="0" w:type="auto"/>
            <w:hideMark/>
          </w:tcPr>
          <w:p w14:paraId="20561BEF" w14:textId="73B2C618" w:rsidR="00615770" w:rsidRPr="00074369" w:rsidDel="00CD6BB4" w:rsidRDefault="00615770" w:rsidP="00615770">
            <w:pPr>
              <w:spacing w:after="0" w:line="240" w:lineRule="auto"/>
              <w:jc w:val="center"/>
              <w:rPr>
                <w:del w:id="1954" w:author="Diego Uriarte" w:date="2019-05-18T17:05:00Z"/>
                <w:rFonts w:asciiTheme="minorHAnsi" w:hAnsiTheme="minorHAnsi" w:cstheme="minorHAnsi"/>
                <w:szCs w:val="20"/>
              </w:rPr>
            </w:pPr>
            <w:del w:id="1955" w:author="Diego Uriarte" w:date="2019-05-18T17:05:00Z">
              <w:r w:rsidRPr="00074369" w:rsidDel="00CD6BB4">
                <w:rPr>
                  <w:rFonts w:asciiTheme="minorHAnsi" w:hAnsiTheme="minorHAnsi" w:cstheme="minorHAnsi"/>
                  <w:szCs w:val="20"/>
                </w:rPr>
                <w:delText>0.018 (0.052)</w:delText>
              </w:r>
              <w:bookmarkStart w:id="1956" w:name="_Toc9091965"/>
              <w:bookmarkStart w:id="1957" w:name="_Toc9171377"/>
              <w:bookmarkStart w:id="1958" w:name="_Toc11178713"/>
              <w:bookmarkEnd w:id="1956"/>
              <w:bookmarkEnd w:id="1957"/>
              <w:bookmarkEnd w:id="1958"/>
            </w:del>
          </w:p>
        </w:tc>
        <w:bookmarkStart w:id="1959" w:name="_Toc9091966"/>
        <w:bookmarkStart w:id="1960" w:name="_Toc9171378"/>
        <w:bookmarkStart w:id="1961" w:name="_Toc11178714"/>
        <w:bookmarkEnd w:id="1959"/>
        <w:bookmarkEnd w:id="1960"/>
        <w:bookmarkEnd w:id="1961"/>
      </w:tr>
      <w:tr w:rsidR="00615770" w:rsidRPr="00074369" w:rsidDel="00CD6BB4" w14:paraId="1D0C8A95" w14:textId="712C2AB1" w:rsidTr="009705DE">
        <w:trPr>
          <w:cnfStyle w:val="100000000000" w:firstRow="1" w:lastRow="0" w:firstColumn="0" w:lastColumn="0" w:oddVBand="0" w:evenVBand="0" w:oddHBand="0" w:evenHBand="0" w:firstRowFirstColumn="0" w:firstRowLastColumn="0" w:lastRowFirstColumn="0" w:lastRowLastColumn="0"/>
          <w:del w:id="1962" w:author="Diego Uriarte" w:date="2019-05-18T17:05:00Z"/>
        </w:trPr>
        <w:tc>
          <w:tcPr>
            <w:tcW w:w="0" w:type="auto"/>
            <w:gridSpan w:val="5"/>
            <w:hideMark/>
          </w:tcPr>
          <w:p w14:paraId="492B4BEC" w14:textId="72D1AECF" w:rsidR="00615770" w:rsidRPr="00074369" w:rsidDel="00CD6BB4" w:rsidRDefault="00615770" w:rsidP="00615770">
            <w:pPr>
              <w:spacing w:after="0" w:line="240" w:lineRule="auto"/>
              <w:jc w:val="center"/>
              <w:rPr>
                <w:del w:id="1963" w:author="Diego Uriarte" w:date="2019-05-18T17:05:00Z"/>
                <w:rFonts w:asciiTheme="minorHAnsi" w:hAnsiTheme="minorHAnsi" w:cstheme="minorHAnsi"/>
                <w:szCs w:val="20"/>
              </w:rPr>
            </w:pPr>
            <w:bookmarkStart w:id="1964" w:name="_Toc9091967"/>
            <w:bookmarkStart w:id="1965" w:name="_Toc9171379"/>
            <w:bookmarkStart w:id="1966" w:name="_Toc11178715"/>
            <w:bookmarkEnd w:id="1964"/>
            <w:bookmarkEnd w:id="1965"/>
            <w:bookmarkEnd w:id="1966"/>
          </w:p>
        </w:tc>
        <w:bookmarkStart w:id="1967" w:name="_Toc9091968"/>
        <w:bookmarkStart w:id="1968" w:name="_Toc9171380"/>
        <w:bookmarkStart w:id="1969" w:name="_Toc11178716"/>
        <w:bookmarkEnd w:id="1967"/>
        <w:bookmarkEnd w:id="1968"/>
        <w:bookmarkEnd w:id="1969"/>
      </w:tr>
      <w:tr w:rsidR="00615770" w:rsidRPr="00074369" w:rsidDel="00CD6BB4" w14:paraId="509E8FE2" w14:textId="7609D4F6" w:rsidTr="009705DE">
        <w:trPr>
          <w:cnfStyle w:val="100000000000" w:firstRow="1" w:lastRow="0" w:firstColumn="0" w:lastColumn="0" w:oddVBand="0" w:evenVBand="0" w:oddHBand="0" w:evenHBand="0" w:firstRowFirstColumn="0" w:firstRowLastColumn="0" w:lastRowFirstColumn="0" w:lastRowLastColumn="0"/>
          <w:del w:id="1970" w:author="Diego Uriarte" w:date="2019-05-18T17:05:00Z"/>
        </w:trPr>
        <w:tc>
          <w:tcPr>
            <w:tcW w:w="0" w:type="auto"/>
            <w:hideMark/>
          </w:tcPr>
          <w:p w14:paraId="24163E23" w14:textId="1EECFE34" w:rsidR="00615770" w:rsidRPr="00074369" w:rsidDel="00CD6BB4" w:rsidRDefault="00615770" w:rsidP="00615770">
            <w:pPr>
              <w:spacing w:after="0" w:line="240" w:lineRule="auto"/>
              <w:jc w:val="left"/>
              <w:rPr>
                <w:del w:id="1971" w:author="Diego Uriarte" w:date="2019-05-18T17:05:00Z"/>
                <w:rFonts w:asciiTheme="minorHAnsi" w:hAnsiTheme="minorHAnsi" w:cstheme="minorHAnsi"/>
                <w:szCs w:val="20"/>
              </w:rPr>
            </w:pPr>
            <w:del w:id="1972" w:author="Diego Uriarte" w:date="2019-05-18T17:05:00Z">
              <w:r w:rsidRPr="00074369" w:rsidDel="00CD6BB4">
                <w:rPr>
                  <w:rFonts w:asciiTheme="minorHAnsi" w:hAnsiTheme="minorHAnsi" w:cstheme="minorHAnsi"/>
                  <w:szCs w:val="20"/>
                </w:rPr>
                <w:delText>Observaciones</w:delText>
              </w:r>
              <w:bookmarkStart w:id="1973" w:name="_Toc9091969"/>
              <w:bookmarkStart w:id="1974" w:name="_Toc9171381"/>
              <w:bookmarkStart w:id="1975" w:name="_Toc11178717"/>
              <w:bookmarkEnd w:id="1973"/>
              <w:bookmarkEnd w:id="1974"/>
              <w:bookmarkEnd w:id="1975"/>
            </w:del>
          </w:p>
        </w:tc>
        <w:tc>
          <w:tcPr>
            <w:tcW w:w="0" w:type="auto"/>
            <w:hideMark/>
          </w:tcPr>
          <w:p w14:paraId="045A8263" w14:textId="41E20D64" w:rsidR="00615770" w:rsidRPr="00074369" w:rsidDel="00CD6BB4" w:rsidRDefault="00615770" w:rsidP="00615770">
            <w:pPr>
              <w:spacing w:after="0" w:line="240" w:lineRule="auto"/>
              <w:jc w:val="center"/>
              <w:rPr>
                <w:del w:id="1976" w:author="Diego Uriarte" w:date="2019-05-18T17:05:00Z"/>
                <w:rFonts w:asciiTheme="minorHAnsi" w:hAnsiTheme="minorHAnsi" w:cstheme="minorHAnsi"/>
                <w:szCs w:val="20"/>
              </w:rPr>
            </w:pPr>
            <w:del w:id="1977" w:author="Diego Uriarte" w:date="2019-05-18T17:05:00Z">
              <w:r w:rsidRPr="00074369" w:rsidDel="00CD6BB4">
                <w:rPr>
                  <w:rFonts w:asciiTheme="minorHAnsi" w:hAnsiTheme="minorHAnsi" w:cstheme="minorHAnsi"/>
                  <w:szCs w:val="20"/>
                </w:rPr>
                <w:delText>430</w:delText>
              </w:r>
              <w:bookmarkStart w:id="1978" w:name="_Toc9091970"/>
              <w:bookmarkStart w:id="1979" w:name="_Toc9171382"/>
              <w:bookmarkStart w:id="1980" w:name="_Toc11178718"/>
              <w:bookmarkEnd w:id="1978"/>
              <w:bookmarkEnd w:id="1979"/>
              <w:bookmarkEnd w:id="1980"/>
            </w:del>
          </w:p>
        </w:tc>
        <w:tc>
          <w:tcPr>
            <w:tcW w:w="0" w:type="auto"/>
            <w:hideMark/>
          </w:tcPr>
          <w:p w14:paraId="1F48AFE3" w14:textId="6978FA3A" w:rsidR="00615770" w:rsidRPr="00074369" w:rsidDel="00CD6BB4" w:rsidRDefault="00615770" w:rsidP="00615770">
            <w:pPr>
              <w:spacing w:after="0" w:line="240" w:lineRule="auto"/>
              <w:jc w:val="center"/>
              <w:rPr>
                <w:del w:id="1981" w:author="Diego Uriarte" w:date="2019-05-18T17:05:00Z"/>
                <w:rFonts w:asciiTheme="minorHAnsi" w:hAnsiTheme="minorHAnsi" w:cstheme="minorHAnsi"/>
                <w:szCs w:val="20"/>
              </w:rPr>
            </w:pPr>
            <w:del w:id="1982" w:author="Diego Uriarte" w:date="2019-05-18T17:05:00Z">
              <w:r w:rsidRPr="00074369" w:rsidDel="00CD6BB4">
                <w:rPr>
                  <w:rFonts w:asciiTheme="minorHAnsi" w:hAnsiTheme="minorHAnsi" w:cstheme="minorHAnsi"/>
                  <w:szCs w:val="20"/>
                </w:rPr>
                <w:delText>433</w:delText>
              </w:r>
              <w:bookmarkStart w:id="1983" w:name="_Toc9091971"/>
              <w:bookmarkStart w:id="1984" w:name="_Toc9171383"/>
              <w:bookmarkStart w:id="1985" w:name="_Toc11178719"/>
              <w:bookmarkEnd w:id="1983"/>
              <w:bookmarkEnd w:id="1984"/>
              <w:bookmarkEnd w:id="1985"/>
            </w:del>
          </w:p>
        </w:tc>
        <w:tc>
          <w:tcPr>
            <w:tcW w:w="0" w:type="auto"/>
            <w:hideMark/>
          </w:tcPr>
          <w:p w14:paraId="4290597A" w14:textId="4EF29B71" w:rsidR="00615770" w:rsidRPr="00074369" w:rsidDel="00CD6BB4" w:rsidRDefault="00615770" w:rsidP="00615770">
            <w:pPr>
              <w:spacing w:after="0" w:line="240" w:lineRule="auto"/>
              <w:jc w:val="center"/>
              <w:rPr>
                <w:del w:id="1986" w:author="Diego Uriarte" w:date="2019-05-18T17:05:00Z"/>
                <w:rFonts w:asciiTheme="minorHAnsi" w:hAnsiTheme="minorHAnsi" w:cstheme="minorHAnsi"/>
                <w:szCs w:val="20"/>
              </w:rPr>
            </w:pPr>
            <w:del w:id="1987" w:author="Diego Uriarte" w:date="2019-05-18T17:05:00Z">
              <w:r w:rsidRPr="00074369" w:rsidDel="00CD6BB4">
                <w:rPr>
                  <w:rFonts w:asciiTheme="minorHAnsi" w:hAnsiTheme="minorHAnsi" w:cstheme="minorHAnsi"/>
                  <w:szCs w:val="20"/>
                </w:rPr>
                <w:delText>434</w:delText>
              </w:r>
              <w:bookmarkStart w:id="1988" w:name="_Toc9091972"/>
              <w:bookmarkStart w:id="1989" w:name="_Toc9171384"/>
              <w:bookmarkStart w:id="1990" w:name="_Toc11178720"/>
              <w:bookmarkEnd w:id="1988"/>
              <w:bookmarkEnd w:id="1989"/>
              <w:bookmarkEnd w:id="1990"/>
            </w:del>
          </w:p>
        </w:tc>
        <w:tc>
          <w:tcPr>
            <w:tcW w:w="0" w:type="auto"/>
            <w:hideMark/>
          </w:tcPr>
          <w:p w14:paraId="36C57822" w14:textId="1CF4CA83" w:rsidR="00615770" w:rsidRPr="00074369" w:rsidDel="00CD6BB4" w:rsidRDefault="00615770" w:rsidP="00615770">
            <w:pPr>
              <w:spacing w:after="0" w:line="240" w:lineRule="auto"/>
              <w:jc w:val="center"/>
              <w:rPr>
                <w:del w:id="1991" w:author="Diego Uriarte" w:date="2019-05-18T17:05:00Z"/>
                <w:rFonts w:asciiTheme="minorHAnsi" w:hAnsiTheme="minorHAnsi" w:cstheme="minorHAnsi"/>
                <w:szCs w:val="20"/>
              </w:rPr>
            </w:pPr>
            <w:del w:id="1992" w:author="Diego Uriarte" w:date="2019-05-18T17:05:00Z">
              <w:r w:rsidRPr="00074369" w:rsidDel="00CD6BB4">
                <w:rPr>
                  <w:rFonts w:asciiTheme="minorHAnsi" w:hAnsiTheme="minorHAnsi" w:cstheme="minorHAnsi"/>
                  <w:szCs w:val="20"/>
                </w:rPr>
                <w:delText>436</w:delText>
              </w:r>
              <w:bookmarkStart w:id="1993" w:name="_Toc9091973"/>
              <w:bookmarkStart w:id="1994" w:name="_Toc9171385"/>
              <w:bookmarkStart w:id="1995" w:name="_Toc11178721"/>
              <w:bookmarkEnd w:id="1993"/>
              <w:bookmarkEnd w:id="1994"/>
              <w:bookmarkEnd w:id="1995"/>
            </w:del>
          </w:p>
        </w:tc>
        <w:bookmarkStart w:id="1996" w:name="_Toc9091974"/>
        <w:bookmarkStart w:id="1997" w:name="_Toc9171386"/>
        <w:bookmarkStart w:id="1998" w:name="_Toc11178722"/>
        <w:bookmarkEnd w:id="1996"/>
        <w:bookmarkEnd w:id="1997"/>
        <w:bookmarkEnd w:id="1998"/>
      </w:tr>
      <w:tr w:rsidR="00615770" w:rsidRPr="00074369" w:rsidDel="00CD6BB4" w14:paraId="2EC9FCBC" w14:textId="5168C98C" w:rsidTr="009705DE">
        <w:trPr>
          <w:cnfStyle w:val="100000000000" w:firstRow="1" w:lastRow="0" w:firstColumn="0" w:lastColumn="0" w:oddVBand="0" w:evenVBand="0" w:oddHBand="0" w:evenHBand="0" w:firstRowFirstColumn="0" w:firstRowLastColumn="0" w:lastRowFirstColumn="0" w:lastRowLastColumn="0"/>
          <w:del w:id="1999" w:author="Diego Uriarte" w:date="2019-05-18T17:05:00Z"/>
        </w:trPr>
        <w:tc>
          <w:tcPr>
            <w:tcW w:w="0" w:type="auto"/>
            <w:hideMark/>
          </w:tcPr>
          <w:p w14:paraId="6E02C1A4" w14:textId="2C8390A5" w:rsidR="00615770" w:rsidRPr="00074369" w:rsidDel="00CD6BB4" w:rsidRDefault="00615770" w:rsidP="00615770">
            <w:pPr>
              <w:spacing w:after="0" w:line="240" w:lineRule="auto"/>
              <w:jc w:val="left"/>
              <w:rPr>
                <w:del w:id="2000" w:author="Diego Uriarte" w:date="2019-05-18T17:05:00Z"/>
                <w:rFonts w:asciiTheme="minorHAnsi" w:hAnsiTheme="minorHAnsi" w:cstheme="minorHAnsi"/>
                <w:szCs w:val="20"/>
              </w:rPr>
            </w:pPr>
            <w:del w:id="2001" w:author="Diego Uriarte" w:date="2019-05-18T17:05:00Z">
              <w:r w:rsidRPr="00074369" w:rsidDel="00CD6BB4">
                <w:rPr>
                  <w:rFonts w:asciiTheme="minorHAnsi" w:hAnsiTheme="minorHAnsi" w:cstheme="minorHAnsi"/>
                  <w:szCs w:val="20"/>
                </w:rPr>
                <w:delText>R</w:delText>
              </w:r>
              <w:r w:rsidRPr="00074369" w:rsidDel="00CD6BB4">
                <w:rPr>
                  <w:rFonts w:asciiTheme="minorHAnsi" w:hAnsiTheme="minorHAnsi" w:cstheme="minorHAnsi"/>
                  <w:szCs w:val="20"/>
                  <w:vertAlign w:val="superscript"/>
                </w:rPr>
                <w:delText xml:space="preserve">2 </w:delText>
              </w:r>
              <w:r w:rsidRPr="00074369" w:rsidDel="00CD6BB4">
                <w:rPr>
                  <w:rFonts w:asciiTheme="minorHAnsi" w:hAnsiTheme="minorHAnsi" w:cstheme="minorHAnsi"/>
                  <w:szCs w:val="20"/>
                </w:rPr>
                <w:delText>ajustado</w:delText>
              </w:r>
              <w:bookmarkStart w:id="2002" w:name="_Toc9091975"/>
              <w:bookmarkStart w:id="2003" w:name="_Toc9171387"/>
              <w:bookmarkStart w:id="2004" w:name="_Toc11178723"/>
              <w:bookmarkEnd w:id="2002"/>
              <w:bookmarkEnd w:id="2003"/>
              <w:bookmarkEnd w:id="2004"/>
            </w:del>
          </w:p>
        </w:tc>
        <w:tc>
          <w:tcPr>
            <w:tcW w:w="0" w:type="auto"/>
            <w:hideMark/>
          </w:tcPr>
          <w:p w14:paraId="7ACBAA09" w14:textId="0CE3C800" w:rsidR="00615770" w:rsidRPr="00074369" w:rsidDel="00CD6BB4" w:rsidRDefault="00615770" w:rsidP="00615770">
            <w:pPr>
              <w:spacing w:after="0" w:line="240" w:lineRule="auto"/>
              <w:jc w:val="center"/>
              <w:rPr>
                <w:del w:id="2005" w:author="Diego Uriarte" w:date="2019-05-18T17:05:00Z"/>
                <w:rFonts w:asciiTheme="minorHAnsi" w:hAnsiTheme="minorHAnsi" w:cstheme="minorHAnsi"/>
                <w:szCs w:val="20"/>
              </w:rPr>
            </w:pPr>
            <w:del w:id="2006" w:author="Diego Uriarte" w:date="2019-05-18T17:05:00Z">
              <w:r w:rsidRPr="00074369" w:rsidDel="00CD6BB4">
                <w:rPr>
                  <w:rFonts w:asciiTheme="minorHAnsi" w:hAnsiTheme="minorHAnsi" w:cstheme="minorHAnsi"/>
                  <w:szCs w:val="20"/>
                </w:rPr>
                <w:delText>0.363</w:delText>
              </w:r>
              <w:bookmarkStart w:id="2007" w:name="_Toc9091976"/>
              <w:bookmarkStart w:id="2008" w:name="_Toc9171388"/>
              <w:bookmarkStart w:id="2009" w:name="_Toc11178724"/>
              <w:bookmarkEnd w:id="2007"/>
              <w:bookmarkEnd w:id="2008"/>
              <w:bookmarkEnd w:id="2009"/>
            </w:del>
          </w:p>
        </w:tc>
        <w:tc>
          <w:tcPr>
            <w:tcW w:w="0" w:type="auto"/>
            <w:hideMark/>
          </w:tcPr>
          <w:p w14:paraId="7247060A" w14:textId="536C41E1" w:rsidR="00615770" w:rsidRPr="00074369" w:rsidDel="00CD6BB4" w:rsidRDefault="00615770" w:rsidP="00615770">
            <w:pPr>
              <w:spacing w:after="0" w:line="240" w:lineRule="auto"/>
              <w:jc w:val="center"/>
              <w:rPr>
                <w:del w:id="2010" w:author="Diego Uriarte" w:date="2019-05-18T17:05:00Z"/>
                <w:rFonts w:asciiTheme="minorHAnsi" w:hAnsiTheme="minorHAnsi" w:cstheme="minorHAnsi"/>
                <w:szCs w:val="20"/>
              </w:rPr>
            </w:pPr>
            <w:del w:id="2011" w:author="Diego Uriarte" w:date="2019-05-18T17:05:00Z">
              <w:r w:rsidRPr="00074369" w:rsidDel="00CD6BB4">
                <w:rPr>
                  <w:rFonts w:asciiTheme="minorHAnsi" w:hAnsiTheme="minorHAnsi" w:cstheme="minorHAnsi"/>
                  <w:szCs w:val="20"/>
                </w:rPr>
                <w:delText>0.266</w:delText>
              </w:r>
              <w:bookmarkStart w:id="2012" w:name="_Toc9091977"/>
              <w:bookmarkStart w:id="2013" w:name="_Toc9171389"/>
              <w:bookmarkStart w:id="2014" w:name="_Toc11178725"/>
              <w:bookmarkEnd w:id="2012"/>
              <w:bookmarkEnd w:id="2013"/>
              <w:bookmarkEnd w:id="2014"/>
            </w:del>
          </w:p>
        </w:tc>
        <w:tc>
          <w:tcPr>
            <w:tcW w:w="0" w:type="auto"/>
            <w:hideMark/>
          </w:tcPr>
          <w:p w14:paraId="29BFA7B1" w14:textId="50059022" w:rsidR="00615770" w:rsidRPr="00074369" w:rsidDel="00CD6BB4" w:rsidRDefault="00615770" w:rsidP="00615770">
            <w:pPr>
              <w:spacing w:after="0" w:line="240" w:lineRule="auto"/>
              <w:jc w:val="center"/>
              <w:rPr>
                <w:del w:id="2015" w:author="Diego Uriarte" w:date="2019-05-18T17:05:00Z"/>
                <w:rFonts w:asciiTheme="minorHAnsi" w:hAnsiTheme="minorHAnsi" w:cstheme="minorHAnsi"/>
                <w:szCs w:val="20"/>
              </w:rPr>
            </w:pPr>
            <w:del w:id="2016" w:author="Diego Uriarte" w:date="2019-05-18T17:05:00Z">
              <w:r w:rsidRPr="00074369" w:rsidDel="00CD6BB4">
                <w:rPr>
                  <w:rFonts w:asciiTheme="minorHAnsi" w:hAnsiTheme="minorHAnsi" w:cstheme="minorHAnsi"/>
                  <w:szCs w:val="20"/>
                </w:rPr>
                <w:delText>0.245</w:delText>
              </w:r>
              <w:bookmarkStart w:id="2017" w:name="_Toc9091978"/>
              <w:bookmarkStart w:id="2018" w:name="_Toc9171390"/>
              <w:bookmarkStart w:id="2019" w:name="_Toc11178726"/>
              <w:bookmarkEnd w:id="2017"/>
              <w:bookmarkEnd w:id="2018"/>
              <w:bookmarkEnd w:id="2019"/>
            </w:del>
          </w:p>
        </w:tc>
        <w:tc>
          <w:tcPr>
            <w:tcW w:w="0" w:type="auto"/>
            <w:hideMark/>
          </w:tcPr>
          <w:p w14:paraId="38910718" w14:textId="7D917CAC" w:rsidR="00615770" w:rsidRPr="00074369" w:rsidDel="00CD6BB4" w:rsidRDefault="00615770" w:rsidP="00615770">
            <w:pPr>
              <w:spacing w:after="0" w:line="240" w:lineRule="auto"/>
              <w:jc w:val="center"/>
              <w:rPr>
                <w:del w:id="2020" w:author="Diego Uriarte" w:date="2019-05-18T17:05:00Z"/>
                <w:rFonts w:asciiTheme="minorHAnsi" w:hAnsiTheme="minorHAnsi" w:cstheme="minorHAnsi"/>
                <w:szCs w:val="20"/>
              </w:rPr>
            </w:pPr>
            <w:del w:id="2021" w:author="Diego Uriarte" w:date="2019-05-18T17:05:00Z">
              <w:r w:rsidRPr="00074369" w:rsidDel="00CD6BB4">
                <w:rPr>
                  <w:rFonts w:asciiTheme="minorHAnsi" w:hAnsiTheme="minorHAnsi" w:cstheme="minorHAnsi"/>
                  <w:szCs w:val="20"/>
                </w:rPr>
                <w:delText>0.320</w:delText>
              </w:r>
              <w:bookmarkStart w:id="2022" w:name="_Toc9091979"/>
              <w:bookmarkStart w:id="2023" w:name="_Toc9171391"/>
              <w:bookmarkStart w:id="2024" w:name="_Toc11178727"/>
              <w:bookmarkEnd w:id="2022"/>
              <w:bookmarkEnd w:id="2023"/>
              <w:bookmarkEnd w:id="2024"/>
            </w:del>
          </w:p>
        </w:tc>
        <w:bookmarkStart w:id="2025" w:name="_Toc9091980"/>
        <w:bookmarkStart w:id="2026" w:name="_Toc9171392"/>
        <w:bookmarkStart w:id="2027" w:name="_Toc11178728"/>
        <w:bookmarkEnd w:id="2025"/>
        <w:bookmarkEnd w:id="2026"/>
        <w:bookmarkEnd w:id="2027"/>
      </w:tr>
      <w:tr w:rsidR="00615770" w:rsidRPr="00074369" w:rsidDel="00CD6BB4" w14:paraId="3F6575D7" w14:textId="16FBD9E8" w:rsidTr="009705DE">
        <w:trPr>
          <w:cnfStyle w:val="100000000000" w:firstRow="1" w:lastRow="0" w:firstColumn="0" w:lastColumn="0" w:oddVBand="0" w:evenVBand="0" w:oddHBand="0" w:evenHBand="0" w:firstRowFirstColumn="0" w:firstRowLastColumn="0" w:lastRowFirstColumn="0" w:lastRowLastColumn="0"/>
          <w:del w:id="2028" w:author="Diego Uriarte" w:date="2019-05-18T17:05:00Z"/>
        </w:trPr>
        <w:tc>
          <w:tcPr>
            <w:tcW w:w="0" w:type="auto"/>
            <w:hideMark/>
          </w:tcPr>
          <w:p w14:paraId="052D348C" w14:textId="3A2CFE5B" w:rsidR="00615770" w:rsidRPr="00074369" w:rsidDel="00CD6BB4" w:rsidRDefault="00615770" w:rsidP="00615770">
            <w:pPr>
              <w:spacing w:after="0" w:line="240" w:lineRule="auto"/>
              <w:jc w:val="left"/>
              <w:rPr>
                <w:del w:id="2029" w:author="Diego Uriarte" w:date="2019-05-18T17:05:00Z"/>
                <w:rFonts w:asciiTheme="minorHAnsi" w:hAnsiTheme="minorHAnsi" w:cstheme="minorHAnsi"/>
                <w:szCs w:val="20"/>
              </w:rPr>
            </w:pPr>
            <w:del w:id="2030" w:author="Diego Uriarte" w:date="2019-05-18T17:05:00Z">
              <w:r w:rsidRPr="00074369" w:rsidDel="00CD6BB4">
                <w:rPr>
                  <w:rFonts w:asciiTheme="minorHAnsi" w:hAnsiTheme="minorHAnsi" w:cstheme="minorHAnsi"/>
                  <w:szCs w:val="20"/>
                </w:rPr>
                <w:delText>Test LM SEM</w:delText>
              </w:r>
              <w:bookmarkStart w:id="2031" w:name="_Toc9091981"/>
              <w:bookmarkStart w:id="2032" w:name="_Toc9171393"/>
              <w:bookmarkStart w:id="2033" w:name="_Toc11178729"/>
              <w:bookmarkEnd w:id="2031"/>
              <w:bookmarkEnd w:id="2032"/>
              <w:bookmarkEnd w:id="2033"/>
            </w:del>
          </w:p>
        </w:tc>
        <w:tc>
          <w:tcPr>
            <w:tcW w:w="0" w:type="auto"/>
            <w:vAlign w:val="center"/>
            <w:hideMark/>
          </w:tcPr>
          <w:p w14:paraId="32459E1A" w14:textId="483B0CCC" w:rsidR="00615770" w:rsidRPr="00074369" w:rsidDel="00CD6BB4" w:rsidRDefault="00615770" w:rsidP="00615770">
            <w:pPr>
              <w:spacing w:after="0" w:line="240" w:lineRule="auto"/>
              <w:jc w:val="center"/>
              <w:rPr>
                <w:del w:id="2034" w:author="Diego Uriarte" w:date="2019-05-18T17:05:00Z"/>
                <w:rFonts w:asciiTheme="minorHAnsi" w:hAnsiTheme="minorHAnsi" w:cstheme="minorHAnsi"/>
                <w:szCs w:val="20"/>
              </w:rPr>
            </w:pPr>
            <w:del w:id="2035" w:author="Diego Uriarte" w:date="2019-05-18T17:05:00Z">
              <w:r w:rsidRPr="00074369" w:rsidDel="00CD6BB4">
                <w:rPr>
                  <w:rFonts w:ascii="Times New Roman" w:hAnsi="Times New Roman"/>
                  <w:szCs w:val="24"/>
                </w:rPr>
                <w:delText>61.55 [0.0000]</w:delText>
              </w:r>
              <w:bookmarkStart w:id="2036" w:name="_Toc9091982"/>
              <w:bookmarkStart w:id="2037" w:name="_Toc9171394"/>
              <w:bookmarkStart w:id="2038" w:name="_Toc11178730"/>
              <w:bookmarkEnd w:id="2036"/>
              <w:bookmarkEnd w:id="2037"/>
              <w:bookmarkEnd w:id="2038"/>
            </w:del>
          </w:p>
        </w:tc>
        <w:tc>
          <w:tcPr>
            <w:tcW w:w="0" w:type="auto"/>
            <w:vAlign w:val="center"/>
            <w:hideMark/>
          </w:tcPr>
          <w:p w14:paraId="33CF0A9C" w14:textId="2DB58B17" w:rsidR="00615770" w:rsidRPr="00074369" w:rsidDel="00CD6BB4" w:rsidRDefault="00615770" w:rsidP="00615770">
            <w:pPr>
              <w:spacing w:after="0" w:line="240" w:lineRule="auto"/>
              <w:jc w:val="center"/>
              <w:rPr>
                <w:del w:id="2039" w:author="Diego Uriarte" w:date="2019-05-18T17:05:00Z"/>
                <w:rFonts w:asciiTheme="minorHAnsi" w:hAnsiTheme="minorHAnsi" w:cstheme="minorHAnsi"/>
                <w:szCs w:val="20"/>
              </w:rPr>
            </w:pPr>
            <w:del w:id="2040" w:author="Diego Uriarte" w:date="2019-05-18T17:05:00Z">
              <w:r w:rsidRPr="00074369" w:rsidDel="00CD6BB4">
                <w:rPr>
                  <w:rFonts w:ascii="Times New Roman" w:hAnsi="Times New Roman"/>
                  <w:szCs w:val="24"/>
                </w:rPr>
                <w:delText>102.89 [0.0000]</w:delText>
              </w:r>
              <w:bookmarkStart w:id="2041" w:name="_Toc9091983"/>
              <w:bookmarkStart w:id="2042" w:name="_Toc9171395"/>
              <w:bookmarkStart w:id="2043" w:name="_Toc11178731"/>
              <w:bookmarkEnd w:id="2041"/>
              <w:bookmarkEnd w:id="2042"/>
              <w:bookmarkEnd w:id="2043"/>
            </w:del>
          </w:p>
        </w:tc>
        <w:tc>
          <w:tcPr>
            <w:tcW w:w="0" w:type="auto"/>
            <w:vAlign w:val="center"/>
            <w:hideMark/>
          </w:tcPr>
          <w:p w14:paraId="28D6E13C" w14:textId="7823F4DB" w:rsidR="00615770" w:rsidRPr="00074369" w:rsidDel="00CD6BB4" w:rsidRDefault="00615770" w:rsidP="00615770">
            <w:pPr>
              <w:spacing w:after="0" w:line="240" w:lineRule="auto"/>
              <w:jc w:val="center"/>
              <w:rPr>
                <w:del w:id="2044" w:author="Diego Uriarte" w:date="2019-05-18T17:05:00Z"/>
                <w:rFonts w:asciiTheme="minorHAnsi" w:hAnsiTheme="minorHAnsi" w:cstheme="minorHAnsi"/>
                <w:szCs w:val="20"/>
              </w:rPr>
            </w:pPr>
            <w:del w:id="2045" w:author="Diego Uriarte" w:date="2019-05-18T17:05:00Z">
              <w:r w:rsidRPr="00074369" w:rsidDel="00CD6BB4">
                <w:rPr>
                  <w:rFonts w:ascii="Times New Roman" w:hAnsi="Times New Roman"/>
                  <w:szCs w:val="24"/>
                </w:rPr>
                <w:delText>40.19 [0.0000]</w:delText>
              </w:r>
              <w:bookmarkStart w:id="2046" w:name="_Toc9091984"/>
              <w:bookmarkStart w:id="2047" w:name="_Toc9171396"/>
              <w:bookmarkStart w:id="2048" w:name="_Toc11178732"/>
              <w:bookmarkEnd w:id="2046"/>
              <w:bookmarkEnd w:id="2047"/>
              <w:bookmarkEnd w:id="2048"/>
            </w:del>
          </w:p>
        </w:tc>
        <w:tc>
          <w:tcPr>
            <w:tcW w:w="0" w:type="auto"/>
            <w:vAlign w:val="center"/>
            <w:hideMark/>
          </w:tcPr>
          <w:p w14:paraId="568B771D" w14:textId="30BB280A" w:rsidR="00615770" w:rsidRPr="00074369" w:rsidDel="00CD6BB4" w:rsidRDefault="00615770" w:rsidP="00615770">
            <w:pPr>
              <w:spacing w:after="0" w:line="240" w:lineRule="auto"/>
              <w:jc w:val="center"/>
              <w:rPr>
                <w:del w:id="2049" w:author="Diego Uriarte" w:date="2019-05-18T17:05:00Z"/>
                <w:rFonts w:asciiTheme="minorHAnsi" w:hAnsiTheme="minorHAnsi" w:cstheme="minorHAnsi"/>
                <w:szCs w:val="20"/>
              </w:rPr>
            </w:pPr>
            <w:del w:id="2050" w:author="Diego Uriarte" w:date="2019-05-18T17:05:00Z">
              <w:r w:rsidRPr="00074369" w:rsidDel="00CD6BB4">
                <w:rPr>
                  <w:rFonts w:ascii="Times New Roman" w:hAnsi="Times New Roman"/>
                  <w:szCs w:val="24"/>
                </w:rPr>
                <w:delText>46.43 [0.0000]</w:delText>
              </w:r>
              <w:bookmarkStart w:id="2051" w:name="_Toc9091985"/>
              <w:bookmarkStart w:id="2052" w:name="_Toc9171397"/>
              <w:bookmarkStart w:id="2053" w:name="_Toc11178733"/>
              <w:bookmarkEnd w:id="2051"/>
              <w:bookmarkEnd w:id="2052"/>
              <w:bookmarkEnd w:id="2053"/>
            </w:del>
          </w:p>
        </w:tc>
        <w:bookmarkStart w:id="2054" w:name="_Toc9091986"/>
        <w:bookmarkStart w:id="2055" w:name="_Toc9171398"/>
        <w:bookmarkStart w:id="2056" w:name="_Toc11178734"/>
        <w:bookmarkEnd w:id="2054"/>
        <w:bookmarkEnd w:id="2055"/>
        <w:bookmarkEnd w:id="2056"/>
      </w:tr>
      <w:tr w:rsidR="00615770" w:rsidRPr="00074369" w:rsidDel="00CD6BB4" w14:paraId="6CA18826" w14:textId="2DF049C6" w:rsidTr="009705DE">
        <w:trPr>
          <w:cnfStyle w:val="100000000000" w:firstRow="1" w:lastRow="0" w:firstColumn="0" w:lastColumn="0" w:oddVBand="0" w:evenVBand="0" w:oddHBand="0" w:evenHBand="0" w:firstRowFirstColumn="0" w:firstRowLastColumn="0" w:lastRowFirstColumn="0" w:lastRowLastColumn="0"/>
          <w:del w:id="2057" w:author="Diego Uriarte" w:date="2019-05-18T17:05:00Z"/>
        </w:trPr>
        <w:tc>
          <w:tcPr>
            <w:tcW w:w="0" w:type="auto"/>
            <w:hideMark/>
          </w:tcPr>
          <w:p w14:paraId="32669EEF" w14:textId="6B8E22EB" w:rsidR="00615770" w:rsidRPr="00074369" w:rsidDel="00CD6BB4" w:rsidRDefault="00615770" w:rsidP="00615770">
            <w:pPr>
              <w:spacing w:after="0" w:line="240" w:lineRule="auto"/>
              <w:jc w:val="left"/>
              <w:rPr>
                <w:del w:id="2058" w:author="Diego Uriarte" w:date="2019-05-18T17:05:00Z"/>
                <w:rFonts w:asciiTheme="minorHAnsi" w:hAnsiTheme="minorHAnsi" w:cstheme="minorHAnsi"/>
                <w:szCs w:val="20"/>
              </w:rPr>
            </w:pPr>
            <w:del w:id="2059" w:author="Diego Uriarte" w:date="2019-05-18T17:05:00Z">
              <w:r w:rsidRPr="00074369" w:rsidDel="00CD6BB4">
                <w:rPr>
                  <w:rFonts w:asciiTheme="minorHAnsi" w:hAnsiTheme="minorHAnsi" w:cstheme="minorHAnsi"/>
                  <w:szCs w:val="20"/>
                </w:rPr>
                <w:delText>Test LM SAR</w:delText>
              </w:r>
              <w:bookmarkStart w:id="2060" w:name="_Toc9091987"/>
              <w:bookmarkStart w:id="2061" w:name="_Toc9171399"/>
              <w:bookmarkStart w:id="2062" w:name="_Toc11178735"/>
              <w:bookmarkEnd w:id="2060"/>
              <w:bookmarkEnd w:id="2061"/>
              <w:bookmarkEnd w:id="2062"/>
            </w:del>
          </w:p>
        </w:tc>
        <w:tc>
          <w:tcPr>
            <w:tcW w:w="0" w:type="auto"/>
            <w:vAlign w:val="center"/>
            <w:hideMark/>
          </w:tcPr>
          <w:p w14:paraId="25EC0AE5" w14:textId="61DA194A" w:rsidR="00615770" w:rsidRPr="00074369" w:rsidDel="00CD6BB4" w:rsidRDefault="00615770" w:rsidP="00615770">
            <w:pPr>
              <w:spacing w:after="0" w:line="240" w:lineRule="auto"/>
              <w:jc w:val="center"/>
              <w:rPr>
                <w:del w:id="2063" w:author="Diego Uriarte" w:date="2019-05-18T17:05:00Z"/>
                <w:rFonts w:asciiTheme="minorHAnsi" w:hAnsiTheme="minorHAnsi" w:cstheme="minorHAnsi"/>
                <w:szCs w:val="20"/>
              </w:rPr>
            </w:pPr>
            <w:del w:id="2064" w:author="Diego Uriarte" w:date="2019-05-18T17:05:00Z">
              <w:r w:rsidRPr="00074369" w:rsidDel="00CD6BB4">
                <w:rPr>
                  <w:rFonts w:ascii="Times New Roman" w:hAnsi="Times New Roman"/>
                  <w:szCs w:val="24"/>
                </w:rPr>
                <w:delText>78.10 [0.0000]</w:delText>
              </w:r>
              <w:bookmarkStart w:id="2065" w:name="_Toc9091988"/>
              <w:bookmarkStart w:id="2066" w:name="_Toc9171400"/>
              <w:bookmarkStart w:id="2067" w:name="_Toc11178736"/>
              <w:bookmarkEnd w:id="2065"/>
              <w:bookmarkEnd w:id="2066"/>
              <w:bookmarkEnd w:id="2067"/>
            </w:del>
          </w:p>
        </w:tc>
        <w:tc>
          <w:tcPr>
            <w:tcW w:w="0" w:type="auto"/>
            <w:vAlign w:val="center"/>
            <w:hideMark/>
          </w:tcPr>
          <w:p w14:paraId="6B6AC563" w14:textId="0091F75B" w:rsidR="00615770" w:rsidRPr="00074369" w:rsidDel="00CD6BB4" w:rsidRDefault="00615770" w:rsidP="00615770">
            <w:pPr>
              <w:spacing w:after="0" w:line="240" w:lineRule="auto"/>
              <w:jc w:val="center"/>
              <w:rPr>
                <w:del w:id="2068" w:author="Diego Uriarte" w:date="2019-05-18T17:05:00Z"/>
                <w:rFonts w:asciiTheme="minorHAnsi" w:hAnsiTheme="minorHAnsi" w:cstheme="minorHAnsi"/>
                <w:szCs w:val="20"/>
              </w:rPr>
            </w:pPr>
            <w:del w:id="2069" w:author="Diego Uriarte" w:date="2019-05-18T17:05:00Z">
              <w:r w:rsidRPr="00074369" w:rsidDel="00CD6BB4">
                <w:rPr>
                  <w:rFonts w:ascii="Times New Roman" w:hAnsi="Times New Roman"/>
                  <w:szCs w:val="24"/>
                </w:rPr>
                <w:delText>118.62 [0.0000]</w:delText>
              </w:r>
              <w:bookmarkStart w:id="2070" w:name="_Toc9091989"/>
              <w:bookmarkStart w:id="2071" w:name="_Toc9171401"/>
              <w:bookmarkStart w:id="2072" w:name="_Toc11178737"/>
              <w:bookmarkEnd w:id="2070"/>
              <w:bookmarkEnd w:id="2071"/>
              <w:bookmarkEnd w:id="2072"/>
            </w:del>
          </w:p>
        </w:tc>
        <w:tc>
          <w:tcPr>
            <w:tcW w:w="0" w:type="auto"/>
            <w:vAlign w:val="center"/>
            <w:hideMark/>
          </w:tcPr>
          <w:p w14:paraId="7A234AC4" w14:textId="5CBCD74F" w:rsidR="00615770" w:rsidRPr="00074369" w:rsidDel="00CD6BB4" w:rsidRDefault="00615770" w:rsidP="00615770">
            <w:pPr>
              <w:spacing w:after="0" w:line="240" w:lineRule="auto"/>
              <w:jc w:val="center"/>
              <w:rPr>
                <w:del w:id="2073" w:author="Diego Uriarte" w:date="2019-05-18T17:05:00Z"/>
                <w:rFonts w:asciiTheme="minorHAnsi" w:hAnsiTheme="minorHAnsi" w:cstheme="minorHAnsi"/>
                <w:szCs w:val="20"/>
              </w:rPr>
            </w:pPr>
            <w:del w:id="2074" w:author="Diego Uriarte" w:date="2019-05-18T17:05:00Z">
              <w:r w:rsidRPr="00074369" w:rsidDel="00CD6BB4">
                <w:rPr>
                  <w:rFonts w:ascii="Times New Roman" w:hAnsi="Times New Roman"/>
                  <w:szCs w:val="24"/>
                </w:rPr>
                <w:delText>59.48 [0.0000]</w:delText>
              </w:r>
              <w:bookmarkStart w:id="2075" w:name="_Toc9091990"/>
              <w:bookmarkStart w:id="2076" w:name="_Toc9171402"/>
              <w:bookmarkStart w:id="2077" w:name="_Toc11178738"/>
              <w:bookmarkEnd w:id="2075"/>
              <w:bookmarkEnd w:id="2076"/>
              <w:bookmarkEnd w:id="2077"/>
            </w:del>
          </w:p>
        </w:tc>
        <w:tc>
          <w:tcPr>
            <w:tcW w:w="0" w:type="auto"/>
            <w:vAlign w:val="center"/>
            <w:hideMark/>
          </w:tcPr>
          <w:p w14:paraId="36F83F4F" w14:textId="4560CEF4" w:rsidR="00615770" w:rsidRPr="00074369" w:rsidDel="00CD6BB4" w:rsidRDefault="00615770" w:rsidP="00615770">
            <w:pPr>
              <w:spacing w:after="0" w:line="240" w:lineRule="auto"/>
              <w:jc w:val="center"/>
              <w:rPr>
                <w:del w:id="2078" w:author="Diego Uriarte" w:date="2019-05-18T17:05:00Z"/>
                <w:rFonts w:asciiTheme="minorHAnsi" w:hAnsiTheme="minorHAnsi" w:cstheme="minorHAnsi"/>
                <w:szCs w:val="20"/>
              </w:rPr>
            </w:pPr>
            <w:del w:id="2079" w:author="Diego Uriarte" w:date="2019-05-18T17:05:00Z">
              <w:r w:rsidRPr="00074369" w:rsidDel="00CD6BB4">
                <w:rPr>
                  <w:rFonts w:ascii="Times New Roman" w:hAnsi="Times New Roman"/>
                  <w:szCs w:val="24"/>
                </w:rPr>
                <w:delText>64.26 [0.0000]</w:delText>
              </w:r>
              <w:bookmarkStart w:id="2080" w:name="_Toc9091991"/>
              <w:bookmarkStart w:id="2081" w:name="_Toc9171403"/>
              <w:bookmarkStart w:id="2082" w:name="_Toc11178739"/>
              <w:bookmarkEnd w:id="2080"/>
              <w:bookmarkEnd w:id="2081"/>
              <w:bookmarkEnd w:id="2082"/>
            </w:del>
          </w:p>
        </w:tc>
        <w:bookmarkStart w:id="2083" w:name="_Toc9091992"/>
        <w:bookmarkStart w:id="2084" w:name="_Toc9171404"/>
        <w:bookmarkStart w:id="2085" w:name="_Toc11178740"/>
        <w:bookmarkEnd w:id="2083"/>
        <w:bookmarkEnd w:id="2084"/>
        <w:bookmarkEnd w:id="2085"/>
      </w:tr>
      <w:tr w:rsidR="00615770" w:rsidRPr="00074369" w:rsidDel="00CD6BB4" w14:paraId="271C27FC" w14:textId="1DA19B72" w:rsidTr="009705DE">
        <w:trPr>
          <w:cnfStyle w:val="100000000000" w:firstRow="1" w:lastRow="0" w:firstColumn="0" w:lastColumn="0" w:oddVBand="0" w:evenVBand="0" w:oddHBand="0" w:evenHBand="0" w:firstRowFirstColumn="0" w:firstRowLastColumn="0" w:lastRowFirstColumn="0" w:lastRowLastColumn="0"/>
          <w:del w:id="2086" w:author="Diego Uriarte" w:date="2019-05-18T17:05:00Z"/>
        </w:trPr>
        <w:tc>
          <w:tcPr>
            <w:tcW w:w="0" w:type="auto"/>
            <w:hideMark/>
          </w:tcPr>
          <w:p w14:paraId="0BF0FA77" w14:textId="33F246E4" w:rsidR="00615770" w:rsidRPr="00074369" w:rsidDel="00CD6BB4" w:rsidRDefault="00615770" w:rsidP="00615770">
            <w:pPr>
              <w:spacing w:after="0" w:line="240" w:lineRule="auto"/>
              <w:jc w:val="left"/>
              <w:rPr>
                <w:del w:id="2087" w:author="Diego Uriarte" w:date="2019-05-18T17:05:00Z"/>
                <w:rFonts w:asciiTheme="minorHAnsi" w:hAnsiTheme="minorHAnsi" w:cstheme="minorHAnsi"/>
                <w:szCs w:val="20"/>
              </w:rPr>
            </w:pPr>
            <w:del w:id="2088" w:author="Diego Uriarte" w:date="2019-05-18T17:05:00Z">
              <w:r w:rsidRPr="00074369" w:rsidDel="00CD6BB4">
                <w:rPr>
                  <w:rFonts w:asciiTheme="minorHAnsi" w:hAnsiTheme="minorHAnsi" w:cstheme="minorHAnsi"/>
                  <w:szCs w:val="20"/>
                </w:rPr>
                <w:delText>Test LM Robusto SEM</w:delText>
              </w:r>
              <w:bookmarkStart w:id="2089" w:name="_Toc9091993"/>
              <w:bookmarkStart w:id="2090" w:name="_Toc9171405"/>
              <w:bookmarkStart w:id="2091" w:name="_Toc11178741"/>
              <w:bookmarkEnd w:id="2089"/>
              <w:bookmarkEnd w:id="2090"/>
              <w:bookmarkEnd w:id="2091"/>
            </w:del>
          </w:p>
        </w:tc>
        <w:tc>
          <w:tcPr>
            <w:tcW w:w="0" w:type="auto"/>
            <w:vAlign w:val="center"/>
            <w:hideMark/>
          </w:tcPr>
          <w:p w14:paraId="36C566FF" w14:textId="5635A1BE" w:rsidR="00615770" w:rsidRPr="00074369" w:rsidDel="00CD6BB4" w:rsidRDefault="00615770" w:rsidP="00615770">
            <w:pPr>
              <w:spacing w:after="0" w:line="240" w:lineRule="auto"/>
              <w:jc w:val="center"/>
              <w:rPr>
                <w:del w:id="2092" w:author="Diego Uriarte" w:date="2019-05-18T17:05:00Z"/>
                <w:rFonts w:asciiTheme="minorHAnsi" w:hAnsiTheme="minorHAnsi" w:cstheme="minorHAnsi"/>
                <w:szCs w:val="20"/>
              </w:rPr>
            </w:pPr>
            <w:del w:id="2093" w:author="Diego Uriarte" w:date="2019-05-18T17:05:00Z">
              <w:r w:rsidRPr="00074369" w:rsidDel="00CD6BB4">
                <w:rPr>
                  <w:rFonts w:ascii="Times New Roman" w:hAnsi="Times New Roman"/>
                  <w:szCs w:val="24"/>
                </w:rPr>
                <w:delText xml:space="preserve">  2.29 [0.1302]</w:delText>
              </w:r>
              <w:bookmarkStart w:id="2094" w:name="_Toc9091994"/>
              <w:bookmarkStart w:id="2095" w:name="_Toc9171406"/>
              <w:bookmarkStart w:id="2096" w:name="_Toc11178742"/>
              <w:bookmarkEnd w:id="2094"/>
              <w:bookmarkEnd w:id="2095"/>
              <w:bookmarkEnd w:id="2096"/>
            </w:del>
          </w:p>
        </w:tc>
        <w:tc>
          <w:tcPr>
            <w:tcW w:w="0" w:type="auto"/>
            <w:vAlign w:val="center"/>
            <w:hideMark/>
          </w:tcPr>
          <w:p w14:paraId="4E0D0E37" w14:textId="01EDA79E" w:rsidR="00615770" w:rsidRPr="00074369" w:rsidDel="00CD6BB4" w:rsidRDefault="00615770" w:rsidP="00615770">
            <w:pPr>
              <w:spacing w:after="0" w:line="240" w:lineRule="auto"/>
              <w:jc w:val="center"/>
              <w:rPr>
                <w:del w:id="2097" w:author="Diego Uriarte" w:date="2019-05-18T17:05:00Z"/>
                <w:rFonts w:asciiTheme="minorHAnsi" w:hAnsiTheme="minorHAnsi" w:cstheme="minorHAnsi"/>
                <w:szCs w:val="20"/>
              </w:rPr>
            </w:pPr>
            <w:del w:id="2098" w:author="Diego Uriarte" w:date="2019-05-18T17:05:00Z">
              <w:r w:rsidRPr="00074369" w:rsidDel="00CD6BB4">
                <w:rPr>
                  <w:rFonts w:ascii="Times New Roman" w:hAnsi="Times New Roman"/>
                  <w:szCs w:val="24"/>
                </w:rPr>
                <w:delText xml:space="preserve">    0.27 [0.6058]</w:delText>
              </w:r>
              <w:bookmarkStart w:id="2099" w:name="_Toc9091995"/>
              <w:bookmarkStart w:id="2100" w:name="_Toc9171407"/>
              <w:bookmarkStart w:id="2101" w:name="_Toc11178743"/>
              <w:bookmarkEnd w:id="2099"/>
              <w:bookmarkEnd w:id="2100"/>
              <w:bookmarkEnd w:id="2101"/>
            </w:del>
          </w:p>
        </w:tc>
        <w:tc>
          <w:tcPr>
            <w:tcW w:w="0" w:type="auto"/>
            <w:vAlign w:val="center"/>
            <w:hideMark/>
          </w:tcPr>
          <w:p w14:paraId="65E73C0E" w14:textId="6DB3AB9E" w:rsidR="00615770" w:rsidRPr="00074369" w:rsidDel="00CD6BB4" w:rsidRDefault="00615770" w:rsidP="00615770">
            <w:pPr>
              <w:spacing w:after="0" w:line="240" w:lineRule="auto"/>
              <w:jc w:val="center"/>
              <w:rPr>
                <w:del w:id="2102" w:author="Diego Uriarte" w:date="2019-05-18T17:05:00Z"/>
                <w:rFonts w:asciiTheme="minorHAnsi" w:hAnsiTheme="minorHAnsi" w:cstheme="minorHAnsi"/>
                <w:szCs w:val="20"/>
              </w:rPr>
            </w:pPr>
            <w:del w:id="2103" w:author="Diego Uriarte" w:date="2019-05-18T17:05:00Z">
              <w:r w:rsidRPr="00074369" w:rsidDel="00CD6BB4">
                <w:rPr>
                  <w:rFonts w:ascii="Times New Roman" w:hAnsi="Times New Roman"/>
                  <w:szCs w:val="24"/>
                </w:rPr>
                <w:delText>1.96 [0.1613]</w:delText>
              </w:r>
              <w:bookmarkStart w:id="2104" w:name="_Toc9091996"/>
              <w:bookmarkStart w:id="2105" w:name="_Toc9171408"/>
              <w:bookmarkStart w:id="2106" w:name="_Toc11178744"/>
              <w:bookmarkEnd w:id="2104"/>
              <w:bookmarkEnd w:id="2105"/>
              <w:bookmarkEnd w:id="2106"/>
            </w:del>
          </w:p>
        </w:tc>
        <w:tc>
          <w:tcPr>
            <w:tcW w:w="0" w:type="auto"/>
            <w:vAlign w:val="center"/>
            <w:hideMark/>
          </w:tcPr>
          <w:p w14:paraId="72F7CA63" w14:textId="42CBC06B" w:rsidR="00615770" w:rsidRPr="00074369" w:rsidDel="00CD6BB4" w:rsidRDefault="00615770" w:rsidP="00615770">
            <w:pPr>
              <w:spacing w:after="0" w:line="240" w:lineRule="auto"/>
              <w:jc w:val="center"/>
              <w:rPr>
                <w:del w:id="2107" w:author="Diego Uriarte" w:date="2019-05-18T17:05:00Z"/>
                <w:rFonts w:asciiTheme="minorHAnsi" w:hAnsiTheme="minorHAnsi" w:cstheme="minorHAnsi"/>
                <w:szCs w:val="20"/>
              </w:rPr>
            </w:pPr>
            <w:del w:id="2108" w:author="Diego Uriarte" w:date="2019-05-18T17:05:00Z">
              <w:r w:rsidRPr="00074369" w:rsidDel="00CD6BB4">
                <w:rPr>
                  <w:rFonts w:ascii="Times New Roman" w:hAnsi="Times New Roman"/>
                  <w:szCs w:val="24"/>
                </w:rPr>
                <w:delText>3.65 [0.0562]</w:delText>
              </w:r>
              <w:bookmarkStart w:id="2109" w:name="_Toc9091997"/>
              <w:bookmarkStart w:id="2110" w:name="_Toc9171409"/>
              <w:bookmarkStart w:id="2111" w:name="_Toc11178745"/>
              <w:bookmarkEnd w:id="2109"/>
              <w:bookmarkEnd w:id="2110"/>
              <w:bookmarkEnd w:id="2111"/>
            </w:del>
          </w:p>
        </w:tc>
        <w:bookmarkStart w:id="2112" w:name="_Toc9091998"/>
        <w:bookmarkStart w:id="2113" w:name="_Toc9171410"/>
        <w:bookmarkStart w:id="2114" w:name="_Toc11178746"/>
        <w:bookmarkEnd w:id="2112"/>
        <w:bookmarkEnd w:id="2113"/>
        <w:bookmarkEnd w:id="2114"/>
      </w:tr>
      <w:tr w:rsidR="00615770" w:rsidRPr="00074369" w:rsidDel="00CD6BB4" w14:paraId="530B3678" w14:textId="235769E2" w:rsidTr="009705DE">
        <w:trPr>
          <w:cnfStyle w:val="100000000000" w:firstRow="1" w:lastRow="0" w:firstColumn="0" w:lastColumn="0" w:oddVBand="0" w:evenVBand="0" w:oddHBand="0" w:evenHBand="0" w:firstRowFirstColumn="0" w:firstRowLastColumn="0" w:lastRowFirstColumn="0" w:lastRowLastColumn="0"/>
          <w:del w:id="2115" w:author="Diego Uriarte" w:date="2019-05-18T17:05:00Z"/>
        </w:trPr>
        <w:tc>
          <w:tcPr>
            <w:tcW w:w="0" w:type="auto"/>
            <w:tcBorders>
              <w:bottom w:val="single" w:sz="12" w:space="0" w:color="auto"/>
            </w:tcBorders>
            <w:hideMark/>
          </w:tcPr>
          <w:p w14:paraId="7E36B74C" w14:textId="19F98C61" w:rsidR="00615770" w:rsidRPr="00074369" w:rsidDel="00CD6BB4" w:rsidRDefault="00615770" w:rsidP="00615770">
            <w:pPr>
              <w:spacing w:after="0" w:line="240" w:lineRule="auto"/>
              <w:jc w:val="left"/>
              <w:rPr>
                <w:del w:id="2116" w:author="Diego Uriarte" w:date="2019-05-18T17:05:00Z"/>
                <w:rFonts w:asciiTheme="minorHAnsi" w:hAnsiTheme="minorHAnsi" w:cstheme="minorHAnsi"/>
                <w:szCs w:val="20"/>
              </w:rPr>
            </w:pPr>
            <w:del w:id="2117" w:author="Diego Uriarte" w:date="2019-05-18T17:05:00Z">
              <w:r w:rsidRPr="00074369" w:rsidDel="00CD6BB4">
                <w:rPr>
                  <w:rFonts w:asciiTheme="minorHAnsi" w:hAnsiTheme="minorHAnsi" w:cstheme="minorHAnsi"/>
                  <w:szCs w:val="20"/>
                </w:rPr>
                <w:delText>Test LM Robusto SAR</w:delText>
              </w:r>
              <w:bookmarkStart w:id="2118" w:name="_Toc9091999"/>
              <w:bookmarkStart w:id="2119" w:name="_Toc9171411"/>
              <w:bookmarkStart w:id="2120" w:name="_Toc11178747"/>
              <w:bookmarkEnd w:id="2118"/>
              <w:bookmarkEnd w:id="2119"/>
              <w:bookmarkEnd w:id="2120"/>
            </w:del>
          </w:p>
        </w:tc>
        <w:tc>
          <w:tcPr>
            <w:tcW w:w="0" w:type="auto"/>
            <w:tcBorders>
              <w:bottom w:val="single" w:sz="12" w:space="0" w:color="auto"/>
            </w:tcBorders>
            <w:vAlign w:val="center"/>
            <w:hideMark/>
          </w:tcPr>
          <w:p w14:paraId="1422ED20" w14:textId="188FC47E" w:rsidR="00615770" w:rsidRPr="00074369" w:rsidDel="00CD6BB4" w:rsidRDefault="00615770" w:rsidP="00615770">
            <w:pPr>
              <w:spacing w:after="0" w:line="240" w:lineRule="auto"/>
              <w:jc w:val="center"/>
              <w:rPr>
                <w:del w:id="2121" w:author="Diego Uriarte" w:date="2019-05-18T17:05:00Z"/>
                <w:rFonts w:asciiTheme="minorHAnsi" w:hAnsiTheme="minorHAnsi" w:cstheme="minorHAnsi"/>
                <w:szCs w:val="20"/>
              </w:rPr>
            </w:pPr>
            <w:del w:id="2122" w:author="Diego Uriarte" w:date="2019-05-18T17:05:00Z">
              <w:r w:rsidRPr="00074369" w:rsidDel="00CD6BB4">
                <w:rPr>
                  <w:rFonts w:ascii="Times New Roman" w:hAnsi="Times New Roman"/>
                  <w:szCs w:val="24"/>
                </w:rPr>
                <w:delText>18.84 [0.0000]</w:delText>
              </w:r>
              <w:bookmarkStart w:id="2123" w:name="_Toc9092000"/>
              <w:bookmarkStart w:id="2124" w:name="_Toc9171412"/>
              <w:bookmarkStart w:id="2125" w:name="_Toc11178748"/>
              <w:bookmarkEnd w:id="2123"/>
              <w:bookmarkEnd w:id="2124"/>
              <w:bookmarkEnd w:id="2125"/>
            </w:del>
          </w:p>
        </w:tc>
        <w:tc>
          <w:tcPr>
            <w:tcW w:w="0" w:type="auto"/>
            <w:tcBorders>
              <w:bottom w:val="single" w:sz="12" w:space="0" w:color="auto"/>
            </w:tcBorders>
            <w:vAlign w:val="center"/>
            <w:hideMark/>
          </w:tcPr>
          <w:p w14:paraId="1AEFAAAF" w14:textId="5280FD09" w:rsidR="00615770" w:rsidRPr="00074369" w:rsidDel="00CD6BB4" w:rsidRDefault="00615770" w:rsidP="00615770">
            <w:pPr>
              <w:spacing w:after="0" w:line="240" w:lineRule="auto"/>
              <w:jc w:val="center"/>
              <w:rPr>
                <w:del w:id="2126" w:author="Diego Uriarte" w:date="2019-05-18T17:05:00Z"/>
                <w:rFonts w:asciiTheme="minorHAnsi" w:hAnsiTheme="minorHAnsi" w:cstheme="minorHAnsi"/>
                <w:szCs w:val="20"/>
              </w:rPr>
            </w:pPr>
            <w:del w:id="2127" w:author="Diego Uriarte" w:date="2019-05-18T17:05:00Z">
              <w:r w:rsidRPr="00074369" w:rsidDel="00CD6BB4">
                <w:rPr>
                  <w:rFonts w:ascii="Times New Roman" w:hAnsi="Times New Roman"/>
                  <w:szCs w:val="24"/>
                </w:rPr>
                <w:delText xml:space="preserve">  15.99 [0.0001]</w:delText>
              </w:r>
              <w:bookmarkStart w:id="2128" w:name="_Toc9092001"/>
              <w:bookmarkStart w:id="2129" w:name="_Toc9171413"/>
              <w:bookmarkStart w:id="2130" w:name="_Toc11178749"/>
              <w:bookmarkEnd w:id="2128"/>
              <w:bookmarkEnd w:id="2129"/>
              <w:bookmarkEnd w:id="2130"/>
            </w:del>
          </w:p>
        </w:tc>
        <w:tc>
          <w:tcPr>
            <w:tcW w:w="0" w:type="auto"/>
            <w:tcBorders>
              <w:bottom w:val="single" w:sz="12" w:space="0" w:color="auto"/>
            </w:tcBorders>
            <w:vAlign w:val="center"/>
            <w:hideMark/>
          </w:tcPr>
          <w:p w14:paraId="7773CF0B" w14:textId="520E967F" w:rsidR="00615770" w:rsidRPr="00074369" w:rsidDel="00CD6BB4" w:rsidRDefault="00615770" w:rsidP="00615770">
            <w:pPr>
              <w:spacing w:after="0" w:line="240" w:lineRule="auto"/>
              <w:jc w:val="center"/>
              <w:rPr>
                <w:del w:id="2131" w:author="Diego Uriarte" w:date="2019-05-18T17:05:00Z"/>
                <w:rFonts w:asciiTheme="minorHAnsi" w:hAnsiTheme="minorHAnsi" w:cstheme="minorHAnsi"/>
                <w:szCs w:val="20"/>
              </w:rPr>
            </w:pPr>
            <w:del w:id="2132" w:author="Diego Uriarte" w:date="2019-05-18T17:05:00Z">
              <w:r w:rsidRPr="00074369" w:rsidDel="00CD6BB4">
                <w:rPr>
                  <w:rFonts w:ascii="Times New Roman" w:hAnsi="Times New Roman"/>
                  <w:szCs w:val="24"/>
                </w:rPr>
                <w:delText>21.25 [0.0000]</w:delText>
              </w:r>
              <w:bookmarkStart w:id="2133" w:name="_Toc9092002"/>
              <w:bookmarkStart w:id="2134" w:name="_Toc9171414"/>
              <w:bookmarkStart w:id="2135" w:name="_Toc11178750"/>
              <w:bookmarkEnd w:id="2133"/>
              <w:bookmarkEnd w:id="2134"/>
              <w:bookmarkEnd w:id="2135"/>
            </w:del>
          </w:p>
        </w:tc>
        <w:tc>
          <w:tcPr>
            <w:tcW w:w="0" w:type="auto"/>
            <w:tcBorders>
              <w:bottom w:val="single" w:sz="12" w:space="0" w:color="auto"/>
            </w:tcBorders>
            <w:vAlign w:val="center"/>
            <w:hideMark/>
          </w:tcPr>
          <w:p w14:paraId="30DAC02C" w14:textId="4CFD0FE4" w:rsidR="00615770" w:rsidRPr="00074369" w:rsidDel="00CD6BB4" w:rsidRDefault="00615770" w:rsidP="00615770">
            <w:pPr>
              <w:spacing w:after="0" w:line="240" w:lineRule="auto"/>
              <w:jc w:val="center"/>
              <w:rPr>
                <w:del w:id="2136" w:author="Diego Uriarte" w:date="2019-05-18T17:05:00Z"/>
                <w:rFonts w:asciiTheme="minorHAnsi" w:hAnsiTheme="minorHAnsi" w:cstheme="minorHAnsi"/>
                <w:szCs w:val="20"/>
              </w:rPr>
            </w:pPr>
            <w:del w:id="2137" w:author="Diego Uriarte" w:date="2019-05-18T17:05:00Z">
              <w:r w:rsidRPr="00074369" w:rsidDel="00CD6BB4">
                <w:rPr>
                  <w:rFonts w:ascii="Times New Roman" w:hAnsi="Times New Roman"/>
                  <w:szCs w:val="24"/>
                </w:rPr>
                <w:delText>21.48 [0.0000]</w:delText>
              </w:r>
              <w:bookmarkStart w:id="2138" w:name="_Toc9092003"/>
              <w:bookmarkStart w:id="2139" w:name="_Toc9171415"/>
              <w:bookmarkStart w:id="2140" w:name="_Toc11178751"/>
              <w:bookmarkEnd w:id="2138"/>
              <w:bookmarkEnd w:id="2139"/>
              <w:bookmarkEnd w:id="2140"/>
            </w:del>
          </w:p>
        </w:tc>
        <w:bookmarkStart w:id="2141" w:name="_Toc9092004"/>
        <w:bookmarkStart w:id="2142" w:name="_Toc9171416"/>
        <w:bookmarkStart w:id="2143" w:name="_Toc11178752"/>
        <w:bookmarkEnd w:id="2141"/>
        <w:bookmarkEnd w:id="2142"/>
        <w:bookmarkEnd w:id="2143"/>
      </w:tr>
      <w:tr w:rsidR="00615770" w:rsidRPr="00074369" w:rsidDel="00CD6BB4" w14:paraId="3436C3BE" w14:textId="05D3A542" w:rsidTr="009705DE">
        <w:trPr>
          <w:cnfStyle w:val="100000000000" w:firstRow="1" w:lastRow="0" w:firstColumn="0" w:lastColumn="0" w:oddVBand="0" w:evenVBand="0" w:oddHBand="0" w:evenHBand="0" w:firstRowFirstColumn="0" w:firstRowLastColumn="0" w:lastRowFirstColumn="0" w:lastRowLastColumn="0"/>
          <w:del w:id="2144" w:author="Diego Uriarte" w:date="2019-05-18T17:05:00Z"/>
        </w:trPr>
        <w:tc>
          <w:tcPr>
            <w:tcW w:w="0" w:type="auto"/>
            <w:gridSpan w:val="5"/>
            <w:tcBorders>
              <w:top w:val="single" w:sz="12" w:space="0" w:color="auto"/>
            </w:tcBorders>
            <w:hideMark/>
          </w:tcPr>
          <w:p w14:paraId="2EF626AF" w14:textId="6B85C496" w:rsidR="00615770" w:rsidRPr="00074369" w:rsidDel="00CD6BB4" w:rsidRDefault="00615770" w:rsidP="00615770">
            <w:pPr>
              <w:spacing w:after="0" w:line="240" w:lineRule="auto"/>
              <w:jc w:val="center"/>
              <w:rPr>
                <w:del w:id="2145" w:author="Diego Uriarte" w:date="2019-05-18T17:05:00Z"/>
                <w:rFonts w:asciiTheme="minorHAnsi" w:hAnsiTheme="minorHAnsi" w:cstheme="minorHAnsi"/>
                <w:szCs w:val="20"/>
              </w:rPr>
            </w:pPr>
            <w:bookmarkStart w:id="2146" w:name="_Toc9092005"/>
            <w:bookmarkStart w:id="2147" w:name="_Toc9171417"/>
            <w:bookmarkStart w:id="2148" w:name="_Toc11178753"/>
            <w:bookmarkEnd w:id="2146"/>
            <w:bookmarkEnd w:id="2147"/>
            <w:bookmarkEnd w:id="2148"/>
          </w:p>
        </w:tc>
        <w:bookmarkStart w:id="2149" w:name="_Toc9092006"/>
        <w:bookmarkStart w:id="2150" w:name="_Toc9171418"/>
        <w:bookmarkStart w:id="2151" w:name="_Toc11178754"/>
        <w:bookmarkEnd w:id="2149"/>
        <w:bookmarkEnd w:id="2150"/>
        <w:bookmarkEnd w:id="2151"/>
      </w:tr>
      <w:tr w:rsidR="00615770" w:rsidRPr="00074369" w:rsidDel="00CD6BB4" w14:paraId="63AC6260" w14:textId="105B6B5D" w:rsidTr="009705DE">
        <w:trPr>
          <w:cnfStyle w:val="100000000000" w:firstRow="1" w:lastRow="0" w:firstColumn="0" w:lastColumn="0" w:oddVBand="0" w:evenVBand="0" w:oddHBand="0" w:evenHBand="0" w:firstRowFirstColumn="0" w:firstRowLastColumn="0" w:lastRowFirstColumn="0" w:lastRowLastColumn="0"/>
          <w:del w:id="2152" w:author="Diego Uriarte" w:date="2019-05-18T17:05:00Z"/>
        </w:trPr>
        <w:tc>
          <w:tcPr>
            <w:tcW w:w="0" w:type="auto"/>
            <w:hideMark/>
          </w:tcPr>
          <w:p w14:paraId="34002465" w14:textId="3B2AE248" w:rsidR="00615770" w:rsidRPr="00074369" w:rsidDel="00CD6BB4" w:rsidRDefault="00615770" w:rsidP="00615770">
            <w:pPr>
              <w:spacing w:after="0" w:line="240" w:lineRule="auto"/>
              <w:jc w:val="left"/>
              <w:rPr>
                <w:del w:id="2153" w:author="Diego Uriarte" w:date="2019-05-18T17:05:00Z"/>
                <w:rFonts w:asciiTheme="minorHAnsi" w:hAnsiTheme="minorHAnsi" w:cstheme="minorHAnsi"/>
                <w:szCs w:val="20"/>
              </w:rPr>
            </w:pPr>
            <w:del w:id="2154" w:author="Diego Uriarte" w:date="2019-05-18T17:05:00Z">
              <w:r w:rsidRPr="00074369" w:rsidDel="00CD6BB4">
                <w:rPr>
                  <w:rFonts w:asciiTheme="minorHAnsi" w:hAnsiTheme="minorHAnsi" w:cstheme="minorHAnsi"/>
                  <w:szCs w:val="20"/>
                </w:rPr>
                <w:delText>Nota:</w:delText>
              </w:r>
              <w:bookmarkStart w:id="2155" w:name="_Toc9092007"/>
              <w:bookmarkStart w:id="2156" w:name="_Toc9171419"/>
              <w:bookmarkStart w:id="2157" w:name="_Toc11178755"/>
              <w:bookmarkEnd w:id="2155"/>
              <w:bookmarkEnd w:id="2156"/>
              <w:bookmarkEnd w:id="2157"/>
            </w:del>
          </w:p>
        </w:tc>
        <w:tc>
          <w:tcPr>
            <w:tcW w:w="0" w:type="auto"/>
            <w:gridSpan w:val="4"/>
            <w:hideMark/>
          </w:tcPr>
          <w:p w14:paraId="0480FE67" w14:textId="5ECA4239" w:rsidR="00615770" w:rsidRPr="00074369" w:rsidDel="00CD6BB4" w:rsidRDefault="00615770" w:rsidP="00615770">
            <w:pPr>
              <w:spacing w:after="0" w:line="240" w:lineRule="auto"/>
              <w:jc w:val="right"/>
              <w:rPr>
                <w:del w:id="2158" w:author="Diego Uriarte" w:date="2019-05-18T17:05:00Z"/>
                <w:rFonts w:asciiTheme="minorHAnsi" w:hAnsiTheme="minorHAnsi" w:cstheme="minorHAnsi"/>
                <w:szCs w:val="20"/>
              </w:rPr>
            </w:pPr>
            <w:del w:id="2159" w:author="Diego Uriarte" w:date="2019-05-18T17:05:00Z">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p&lt;0.1; </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p&lt;0.05; </w:delText>
              </w:r>
              <w:r w:rsidRPr="00074369" w:rsidDel="00CD6BB4">
                <w:rPr>
                  <w:rFonts w:asciiTheme="minorHAnsi" w:hAnsiTheme="minorHAnsi" w:cstheme="minorHAnsi"/>
                  <w:szCs w:val="20"/>
                  <w:vertAlign w:val="superscript"/>
                </w:rPr>
                <w:delText>***</w:delText>
              </w:r>
              <w:r w:rsidRPr="00074369" w:rsidDel="00CD6BB4">
                <w:rPr>
                  <w:rFonts w:asciiTheme="minorHAnsi" w:hAnsiTheme="minorHAnsi" w:cstheme="minorHAnsi"/>
                  <w:szCs w:val="20"/>
                </w:rPr>
                <w:delText>p&lt;0.01</w:delText>
              </w:r>
              <w:bookmarkStart w:id="2160" w:name="_Toc9092008"/>
              <w:bookmarkStart w:id="2161" w:name="_Toc9171420"/>
              <w:bookmarkStart w:id="2162" w:name="_Toc11178756"/>
              <w:bookmarkEnd w:id="2160"/>
              <w:bookmarkEnd w:id="2161"/>
              <w:bookmarkEnd w:id="2162"/>
            </w:del>
          </w:p>
        </w:tc>
        <w:bookmarkStart w:id="2163" w:name="_Toc9092009"/>
        <w:bookmarkStart w:id="2164" w:name="_Toc9171421"/>
        <w:bookmarkStart w:id="2165" w:name="_Toc11178757"/>
        <w:bookmarkEnd w:id="2163"/>
        <w:bookmarkEnd w:id="2164"/>
        <w:bookmarkEnd w:id="2165"/>
      </w:tr>
    </w:tbl>
    <w:p w14:paraId="308E0E1E" w14:textId="62E6AF17" w:rsidR="00021C09" w:rsidRPr="00074369" w:rsidDel="00CD6BB4" w:rsidRDefault="00021C09" w:rsidP="00B97460">
      <w:pPr>
        <w:pStyle w:val="Fuente"/>
        <w:rPr>
          <w:del w:id="2166" w:author="Diego Uriarte" w:date="2019-05-18T17:05:00Z"/>
        </w:rPr>
      </w:pPr>
      <w:del w:id="2167" w:author="Diego Uriarte" w:date="2019-05-18T17:05:00Z">
        <w:r w:rsidRPr="00074369" w:rsidDel="00CD6BB4">
          <w:delText>Fuente: Elaboración propia, 2019</w:delText>
        </w:r>
        <w:bookmarkStart w:id="2168" w:name="_Toc9092010"/>
        <w:bookmarkStart w:id="2169" w:name="_Toc9171422"/>
        <w:bookmarkStart w:id="2170" w:name="_Toc11178758"/>
        <w:bookmarkEnd w:id="2168"/>
        <w:bookmarkEnd w:id="2169"/>
        <w:bookmarkEnd w:id="2170"/>
      </w:del>
    </w:p>
    <w:p w14:paraId="64D3AFAA" w14:textId="33486A4F" w:rsidR="00CC64D9" w:rsidRPr="00074369" w:rsidDel="00CD6BB4" w:rsidRDefault="00021C09" w:rsidP="007558B0">
      <w:pPr>
        <w:rPr>
          <w:del w:id="2171" w:author="Diego Uriarte" w:date="2019-05-18T17:05:00Z"/>
        </w:rPr>
      </w:pPr>
      <w:del w:id="2172" w:author="Diego Uriarte" w:date="2019-05-18T17:05:00Z">
        <w:r w:rsidRPr="00074369" w:rsidDel="00CD6BB4">
          <w:delText xml:space="preserve">A </w:delText>
        </w:r>
        <w:r w:rsidR="00CC64D9" w:rsidRPr="00074369" w:rsidDel="00CD6BB4">
          <w:delText xml:space="preserve">lo largo de los cuatro cortes transversales </w:delText>
        </w:r>
        <w:r w:rsidR="00E11291" w:rsidRPr="00074369" w:rsidDel="00CD6BB4">
          <w:delText>se observan que las estaciones Primax son las que report</w:delText>
        </w:r>
        <w:r w:rsidR="00AC5CFF" w:rsidRPr="00074369" w:rsidDel="00CD6BB4">
          <w:delTex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delText>
        </w:r>
        <w:bookmarkStart w:id="2173" w:name="_Toc9092011"/>
        <w:bookmarkStart w:id="2174" w:name="_Toc9171423"/>
        <w:bookmarkStart w:id="2175" w:name="_Toc11178759"/>
        <w:bookmarkEnd w:id="2173"/>
        <w:bookmarkEnd w:id="2174"/>
        <w:bookmarkEnd w:id="2175"/>
      </w:del>
    </w:p>
    <w:p w14:paraId="103DF839" w14:textId="6F4E08EC" w:rsidR="00AC5CFF" w:rsidRPr="00074369" w:rsidDel="00CD6BB4" w:rsidRDefault="00AC5CFF" w:rsidP="00CC64D9">
      <w:pPr>
        <w:rPr>
          <w:del w:id="2176" w:author="Diego Uriarte" w:date="2019-05-18T17:05:00Z"/>
        </w:rPr>
      </w:pPr>
      <w:del w:id="2177" w:author="Diego Uriarte" w:date="2019-05-18T17:05:00Z">
        <w:r w:rsidRPr="00074369" w:rsidDel="00CD6BB4">
          <w:delTex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delText>
        </w:r>
        <w:bookmarkStart w:id="2178" w:name="_Toc9092012"/>
        <w:bookmarkStart w:id="2179" w:name="_Toc9171424"/>
        <w:bookmarkStart w:id="2180" w:name="_Toc11178760"/>
        <w:bookmarkEnd w:id="2178"/>
        <w:bookmarkEnd w:id="2179"/>
        <w:bookmarkEnd w:id="2180"/>
      </w:del>
    </w:p>
    <w:p w14:paraId="5049F62F" w14:textId="2167F807" w:rsidR="00AC5CFF" w:rsidRPr="00074369" w:rsidDel="00CD6BB4" w:rsidRDefault="00AC5CFF" w:rsidP="00CC64D9">
      <w:pPr>
        <w:rPr>
          <w:del w:id="2181" w:author="Diego Uriarte" w:date="2019-05-18T17:05:00Z"/>
        </w:rPr>
      </w:pPr>
      <w:del w:id="2182" w:author="Diego Uriarte" w:date="2019-05-18T17:05:00Z">
        <w:r w:rsidRPr="00074369" w:rsidDel="00CD6BB4">
          <w:delText>Finalmente, ninguno de los servicios adicionales ofrecidos por las estaciones reportan efectos significativos de manera consistente en los cuatro cortes. Realizando la misma regresión sin controlar por marcas de estaciones, solo la variable CAJERO se vuelve significativa al 1%</w:delText>
        </w:r>
        <w:r w:rsidR="000E1B51" w:rsidRPr="00074369" w:rsidDel="00CD6BB4">
          <w:delTex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delText>
        </w:r>
        <w:bookmarkStart w:id="2183" w:name="_Toc9092013"/>
        <w:bookmarkStart w:id="2184" w:name="_Toc9171425"/>
        <w:bookmarkStart w:id="2185" w:name="_Toc11178761"/>
        <w:bookmarkEnd w:id="2183"/>
        <w:bookmarkEnd w:id="2184"/>
        <w:bookmarkEnd w:id="2185"/>
      </w:del>
    </w:p>
    <w:p w14:paraId="07DB6603" w14:textId="39DC6A19" w:rsidR="000E1B51" w:rsidRPr="00074369" w:rsidDel="00CD6BB4" w:rsidRDefault="000E1B51" w:rsidP="007558B0">
      <w:pPr>
        <w:rPr>
          <w:del w:id="2186" w:author="Diego Uriarte" w:date="2019-05-18T17:05:00Z"/>
        </w:rPr>
      </w:pPr>
      <w:del w:id="2187" w:author="Diego Uriarte" w:date="2019-05-18T17:05:00Z">
        <w:r w:rsidRPr="00074369" w:rsidDel="00CD6BB4">
          <w:delText xml:space="preserve">Siguiendo lo discutido en el apartado </w:delText>
        </w:r>
        <w:r w:rsidRPr="00074369" w:rsidDel="00CD6BB4">
          <w:fldChar w:fldCharType="begin"/>
        </w:r>
        <w:r w:rsidRPr="00074369" w:rsidDel="00CD6BB4">
          <w:delInstrText xml:space="preserve"> REF _Ref6340956 \n \h </w:delInstrText>
        </w:r>
        <w:r w:rsidRPr="00074369" w:rsidDel="00CD6BB4">
          <w:fldChar w:fldCharType="separate"/>
        </w:r>
        <w:r w:rsidR="00560D5E" w:rsidRPr="00074369" w:rsidDel="00CD6BB4">
          <w:delText>4.1</w:delText>
        </w:r>
        <w:r w:rsidRPr="00074369" w:rsidDel="00CD6BB4">
          <w:fldChar w:fldCharType="end"/>
        </w:r>
        <w:r w:rsidRPr="00074369" w:rsidDel="00CD6BB4">
          <w:delText xml:space="preserve"> de este capítulo, la </w:delText>
        </w:r>
        <w:r w:rsidRPr="00074369" w:rsidDel="00CD6BB4">
          <w:fldChar w:fldCharType="begin"/>
        </w:r>
        <w:r w:rsidRPr="00074369" w:rsidDel="00CD6BB4">
          <w:delInstrText xml:space="preserve"> REF _Ref6331822 \h </w:delInstrText>
        </w:r>
        <w:r w:rsidRPr="00074369" w:rsidDel="00CD6BB4">
          <w:fldChar w:fldCharType="separate"/>
        </w:r>
        <w:r w:rsidR="00560D5E" w:rsidRPr="00074369" w:rsidDel="00CD6BB4">
          <w:delText xml:space="preserve">Tabla </w:delText>
        </w:r>
        <w:r w:rsidR="00560D5E" w:rsidRPr="00074369" w:rsidDel="00CD6BB4">
          <w:rPr>
            <w:noProof/>
          </w:rPr>
          <w:delText>4</w:delText>
        </w:r>
        <w:r w:rsidRPr="00074369" w:rsidDel="00CD6BB4">
          <w:fldChar w:fldCharType="end"/>
        </w:r>
        <w:r w:rsidRPr="00074369" w:rsidDel="00CD6BB4">
          <w:delText xml:space="preserve"> reporta los resultados de las pruebas robustas de Anselin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Elhorst </w:delText>
        </w:r>
        <w:r w:rsidRPr="00074369" w:rsidDel="00CD6BB4">
          <w:fldChar w:fldCharType="begin"/>
        </w:r>
        <w:r w:rsidRPr="00074369" w:rsidDel="00CD6BB4">
          <w:del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delInstrText>
        </w:r>
        <w:r w:rsidRPr="00074369" w:rsidDel="00CD6BB4">
          <w:fldChar w:fldCharType="separate"/>
        </w:r>
        <w:r w:rsidRPr="00074369" w:rsidDel="00CD6BB4">
          <w:rPr>
            <w:rFonts w:ascii="Times New Roman" w:hAnsi="Times New Roman"/>
          </w:rPr>
          <w:delText>(2010)</w:delText>
        </w:r>
        <w:r w:rsidRPr="00074369" w:rsidDel="00CD6BB4">
          <w:fldChar w:fldCharType="end"/>
        </w:r>
        <w:r w:rsidRPr="00074369" w:rsidDel="00CD6BB4">
          <w:delText xml:space="preserve">, se estima el modelo espacial de Durbin que incluye rezagos espaciales para la variable dependiente y las variables independientes. </w:delText>
        </w:r>
        <w:r w:rsidR="001C4B13" w:rsidRPr="00074369" w:rsidDel="00CD6BB4">
          <w:delText xml:space="preserve">Luego, se restringen los modelos según lo indicado en el </w:delText>
        </w:r>
        <w:r w:rsidR="001C4B13" w:rsidRPr="00074369" w:rsidDel="00CD6BB4">
          <w:fldChar w:fldCharType="begin"/>
        </w:r>
        <w:r w:rsidR="001C4B13" w:rsidRPr="00074369" w:rsidDel="00CD6BB4">
          <w:delInstrText xml:space="preserve"> REF _Ref6341414 \h </w:delInstrText>
        </w:r>
        <w:r w:rsidR="00F63B1C" w:rsidRPr="00074369" w:rsidDel="00CD6BB4">
          <w:delInstrText xml:space="preserve"> \* MERGEFORMAT </w:delInstrText>
        </w:r>
        <w:r w:rsidR="001C4B13" w:rsidRPr="00074369" w:rsidDel="00CD6BB4">
          <w:fldChar w:fldCharType="separate"/>
        </w:r>
        <w:r w:rsidR="00F63B1C" w:rsidRPr="00074369" w:rsidDel="00CD6BB4">
          <w:rPr>
            <w:color w:val="000000" w:themeColor="text1"/>
          </w:rPr>
          <w:delText xml:space="preserve">Gráfico </w:delText>
        </w:r>
        <w:r w:rsidR="00F63B1C" w:rsidRPr="00074369" w:rsidDel="00CD6BB4">
          <w:rPr>
            <w:noProof/>
            <w:color w:val="000000" w:themeColor="text1"/>
          </w:rPr>
          <w:delText>1</w:delText>
        </w:r>
        <w:r w:rsidR="001C4B13" w:rsidRPr="00074369" w:rsidDel="00CD6BB4">
          <w:fldChar w:fldCharType="end"/>
        </w:r>
        <w:r w:rsidR="00F23085" w:rsidRPr="00074369" w:rsidDel="00CD6BB4">
          <w:delText xml:space="preserve"> para realizar las pruebas </w:delText>
        </w:r>
        <w:r w:rsidR="001C4B13" w:rsidRPr="00074369" w:rsidDel="00CD6BB4">
          <w:delText xml:space="preserve">de ratio de verosimilitud LR. Los resultados se muestran en la </w:delText>
        </w:r>
        <w:r w:rsidR="001C4B13" w:rsidRPr="00074369" w:rsidDel="00CD6BB4">
          <w:fldChar w:fldCharType="begin"/>
        </w:r>
        <w:r w:rsidR="001C4B13" w:rsidRPr="00074369" w:rsidDel="00CD6BB4">
          <w:delInstrText xml:space="preserve"> REF _Ref6341542 \h </w:delInstrText>
        </w:r>
        <w:r w:rsidR="001C4B13" w:rsidRPr="00074369" w:rsidDel="00CD6BB4">
          <w:fldChar w:fldCharType="separate"/>
        </w:r>
        <w:r w:rsidR="00560D5E" w:rsidRPr="00074369" w:rsidDel="00CD6BB4">
          <w:delText xml:space="preserve">Tabla </w:delText>
        </w:r>
        <w:r w:rsidR="00560D5E" w:rsidRPr="00074369" w:rsidDel="00CD6BB4">
          <w:rPr>
            <w:noProof/>
          </w:rPr>
          <w:delText>5</w:delText>
        </w:r>
        <w:r w:rsidR="001C4B13" w:rsidRPr="00074369" w:rsidDel="00CD6BB4">
          <w:fldChar w:fldCharType="end"/>
        </w:r>
        <w:r w:rsidR="001C4B13" w:rsidRPr="00074369" w:rsidDel="00CD6BB4">
          <w:delText xml:space="preserve"> e indican que se puede simplificar al modelo autoregresivo espacial </w:delText>
        </w:r>
      </w:del>
      <w:del w:id="2188" w:author="Diego Uriarte" w:date="2019-05-18T15:21:00Z">
        <w:r w:rsidR="001C4B13" w:rsidRPr="00074369" w:rsidDel="00F63B1C">
          <w:delText xml:space="preserve">– no se rechaza la hipótesis </w:delTex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=0</m:t>
          </m:r>
        </m:oMath>
        <w:r w:rsidR="001C4B13" w:rsidRPr="00074369" w:rsidDel="00F63B1C">
          <w:delText xml:space="preserve"> – en tanto que se rechaza la hipótesis </w:delTex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074369" w:rsidDel="00F63B1C">
          <w:rPr>
            <w:color w:val="333333"/>
          </w:rPr>
          <w:delText>, es decir, no</w:delText>
        </w:r>
      </w:del>
      <w:del w:id="2189" w:author="Diego Uriarte" w:date="2019-05-18T15:22:00Z">
        <w:r w:rsidR="001C4B13" w:rsidRPr="00074369" w:rsidDel="00F63B1C">
          <w:rPr>
            <w:color w:val="333333"/>
          </w:rPr>
          <w:delText xml:space="preserve"> se puede simplificar al </w:delText>
        </w:r>
      </w:del>
      <w:del w:id="2190" w:author="Diego Uriarte" w:date="2019-05-18T17:05:00Z">
        <w:r w:rsidR="001C4B13" w:rsidRPr="00074369" w:rsidDel="00CD6BB4">
          <w:rPr>
            <w:color w:val="333333"/>
          </w:rPr>
          <w:delText>modelo espacial de errores.</w:delText>
        </w:r>
        <w:bookmarkStart w:id="2191" w:name="_Toc9092014"/>
        <w:bookmarkStart w:id="2192" w:name="_Toc9171426"/>
        <w:bookmarkStart w:id="2193" w:name="_Toc11178762"/>
        <w:bookmarkEnd w:id="2191"/>
        <w:bookmarkEnd w:id="2192"/>
        <w:bookmarkEnd w:id="2193"/>
      </w:del>
    </w:p>
    <w:p w14:paraId="1B16A67D" w14:textId="0A2E1000" w:rsidR="00C5153F" w:rsidRPr="00074369" w:rsidDel="00CD6BB4" w:rsidRDefault="001C4B13" w:rsidP="00B97460">
      <w:pPr>
        <w:pStyle w:val="Descripcin"/>
        <w:keepNext/>
        <w:rPr>
          <w:del w:id="2194" w:author="Diego Uriarte" w:date="2019-05-18T17:05:00Z"/>
        </w:rPr>
      </w:pPr>
      <w:bookmarkStart w:id="2195" w:name="_Ref6341542"/>
      <w:bookmarkStart w:id="2196" w:name="_Toc6348800"/>
      <w:del w:id="2197" w:author="Diego Uriarte" w:date="2019-05-18T17:05:00Z">
        <w:r w:rsidRPr="00074369" w:rsidDel="00CD6BB4">
          <w:delText xml:space="preserve">Tabla </w:delText>
        </w:r>
        <w:r w:rsidRPr="00074369" w:rsidDel="00CD6BB4">
          <w:rPr>
            <w:iCs w:val="0"/>
          </w:rPr>
          <w:fldChar w:fldCharType="begin"/>
        </w:r>
        <w:r w:rsidRPr="00074369" w:rsidDel="00CD6BB4">
          <w:delInstrText xml:space="preserve"> SEQ Tabla \* ARABIC </w:delInstrText>
        </w:r>
        <w:r w:rsidRPr="00074369" w:rsidDel="00CD6BB4">
          <w:rPr>
            <w:iCs w:val="0"/>
          </w:rPr>
          <w:fldChar w:fldCharType="separate"/>
        </w:r>
        <w:r w:rsidR="005B24F0" w:rsidRPr="00074369" w:rsidDel="00CD6BB4">
          <w:rPr>
            <w:noProof/>
          </w:rPr>
          <w:delText>6</w:delText>
        </w:r>
        <w:r w:rsidRPr="00074369" w:rsidDel="00CD6BB4">
          <w:rPr>
            <w:iCs w:val="0"/>
          </w:rPr>
          <w:fldChar w:fldCharType="end"/>
        </w:r>
        <w:bookmarkEnd w:id="2195"/>
        <w:r w:rsidRPr="00074369" w:rsidDel="00CD6BB4">
          <w:delText>: Pruebas de LR para simplificar el modelo espacial de Durbin</w:delText>
        </w:r>
        <w:bookmarkStart w:id="2198" w:name="_Toc9092015"/>
        <w:bookmarkStart w:id="2199" w:name="_Toc9171427"/>
        <w:bookmarkStart w:id="2200" w:name="_Toc11178763"/>
        <w:bookmarkEnd w:id="2196"/>
        <w:bookmarkEnd w:id="2198"/>
        <w:bookmarkEnd w:id="2199"/>
        <w:bookmarkEnd w:id="2200"/>
      </w:del>
    </w:p>
    <w:tbl>
      <w:tblPr>
        <w:tblStyle w:val="tesis"/>
        <w:tblW w:w="0" w:type="auto"/>
        <w:tblLook w:val="04A0" w:firstRow="1" w:lastRow="0" w:firstColumn="1" w:lastColumn="0" w:noHBand="0" w:noVBand="1"/>
      </w:tblPr>
      <w:tblGrid>
        <w:gridCol w:w="2224"/>
        <w:gridCol w:w="1304"/>
        <w:gridCol w:w="1304"/>
        <w:gridCol w:w="1304"/>
        <w:gridCol w:w="1304"/>
      </w:tblGrid>
      <w:tr w:rsidR="00653FDC" w:rsidRPr="00074369" w:rsidDel="00CD6BB4" w14:paraId="69411712" w14:textId="6A751988" w:rsidTr="00335839">
        <w:trPr>
          <w:cnfStyle w:val="100000000000" w:firstRow="1" w:lastRow="0" w:firstColumn="0" w:lastColumn="0" w:oddVBand="0" w:evenVBand="0" w:oddHBand="0" w:evenHBand="0" w:firstRowFirstColumn="0" w:firstRowLastColumn="0" w:lastRowFirstColumn="0" w:lastRowLastColumn="0"/>
          <w:del w:id="2201" w:author="Diego Uriarte" w:date="2019-05-18T17:05:00Z"/>
        </w:trPr>
        <w:tc>
          <w:tcPr>
            <w:tcW w:w="0" w:type="auto"/>
            <w:hideMark/>
          </w:tcPr>
          <w:p w14:paraId="356233E4" w14:textId="327F95FE" w:rsidR="00653FDC" w:rsidRPr="00074369" w:rsidDel="00CD6BB4" w:rsidRDefault="00653FDC" w:rsidP="00653FDC">
            <w:pPr>
              <w:spacing w:after="0" w:line="240" w:lineRule="auto"/>
              <w:rPr>
                <w:del w:id="2202" w:author="Diego Uriarte" w:date="2019-05-18T17:05:00Z"/>
                <w:rFonts w:asciiTheme="minorHAnsi" w:hAnsiTheme="minorHAnsi" w:cstheme="minorHAnsi"/>
                <w:szCs w:val="20"/>
              </w:rPr>
            </w:pPr>
            <w:bookmarkStart w:id="2203" w:name="_Toc9092016"/>
            <w:bookmarkStart w:id="2204" w:name="_Toc9171428"/>
            <w:bookmarkStart w:id="2205" w:name="_Toc11178764"/>
            <w:bookmarkEnd w:id="2203"/>
            <w:bookmarkEnd w:id="2204"/>
            <w:bookmarkEnd w:id="2205"/>
          </w:p>
        </w:tc>
        <w:tc>
          <w:tcPr>
            <w:tcW w:w="0" w:type="auto"/>
            <w:gridSpan w:val="4"/>
            <w:hideMark/>
          </w:tcPr>
          <w:p w14:paraId="136D757E" w14:textId="0D7C0915" w:rsidR="00653FDC" w:rsidRPr="00074369" w:rsidDel="00CD6BB4" w:rsidRDefault="00653FDC" w:rsidP="00EA66A7">
            <w:pPr>
              <w:spacing w:after="0" w:line="240" w:lineRule="auto"/>
              <w:jc w:val="center"/>
              <w:rPr>
                <w:del w:id="2206" w:author="Diego Uriarte" w:date="2019-05-18T17:05:00Z"/>
                <w:rFonts w:asciiTheme="minorHAnsi" w:hAnsiTheme="minorHAnsi" w:cstheme="minorHAnsi"/>
                <w:szCs w:val="20"/>
              </w:rPr>
            </w:pPr>
            <w:del w:id="2207" w:author="Diego Uriarte" w:date="2019-05-18T17:05:00Z">
              <w:r w:rsidRPr="00074369" w:rsidDel="00CD6BB4">
                <w:rPr>
                  <w:rFonts w:asciiTheme="minorHAnsi" w:hAnsiTheme="minorHAnsi" w:cstheme="minorHAnsi"/>
                  <w:szCs w:val="20"/>
                </w:rPr>
                <w:delText>Estadístico [valor p]</w:delText>
              </w:r>
              <w:bookmarkStart w:id="2208" w:name="_Toc9092017"/>
              <w:bookmarkStart w:id="2209" w:name="_Toc9171429"/>
              <w:bookmarkStart w:id="2210" w:name="_Toc11178765"/>
              <w:bookmarkEnd w:id="2208"/>
              <w:bookmarkEnd w:id="2209"/>
              <w:bookmarkEnd w:id="2210"/>
            </w:del>
          </w:p>
        </w:tc>
        <w:bookmarkStart w:id="2211" w:name="_Toc9092018"/>
        <w:bookmarkStart w:id="2212" w:name="_Toc9171430"/>
        <w:bookmarkStart w:id="2213" w:name="_Toc11178766"/>
        <w:bookmarkEnd w:id="2211"/>
        <w:bookmarkEnd w:id="2212"/>
        <w:bookmarkEnd w:id="2213"/>
      </w:tr>
      <w:tr w:rsidR="00653FDC" w:rsidRPr="00074369" w:rsidDel="00CD6BB4" w14:paraId="4D9D847A" w14:textId="20C3F854" w:rsidTr="00335839">
        <w:trPr>
          <w:cnfStyle w:val="100000000000" w:firstRow="1" w:lastRow="0" w:firstColumn="0" w:lastColumn="0" w:oddVBand="0" w:evenVBand="0" w:oddHBand="0" w:evenHBand="0" w:firstRowFirstColumn="0" w:firstRowLastColumn="0" w:lastRowFirstColumn="0" w:lastRowLastColumn="0"/>
          <w:del w:id="2214" w:author="Diego Uriarte" w:date="2019-05-18T17:05:00Z"/>
        </w:trPr>
        <w:tc>
          <w:tcPr>
            <w:tcW w:w="0" w:type="auto"/>
            <w:tcBorders>
              <w:bottom w:val="single" w:sz="4" w:space="0" w:color="auto"/>
            </w:tcBorders>
            <w:hideMark/>
          </w:tcPr>
          <w:p w14:paraId="011F0581" w14:textId="1960E3BF" w:rsidR="00653FDC" w:rsidRPr="00074369" w:rsidDel="00CD6BB4" w:rsidRDefault="00653FDC" w:rsidP="00653FDC">
            <w:pPr>
              <w:spacing w:after="0" w:line="240" w:lineRule="auto"/>
              <w:rPr>
                <w:del w:id="2215" w:author="Diego Uriarte" w:date="2019-05-18T17:05:00Z"/>
                <w:rFonts w:asciiTheme="minorHAnsi" w:hAnsiTheme="minorHAnsi" w:cstheme="minorHAnsi"/>
                <w:szCs w:val="20"/>
              </w:rPr>
            </w:pPr>
            <w:del w:id="2216" w:author="Diego Uriarte" w:date="2019-05-18T17:05:00Z">
              <w:r w:rsidRPr="00074369" w:rsidDel="00CD6BB4">
                <w:rPr>
                  <w:rFonts w:asciiTheme="minorHAnsi" w:hAnsiTheme="minorHAnsi" w:cstheme="minorHAnsi"/>
                  <w:szCs w:val="20"/>
                </w:rPr>
                <w:delText>Hipótesis Nula</w:delText>
              </w:r>
              <w:bookmarkStart w:id="2217" w:name="_Toc9092019"/>
              <w:bookmarkStart w:id="2218" w:name="_Toc9171431"/>
              <w:bookmarkStart w:id="2219" w:name="_Toc11178767"/>
              <w:bookmarkEnd w:id="2217"/>
              <w:bookmarkEnd w:id="2218"/>
              <w:bookmarkEnd w:id="2219"/>
            </w:del>
          </w:p>
        </w:tc>
        <w:tc>
          <w:tcPr>
            <w:tcW w:w="0" w:type="auto"/>
            <w:tcBorders>
              <w:bottom w:val="single" w:sz="4" w:space="0" w:color="auto"/>
            </w:tcBorders>
            <w:hideMark/>
          </w:tcPr>
          <w:p w14:paraId="1E22D1EC" w14:textId="6D9B6E3B" w:rsidR="00653FDC" w:rsidRPr="00074369" w:rsidDel="00CD6BB4" w:rsidRDefault="00653FDC" w:rsidP="00EA66A7">
            <w:pPr>
              <w:spacing w:after="0" w:line="240" w:lineRule="auto"/>
              <w:jc w:val="center"/>
              <w:rPr>
                <w:del w:id="2220" w:author="Diego Uriarte" w:date="2019-05-18T17:05:00Z"/>
                <w:rFonts w:asciiTheme="minorHAnsi" w:hAnsiTheme="minorHAnsi" w:cstheme="minorHAnsi"/>
                <w:szCs w:val="20"/>
              </w:rPr>
            </w:pPr>
            <w:del w:id="2221" w:author="Diego Uriarte" w:date="2019-05-18T17:05:00Z">
              <w:r w:rsidRPr="00074369" w:rsidDel="00CD6BB4">
                <w:rPr>
                  <w:rFonts w:asciiTheme="minorHAnsi" w:hAnsiTheme="minorHAnsi" w:cstheme="minorHAnsi"/>
                  <w:szCs w:val="20"/>
                </w:rPr>
                <w:delText>Ago-17</w:delText>
              </w:r>
              <w:bookmarkStart w:id="2222" w:name="_Toc9092020"/>
              <w:bookmarkStart w:id="2223" w:name="_Toc9171432"/>
              <w:bookmarkStart w:id="2224" w:name="_Toc11178768"/>
              <w:bookmarkEnd w:id="2222"/>
              <w:bookmarkEnd w:id="2223"/>
              <w:bookmarkEnd w:id="2224"/>
            </w:del>
          </w:p>
        </w:tc>
        <w:tc>
          <w:tcPr>
            <w:tcW w:w="0" w:type="auto"/>
            <w:tcBorders>
              <w:bottom w:val="single" w:sz="4" w:space="0" w:color="auto"/>
            </w:tcBorders>
            <w:hideMark/>
          </w:tcPr>
          <w:p w14:paraId="38DC1D15" w14:textId="0DCE1F8A" w:rsidR="00653FDC" w:rsidRPr="00074369" w:rsidDel="00CD6BB4" w:rsidRDefault="00653FDC" w:rsidP="00EA66A7">
            <w:pPr>
              <w:spacing w:after="0" w:line="240" w:lineRule="auto"/>
              <w:jc w:val="center"/>
              <w:rPr>
                <w:del w:id="2225" w:author="Diego Uriarte" w:date="2019-05-18T17:05:00Z"/>
                <w:rFonts w:asciiTheme="minorHAnsi" w:hAnsiTheme="minorHAnsi" w:cstheme="minorHAnsi"/>
                <w:szCs w:val="20"/>
              </w:rPr>
            </w:pPr>
            <w:del w:id="2226" w:author="Diego Uriarte" w:date="2019-05-18T17:05:00Z">
              <w:r w:rsidRPr="00074369" w:rsidDel="00CD6BB4">
                <w:rPr>
                  <w:rFonts w:asciiTheme="minorHAnsi" w:hAnsiTheme="minorHAnsi" w:cstheme="minorHAnsi"/>
                  <w:szCs w:val="20"/>
                </w:rPr>
                <w:delText>Dic-17</w:delText>
              </w:r>
              <w:bookmarkStart w:id="2227" w:name="_Toc9092021"/>
              <w:bookmarkStart w:id="2228" w:name="_Toc9171433"/>
              <w:bookmarkStart w:id="2229" w:name="_Toc11178769"/>
              <w:bookmarkEnd w:id="2227"/>
              <w:bookmarkEnd w:id="2228"/>
              <w:bookmarkEnd w:id="2229"/>
            </w:del>
          </w:p>
        </w:tc>
        <w:tc>
          <w:tcPr>
            <w:tcW w:w="0" w:type="auto"/>
            <w:tcBorders>
              <w:bottom w:val="single" w:sz="4" w:space="0" w:color="auto"/>
            </w:tcBorders>
            <w:hideMark/>
          </w:tcPr>
          <w:p w14:paraId="6F548581" w14:textId="0FA30380" w:rsidR="00653FDC" w:rsidRPr="00074369" w:rsidDel="00CD6BB4" w:rsidRDefault="00653FDC" w:rsidP="00EA66A7">
            <w:pPr>
              <w:spacing w:after="0" w:line="240" w:lineRule="auto"/>
              <w:jc w:val="center"/>
              <w:rPr>
                <w:del w:id="2230" w:author="Diego Uriarte" w:date="2019-05-18T17:05:00Z"/>
                <w:rFonts w:asciiTheme="minorHAnsi" w:hAnsiTheme="minorHAnsi" w:cstheme="minorHAnsi"/>
                <w:szCs w:val="20"/>
              </w:rPr>
            </w:pPr>
            <w:del w:id="2231" w:author="Diego Uriarte" w:date="2019-05-18T17:05:00Z">
              <w:r w:rsidRPr="00074369" w:rsidDel="00CD6BB4">
                <w:rPr>
                  <w:rFonts w:asciiTheme="minorHAnsi" w:hAnsiTheme="minorHAnsi" w:cstheme="minorHAnsi"/>
                  <w:szCs w:val="20"/>
                </w:rPr>
                <w:delText>Jul-18</w:delText>
              </w:r>
              <w:bookmarkStart w:id="2232" w:name="_Toc9092022"/>
              <w:bookmarkStart w:id="2233" w:name="_Toc9171434"/>
              <w:bookmarkStart w:id="2234" w:name="_Toc11178770"/>
              <w:bookmarkEnd w:id="2232"/>
              <w:bookmarkEnd w:id="2233"/>
              <w:bookmarkEnd w:id="2234"/>
            </w:del>
          </w:p>
        </w:tc>
        <w:tc>
          <w:tcPr>
            <w:tcW w:w="0" w:type="auto"/>
            <w:tcBorders>
              <w:bottom w:val="single" w:sz="4" w:space="0" w:color="auto"/>
            </w:tcBorders>
            <w:hideMark/>
          </w:tcPr>
          <w:p w14:paraId="1892AA57" w14:textId="11F9371C" w:rsidR="00653FDC" w:rsidRPr="00074369" w:rsidDel="00CD6BB4" w:rsidRDefault="00653FDC" w:rsidP="00EA66A7">
            <w:pPr>
              <w:spacing w:after="0" w:line="240" w:lineRule="auto"/>
              <w:jc w:val="center"/>
              <w:rPr>
                <w:del w:id="2235" w:author="Diego Uriarte" w:date="2019-05-18T17:05:00Z"/>
                <w:rFonts w:asciiTheme="minorHAnsi" w:hAnsiTheme="minorHAnsi" w:cstheme="minorHAnsi"/>
                <w:szCs w:val="20"/>
              </w:rPr>
            </w:pPr>
            <w:del w:id="2236" w:author="Diego Uriarte" w:date="2019-05-18T17:05:00Z">
              <w:r w:rsidRPr="00074369" w:rsidDel="00CD6BB4">
                <w:rPr>
                  <w:rFonts w:asciiTheme="minorHAnsi" w:hAnsiTheme="minorHAnsi" w:cstheme="minorHAnsi"/>
                  <w:szCs w:val="20"/>
                </w:rPr>
                <w:delText>Mar-18</w:delText>
              </w:r>
              <w:bookmarkStart w:id="2237" w:name="_Toc9092023"/>
              <w:bookmarkStart w:id="2238" w:name="_Toc9171435"/>
              <w:bookmarkStart w:id="2239" w:name="_Toc11178771"/>
              <w:bookmarkEnd w:id="2237"/>
              <w:bookmarkEnd w:id="2238"/>
              <w:bookmarkEnd w:id="2239"/>
            </w:del>
          </w:p>
        </w:tc>
        <w:bookmarkStart w:id="2240" w:name="_Toc9092024"/>
        <w:bookmarkStart w:id="2241" w:name="_Toc9171436"/>
        <w:bookmarkStart w:id="2242" w:name="_Toc11178772"/>
        <w:bookmarkEnd w:id="2240"/>
        <w:bookmarkEnd w:id="2241"/>
        <w:bookmarkEnd w:id="2242"/>
      </w:tr>
      <w:tr w:rsidR="00653FDC" w:rsidRPr="00074369" w:rsidDel="00CD6BB4" w14:paraId="4AC89D7D" w14:textId="04874EEC" w:rsidTr="00335839">
        <w:trPr>
          <w:cnfStyle w:val="100000000000" w:firstRow="1" w:lastRow="0" w:firstColumn="0" w:lastColumn="0" w:oddVBand="0" w:evenVBand="0" w:oddHBand="0" w:evenHBand="0" w:firstRowFirstColumn="0" w:firstRowLastColumn="0" w:lastRowFirstColumn="0" w:lastRowLastColumn="0"/>
          <w:del w:id="2243" w:author="Diego Uriarte" w:date="2019-05-18T17:05:00Z"/>
        </w:trPr>
        <w:tc>
          <w:tcPr>
            <w:tcW w:w="0" w:type="auto"/>
            <w:gridSpan w:val="5"/>
            <w:tcBorders>
              <w:top w:val="single" w:sz="4" w:space="0" w:color="auto"/>
            </w:tcBorders>
            <w:hideMark/>
          </w:tcPr>
          <w:p w14:paraId="2EF010FE" w14:textId="253F32A9" w:rsidR="00653FDC" w:rsidRPr="00074369" w:rsidDel="00CD6BB4" w:rsidRDefault="00653FDC" w:rsidP="00653FDC">
            <w:pPr>
              <w:spacing w:after="0" w:line="240" w:lineRule="auto"/>
              <w:rPr>
                <w:del w:id="2244" w:author="Diego Uriarte" w:date="2019-05-18T17:05:00Z"/>
                <w:rFonts w:asciiTheme="minorHAnsi" w:hAnsiTheme="minorHAnsi" w:cstheme="minorHAnsi"/>
                <w:szCs w:val="20"/>
              </w:rPr>
            </w:pPr>
            <w:del w:id="2245" w:author="Diego Uriarte" w:date="2019-05-18T17:05:00Z">
              <w:r w:rsidRPr="00074369" w:rsidDel="00CD6BB4">
                <w:rPr>
                  <w:rFonts w:asciiTheme="minorHAnsi" w:hAnsiTheme="minorHAnsi" w:cstheme="minorHAnsi"/>
                  <w:szCs w:val="20"/>
                </w:rPr>
                <w:delText>Diésel</w:delText>
              </w:r>
              <w:bookmarkStart w:id="2246" w:name="_Toc9092025"/>
              <w:bookmarkStart w:id="2247" w:name="_Toc9171437"/>
              <w:bookmarkStart w:id="2248" w:name="_Toc11178773"/>
              <w:bookmarkEnd w:id="2246"/>
              <w:bookmarkEnd w:id="2247"/>
              <w:bookmarkEnd w:id="2248"/>
            </w:del>
          </w:p>
        </w:tc>
        <w:bookmarkStart w:id="2249" w:name="_Toc9092026"/>
        <w:bookmarkStart w:id="2250" w:name="_Toc9171438"/>
        <w:bookmarkStart w:id="2251" w:name="_Toc11178774"/>
        <w:bookmarkEnd w:id="2249"/>
        <w:bookmarkEnd w:id="2250"/>
        <w:bookmarkEnd w:id="2251"/>
      </w:tr>
      <w:tr w:rsidR="00653FDC" w:rsidRPr="00074369" w:rsidDel="00CD6BB4" w14:paraId="34C1E9F2" w14:textId="0A1984E9" w:rsidTr="00335839">
        <w:trPr>
          <w:cnfStyle w:val="100000000000" w:firstRow="1" w:lastRow="0" w:firstColumn="0" w:lastColumn="0" w:oddVBand="0" w:evenVBand="0" w:oddHBand="0" w:evenHBand="0" w:firstRowFirstColumn="0" w:firstRowLastColumn="0" w:lastRowFirstColumn="0" w:lastRowLastColumn="0"/>
          <w:del w:id="2252" w:author="Diego Uriarte" w:date="2019-05-18T17:05:00Z"/>
        </w:trPr>
        <w:tc>
          <w:tcPr>
            <w:tcW w:w="0" w:type="auto"/>
            <w:hideMark/>
          </w:tcPr>
          <w:p w14:paraId="0D4EAD9D" w14:textId="77F2B95C" w:rsidR="00653FDC" w:rsidRPr="00074369" w:rsidDel="00CD6BB4" w:rsidRDefault="00C33B9C" w:rsidP="00EA66A7">
            <w:pPr>
              <w:spacing w:after="0" w:line="240" w:lineRule="auto"/>
              <w:rPr>
                <w:del w:id="2253" w:author="Diego Uriarte" w:date="2019-05-18T17:05:00Z"/>
                <w:rFonts w:asciiTheme="minorHAnsi" w:hAnsiTheme="minorHAnsi" w:cstheme="minorHAnsi"/>
                <w:szCs w:val="20"/>
              </w:rPr>
            </w:pPr>
            <m:oMath>
              <m:sSub>
                <m:sSubPr>
                  <m:ctrlPr>
                    <w:del w:id="2254" w:author="Diego Uriarte" w:date="2019-05-18T17:05:00Z">
                      <w:rPr>
                        <w:rFonts w:ascii="Cambria Math" w:hAnsi="Cambria Math" w:cstheme="minorHAnsi"/>
                        <w:i/>
                        <w:color w:val="333333"/>
                        <w:szCs w:val="20"/>
                      </w:rPr>
                    </w:del>
                  </m:ctrlPr>
                </m:sSubPr>
                <m:e>
                  <m:r>
                    <w:del w:id="2255" w:author="Diego Uriarte" w:date="2019-05-18T17:05:00Z">
                      <w:rPr>
                        <w:rFonts w:ascii="Cambria Math" w:hAnsi="Cambria Math" w:cstheme="minorHAnsi"/>
                        <w:color w:val="333333"/>
                        <w:szCs w:val="20"/>
                      </w:rPr>
                      <m:t>H</m:t>
                    </w:del>
                  </m:r>
                </m:e>
                <m:sub>
                  <m:r>
                    <w:del w:id="2256" w:author="Diego Uriarte" w:date="2019-05-18T17:05:00Z">
                      <w:rPr>
                        <w:rFonts w:ascii="Cambria Math" w:hAnsi="Cambria Math" w:cstheme="minorHAnsi"/>
                        <w:color w:val="333333"/>
                        <w:szCs w:val="20"/>
                      </w:rPr>
                      <m:t>0</m:t>
                    </w:del>
                  </m:r>
                </m:sub>
              </m:sSub>
              <m:r>
                <w:del w:id="2257" w:author="Diego Uriarte" w:date="2019-05-18T17:05:00Z">
                  <w:rPr>
                    <w:rFonts w:ascii="Cambria Math" w:hAnsi="Cambria Math" w:cstheme="minorHAnsi"/>
                    <w:color w:val="333333"/>
                    <w:szCs w:val="20"/>
                  </w:rPr>
                  <m:t xml:space="preserve">: </m:t>
                </w:del>
              </m:r>
              <m:sSub>
                <m:sSubPr>
                  <m:ctrlPr>
                    <w:del w:id="2258" w:author="Diego Uriarte" w:date="2019-05-18T17:05:00Z">
                      <w:rPr>
                        <w:rFonts w:ascii="Cambria Math" w:hAnsi="Cambria Math" w:cstheme="minorHAnsi"/>
                        <w:i/>
                        <w:color w:val="333333"/>
                        <w:szCs w:val="20"/>
                      </w:rPr>
                    </w:del>
                  </m:ctrlPr>
                </m:sSubPr>
                <m:e>
                  <m:r>
                    <w:del w:id="2259" w:author="Diego Uriarte" w:date="2019-05-18T17:05:00Z">
                      <w:rPr>
                        <w:rFonts w:ascii="Cambria Math" w:hAnsi="Cambria Math" w:cstheme="minorHAnsi"/>
                        <w:color w:val="333333"/>
                        <w:szCs w:val="20"/>
                      </w:rPr>
                      <m:t>θ</m:t>
                    </w:del>
                  </m:r>
                </m:e>
                <m:sub>
                  <m:r>
                    <w:del w:id="2260" w:author="Diego Uriarte" w:date="2019-05-18T17:05:00Z">
                      <w:rPr>
                        <w:rFonts w:ascii="Cambria Math" w:hAnsi="Cambria Math" w:cstheme="minorHAnsi"/>
                        <w:color w:val="333333"/>
                        <w:szCs w:val="20"/>
                      </w:rPr>
                      <m:t>t</m:t>
                    </w:del>
                  </m:r>
                </m:sub>
              </m:sSub>
              <m:r>
                <w:del w:id="2261" w:author="Diego Uriarte" w:date="2019-05-18T17:05:00Z">
                  <w:rPr>
                    <w:rFonts w:ascii="Cambria Math" w:hAnsi="Cambria Math" w:cstheme="minorHAnsi"/>
                    <w:color w:val="333333"/>
                    <w:szCs w:val="20"/>
                  </w:rPr>
                  <m:t>+ρ</m:t>
                </w:del>
              </m:r>
              <m:sSub>
                <m:sSubPr>
                  <m:ctrlPr>
                    <w:del w:id="2262" w:author="Diego Uriarte" w:date="2019-05-18T17:05:00Z">
                      <w:rPr>
                        <w:rFonts w:ascii="Cambria Math" w:hAnsi="Cambria Math" w:cstheme="minorHAnsi"/>
                        <w:i/>
                        <w:color w:val="333333"/>
                        <w:szCs w:val="20"/>
                      </w:rPr>
                    </w:del>
                  </m:ctrlPr>
                </m:sSubPr>
                <m:e>
                  <m:r>
                    <w:del w:id="2263" w:author="Diego Uriarte" w:date="2019-05-18T17:05:00Z">
                      <w:rPr>
                        <w:rFonts w:ascii="Cambria Math" w:hAnsi="Cambria Math" w:cstheme="minorHAnsi"/>
                        <w:color w:val="333333"/>
                        <w:szCs w:val="20"/>
                      </w:rPr>
                      <m:t>β</m:t>
                    </w:del>
                  </m:r>
                </m:e>
                <m:sub>
                  <m:r>
                    <w:del w:id="2264" w:author="Diego Uriarte" w:date="2019-05-18T17:05:00Z">
                      <w:rPr>
                        <w:rFonts w:ascii="Cambria Math" w:hAnsi="Cambria Math" w:cstheme="minorHAnsi"/>
                        <w:color w:val="333333"/>
                        <w:szCs w:val="20"/>
                      </w:rPr>
                      <m:t>t</m:t>
                    </w:del>
                  </m:r>
                </m:sub>
              </m:sSub>
              <m:r>
                <w:del w:id="2265" w:author="Diego Uriarte" w:date="2019-05-18T17:05:00Z">
                  <w:rPr>
                    <w:rFonts w:ascii="Cambria Math" w:hAnsi="Cambria Math" w:cstheme="minorHAnsi"/>
                    <w:color w:val="333333"/>
                    <w:szCs w:val="20"/>
                  </w:rPr>
                  <m:t>=0</m:t>
                </w:del>
              </m:r>
            </m:oMath>
            <w:del w:id="2266" w:author="Diego Uriarte" w:date="2019-05-18T17:05:00Z">
              <w:r w:rsidR="00EA66A7" w:rsidRPr="00074369" w:rsidDel="00CD6BB4">
                <w:rPr>
                  <w:rFonts w:asciiTheme="minorHAnsi" w:hAnsiTheme="minorHAnsi" w:cstheme="minorHAnsi"/>
                  <w:color w:val="333333"/>
                  <w:szCs w:val="20"/>
                </w:rPr>
                <w:delText xml:space="preserve"> (SEM)</w:delText>
              </w:r>
              <w:bookmarkStart w:id="2267" w:name="_Toc9092027"/>
              <w:bookmarkStart w:id="2268" w:name="_Toc9171439"/>
              <w:bookmarkStart w:id="2269" w:name="_Toc11178775"/>
              <w:bookmarkEnd w:id="2267"/>
              <w:bookmarkEnd w:id="2268"/>
              <w:bookmarkEnd w:id="2269"/>
            </w:del>
          </w:p>
        </w:tc>
        <w:tc>
          <w:tcPr>
            <w:tcW w:w="0" w:type="auto"/>
            <w:hideMark/>
          </w:tcPr>
          <w:p w14:paraId="1E67146A" w14:textId="52899CAB" w:rsidR="00653FDC" w:rsidRPr="00074369" w:rsidDel="00CD6BB4" w:rsidRDefault="00653FDC" w:rsidP="00653FDC">
            <w:pPr>
              <w:spacing w:after="0" w:line="240" w:lineRule="auto"/>
              <w:rPr>
                <w:del w:id="2270" w:author="Diego Uriarte" w:date="2019-05-18T17:05:00Z"/>
                <w:rFonts w:asciiTheme="minorHAnsi" w:hAnsiTheme="minorHAnsi" w:cstheme="minorHAnsi"/>
                <w:szCs w:val="20"/>
              </w:rPr>
            </w:pPr>
            <w:del w:id="2271" w:author="Diego Uriarte" w:date="2019-05-18T17:05:00Z">
              <w:r w:rsidRPr="00074369" w:rsidDel="00CD6BB4">
                <w:rPr>
                  <w:rFonts w:asciiTheme="minorHAnsi" w:hAnsiTheme="minorHAnsi" w:cstheme="minorHAnsi"/>
                  <w:szCs w:val="20"/>
                </w:rPr>
                <w:delText>39.3 [0.0040]</w:delText>
              </w:r>
              <w:bookmarkStart w:id="2272" w:name="_Toc9092028"/>
              <w:bookmarkStart w:id="2273" w:name="_Toc9171440"/>
              <w:bookmarkStart w:id="2274" w:name="_Toc11178776"/>
              <w:bookmarkEnd w:id="2272"/>
              <w:bookmarkEnd w:id="2273"/>
              <w:bookmarkEnd w:id="2274"/>
            </w:del>
          </w:p>
        </w:tc>
        <w:tc>
          <w:tcPr>
            <w:tcW w:w="0" w:type="auto"/>
            <w:hideMark/>
          </w:tcPr>
          <w:p w14:paraId="7386D8B5" w14:textId="7A786798" w:rsidR="00653FDC" w:rsidRPr="00074369" w:rsidDel="00CD6BB4" w:rsidRDefault="00653FDC" w:rsidP="00653FDC">
            <w:pPr>
              <w:spacing w:after="0" w:line="240" w:lineRule="auto"/>
              <w:rPr>
                <w:del w:id="2275" w:author="Diego Uriarte" w:date="2019-05-18T17:05:00Z"/>
                <w:rFonts w:asciiTheme="minorHAnsi" w:hAnsiTheme="minorHAnsi" w:cstheme="minorHAnsi"/>
                <w:szCs w:val="20"/>
              </w:rPr>
            </w:pPr>
            <w:del w:id="2276" w:author="Diego Uriarte" w:date="2019-05-18T17:05:00Z">
              <w:r w:rsidRPr="00074369" w:rsidDel="00CD6BB4">
                <w:rPr>
                  <w:rFonts w:asciiTheme="minorHAnsi" w:hAnsiTheme="minorHAnsi" w:cstheme="minorHAnsi"/>
                  <w:szCs w:val="20"/>
                </w:rPr>
                <w:delText>27.1 [0.1030]</w:delText>
              </w:r>
              <w:bookmarkStart w:id="2277" w:name="_Toc9092029"/>
              <w:bookmarkStart w:id="2278" w:name="_Toc9171441"/>
              <w:bookmarkStart w:id="2279" w:name="_Toc11178777"/>
              <w:bookmarkEnd w:id="2277"/>
              <w:bookmarkEnd w:id="2278"/>
              <w:bookmarkEnd w:id="2279"/>
            </w:del>
          </w:p>
        </w:tc>
        <w:tc>
          <w:tcPr>
            <w:tcW w:w="0" w:type="auto"/>
            <w:hideMark/>
          </w:tcPr>
          <w:p w14:paraId="17348C6C" w14:textId="2A6B5FE1" w:rsidR="00653FDC" w:rsidRPr="00074369" w:rsidDel="00CD6BB4" w:rsidRDefault="00653FDC" w:rsidP="00653FDC">
            <w:pPr>
              <w:spacing w:after="0" w:line="240" w:lineRule="auto"/>
              <w:rPr>
                <w:del w:id="2280" w:author="Diego Uriarte" w:date="2019-05-18T17:05:00Z"/>
                <w:rFonts w:asciiTheme="minorHAnsi" w:hAnsiTheme="minorHAnsi" w:cstheme="minorHAnsi"/>
                <w:szCs w:val="20"/>
              </w:rPr>
            </w:pPr>
            <w:del w:id="2281" w:author="Diego Uriarte" w:date="2019-05-18T17:05:00Z">
              <w:r w:rsidRPr="00074369" w:rsidDel="00CD6BB4">
                <w:rPr>
                  <w:rFonts w:asciiTheme="minorHAnsi" w:hAnsiTheme="minorHAnsi" w:cstheme="minorHAnsi"/>
                  <w:szCs w:val="20"/>
                </w:rPr>
                <w:delText>35.5 [0.0120]</w:delText>
              </w:r>
              <w:bookmarkStart w:id="2282" w:name="_Toc9092030"/>
              <w:bookmarkStart w:id="2283" w:name="_Toc9171442"/>
              <w:bookmarkStart w:id="2284" w:name="_Toc11178778"/>
              <w:bookmarkEnd w:id="2282"/>
              <w:bookmarkEnd w:id="2283"/>
              <w:bookmarkEnd w:id="2284"/>
            </w:del>
          </w:p>
        </w:tc>
        <w:tc>
          <w:tcPr>
            <w:tcW w:w="0" w:type="auto"/>
            <w:hideMark/>
          </w:tcPr>
          <w:p w14:paraId="55FBB7AA" w14:textId="56FEDAB7" w:rsidR="00653FDC" w:rsidRPr="00074369" w:rsidDel="00CD6BB4" w:rsidRDefault="00653FDC" w:rsidP="00653FDC">
            <w:pPr>
              <w:spacing w:after="0" w:line="240" w:lineRule="auto"/>
              <w:rPr>
                <w:del w:id="2285" w:author="Diego Uriarte" w:date="2019-05-18T17:05:00Z"/>
                <w:rFonts w:asciiTheme="minorHAnsi" w:hAnsiTheme="minorHAnsi" w:cstheme="minorHAnsi"/>
                <w:szCs w:val="20"/>
              </w:rPr>
            </w:pPr>
            <w:del w:id="2286" w:author="Diego Uriarte" w:date="2019-05-18T17:05:00Z">
              <w:r w:rsidRPr="00074369" w:rsidDel="00CD6BB4">
                <w:rPr>
                  <w:rFonts w:asciiTheme="minorHAnsi" w:hAnsiTheme="minorHAnsi" w:cstheme="minorHAnsi"/>
                  <w:szCs w:val="20"/>
                </w:rPr>
                <w:delText>29.0 [0.0660]</w:delText>
              </w:r>
              <w:bookmarkStart w:id="2287" w:name="_Toc9092031"/>
              <w:bookmarkStart w:id="2288" w:name="_Toc9171443"/>
              <w:bookmarkStart w:id="2289" w:name="_Toc11178779"/>
              <w:bookmarkEnd w:id="2287"/>
              <w:bookmarkEnd w:id="2288"/>
              <w:bookmarkEnd w:id="2289"/>
            </w:del>
          </w:p>
        </w:tc>
        <w:bookmarkStart w:id="2290" w:name="_Toc9092032"/>
        <w:bookmarkStart w:id="2291" w:name="_Toc9171444"/>
        <w:bookmarkStart w:id="2292" w:name="_Toc11178780"/>
        <w:bookmarkEnd w:id="2290"/>
        <w:bookmarkEnd w:id="2291"/>
        <w:bookmarkEnd w:id="2292"/>
      </w:tr>
      <w:tr w:rsidR="00EA66A7" w:rsidRPr="00074369" w:rsidDel="00CD6BB4" w14:paraId="08AF7D91" w14:textId="3D3B7F98" w:rsidTr="00335839">
        <w:trPr>
          <w:cnfStyle w:val="100000000000" w:firstRow="1" w:lastRow="0" w:firstColumn="0" w:lastColumn="0" w:oddVBand="0" w:evenVBand="0" w:oddHBand="0" w:evenHBand="0" w:firstRowFirstColumn="0" w:firstRowLastColumn="0" w:lastRowFirstColumn="0" w:lastRowLastColumn="0"/>
          <w:del w:id="2293" w:author="Diego Uriarte" w:date="2019-05-18T17:05:00Z"/>
        </w:trPr>
        <w:tc>
          <w:tcPr>
            <w:tcW w:w="0" w:type="auto"/>
            <w:hideMark/>
          </w:tcPr>
          <w:p w14:paraId="0E38C60E" w14:textId="6F4F189A" w:rsidR="00653FDC" w:rsidRPr="00074369" w:rsidDel="00CD6BB4" w:rsidRDefault="00C33B9C" w:rsidP="00EA66A7">
            <w:pPr>
              <w:spacing w:after="0" w:line="240" w:lineRule="auto"/>
              <w:rPr>
                <w:del w:id="2294" w:author="Diego Uriarte" w:date="2019-05-18T17:05:00Z"/>
                <w:rFonts w:asciiTheme="minorHAnsi" w:hAnsiTheme="minorHAnsi" w:cstheme="minorHAnsi"/>
                <w:szCs w:val="20"/>
              </w:rPr>
            </w:pPr>
            <m:oMath>
              <m:sSub>
                <m:sSubPr>
                  <m:ctrlPr>
                    <w:del w:id="2295" w:author="Diego Uriarte" w:date="2019-05-18T17:05:00Z">
                      <w:rPr>
                        <w:rFonts w:ascii="Cambria Math" w:hAnsi="Cambria Math" w:cstheme="minorHAnsi"/>
                        <w:i/>
                        <w:color w:val="333333"/>
                        <w:szCs w:val="20"/>
                      </w:rPr>
                    </w:del>
                  </m:ctrlPr>
                </m:sSubPr>
                <m:e>
                  <m:r>
                    <w:del w:id="2296" w:author="Diego Uriarte" w:date="2019-05-18T17:05:00Z">
                      <w:rPr>
                        <w:rFonts w:ascii="Cambria Math" w:hAnsi="Cambria Math" w:cstheme="minorHAnsi"/>
                        <w:color w:val="333333"/>
                        <w:szCs w:val="20"/>
                      </w:rPr>
                      <m:t>H</m:t>
                    </w:del>
                  </m:r>
                </m:e>
                <m:sub>
                  <m:r>
                    <w:del w:id="2297" w:author="Diego Uriarte" w:date="2019-05-18T17:05:00Z">
                      <w:rPr>
                        <w:rFonts w:ascii="Cambria Math" w:hAnsi="Cambria Math" w:cstheme="minorHAnsi"/>
                        <w:color w:val="333333"/>
                        <w:szCs w:val="20"/>
                      </w:rPr>
                      <m:t>0</m:t>
                    </w:del>
                  </m:r>
                </m:sub>
              </m:sSub>
              <m:r>
                <w:del w:id="2298" w:author="Diego Uriarte" w:date="2019-05-18T17:05:00Z">
                  <w:rPr>
                    <w:rFonts w:ascii="Cambria Math" w:hAnsi="Cambria Math" w:cstheme="minorHAnsi"/>
                    <w:color w:val="333333"/>
                    <w:szCs w:val="20"/>
                  </w:rPr>
                  <m:t xml:space="preserve">: </m:t>
                </w:del>
              </m:r>
              <m:sSub>
                <m:sSubPr>
                  <m:ctrlPr>
                    <w:del w:id="2299" w:author="Diego Uriarte" w:date="2019-05-18T17:05:00Z">
                      <w:rPr>
                        <w:rFonts w:ascii="Cambria Math" w:hAnsi="Cambria Math" w:cstheme="minorHAnsi"/>
                        <w:i/>
                        <w:color w:val="333333"/>
                        <w:szCs w:val="20"/>
                      </w:rPr>
                    </w:del>
                  </m:ctrlPr>
                </m:sSubPr>
                <m:e>
                  <m:r>
                    <w:del w:id="2300" w:author="Diego Uriarte" w:date="2019-05-18T17:05:00Z">
                      <w:rPr>
                        <w:rFonts w:ascii="Cambria Math" w:hAnsi="Cambria Math" w:cstheme="minorHAnsi"/>
                        <w:color w:val="333333"/>
                        <w:szCs w:val="20"/>
                      </w:rPr>
                      <m:t>θ</m:t>
                    </w:del>
                  </m:r>
                </m:e>
                <m:sub>
                  <m:r>
                    <w:del w:id="2301" w:author="Diego Uriarte" w:date="2019-05-18T17:05:00Z">
                      <w:rPr>
                        <w:rFonts w:ascii="Cambria Math" w:hAnsi="Cambria Math" w:cstheme="minorHAnsi"/>
                        <w:color w:val="333333"/>
                        <w:szCs w:val="20"/>
                      </w:rPr>
                      <m:t>t</m:t>
                    </w:del>
                  </m:r>
                </m:sub>
              </m:sSub>
              <m:r>
                <w:del w:id="2302" w:author="Diego Uriarte" w:date="2019-05-18T17:05:00Z">
                  <w:rPr>
                    <w:rFonts w:ascii="Cambria Math" w:hAnsi="Cambria Math" w:cstheme="minorHAnsi"/>
                    <w:color w:val="333333"/>
                    <w:szCs w:val="20"/>
                  </w:rPr>
                  <m:t>=0</m:t>
                </w:del>
              </m:r>
            </m:oMath>
            <w:del w:id="2303" w:author="Diego Uriarte" w:date="2019-05-18T17:05:00Z">
              <w:r w:rsidR="00EA66A7" w:rsidRPr="00074369" w:rsidDel="00CD6BB4">
                <w:rPr>
                  <w:rFonts w:asciiTheme="minorHAnsi" w:hAnsiTheme="minorHAnsi" w:cstheme="minorHAnsi"/>
                  <w:color w:val="333333"/>
                  <w:szCs w:val="20"/>
                </w:rPr>
                <w:delText xml:space="preserve"> (SAR)</w:delText>
              </w:r>
              <w:bookmarkStart w:id="2304" w:name="_Toc9092033"/>
              <w:bookmarkStart w:id="2305" w:name="_Toc9171445"/>
              <w:bookmarkStart w:id="2306" w:name="_Toc11178781"/>
              <w:bookmarkEnd w:id="2304"/>
              <w:bookmarkEnd w:id="2305"/>
              <w:bookmarkEnd w:id="2306"/>
            </w:del>
          </w:p>
        </w:tc>
        <w:tc>
          <w:tcPr>
            <w:tcW w:w="0" w:type="auto"/>
            <w:hideMark/>
          </w:tcPr>
          <w:p w14:paraId="3312B219" w14:textId="033CC809" w:rsidR="00653FDC" w:rsidRPr="00074369" w:rsidDel="00CD6BB4" w:rsidRDefault="00653FDC" w:rsidP="00653FDC">
            <w:pPr>
              <w:spacing w:after="0" w:line="240" w:lineRule="auto"/>
              <w:rPr>
                <w:del w:id="2307" w:author="Diego Uriarte" w:date="2019-05-18T17:05:00Z"/>
                <w:rFonts w:asciiTheme="minorHAnsi" w:hAnsiTheme="minorHAnsi" w:cstheme="minorHAnsi"/>
                <w:szCs w:val="20"/>
              </w:rPr>
            </w:pPr>
            <w:del w:id="2308" w:author="Diego Uriarte" w:date="2019-05-18T17:05:00Z">
              <w:r w:rsidRPr="00074369" w:rsidDel="00CD6BB4">
                <w:rPr>
                  <w:rFonts w:asciiTheme="minorHAnsi" w:hAnsiTheme="minorHAnsi" w:cstheme="minorHAnsi"/>
                  <w:szCs w:val="20"/>
                </w:rPr>
                <w:delText>22.3 [0.2680]</w:delText>
              </w:r>
              <w:bookmarkStart w:id="2309" w:name="_Toc9092034"/>
              <w:bookmarkStart w:id="2310" w:name="_Toc9171446"/>
              <w:bookmarkStart w:id="2311" w:name="_Toc11178782"/>
              <w:bookmarkEnd w:id="2309"/>
              <w:bookmarkEnd w:id="2310"/>
              <w:bookmarkEnd w:id="2311"/>
            </w:del>
          </w:p>
        </w:tc>
        <w:tc>
          <w:tcPr>
            <w:tcW w:w="0" w:type="auto"/>
            <w:hideMark/>
          </w:tcPr>
          <w:p w14:paraId="6F472698" w14:textId="29585EF3" w:rsidR="00653FDC" w:rsidRPr="00074369" w:rsidDel="00CD6BB4" w:rsidRDefault="00653FDC" w:rsidP="00653FDC">
            <w:pPr>
              <w:spacing w:after="0" w:line="240" w:lineRule="auto"/>
              <w:rPr>
                <w:del w:id="2312" w:author="Diego Uriarte" w:date="2019-05-18T17:05:00Z"/>
                <w:rFonts w:asciiTheme="minorHAnsi" w:hAnsiTheme="minorHAnsi" w:cstheme="minorHAnsi"/>
                <w:szCs w:val="20"/>
              </w:rPr>
            </w:pPr>
            <w:del w:id="2313" w:author="Diego Uriarte" w:date="2019-05-18T17:05:00Z">
              <w:r w:rsidRPr="00074369" w:rsidDel="00CD6BB4">
                <w:rPr>
                  <w:rFonts w:asciiTheme="minorHAnsi" w:hAnsiTheme="minorHAnsi" w:cstheme="minorHAnsi"/>
                  <w:szCs w:val="20"/>
                </w:rPr>
                <w:delText>14.9 [0.7260]</w:delText>
              </w:r>
              <w:bookmarkStart w:id="2314" w:name="_Toc9092035"/>
              <w:bookmarkStart w:id="2315" w:name="_Toc9171447"/>
              <w:bookmarkStart w:id="2316" w:name="_Toc11178783"/>
              <w:bookmarkEnd w:id="2314"/>
              <w:bookmarkEnd w:id="2315"/>
              <w:bookmarkEnd w:id="2316"/>
            </w:del>
          </w:p>
        </w:tc>
        <w:tc>
          <w:tcPr>
            <w:tcW w:w="0" w:type="auto"/>
            <w:hideMark/>
          </w:tcPr>
          <w:p w14:paraId="17A09A4B" w14:textId="1D59064E" w:rsidR="00653FDC" w:rsidRPr="00074369" w:rsidDel="00CD6BB4" w:rsidRDefault="00653FDC" w:rsidP="00653FDC">
            <w:pPr>
              <w:spacing w:after="0" w:line="240" w:lineRule="auto"/>
              <w:rPr>
                <w:del w:id="2317" w:author="Diego Uriarte" w:date="2019-05-18T17:05:00Z"/>
                <w:rFonts w:asciiTheme="minorHAnsi" w:hAnsiTheme="minorHAnsi" w:cstheme="minorHAnsi"/>
                <w:szCs w:val="20"/>
              </w:rPr>
            </w:pPr>
            <w:del w:id="2318" w:author="Diego Uriarte" w:date="2019-05-18T17:05:00Z">
              <w:r w:rsidRPr="00074369" w:rsidDel="00CD6BB4">
                <w:rPr>
                  <w:rFonts w:asciiTheme="minorHAnsi" w:hAnsiTheme="minorHAnsi" w:cstheme="minorHAnsi"/>
                  <w:szCs w:val="20"/>
                </w:rPr>
                <w:delText>21.3 [0.3200]</w:delText>
              </w:r>
              <w:bookmarkStart w:id="2319" w:name="_Toc9092036"/>
              <w:bookmarkStart w:id="2320" w:name="_Toc9171448"/>
              <w:bookmarkStart w:id="2321" w:name="_Toc11178784"/>
              <w:bookmarkEnd w:id="2319"/>
              <w:bookmarkEnd w:id="2320"/>
              <w:bookmarkEnd w:id="2321"/>
            </w:del>
          </w:p>
        </w:tc>
        <w:tc>
          <w:tcPr>
            <w:tcW w:w="0" w:type="auto"/>
            <w:hideMark/>
          </w:tcPr>
          <w:p w14:paraId="074BF981" w14:textId="4FCE6D14" w:rsidR="00653FDC" w:rsidRPr="00074369" w:rsidDel="00CD6BB4" w:rsidRDefault="00653FDC" w:rsidP="00653FDC">
            <w:pPr>
              <w:spacing w:after="0" w:line="240" w:lineRule="auto"/>
              <w:rPr>
                <w:del w:id="2322" w:author="Diego Uriarte" w:date="2019-05-18T17:05:00Z"/>
                <w:rFonts w:asciiTheme="minorHAnsi" w:hAnsiTheme="minorHAnsi" w:cstheme="minorHAnsi"/>
                <w:szCs w:val="20"/>
              </w:rPr>
            </w:pPr>
            <w:del w:id="2323" w:author="Diego Uriarte" w:date="2019-05-18T17:05:00Z">
              <w:r w:rsidRPr="00074369" w:rsidDel="00CD6BB4">
                <w:rPr>
                  <w:rFonts w:asciiTheme="minorHAnsi" w:hAnsiTheme="minorHAnsi" w:cstheme="minorHAnsi"/>
                  <w:szCs w:val="20"/>
                </w:rPr>
                <w:delText>12.9 [0.8450]</w:delText>
              </w:r>
              <w:bookmarkStart w:id="2324" w:name="_Toc9092037"/>
              <w:bookmarkStart w:id="2325" w:name="_Toc9171449"/>
              <w:bookmarkStart w:id="2326" w:name="_Toc11178785"/>
              <w:bookmarkEnd w:id="2324"/>
              <w:bookmarkEnd w:id="2325"/>
              <w:bookmarkEnd w:id="2326"/>
            </w:del>
          </w:p>
        </w:tc>
        <w:bookmarkStart w:id="2327" w:name="_Toc9092038"/>
        <w:bookmarkStart w:id="2328" w:name="_Toc9171450"/>
        <w:bookmarkStart w:id="2329" w:name="_Toc11178786"/>
        <w:bookmarkEnd w:id="2327"/>
        <w:bookmarkEnd w:id="2328"/>
        <w:bookmarkEnd w:id="2329"/>
      </w:tr>
      <w:tr w:rsidR="00653FDC" w:rsidRPr="00074369" w:rsidDel="00CD6BB4" w14:paraId="38E36EDB" w14:textId="1B64F2A1" w:rsidTr="00335839">
        <w:trPr>
          <w:cnfStyle w:val="100000000000" w:firstRow="1" w:lastRow="0" w:firstColumn="0" w:lastColumn="0" w:oddVBand="0" w:evenVBand="0" w:oddHBand="0" w:evenHBand="0" w:firstRowFirstColumn="0" w:firstRowLastColumn="0" w:lastRowFirstColumn="0" w:lastRowLastColumn="0"/>
          <w:del w:id="2330" w:author="Diego Uriarte" w:date="2019-05-18T17:05:00Z"/>
        </w:trPr>
        <w:tc>
          <w:tcPr>
            <w:tcW w:w="0" w:type="auto"/>
            <w:gridSpan w:val="5"/>
            <w:hideMark/>
          </w:tcPr>
          <w:p w14:paraId="4F70E3E4" w14:textId="7F668764" w:rsidR="00653FDC" w:rsidRPr="00074369" w:rsidDel="00CD6BB4" w:rsidRDefault="00653FDC" w:rsidP="00653FDC">
            <w:pPr>
              <w:spacing w:after="0" w:line="240" w:lineRule="auto"/>
              <w:rPr>
                <w:del w:id="2331" w:author="Diego Uriarte" w:date="2019-05-18T17:05:00Z"/>
                <w:rFonts w:asciiTheme="minorHAnsi" w:hAnsiTheme="minorHAnsi" w:cstheme="minorHAnsi"/>
                <w:szCs w:val="20"/>
              </w:rPr>
            </w:pPr>
            <w:del w:id="2332" w:author="Diego Uriarte" w:date="2019-05-18T17:05:00Z">
              <w:r w:rsidRPr="00074369" w:rsidDel="00CD6BB4">
                <w:rPr>
                  <w:rFonts w:asciiTheme="minorHAnsi" w:hAnsiTheme="minorHAnsi" w:cstheme="minorHAnsi"/>
                  <w:szCs w:val="20"/>
                </w:rPr>
                <w:delText>Gasohol 90</w:delText>
              </w:r>
              <w:bookmarkStart w:id="2333" w:name="_Toc9092039"/>
              <w:bookmarkStart w:id="2334" w:name="_Toc9171451"/>
              <w:bookmarkStart w:id="2335" w:name="_Toc11178787"/>
              <w:bookmarkEnd w:id="2333"/>
              <w:bookmarkEnd w:id="2334"/>
              <w:bookmarkEnd w:id="2335"/>
            </w:del>
          </w:p>
        </w:tc>
        <w:bookmarkStart w:id="2336" w:name="_Toc9092040"/>
        <w:bookmarkStart w:id="2337" w:name="_Toc9171452"/>
        <w:bookmarkStart w:id="2338" w:name="_Toc11178788"/>
        <w:bookmarkEnd w:id="2336"/>
        <w:bookmarkEnd w:id="2337"/>
        <w:bookmarkEnd w:id="2338"/>
      </w:tr>
      <w:tr w:rsidR="00EA66A7" w:rsidRPr="00074369" w:rsidDel="00CD6BB4" w14:paraId="5B7FB19B" w14:textId="30939C50" w:rsidTr="00335839">
        <w:trPr>
          <w:cnfStyle w:val="100000000000" w:firstRow="1" w:lastRow="0" w:firstColumn="0" w:lastColumn="0" w:oddVBand="0" w:evenVBand="0" w:oddHBand="0" w:evenHBand="0" w:firstRowFirstColumn="0" w:firstRowLastColumn="0" w:lastRowFirstColumn="0" w:lastRowLastColumn="0"/>
          <w:del w:id="2339" w:author="Diego Uriarte" w:date="2019-05-18T17:05:00Z"/>
        </w:trPr>
        <w:tc>
          <w:tcPr>
            <w:tcW w:w="0" w:type="auto"/>
            <w:hideMark/>
          </w:tcPr>
          <w:p w14:paraId="082096E9" w14:textId="5C835D00" w:rsidR="00653FDC" w:rsidRPr="00074369" w:rsidDel="00CD6BB4" w:rsidRDefault="00C33B9C" w:rsidP="00653FDC">
            <w:pPr>
              <w:spacing w:after="0" w:line="240" w:lineRule="auto"/>
              <w:rPr>
                <w:del w:id="2340" w:author="Diego Uriarte" w:date="2019-05-18T17:05:00Z"/>
                <w:rFonts w:asciiTheme="minorHAnsi" w:hAnsiTheme="minorHAnsi" w:cstheme="minorHAnsi"/>
                <w:szCs w:val="20"/>
              </w:rPr>
            </w:pPr>
            <m:oMath>
              <m:sSub>
                <m:sSubPr>
                  <m:ctrlPr>
                    <w:del w:id="2341" w:author="Diego Uriarte" w:date="2019-05-18T17:05:00Z">
                      <w:rPr>
                        <w:rFonts w:ascii="Cambria Math" w:hAnsi="Cambria Math" w:cstheme="minorHAnsi"/>
                        <w:i/>
                        <w:color w:val="333333"/>
                        <w:szCs w:val="20"/>
                      </w:rPr>
                    </w:del>
                  </m:ctrlPr>
                </m:sSubPr>
                <m:e>
                  <m:r>
                    <w:del w:id="2342" w:author="Diego Uriarte" w:date="2019-05-18T17:05:00Z">
                      <w:rPr>
                        <w:rFonts w:ascii="Cambria Math" w:hAnsi="Cambria Math" w:cstheme="minorHAnsi"/>
                        <w:color w:val="333333"/>
                        <w:szCs w:val="20"/>
                      </w:rPr>
                      <m:t>H</m:t>
                    </w:del>
                  </m:r>
                </m:e>
                <m:sub>
                  <m:r>
                    <w:del w:id="2343" w:author="Diego Uriarte" w:date="2019-05-18T17:05:00Z">
                      <w:rPr>
                        <w:rFonts w:ascii="Cambria Math" w:hAnsi="Cambria Math" w:cstheme="minorHAnsi"/>
                        <w:color w:val="333333"/>
                        <w:szCs w:val="20"/>
                      </w:rPr>
                      <m:t>0</m:t>
                    </w:del>
                  </m:r>
                </m:sub>
              </m:sSub>
              <m:r>
                <w:del w:id="2344" w:author="Diego Uriarte" w:date="2019-05-18T17:05:00Z">
                  <w:rPr>
                    <w:rFonts w:ascii="Cambria Math" w:hAnsi="Cambria Math" w:cstheme="minorHAnsi"/>
                    <w:color w:val="333333"/>
                    <w:szCs w:val="20"/>
                  </w:rPr>
                  <m:t xml:space="preserve">: </m:t>
                </w:del>
              </m:r>
              <m:sSub>
                <m:sSubPr>
                  <m:ctrlPr>
                    <w:del w:id="2345" w:author="Diego Uriarte" w:date="2019-05-18T17:05:00Z">
                      <w:rPr>
                        <w:rFonts w:ascii="Cambria Math" w:hAnsi="Cambria Math" w:cstheme="minorHAnsi"/>
                        <w:i/>
                        <w:color w:val="333333"/>
                        <w:szCs w:val="20"/>
                      </w:rPr>
                    </w:del>
                  </m:ctrlPr>
                </m:sSubPr>
                <m:e>
                  <m:r>
                    <w:del w:id="2346" w:author="Diego Uriarte" w:date="2019-05-18T17:05:00Z">
                      <w:rPr>
                        <w:rFonts w:ascii="Cambria Math" w:hAnsi="Cambria Math" w:cstheme="minorHAnsi"/>
                        <w:color w:val="333333"/>
                        <w:szCs w:val="20"/>
                      </w:rPr>
                      <m:t>θ</m:t>
                    </w:del>
                  </m:r>
                </m:e>
                <m:sub>
                  <m:r>
                    <w:del w:id="2347" w:author="Diego Uriarte" w:date="2019-05-18T17:05:00Z">
                      <w:rPr>
                        <w:rFonts w:ascii="Cambria Math" w:hAnsi="Cambria Math" w:cstheme="minorHAnsi"/>
                        <w:color w:val="333333"/>
                        <w:szCs w:val="20"/>
                      </w:rPr>
                      <m:t>t</m:t>
                    </w:del>
                  </m:r>
                </m:sub>
              </m:sSub>
              <m:r>
                <w:del w:id="2348" w:author="Diego Uriarte" w:date="2019-05-18T17:05:00Z">
                  <w:rPr>
                    <w:rFonts w:ascii="Cambria Math" w:hAnsi="Cambria Math" w:cstheme="minorHAnsi"/>
                    <w:color w:val="333333"/>
                    <w:szCs w:val="20"/>
                  </w:rPr>
                  <m:t>+ρ</m:t>
                </w:del>
              </m:r>
              <m:sSub>
                <m:sSubPr>
                  <m:ctrlPr>
                    <w:del w:id="2349" w:author="Diego Uriarte" w:date="2019-05-18T17:05:00Z">
                      <w:rPr>
                        <w:rFonts w:ascii="Cambria Math" w:hAnsi="Cambria Math" w:cstheme="minorHAnsi"/>
                        <w:i/>
                        <w:color w:val="333333"/>
                        <w:szCs w:val="20"/>
                      </w:rPr>
                    </w:del>
                  </m:ctrlPr>
                </m:sSubPr>
                <m:e>
                  <m:r>
                    <w:del w:id="2350" w:author="Diego Uriarte" w:date="2019-05-18T17:05:00Z">
                      <w:rPr>
                        <w:rFonts w:ascii="Cambria Math" w:hAnsi="Cambria Math" w:cstheme="minorHAnsi"/>
                        <w:color w:val="333333"/>
                        <w:szCs w:val="20"/>
                      </w:rPr>
                      <m:t>β</m:t>
                    </w:del>
                  </m:r>
                </m:e>
                <m:sub>
                  <m:r>
                    <w:del w:id="2351" w:author="Diego Uriarte" w:date="2019-05-18T17:05:00Z">
                      <w:rPr>
                        <w:rFonts w:ascii="Cambria Math" w:hAnsi="Cambria Math" w:cstheme="minorHAnsi"/>
                        <w:color w:val="333333"/>
                        <w:szCs w:val="20"/>
                      </w:rPr>
                      <m:t>t</m:t>
                    </w:del>
                  </m:r>
                </m:sub>
              </m:sSub>
              <m:r>
                <w:del w:id="2352" w:author="Diego Uriarte" w:date="2019-05-18T17:05:00Z">
                  <w:rPr>
                    <w:rFonts w:ascii="Cambria Math" w:hAnsi="Cambria Math" w:cstheme="minorHAnsi"/>
                    <w:color w:val="333333"/>
                    <w:szCs w:val="20"/>
                  </w:rPr>
                  <m:t>=0</m:t>
                </w:del>
              </m:r>
            </m:oMath>
            <w:del w:id="2353" w:author="Diego Uriarte" w:date="2019-05-18T17:05:00Z">
              <w:r w:rsidR="00EA66A7" w:rsidRPr="00074369" w:rsidDel="00CD6BB4">
                <w:rPr>
                  <w:rFonts w:asciiTheme="minorHAnsi" w:hAnsiTheme="minorHAnsi" w:cstheme="minorHAnsi"/>
                  <w:color w:val="333333"/>
                  <w:szCs w:val="20"/>
                </w:rPr>
                <w:delText xml:space="preserve"> (SEM)</w:delText>
              </w:r>
              <w:bookmarkStart w:id="2354" w:name="_Toc9092041"/>
              <w:bookmarkStart w:id="2355" w:name="_Toc9171453"/>
              <w:bookmarkStart w:id="2356" w:name="_Toc11178789"/>
              <w:bookmarkEnd w:id="2354"/>
              <w:bookmarkEnd w:id="2355"/>
              <w:bookmarkEnd w:id="2356"/>
            </w:del>
          </w:p>
        </w:tc>
        <w:tc>
          <w:tcPr>
            <w:tcW w:w="0" w:type="auto"/>
            <w:hideMark/>
          </w:tcPr>
          <w:p w14:paraId="654A29D5" w14:textId="5B984438" w:rsidR="00653FDC" w:rsidRPr="00074369" w:rsidDel="00CD6BB4" w:rsidRDefault="00653FDC" w:rsidP="00653FDC">
            <w:pPr>
              <w:spacing w:after="0" w:line="240" w:lineRule="auto"/>
              <w:rPr>
                <w:del w:id="2357" w:author="Diego Uriarte" w:date="2019-05-18T17:05:00Z"/>
                <w:rFonts w:asciiTheme="minorHAnsi" w:hAnsiTheme="minorHAnsi" w:cstheme="minorHAnsi"/>
                <w:szCs w:val="20"/>
              </w:rPr>
            </w:pPr>
            <w:del w:id="2358" w:author="Diego Uriarte" w:date="2019-05-18T17:05:00Z">
              <w:r w:rsidRPr="00074369" w:rsidDel="00CD6BB4">
                <w:rPr>
                  <w:rFonts w:asciiTheme="minorHAnsi" w:hAnsiTheme="minorHAnsi" w:cstheme="minorHAnsi"/>
                  <w:szCs w:val="20"/>
                </w:rPr>
                <w:delText>36.9 [0.0080]</w:delText>
              </w:r>
              <w:bookmarkStart w:id="2359" w:name="_Toc9092042"/>
              <w:bookmarkStart w:id="2360" w:name="_Toc9171454"/>
              <w:bookmarkStart w:id="2361" w:name="_Toc11178790"/>
              <w:bookmarkEnd w:id="2359"/>
              <w:bookmarkEnd w:id="2360"/>
              <w:bookmarkEnd w:id="2361"/>
            </w:del>
          </w:p>
        </w:tc>
        <w:tc>
          <w:tcPr>
            <w:tcW w:w="0" w:type="auto"/>
            <w:hideMark/>
          </w:tcPr>
          <w:p w14:paraId="6933AB44" w14:textId="2E38D347" w:rsidR="00653FDC" w:rsidRPr="00074369" w:rsidDel="00CD6BB4" w:rsidRDefault="00653FDC" w:rsidP="00653FDC">
            <w:pPr>
              <w:spacing w:after="0" w:line="240" w:lineRule="auto"/>
              <w:rPr>
                <w:del w:id="2362" w:author="Diego Uriarte" w:date="2019-05-18T17:05:00Z"/>
                <w:rFonts w:asciiTheme="minorHAnsi" w:hAnsiTheme="minorHAnsi" w:cstheme="minorHAnsi"/>
                <w:szCs w:val="20"/>
              </w:rPr>
            </w:pPr>
            <w:del w:id="2363" w:author="Diego Uriarte" w:date="2019-05-18T17:05:00Z">
              <w:r w:rsidRPr="00074369" w:rsidDel="00CD6BB4">
                <w:rPr>
                  <w:rFonts w:asciiTheme="minorHAnsi" w:hAnsiTheme="minorHAnsi" w:cstheme="minorHAnsi"/>
                  <w:szCs w:val="20"/>
                </w:rPr>
                <w:delText>40.9 [0.0020]</w:delText>
              </w:r>
              <w:bookmarkStart w:id="2364" w:name="_Toc9092043"/>
              <w:bookmarkStart w:id="2365" w:name="_Toc9171455"/>
              <w:bookmarkStart w:id="2366" w:name="_Toc11178791"/>
              <w:bookmarkEnd w:id="2364"/>
              <w:bookmarkEnd w:id="2365"/>
              <w:bookmarkEnd w:id="2366"/>
            </w:del>
          </w:p>
        </w:tc>
        <w:tc>
          <w:tcPr>
            <w:tcW w:w="0" w:type="auto"/>
            <w:hideMark/>
          </w:tcPr>
          <w:p w14:paraId="7E3E3634" w14:textId="16395F39" w:rsidR="00653FDC" w:rsidRPr="00074369" w:rsidDel="00CD6BB4" w:rsidRDefault="00653FDC" w:rsidP="00653FDC">
            <w:pPr>
              <w:spacing w:after="0" w:line="240" w:lineRule="auto"/>
              <w:rPr>
                <w:del w:id="2367" w:author="Diego Uriarte" w:date="2019-05-18T17:05:00Z"/>
                <w:rFonts w:asciiTheme="minorHAnsi" w:hAnsiTheme="minorHAnsi" w:cstheme="minorHAnsi"/>
                <w:szCs w:val="20"/>
              </w:rPr>
            </w:pPr>
            <w:del w:id="2368" w:author="Diego Uriarte" w:date="2019-05-18T17:05:00Z">
              <w:r w:rsidRPr="00074369" w:rsidDel="00CD6BB4">
                <w:rPr>
                  <w:rFonts w:asciiTheme="minorHAnsi" w:hAnsiTheme="minorHAnsi" w:cstheme="minorHAnsi"/>
                  <w:szCs w:val="20"/>
                </w:rPr>
                <w:delText>34.2 [0.0180]</w:delText>
              </w:r>
              <w:bookmarkStart w:id="2369" w:name="_Toc9092044"/>
              <w:bookmarkStart w:id="2370" w:name="_Toc9171456"/>
              <w:bookmarkStart w:id="2371" w:name="_Toc11178792"/>
              <w:bookmarkEnd w:id="2369"/>
              <w:bookmarkEnd w:id="2370"/>
              <w:bookmarkEnd w:id="2371"/>
            </w:del>
          </w:p>
        </w:tc>
        <w:tc>
          <w:tcPr>
            <w:tcW w:w="0" w:type="auto"/>
            <w:hideMark/>
          </w:tcPr>
          <w:p w14:paraId="33B25550" w14:textId="48BDB348" w:rsidR="00653FDC" w:rsidRPr="00074369" w:rsidDel="00CD6BB4" w:rsidRDefault="00653FDC" w:rsidP="00653FDC">
            <w:pPr>
              <w:spacing w:after="0" w:line="240" w:lineRule="auto"/>
              <w:rPr>
                <w:del w:id="2372" w:author="Diego Uriarte" w:date="2019-05-18T17:05:00Z"/>
                <w:rFonts w:asciiTheme="minorHAnsi" w:hAnsiTheme="minorHAnsi" w:cstheme="minorHAnsi"/>
                <w:szCs w:val="20"/>
              </w:rPr>
            </w:pPr>
            <w:del w:id="2373" w:author="Diego Uriarte" w:date="2019-05-18T17:05:00Z">
              <w:r w:rsidRPr="00074369" w:rsidDel="00CD6BB4">
                <w:rPr>
                  <w:rFonts w:asciiTheme="minorHAnsi" w:hAnsiTheme="minorHAnsi" w:cstheme="minorHAnsi"/>
                  <w:szCs w:val="20"/>
                </w:rPr>
                <w:delText>45.0 [0.0010]</w:delText>
              </w:r>
              <w:bookmarkStart w:id="2374" w:name="_Toc9092045"/>
              <w:bookmarkStart w:id="2375" w:name="_Toc9171457"/>
              <w:bookmarkStart w:id="2376" w:name="_Toc11178793"/>
              <w:bookmarkEnd w:id="2374"/>
              <w:bookmarkEnd w:id="2375"/>
              <w:bookmarkEnd w:id="2376"/>
            </w:del>
          </w:p>
        </w:tc>
        <w:bookmarkStart w:id="2377" w:name="_Toc9092046"/>
        <w:bookmarkStart w:id="2378" w:name="_Toc9171458"/>
        <w:bookmarkStart w:id="2379" w:name="_Toc11178794"/>
        <w:bookmarkEnd w:id="2377"/>
        <w:bookmarkEnd w:id="2378"/>
        <w:bookmarkEnd w:id="2379"/>
      </w:tr>
      <w:tr w:rsidR="00653FDC" w:rsidRPr="00074369" w:rsidDel="00CD6BB4" w14:paraId="1EA36D0C" w14:textId="79F696C8" w:rsidTr="00335839">
        <w:trPr>
          <w:cnfStyle w:val="100000000000" w:firstRow="1" w:lastRow="0" w:firstColumn="0" w:lastColumn="0" w:oddVBand="0" w:evenVBand="0" w:oddHBand="0" w:evenHBand="0" w:firstRowFirstColumn="0" w:firstRowLastColumn="0" w:lastRowFirstColumn="0" w:lastRowLastColumn="0"/>
          <w:del w:id="2380" w:author="Diego Uriarte" w:date="2019-05-18T17:05:00Z"/>
        </w:trPr>
        <w:tc>
          <w:tcPr>
            <w:tcW w:w="0" w:type="auto"/>
            <w:tcBorders>
              <w:bottom w:val="single" w:sz="12" w:space="0" w:color="auto"/>
            </w:tcBorders>
            <w:hideMark/>
          </w:tcPr>
          <w:p w14:paraId="4CCD7574" w14:textId="06941632" w:rsidR="00653FDC" w:rsidRPr="00074369" w:rsidDel="00CD6BB4" w:rsidRDefault="00C33B9C" w:rsidP="00653FDC">
            <w:pPr>
              <w:spacing w:after="0" w:line="240" w:lineRule="auto"/>
              <w:rPr>
                <w:del w:id="2381" w:author="Diego Uriarte" w:date="2019-05-18T17:05:00Z"/>
                <w:rFonts w:asciiTheme="minorHAnsi" w:hAnsiTheme="minorHAnsi" w:cstheme="minorHAnsi"/>
                <w:szCs w:val="20"/>
              </w:rPr>
            </w:pPr>
            <m:oMath>
              <m:sSub>
                <m:sSubPr>
                  <m:ctrlPr>
                    <w:del w:id="2382" w:author="Diego Uriarte" w:date="2019-05-18T17:05:00Z">
                      <w:rPr>
                        <w:rFonts w:ascii="Cambria Math" w:hAnsi="Cambria Math" w:cstheme="minorHAnsi"/>
                        <w:i/>
                        <w:color w:val="333333"/>
                        <w:szCs w:val="20"/>
                      </w:rPr>
                    </w:del>
                  </m:ctrlPr>
                </m:sSubPr>
                <m:e>
                  <m:r>
                    <w:del w:id="2383" w:author="Diego Uriarte" w:date="2019-05-18T17:05:00Z">
                      <w:rPr>
                        <w:rFonts w:ascii="Cambria Math" w:hAnsi="Cambria Math" w:cstheme="minorHAnsi"/>
                        <w:color w:val="333333"/>
                        <w:szCs w:val="20"/>
                      </w:rPr>
                      <m:t>H</m:t>
                    </w:del>
                  </m:r>
                </m:e>
                <m:sub>
                  <m:r>
                    <w:del w:id="2384" w:author="Diego Uriarte" w:date="2019-05-18T17:05:00Z">
                      <w:rPr>
                        <w:rFonts w:ascii="Cambria Math" w:hAnsi="Cambria Math" w:cstheme="minorHAnsi"/>
                        <w:color w:val="333333"/>
                        <w:szCs w:val="20"/>
                      </w:rPr>
                      <m:t>0</m:t>
                    </w:del>
                  </m:r>
                </m:sub>
              </m:sSub>
              <m:r>
                <w:del w:id="2385" w:author="Diego Uriarte" w:date="2019-05-18T17:05:00Z">
                  <w:rPr>
                    <w:rFonts w:ascii="Cambria Math" w:hAnsi="Cambria Math" w:cstheme="minorHAnsi"/>
                    <w:color w:val="333333"/>
                    <w:szCs w:val="20"/>
                  </w:rPr>
                  <m:t xml:space="preserve">: </m:t>
                </w:del>
              </m:r>
              <m:sSub>
                <m:sSubPr>
                  <m:ctrlPr>
                    <w:del w:id="2386" w:author="Diego Uriarte" w:date="2019-05-18T17:05:00Z">
                      <w:rPr>
                        <w:rFonts w:ascii="Cambria Math" w:hAnsi="Cambria Math" w:cstheme="minorHAnsi"/>
                        <w:i/>
                        <w:color w:val="333333"/>
                        <w:szCs w:val="20"/>
                      </w:rPr>
                    </w:del>
                  </m:ctrlPr>
                </m:sSubPr>
                <m:e>
                  <m:r>
                    <w:del w:id="2387" w:author="Diego Uriarte" w:date="2019-05-18T17:05:00Z">
                      <w:rPr>
                        <w:rFonts w:ascii="Cambria Math" w:hAnsi="Cambria Math" w:cstheme="minorHAnsi"/>
                        <w:color w:val="333333"/>
                        <w:szCs w:val="20"/>
                      </w:rPr>
                      <m:t>θ</m:t>
                    </w:del>
                  </m:r>
                </m:e>
                <m:sub>
                  <m:r>
                    <w:del w:id="2388" w:author="Diego Uriarte" w:date="2019-05-18T17:05:00Z">
                      <w:rPr>
                        <w:rFonts w:ascii="Cambria Math" w:hAnsi="Cambria Math" w:cstheme="minorHAnsi"/>
                        <w:color w:val="333333"/>
                        <w:szCs w:val="20"/>
                      </w:rPr>
                      <m:t>t</m:t>
                    </w:del>
                  </m:r>
                </m:sub>
              </m:sSub>
              <m:r>
                <w:del w:id="2389" w:author="Diego Uriarte" w:date="2019-05-18T17:05:00Z">
                  <w:rPr>
                    <w:rFonts w:ascii="Cambria Math" w:hAnsi="Cambria Math" w:cstheme="minorHAnsi"/>
                    <w:color w:val="333333"/>
                    <w:szCs w:val="20"/>
                  </w:rPr>
                  <m:t>=0</m:t>
                </w:del>
              </m:r>
            </m:oMath>
            <w:del w:id="2390" w:author="Diego Uriarte" w:date="2019-05-18T17:05:00Z">
              <w:r w:rsidR="00EA66A7" w:rsidRPr="00074369" w:rsidDel="00CD6BB4">
                <w:rPr>
                  <w:rFonts w:asciiTheme="minorHAnsi" w:hAnsiTheme="minorHAnsi" w:cstheme="minorHAnsi"/>
                  <w:color w:val="333333"/>
                  <w:szCs w:val="20"/>
                </w:rPr>
                <w:delText xml:space="preserve"> (SAR)</w:delText>
              </w:r>
              <w:bookmarkStart w:id="2391" w:name="_Toc9092047"/>
              <w:bookmarkStart w:id="2392" w:name="_Toc9171459"/>
              <w:bookmarkStart w:id="2393" w:name="_Toc11178795"/>
              <w:bookmarkEnd w:id="2391"/>
              <w:bookmarkEnd w:id="2392"/>
              <w:bookmarkEnd w:id="2393"/>
            </w:del>
          </w:p>
        </w:tc>
        <w:tc>
          <w:tcPr>
            <w:tcW w:w="0" w:type="auto"/>
            <w:tcBorders>
              <w:bottom w:val="single" w:sz="12" w:space="0" w:color="auto"/>
            </w:tcBorders>
            <w:hideMark/>
          </w:tcPr>
          <w:p w14:paraId="011FBD6F" w14:textId="5B5E0011" w:rsidR="00653FDC" w:rsidRPr="00074369" w:rsidDel="00CD6BB4" w:rsidRDefault="00653FDC" w:rsidP="00653FDC">
            <w:pPr>
              <w:spacing w:after="0" w:line="240" w:lineRule="auto"/>
              <w:rPr>
                <w:del w:id="2394" w:author="Diego Uriarte" w:date="2019-05-18T17:05:00Z"/>
                <w:rFonts w:asciiTheme="minorHAnsi" w:hAnsiTheme="minorHAnsi" w:cstheme="minorHAnsi"/>
                <w:szCs w:val="20"/>
              </w:rPr>
            </w:pPr>
            <w:del w:id="2395" w:author="Diego Uriarte" w:date="2019-05-18T17:05:00Z">
              <w:r w:rsidRPr="00074369" w:rsidDel="00CD6BB4">
                <w:rPr>
                  <w:rFonts w:asciiTheme="minorHAnsi" w:hAnsiTheme="minorHAnsi" w:cstheme="minorHAnsi"/>
                  <w:szCs w:val="20"/>
                </w:rPr>
                <w:delText>25.5 [0.1460]</w:delText>
              </w:r>
              <w:bookmarkStart w:id="2396" w:name="_Toc9092048"/>
              <w:bookmarkStart w:id="2397" w:name="_Toc9171460"/>
              <w:bookmarkStart w:id="2398" w:name="_Toc11178796"/>
              <w:bookmarkEnd w:id="2396"/>
              <w:bookmarkEnd w:id="2397"/>
              <w:bookmarkEnd w:id="2398"/>
            </w:del>
          </w:p>
        </w:tc>
        <w:tc>
          <w:tcPr>
            <w:tcW w:w="0" w:type="auto"/>
            <w:tcBorders>
              <w:bottom w:val="single" w:sz="12" w:space="0" w:color="auto"/>
            </w:tcBorders>
            <w:hideMark/>
          </w:tcPr>
          <w:p w14:paraId="39B2FA15" w14:textId="5B07BF97" w:rsidR="00653FDC" w:rsidRPr="00074369" w:rsidDel="00CD6BB4" w:rsidRDefault="00653FDC" w:rsidP="00653FDC">
            <w:pPr>
              <w:spacing w:after="0" w:line="240" w:lineRule="auto"/>
              <w:rPr>
                <w:del w:id="2399" w:author="Diego Uriarte" w:date="2019-05-18T17:05:00Z"/>
                <w:rFonts w:asciiTheme="minorHAnsi" w:hAnsiTheme="minorHAnsi" w:cstheme="minorHAnsi"/>
                <w:szCs w:val="20"/>
              </w:rPr>
            </w:pPr>
            <w:del w:id="2400" w:author="Diego Uriarte" w:date="2019-05-18T17:05:00Z">
              <w:r w:rsidRPr="00074369" w:rsidDel="00CD6BB4">
                <w:rPr>
                  <w:rFonts w:asciiTheme="minorHAnsi" w:hAnsiTheme="minorHAnsi" w:cstheme="minorHAnsi"/>
                  <w:szCs w:val="20"/>
                </w:rPr>
                <w:delText>30.6 [0.0450]</w:delText>
              </w:r>
              <w:bookmarkStart w:id="2401" w:name="_Toc9092049"/>
              <w:bookmarkStart w:id="2402" w:name="_Toc9171461"/>
              <w:bookmarkStart w:id="2403" w:name="_Toc11178797"/>
              <w:bookmarkEnd w:id="2401"/>
              <w:bookmarkEnd w:id="2402"/>
              <w:bookmarkEnd w:id="2403"/>
            </w:del>
          </w:p>
        </w:tc>
        <w:tc>
          <w:tcPr>
            <w:tcW w:w="0" w:type="auto"/>
            <w:tcBorders>
              <w:bottom w:val="single" w:sz="12" w:space="0" w:color="auto"/>
            </w:tcBorders>
            <w:hideMark/>
          </w:tcPr>
          <w:p w14:paraId="2230B84C" w14:textId="6F4FAF8A" w:rsidR="00653FDC" w:rsidRPr="00074369" w:rsidDel="00CD6BB4" w:rsidRDefault="00653FDC" w:rsidP="00653FDC">
            <w:pPr>
              <w:spacing w:after="0" w:line="240" w:lineRule="auto"/>
              <w:rPr>
                <w:del w:id="2404" w:author="Diego Uriarte" w:date="2019-05-18T17:05:00Z"/>
                <w:rFonts w:asciiTheme="minorHAnsi" w:hAnsiTheme="minorHAnsi" w:cstheme="minorHAnsi"/>
                <w:szCs w:val="20"/>
              </w:rPr>
            </w:pPr>
            <w:del w:id="2405" w:author="Diego Uriarte" w:date="2019-05-18T17:05:00Z">
              <w:r w:rsidRPr="00074369" w:rsidDel="00CD6BB4">
                <w:rPr>
                  <w:rFonts w:asciiTheme="minorHAnsi" w:hAnsiTheme="minorHAnsi" w:cstheme="minorHAnsi"/>
                  <w:szCs w:val="20"/>
                </w:rPr>
                <w:delText>32.5 [0.0270]</w:delText>
              </w:r>
              <w:bookmarkStart w:id="2406" w:name="_Toc9092050"/>
              <w:bookmarkStart w:id="2407" w:name="_Toc9171462"/>
              <w:bookmarkStart w:id="2408" w:name="_Toc11178798"/>
              <w:bookmarkEnd w:id="2406"/>
              <w:bookmarkEnd w:id="2407"/>
              <w:bookmarkEnd w:id="2408"/>
            </w:del>
          </w:p>
        </w:tc>
        <w:tc>
          <w:tcPr>
            <w:tcW w:w="0" w:type="auto"/>
            <w:tcBorders>
              <w:bottom w:val="single" w:sz="12" w:space="0" w:color="auto"/>
            </w:tcBorders>
            <w:hideMark/>
          </w:tcPr>
          <w:p w14:paraId="421AF12F" w14:textId="3C754576" w:rsidR="00653FDC" w:rsidRPr="00074369" w:rsidDel="00CD6BB4" w:rsidRDefault="00653FDC" w:rsidP="00653FDC">
            <w:pPr>
              <w:spacing w:after="0" w:line="240" w:lineRule="auto"/>
              <w:rPr>
                <w:del w:id="2409" w:author="Diego Uriarte" w:date="2019-05-18T17:05:00Z"/>
                <w:rFonts w:asciiTheme="minorHAnsi" w:hAnsiTheme="minorHAnsi" w:cstheme="minorHAnsi"/>
                <w:szCs w:val="20"/>
              </w:rPr>
            </w:pPr>
            <w:del w:id="2410" w:author="Diego Uriarte" w:date="2019-05-18T17:05:00Z">
              <w:r w:rsidRPr="00074369" w:rsidDel="00CD6BB4">
                <w:rPr>
                  <w:rFonts w:asciiTheme="minorHAnsi" w:hAnsiTheme="minorHAnsi" w:cstheme="minorHAnsi"/>
                  <w:szCs w:val="20"/>
                </w:rPr>
                <w:delText>39.4 [0.0040]</w:delText>
              </w:r>
              <w:bookmarkStart w:id="2411" w:name="_Toc9092051"/>
              <w:bookmarkStart w:id="2412" w:name="_Toc9171463"/>
              <w:bookmarkStart w:id="2413" w:name="_Toc11178799"/>
              <w:bookmarkEnd w:id="2411"/>
              <w:bookmarkEnd w:id="2412"/>
              <w:bookmarkEnd w:id="2413"/>
            </w:del>
          </w:p>
        </w:tc>
        <w:bookmarkStart w:id="2414" w:name="_Toc9092052"/>
        <w:bookmarkStart w:id="2415" w:name="_Toc9171464"/>
        <w:bookmarkStart w:id="2416" w:name="_Toc11178800"/>
        <w:bookmarkEnd w:id="2414"/>
        <w:bookmarkEnd w:id="2415"/>
        <w:bookmarkEnd w:id="2416"/>
      </w:tr>
      <w:tr w:rsidR="00EA66A7" w:rsidRPr="00074369" w:rsidDel="00CD6BB4" w14:paraId="5CA47E0E" w14:textId="5F6538F7" w:rsidTr="00335839">
        <w:trPr>
          <w:cnfStyle w:val="100000000000" w:firstRow="1" w:lastRow="0" w:firstColumn="0" w:lastColumn="0" w:oddVBand="0" w:evenVBand="0" w:oddHBand="0" w:evenHBand="0" w:firstRowFirstColumn="0" w:firstRowLastColumn="0" w:lastRowFirstColumn="0" w:lastRowLastColumn="0"/>
          <w:del w:id="2417" w:author="Diego Uriarte" w:date="2019-05-18T17:05:00Z"/>
        </w:trPr>
        <w:tc>
          <w:tcPr>
            <w:tcW w:w="0" w:type="auto"/>
            <w:gridSpan w:val="5"/>
            <w:tcBorders>
              <w:top w:val="single" w:sz="12" w:space="0" w:color="auto"/>
            </w:tcBorders>
            <w:hideMark/>
          </w:tcPr>
          <w:p w14:paraId="376945B8" w14:textId="0BA54C1A" w:rsidR="00EA66A7" w:rsidRPr="00074369" w:rsidDel="00CD6BB4" w:rsidRDefault="00EA66A7" w:rsidP="00EA66A7">
            <w:pPr>
              <w:spacing w:after="0" w:line="240" w:lineRule="auto"/>
              <w:jc w:val="left"/>
              <w:rPr>
                <w:del w:id="2418" w:author="Diego Uriarte" w:date="2019-05-18T17:05:00Z"/>
                <w:rFonts w:asciiTheme="minorHAnsi" w:hAnsiTheme="minorHAnsi" w:cstheme="minorHAnsi"/>
                <w:szCs w:val="20"/>
              </w:rPr>
            </w:pPr>
            <w:del w:id="2419" w:author="Diego Uriarte" w:date="2019-05-18T17:05:00Z">
              <w:r w:rsidRPr="00074369" w:rsidDel="00CD6BB4">
                <w:rPr>
                  <w:rFonts w:asciiTheme="minorHAnsi" w:hAnsiTheme="minorHAnsi" w:cstheme="minorHAnsi"/>
                  <w:szCs w:val="20"/>
                </w:rPr>
                <w:delText xml:space="preserve">Nota: </w:delText>
              </w:r>
              <w:r w:rsidRPr="00074369" w:rsidDel="00CD6BB4">
                <w:rPr>
                  <w:rFonts w:asciiTheme="minorHAnsi" w:hAnsiTheme="minorHAnsi" w:cstheme="minorHAnsi"/>
                  <w:szCs w:val="20"/>
                </w:rPr>
                <w:tab/>
              </w:r>
              <w:r w:rsidRPr="00074369" w:rsidDel="00CD6BB4">
                <w:rPr>
                  <w:rFonts w:asciiTheme="minorHAnsi" w:hAnsiTheme="minorHAnsi" w:cstheme="minorHAnsi"/>
                  <w:szCs w:val="20"/>
                </w:rPr>
                <w:tab/>
              </w:r>
              <w:r w:rsidRPr="00074369" w:rsidDel="00CD6BB4">
                <w:rPr>
                  <w:rFonts w:asciiTheme="minorHAnsi" w:hAnsiTheme="minorHAnsi" w:cstheme="minorHAnsi"/>
                  <w:szCs w:val="20"/>
                </w:rPr>
                <w:tab/>
              </w:r>
              <w:r w:rsidRPr="00074369" w:rsidDel="00CD6BB4">
                <w:rPr>
                  <w:rFonts w:asciiTheme="minorHAnsi" w:hAnsiTheme="minorHAnsi" w:cstheme="minorHAnsi"/>
                  <w:szCs w:val="20"/>
                </w:rPr>
                <w:tab/>
                <w:delText>N. grados de libertad igual a 19 para todos las pruebas.</w:delText>
              </w:r>
              <w:bookmarkStart w:id="2420" w:name="_Toc9092053"/>
              <w:bookmarkStart w:id="2421" w:name="_Toc9171465"/>
              <w:bookmarkStart w:id="2422" w:name="_Toc11178801"/>
              <w:bookmarkEnd w:id="2420"/>
              <w:bookmarkEnd w:id="2421"/>
              <w:bookmarkEnd w:id="2422"/>
            </w:del>
          </w:p>
        </w:tc>
        <w:bookmarkStart w:id="2423" w:name="_Toc9092054"/>
        <w:bookmarkStart w:id="2424" w:name="_Toc9171466"/>
        <w:bookmarkStart w:id="2425" w:name="_Toc11178802"/>
        <w:bookmarkEnd w:id="2423"/>
        <w:bookmarkEnd w:id="2424"/>
        <w:bookmarkEnd w:id="2425"/>
      </w:tr>
    </w:tbl>
    <w:p w14:paraId="2135BEAB" w14:textId="4F4BAC44" w:rsidR="00653FDC" w:rsidRPr="00074369" w:rsidDel="00CD6BB4" w:rsidRDefault="00EA66A7" w:rsidP="001C4B13">
      <w:pPr>
        <w:spacing w:before="120" w:after="360"/>
        <w:rPr>
          <w:del w:id="2426" w:author="Diego Uriarte" w:date="2019-05-18T17:05:00Z"/>
          <w:sz w:val="18"/>
        </w:rPr>
      </w:pPr>
      <w:del w:id="2427" w:author="Diego Uriarte" w:date="2019-05-18T17:05:00Z">
        <w:r w:rsidRPr="00074369" w:rsidDel="00CD6BB4">
          <w:rPr>
            <w:sz w:val="18"/>
          </w:rPr>
          <w:delText>Fuente: Elaboración propia, 2019.</w:delText>
        </w:r>
        <w:bookmarkStart w:id="2428" w:name="_Toc9092055"/>
        <w:bookmarkStart w:id="2429" w:name="_Toc9171467"/>
        <w:bookmarkStart w:id="2430" w:name="_Toc11178803"/>
        <w:bookmarkEnd w:id="2428"/>
        <w:bookmarkEnd w:id="2429"/>
        <w:bookmarkEnd w:id="2430"/>
      </w:del>
    </w:p>
    <w:p w14:paraId="008703DB" w14:textId="7FE0D29C" w:rsidR="00C14D1B" w:rsidRPr="00074369" w:rsidDel="00CD6BB4" w:rsidRDefault="00EE471F" w:rsidP="00C14D1B">
      <w:pPr>
        <w:spacing w:after="240"/>
        <w:rPr>
          <w:del w:id="2431" w:author="Diego Uriarte" w:date="2019-05-18T17:05:00Z"/>
        </w:rPr>
      </w:pPr>
      <w:del w:id="2432" w:author="Diego Uriarte" w:date="2019-05-18T17:05:00Z">
        <w:r w:rsidRPr="00074369" w:rsidDel="00CD6BB4">
          <w:delText xml:space="preserve">Debido a los resultados anteriores, re-estimamos el modelo </w:delText>
        </w:r>
        <w:r w:rsidR="00C14D1B" w:rsidRPr="00074369" w:rsidDel="00CD6BB4">
          <w:delText xml:space="preserve">por máxima verosimilitud </w:delText>
        </w:r>
        <w:r w:rsidRPr="00074369" w:rsidDel="00CD6BB4">
          <w:delText>considerando un rezago espacial de la variable dependiente</w:delText>
        </w:r>
        <w:r w:rsidR="00C14D1B" w:rsidRPr="00074369" w:rsidDel="00CD6BB4">
          <w:delText xml:space="preserve"> con la ecuación:</w:delText>
        </w:r>
        <w:bookmarkStart w:id="2433" w:name="_Toc9092056"/>
        <w:bookmarkStart w:id="2434" w:name="_Toc9171468"/>
        <w:bookmarkStart w:id="2435" w:name="_Toc11178804"/>
        <w:bookmarkEnd w:id="2433"/>
        <w:bookmarkEnd w:id="2434"/>
        <w:bookmarkEnd w:id="2435"/>
      </w:del>
    </w:p>
    <w:p w14:paraId="679CFEC4" w14:textId="03FB1A9E" w:rsidR="00C14D1B" w:rsidRPr="00074369" w:rsidDel="00CD6BB4" w:rsidRDefault="00C33B9C" w:rsidP="00C14D1B">
      <w:pPr>
        <w:spacing w:after="120"/>
        <w:rPr>
          <w:del w:id="2436" w:author="Diego Uriarte" w:date="2019-05-18T17:05:00Z"/>
        </w:rPr>
      </w:pPr>
      <m:oMathPara>
        <m:oMath>
          <m:sSub>
            <m:sSubPr>
              <m:ctrlPr>
                <w:del w:id="2437" w:author="Diego Uriarte" w:date="2019-05-18T17:05:00Z">
                  <w:rPr>
                    <w:rFonts w:ascii="Cambria Math" w:hAnsi="Cambria Math"/>
                    <w:b/>
                    <w:i/>
                  </w:rPr>
                </w:del>
              </m:ctrlPr>
            </m:sSubPr>
            <m:e>
              <m:r>
                <w:del w:id="2438" w:author="Diego Uriarte" w:date="2019-05-18T17:05:00Z">
                  <m:rPr>
                    <m:sty m:val="bi"/>
                  </m:rPr>
                  <w:rPr>
                    <w:rFonts w:ascii="Cambria Math" w:hAnsi="Cambria Math"/>
                  </w:rPr>
                  <m:t>P</m:t>
                </w:del>
              </m:r>
            </m:e>
            <m:sub>
              <m:r>
                <w:del w:id="2439" w:author="Diego Uriarte" w:date="2019-05-18T17:05:00Z">
                  <m:rPr>
                    <m:sty m:val="bi"/>
                  </m:rPr>
                  <w:rPr>
                    <w:rFonts w:ascii="Cambria Math" w:hAnsi="Cambria Math"/>
                  </w:rPr>
                  <m:t>t</m:t>
                </w:del>
              </m:r>
            </m:sub>
          </m:sSub>
          <m:r>
            <w:del w:id="2440" w:author="Diego Uriarte" w:date="2019-05-18T17:05:00Z">
              <w:rPr>
                <w:rFonts w:ascii="Cambria Math" w:hAnsi="Cambria Math"/>
              </w:rPr>
              <m:t>=</m:t>
            </w:del>
          </m:r>
          <m:sSub>
            <m:sSubPr>
              <m:ctrlPr>
                <w:del w:id="2441" w:author="Diego Uriarte" w:date="2019-05-18T17:05:00Z">
                  <w:rPr>
                    <w:rFonts w:ascii="Cambria Math" w:hAnsi="Cambria Math"/>
                    <w:i/>
                  </w:rPr>
                </w:del>
              </m:ctrlPr>
            </m:sSubPr>
            <m:e>
              <m:r>
                <w:del w:id="2442" w:author="Diego Uriarte" w:date="2019-05-18T17:05:00Z">
                  <w:rPr>
                    <w:rFonts w:ascii="Cambria Math" w:hAnsi="Cambria Math"/>
                  </w:rPr>
                  <m:t>α</m:t>
                </w:del>
              </m:r>
            </m:e>
            <m:sub>
              <m:r>
                <w:del w:id="2443" w:author="Diego Uriarte" w:date="2019-05-18T17:05:00Z">
                  <w:rPr>
                    <w:rFonts w:ascii="Cambria Math" w:hAnsi="Cambria Math"/>
                  </w:rPr>
                  <m:t>t</m:t>
                </w:del>
              </m:r>
            </m:sub>
          </m:sSub>
          <m:sSub>
            <m:sSubPr>
              <m:ctrlPr>
                <w:del w:id="2444" w:author="Diego Uriarte" w:date="2019-05-18T17:05:00Z">
                  <w:rPr>
                    <w:rFonts w:ascii="Cambria Math" w:hAnsi="Cambria Math"/>
                    <w:b/>
                    <w:i/>
                  </w:rPr>
                </w:del>
              </m:ctrlPr>
            </m:sSubPr>
            <m:e>
              <m:r>
                <w:del w:id="2445" w:author="Diego Uriarte" w:date="2019-05-18T17:05:00Z">
                  <m:rPr>
                    <m:sty m:val="bi"/>
                  </m:rPr>
                  <w:rPr>
                    <w:rFonts w:ascii="Cambria Math" w:hAnsi="Cambria Math"/>
                  </w:rPr>
                  <m:t>1</m:t>
                </w:del>
              </m:r>
            </m:e>
            <m:sub>
              <m:r>
                <w:del w:id="2446" w:author="Diego Uriarte" w:date="2019-05-18T17:05:00Z">
                  <m:rPr>
                    <m:sty m:val="bi"/>
                  </m:rPr>
                  <w:rPr>
                    <w:rFonts w:ascii="Cambria Math" w:hAnsi="Cambria Math"/>
                  </w:rPr>
                  <m:t>N</m:t>
                </w:del>
              </m:r>
            </m:sub>
          </m:sSub>
          <m:r>
            <w:del w:id="2447" w:author="Diego Uriarte" w:date="2019-05-18T17:05:00Z">
              <w:rPr>
                <w:rFonts w:ascii="Cambria Math" w:hAnsi="Cambria Math"/>
              </w:rPr>
              <m:t>+</m:t>
            </w:del>
          </m:r>
          <m:sSub>
            <m:sSubPr>
              <m:ctrlPr>
                <w:del w:id="2448" w:author="Diego Uriarte" w:date="2019-05-18T17:05:00Z">
                  <w:rPr>
                    <w:rFonts w:ascii="Cambria Math" w:hAnsi="Cambria Math"/>
                    <w:i/>
                  </w:rPr>
                </w:del>
              </m:ctrlPr>
            </m:sSubPr>
            <m:e>
              <m:r>
                <w:del w:id="2449" w:author="Diego Uriarte" w:date="2019-05-18T17:05:00Z">
                  <w:rPr>
                    <w:rFonts w:ascii="Cambria Math" w:hAnsi="Cambria Math"/>
                  </w:rPr>
                  <m:t>ρ</m:t>
                </w:del>
              </m:r>
            </m:e>
            <m:sub>
              <m:r>
                <w:del w:id="2450" w:author="Diego Uriarte" w:date="2019-05-18T17:05:00Z">
                  <w:rPr>
                    <w:rFonts w:ascii="Cambria Math" w:hAnsi="Cambria Math"/>
                  </w:rPr>
                  <m:t>t</m:t>
                </w:del>
              </m:r>
            </m:sub>
          </m:sSub>
          <m:r>
            <w:del w:id="2451" w:author="Diego Uriarte" w:date="2019-05-18T17:05:00Z">
              <w:rPr>
                <w:rFonts w:ascii="Cambria Math" w:hAnsi="Cambria Math"/>
              </w:rPr>
              <m:t>W</m:t>
            </w:del>
          </m:r>
          <m:sSub>
            <m:sSubPr>
              <m:ctrlPr>
                <w:del w:id="2452" w:author="Diego Uriarte" w:date="2019-05-18T17:05:00Z">
                  <w:rPr>
                    <w:rFonts w:ascii="Cambria Math" w:hAnsi="Cambria Math"/>
                    <w:b/>
                    <w:i/>
                  </w:rPr>
                </w:del>
              </m:ctrlPr>
            </m:sSubPr>
            <m:e>
              <m:r>
                <w:del w:id="2453" w:author="Diego Uriarte" w:date="2019-05-18T17:05:00Z">
                  <m:rPr>
                    <m:sty m:val="bi"/>
                  </m:rPr>
                  <w:rPr>
                    <w:rFonts w:ascii="Cambria Math" w:hAnsi="Cambria Math"/>
                  </w:rPr>
                  <m:t>P</m:t>
                </w:del>
              </m:r>
            </m:e>
            <m:sub>
              <m:r>
                <w:del w:id="2454" w:author="Diego Uriarte" w:date="2019-05-18T17:05:00Z">
                  <m:rPr>
                    <m:sty m:val="bi"/>
                  </m:rPr>
                  <w:rPr>
                    <w:rFonts w:ascii="Cambria Math" w:hAnsi="Cambria Math"/>
                  </w:rPr>
                  <m:t>t</m:t>
                </w:del>
              </m:r>
            </m:sub>
          </m:sSub>
          <m:r>
            <w:del w:id="2455" w:author="Diego Uriarte" w:date="2019-05-18T17:05:00Z">
              <w:rPr>
                <w:rFonts w:ascii="Cambria Math" w:hAnsi="Cambria Math"/>
              </w:rPr>
              <m:t>+X</m:t>
            </w:del>
          </m:r>
          <m:sSub>
            <m:sSubPr>
              <m:ctrlPr>
                <w:del w:id="2456" w:author="Diego Uriarte" w:date="2019-05-18T17:05:00Z">
                  <w:rPr>
                    <w:rFonts w:ascii="Cambria Math" w:hAnsi="Cambria Math"/>
                    <w:b/>
                    <w:i/>
                  </w:rPr>
                </w:del>
              </m:ctrlPr>
            </m:sSubPr>
            <m:e>
              <m:r>
                <w:del w:id="2457" w:author="Diego Uriarte" w:date="2019-05-18T17:05:00Z">
                  <m:rPr>
                    <m:sty m:val="bi"/>
                  </m:rPr>
                  <w:rPr>
                    <w:rFonts w:ascii="Cambria Math" w:hAnsi="Cambria Math"/>
                  </w:rPr>
                  <m:t>β</m:t>
                </w:del>
              </m:r>
            </m:e>
            <m:sub>
              <m:r>
                <w:del w:id="2458" w:author="Diego Uriarte" w:date="2019-05-18T17:05:00Z">
                  <m:rPr>
                    <m:sty m:val="bi"/>
                  </m:rPr>
                  <w:rPr>
                    <w:rFonts w:ascii="Cambria Math" w:hAnsi="Cambria Math"/>
                  </w:rPr>
                  <m:t>t</m:t>
                </w:del>
              </m:r>
            </m:sub>
          </m:sSub>
          <m:r>
            <w:del w:id="2459" w:author="Diego Uriarte" w:date="2019-05-18T17:05:00Z">
              <m:rPr>
                <m:sty m:val="bi"/>
              </m:rPr>
              <w:rPr>
                <w:rFonts w:ascii="Cambria Math" w:hAnsi="Cambria Math"/>
              </w:rPr>
              <m:t>+</m:t>
            </w:del>
          </m:r>
          <m:r>
            <w:del w:id="2460" w:author="Diego Uriarte" w:date="2019-05-18T17:05:00Z">
              <w:rPr>
                <w:rFonts w:ascii="Cambria Math" w:hAnsi="Cambria Math"/>
              </w:rPr>
              <m:t>W</m:t>
            </w:del>
          </m:r>
          <m:sSub>
            <m:sSubPr>
              <m:ctrlPr>
                <w:del w:id="2461" w:author="Diego Uriarte" w:date="2019-05-18T17:05:00Z">
                  <w:rPr>
                    <w:rFonts w:ascii="Cambria Math" w:hAnsi="Cambria Math"/>
                    <w:b/>
                    <w:i/>
                  </w:rPr>
                </w:del>
              </m:ctrlPr>
            </m:sSubPr>
            <m:e>
              <m:r>
                <w:del w:id="2462" w:author="Diego Uriarte" w:date="2019-05-18T17:05:00Z">
                  <m:rPr>
                    <m:sty m:val="bi"/>
                  </m:rPr>
                  <w:rPr>
                    <w:rFonts w:ascii="Cambria Math" w:hAnsi="Cambria Math"/>
                  </w:rPr>
                  <m:t>X</m:t>
                </w:del>
              </m:r>
            </m:e>
            <m:sub>
              <m:r>
                <w:del w:id="2463" w:author="Diego Uriarte" w:date="2019-05-18T17:05:00Z">
                  <m:rPr>
                    <m:sty m:val="bi"/>
                  </m:rPr>
                  <w:rPr>
                    <w:rFonts w:ascii="Cambria Math" w:hAnsi="Cambria Math"/>
                  </w:rPr>
                  <m:t>t</m:t>
                </w:del>
              </m:r>
            </m:sub>
          </m:sSub>
          <m:sSub>
            <m:sSubPr>
              <m:ctrlPr>
                <w:del w:id="2464" w:author="Diego Uriarte" w:date="2019-05-18T17:05:00Z">
                  <w:rPr>
                    <w:rFonts w:ascii="Cambria Math" w:hAnsi="Cambria Math"/>
                    <w:i/>
                  </w:rPr>
                </w:del>
              </m:ctrlPr>
            </m:sSubPr>
            <m:e>
              <m:r>
                <w:del w:id="2465" w:author="Diego Uriarte" w:date="2019-05-18T17:05:00Z">
                  <w:rPr>
                    <w:rFonts w:ascii="Cambria Math" w:hAnsi="Cambria Math"/>
                  </w:rPr>
                  <m:t>θ</m:t>
                </w:del>
              </m:r>
            </m:e>
            <m:sub>
              <m:r>
                <w:del w:id="2466" w:author="Diego Uriarte" w:date="2019-05-18T17:05:00Z">
                  <w:rPr>
                    <w:rFonts w:ascii="Cambria Math" w:hAnsi="Cambria Math"/>
                  </w:rPr>
                  <m:t>t</m:t>
                </w:del>
              </m:r>
            </m:sub>
          </m:sSub>
          <m:r>
            <w:del w:id="2467" w:author="Diego Uriarte" w:date="2019-05-18T17:05:00Z">
              <w:rPr>
                <w:rFonts w:ascii="Cambria Math" w:hAnsi="Cambria Math"/>
              </w:rPr>
              <m:t>+</m:t>
            </w:del>
          </m:r>
          <m:sSub>
            <m:sSubPr>
              <m:ctrlPr>
                <w:del w:id="2468" w:author="Diego Uriarte" w:date="2019-05-18T17:05:00Z">
                  <w:rPr>
                    <w:rFonts w:ascii="Cambria Math" w:hAnsi="Cambria Math"/>
                    <w:b/>
                    <w:i/>
                  </w:rPr>
                </w:del>
              </m:ctrlPr>
            </m:sSubPr>
            <m:e>
              <m:r>
                <w:del w:id="2469" w:author="Diego Uriarte" w:date="2019-05-18T17:05:00Z">
                  <m:rPr>
                    <m:sty m:val="bi"/>
                  </m:rPr>
                  <w:rPr>
                    <w:rFonts w:ascii="Cambria Math" w:hAnsi="Cambria Math"/>
                  </w:rPr>
                  <m:t>ε</m:t>
                </w:del>
              </m:r>
            </m:e>
            <m:sub>
              <m:r>
                <w:del w:id="2470" w:author="Diego Uriarte" w:date="2019-05-18T17:05:00Z">
                  <m:rPr>
                    <m:sty m:val="bi"/>
                  </m:rPr>
                  <w:rPr>
                    <w:rFonts w:ascii="Cambria Math" w:hAnsi="Cambria Math"/>
                  </w:rPr>
                  <m:t>t</m:t>
                </w:del>
              </m:r>
            </m:sub>
          </m:sSub>
        </m:oMath>
      </m:oMathPara>
      <w:bookmarkStart w:id="2471" w:name="_Toc9092057"/>
      <w:bookmarkStart w:id="2472" w:name="_Toc9171469"/>
      <w:bookmarkStart w:id="2473" w:name="_Toc11178805"/>
      <w:bookmarkEnd w:id="2471"/>
      <w:bookmarkEnd w:id="2472"/>
      <w:bookmarkEnd w:id="2473"/>
    </w:p>
    <w:p w14:paraId="2A596720" w14:textId="45E30962" w:rsidR="00F2093F" w:rsidRPr="00074369" w:rsidDel="00CD6BB4" w:rsidRDefault="00EE471F" w:rsidP="00B97460">
      <w:pPr>
        <w:rPr>
          <w:del w:id="2474" w:author="Diego Uriarte" w:date="2019-05-18T17:05:00Z"/>
        </w:rPr>
      </w:pPr>
      <w:del w:id="2475" w:author="Diego Uriarte" w:date="2019-05-18T17:05:00Z">
        <w:r w:rsidRPr="00074369" w:rsidDel="00CD6BB4">
          <w:delText>Los coeficientes que se reportan no pueden ser comparados directamente con los obtenidos en el modelo lineal</w:delText>
        </w:r>
        <w:r w:rsidR="0097621E" w:rsidRPr="00074369" w:rsidDel="00CD6BB4">
          <w:delText>.</w:delText>
        </w:r>
        <w:r w:rsidRPr="00074369" w:rsidDel="00CD6BB4">
          <w:delText xml:space="preserve"> </w:delText>
        </w:r>
        <w:r w:rsidR="00F7260E" w:rsidRPr="00074369" w:rsidDel="00CD6BB4">
          <w:delText xml:space="preserve">Utilizando las definiciones de Lesage y Pace </w:delText>
        </w:r>
        <w:r w:rsidR="00F7260E" w:rsidRPr="00074369" w:rsidDel="00CD6BB4">
          <w:fldChar w:fldCharType="begin"/>
        </w:r>
        <w:r w:rsidR="00F7260E" w:rsidRPr="00074369" w:rsidDel="00CD6BB4">
          <w:del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delInstrText>
        </w:r>
        <w:r w:rsidR="00F7260E" w:rsidRPr="00074369" w:rsidDel="00CD6BB4">
          <w:fldChar w:fldCharType="separate"/>
        </w:r>
        <w:r w:rsidR="00F7260E" w:rsidRPr="00074369" w:rsidDel="00CD6BB4">
          <w:rPr>
            <w:rFonts w:ascii="Times New Roman" w:hAnsi="Times New Roman"/>
          </w:rPr>
          <w:delText>(2009)</w:delText>
        </w:r>
        <w:r w:rsidR="00F7260E" w:rsidRPr="00074369" w:rsidDel="00CD6BB4">
          <w:fldChar w:fldCharType="end"/>
        </w:r>
        <w:r w:rsidR="002031DD" w:rsidRPr="00074369" w:rsidDel="00CD6BB4">
          <w:delText>, se calcula</w:delText>
        </w:r>
        <w:r w:rsidR="00F23085" w:rsidRPr="00074369" w:rsidDel="00CD6BB4">
          <w:delText>n</w:delText>
        </w:r>
        <w:r w:rsidR="002031DD" w:rsidRPr="00074369" w:rsidDel="00CD6BB4">
          <w:delText xml:space="preserve"> los efectos directos, indirectos y totales asociados a cada regresor. De esta manera, se puede obtener una comparación entre los efectos directos del modelo SAR y el obtenido por el modelo lineal sin dependencia espacial.</w:delText>
        </w:r>
        <w:bookmarkStart w:id="2476" w:name="_Toc9092058"/>
        <w:bookmarkStart w:id="2477" w:name="_Toc9171470"/>
        <w:bookmarkStart w:id="2478" w:name="_Toc11178806"/>
        <w:bookmarkEnd w:id="2476"/>
        <w:bookmarkEnd w:id="2477"/>
        <w:bookmarkEnd w:id="2478"/>
      </w:del>
    </w:p>
    <w:p w14:paraId="156A3636" w14:textId="458BABA8" w:rsidR="00C0182C" w:rsidRPr="00074369" w:rsidDel="00CD6BB4" w:rsidRDefault="00C0182C" w:rsidP="00C0182C">
      <w:pPr>
        <w:pStyle w:val="Descripcin"/>
        <w:keepNext/>
        <w:rPr>
          <w:del w:id="2479" w:author="Diego Uriarte" w:date="2019-05-18T17:05:00Z"/>
        </w:rPr>
      </w:pPr>
      <w:bookmarkStart w:id="2480" w:name="_Ref6344719"/>
      <w:bookmarkStart w:id="2481" w:name="_Toc6348801"/>
      <w:del w:id="2482" w:author="Diego Uriarte" w:date="2019-05-18T17:05:00Z">
        <w:r w:rsidRPr="00074369" w:rsidDel="00CD6BB4">
          <w:delText xml:space="preserve">Tabla </w:delText>
        </w:r>
        <w:r w:rsidRPr="00074369" w:rsidDel="00CD6BB4">
          <w:rPr>
            <w:iCs w:val="0"/>
          </w:rPr>
          <w:fldChar w:fldCharType="begin"/>
        </w:r>
        <w:r w:rsidRPr="00074369" w:rsidDel="00CD6BB4">
          <w:delInstrText xml:space="preserve"> SEQ Tabla \* ARABIC </w:delInstrText>
        </w:r>
        <w:r w:rsidRPr="00074369" w:rsidDel="00CD6BB4">
          <w:rPr>
            <w:iCs w:val="0"/>
          </w:rPr>
          <w:fldChar w:fldCharType="separate"/>
        </w:r>
        <w:r w:rsidR="005B24F0" w:rsidRPr="00074369" w:rsidDel="00CD6BB4">
          <w:rPr>
            <w:noProof/>
          </w:rPr>
          <w:delText>7</w:delText>
        </w:r>
        <w:r w:rsidRPr="00074369" w:rsidDel="00CD6BB4">
          <w:rPr>
            <w:iCs w:val="0"/>
          </w:rPr>
          <w:fldChar w:fldCharType="end"/>
        </w:r>
        <w:bookmarkEnd w:id="2480"/>
        <w:r w:rsidRPr="00074369" w:rsidDel="00CD6BB4">
          <w:delText xml:space="preserve">: Resultados del modelo autoregresivo espacial </w:delText>
        </w:r>
        <w:bookmarkEnd w:id="2481"/>
        <w:r w:rsidR="00244ACD" w:rsidRPr="00074369" w:rsidDel="00CD6BB4">
          <w:delText xml:space="preserve">y sus impactos </w:delText>
        </w:r>
        <w:r w:rsidR="00F23085" w:rsidRPr="00074369" w:rsidDel="00CD6BB4">
          <w:delText>para combustible diésel en Marzo – 2018.</w:delText>
        </w:r>
        <w:bookmarkStart w:id="2483" w:name="_Toc9092059"/>
        <w:bookmarkStart w:id="2484" w:name="_Toc9171471"/>
        <w:bookmarkStart w:id="2485" w:name="_Toc11178807"/>
        <w:bookmarkEnd w:id="2483"/>
        <w:bookmarkEnd w:id="2484"/>
        <w:bookmarkEnd w:id="2485"/>
      </w:del>
    </w:p>
    <w:tbl>
      <w:tblPr>
        <w:tblStyle w:val="tesis"/>
        <w:tblW w:w="8647" w:type="dxa"/>
        <w:tblLayout w:type="fixed"/>
        <w:tblLook w:val="0600" w:firstRow="0" w:lastRow="0" w:firstColumn="0" w:lastColumn="0" w:noHBand="1" w:noVBand="1"/>
      </w:tblPr>
      <w:tblGrid>
        <w:gridCol w:w="1838"/>
        <w:gridCol w:w="1372"/>
        <w:gridCol w:w="1833"/>
        <w:gridCol w:w="1273"/>
        <w:gridCol w:w="1273"/>
        <w:gridCol w:w="1058"/>
      </w:tblGrid>
      <w:tr w:rsidR="00653FDC" w:rsidRPr="00074369" w:rsidDel="00CD6BB4" w14:paraId="08FF453D" w14:textId="6D7F3A97" w:rsidTr="005966A3">
        <w:trPr>
          <w:trHeight w:val="364"/>
          <w:del w:id="2486" w:author="Diego Uriarte" w:date="2019-05-18T17:05:00Z"/>
        </w:trPr>
        <w:tc>
          <w:tcPr>
            <w:tcW w:w="1838" w:type="dxa"/>
            <w:tcBorders>
              <w:top w:val="single" w:sz="12" w:space="0" w:color="auto"/>
            </w:tcBorders>
            <w:hideMark/>
          </w:tcPr>
          <w:p w14:paraId="796A81AD" w14:textId="055F8ADC" w:rsidR="00F23085" w:rsidRPr="00074369" w:rsidDel="00CD6BB4" w:rsidRDefault="00F23085" w:rsidP="00B97460">
            <w:pPr>
              <w:spacing w:after="0" w:line="240" w:lineRule="auto"/>
              <w:jc w:val="left"/>
              <w:rPr>
                <w:del w:id="2487" w:author="Diego Uriarte" w:date="2019-05-18T17:05:00Z"/>
                <w:rFonts w:asciiTheme="majorHAnsi" w:hAnsiTheme="majorHAnsi"/>
                <w:szCs w:val="20"/>
              </w:rPr>
            </w:pPr>
            <w:bookmarkStart w:id="2488" w:name="_Toc9092060"/>
            <w:bookmarkStart w:id="2489" w:name="_Toc9171472"/>
            <w:bookmarkStart w:id="2490" w:name="_Toc11178808"/>
            <w:bookmarkEnd w:id="2488"/>
            <w:bookmarkEnd w:id="2489"/>
            <w:bookmarkEnd w:id="2490"/>
          </w:p>
        </w:tc>
        <w:tc>
          <w:tcPr>
            <w:tcW w:w="1372" w:type="dxa"/>
            <w:tcBorders>
              <w:top w:val="single" w:sz="12" w:space="0" w:color="auto"/>
            </w:tcBorders>
            <w:hideMark/>
          </w:tcPr>
          <w:p w14:paraId="05FDB5E6" w14:textId="764E7281" w:rsidR="00F23085" w:rsidRPr="00074369" w:rsidDel="00CD6BB4" w:rsidRDefault="00F23085" w:rsidP="00B97460">
            <w:pPr>
              <w:spacing w:after="0" w:line="240" w:lineRule="auto"/>
              <w:jc w:val="left"/>
              <w:textAlignment w:val="bottom"/>
              <w:rPr>
                <w:del w:id="2491" w:author="Diego Uriarte" w:date="2019-05-18T17:05:00Z"/>
                <w:rFonts w:asciiTheme="majorHAnsi" w:hAnsiTheme="majorHAnsi"/>
                <w:szCs w:val="20"/>
              </w:rPr>
            </w:pPr>
            <w:del w:id="2492" w:author="Diego Uriarte" w:date="2019-05-18T17:05:00Z">
              <w:r w:rsidRPr="00074369" w:rsidDel="00CD6BB4">
                <w:rPr>
                  <w:rFonts w:asciiTheme="majorHAnsi" w:hAnsiTheme="majorHAnsi" w:cstheme="majorHAnsi"/>
                  <w:b/>
                  <w:bCs/>
                  <w:kern w:val="24"/>
                  <w:szCs w:val="20"/>
                </w:rPr>
                <w:delText>OLS</w:delText>
              </w:r>
              <w:bookmarkStart w:id="2493" w:name="_Toc9092061"/>
              <w:bookmarkStart w:id="2494" w:name="_Toc9171473"/>
              <w:bookmarkStart w:id="2495" w:name="_Toc11178809"/>
              <w:bookmarkEnd w:id="2493"/>
              <w:bookmarkEnd w:id="2494"/>
              <w:bookmarkEnd w:id="2495"/>
            </w:del>
          </w:p>
        </w:tc>
        <w:tc>
          <w:tcPr>
            <w:tcW w:w="5437" w:type="dxa"/>
            <w:gridSpan w:val="4"/>
            <w:tcBorders>
              <w:top w:val="single" w:sz="12" w:space="0" w:color="auto"/>
            </w:tcBorders>
            <w:hideMark/>
          </w:tcPr>
          <w:p w14:paraId="7137E955" w14:textId="2598AF06" w:rsidR="00F23085" w:rsidRPr="00074369" w:rsidDel="00CD6BB4" w:rsidRDefault="00F23085" w:rsidP="00B97460">
            <w:pPr>
              <w:spacing w:after="0" w:line="240" w:lineRule="auto"/>
              <w:jc w:val="center"/>
              <w:textAlignment w:val="bottom"/>
              <w:rPr>
                <w:del w:id="2496" w:author="Diego Uriarte" w:date="2019-05-18T17:05:00Z"/>
                <w:rFonts w:asciiTheme="majorHAnsi" w:hAnsiTheme="majorHAnsi"/>
                <w:szCs w:val="20"/>
              </w:rPr>
            </w:pPr>
            <w:del w:id="2497" w:author="Diego Uriarte" w:date="2019-05-18T17:05:00Z">
              <w:r w:rsidRPr="00074369" w:rsidDel="00CD6BB4">
                <w:rPr>
                  <w:rFonts w:asciiTheme="majorHAnsi" w:hAnsiTheme="majorHAnsi"/>
                  <w:b/>
                  <w:kern w:val="24"/>
                  <w:szCs w:val="20"/>
                </w:rPr>
                <w:delText xml:space="preserve">Modelo </w:delText>
              </w:r>
              <w:r w:rsidRPr="00074369" w:rsidDel="00CD6BB4">
                <w:rPr>
                  <w:rFonts w:asciiTheme="majorHAnsi" w:hAnsiTheme="majorHAnsi" w:cstheme="majorHAnsi"/>
                  <w:b/>
                  <w:bCs/>
                  <w:kern w:val="24"/>
                  <w:szCs w:val="20"/>
                </w:rPr>
                <w:delText>Espacial Autoregresivo (SAR)</w:delText>
              </w:r>
              <w:bookmarkStart w:id="2498" w:name="_Toc9092062"/>
              <w:bookmarkStart w:id="2499" w:name="_Toc9171474"/>
              <w:bookmarkStart w:id="2500" w:name="_Toc11178810"/>
              <w:bookmarkEnd w:id="2498"/>
              <w:bookmarkEnd w:id="2499"/>
              <w:bookmarkEnd w:id="2500"/>
            </w:del>
          </w:p>
        </w:tc>
        <w:bookmarkStart w:id="2501" w:name="_Toc9092063"/>
        <w:bookmarkStart w:id="2502" w:name="_Toc9171475"/>
        <w:bookmarkStart w:id="2503" w:name="_Toc11178811"/>
        <w:bookmarkEnd w:id="2501"/>
        <w:bookmarkEnd w:id="2502"/>
        <w:bookmarkEnd w:id="2503"/>
      </w:tr>
      <w:tr w:rsidR="00653FDC" w:rsidRPr="00074369" w:rsidDel="00CD6BB4" w14:paraId="613E250A" w14:textId="6DD789EA" w:rsidTr="005966A3">
        <w:trPr>
          <w:trHeight w:val="20"/>
          <w:del w:id="2504" w:author="Diego Uriarte" w:date="2019-05-18T17:05:00Z"/>
        </w:trPr>
        <w:tc>
          <w:tcPr>
            <w:tcW w:w="1838" w:type="dxa"/>
            <w:tcBorders>
              <w:bottom w:val="single" w:sz="4" w:space="0" w:color="auto"/>
            </w:tcBorders>
            <w:hideMark/>
          </w:tcPr>
          <w:p w14:paraId="440FE33E" w14:textId="6B279471" w:rsidR="00F23085" w:rsidRPr="00074369" w:rsidDel="00CD6BB4" w:rsidRDefault="00F23085" w:rsidP="00B97460">
            <w:pPr>
              <w:spacing w:after="0" w:line="240" w:lineRule="auto"/>
              <w:jc w:val="left"/>
              <w:textAlignment w:val="bottom"/>
              <w:rPr>
                <w:del w:id="2505" w:author="Diego Uriarte" w:date="2019-05-18T17:05:00Z"/>
                <w:szCs w:val="20"/>
              </w:rPr>
            </w:pPr>
            <w:del w:id="2506" w:author="Diego Uriarte" w:date="2019-05-18T17:05:00Z">
              <w:r w:rsidRPr="00074369" w:rsidDel="00CD6BB4">
                <w:rPr>
                  <w:kern w:val="24"/>
                  <w:szCs w:val="20"/>
                </w:rPr>
                <w:delText>Variable</w:delText>
              </w:r>
              <w:bookmarkStart w:id="2507" w:name="_Toc9092064"/>
              <w:bookmarkStart w:id="2508" w:name="_Toc9171476"/>
              <w:bookmarkStart w:id="2509" w:name="_Toc11178812"/>
              <w:bookmarkEnd w:id="2507"/>
              <w:bookmarkEnd w:id="2508"/>
              <w:bookmarkEnd w:id="2509"/>
            </w:del>
          </w:p>
        </w:tc>
        <w:tc>
          <w:tcPr>
            <w:tcW w:w="1372" w:type="dxa"/>
            <w:tcBorders>
              <w:bottom w:val="single" w:sz="4" w:space="0" w:color="auto"/>
            </w:tcBorders>
            <w:hideMark/>
          </w:tcPr>
          <w:p w14:paraId="308D9033" w14:textId="29FBD6A4" w:rsidR="00F23085" w:rsidRPr="00074369" w:rsidDel="00CD6BB4" w:rsidRDefault="00F23085" w:rsidP="00B97460">
            <w:pPr>
              <w:spacing w:after="0" w:line="240" w:lineRule="auto"/>
              <w:jc w:val="left"/>
              <w:rPr>
                <w:del w:id="2510" w:author="Diego Uriarte" w:date="2019-05-18T17:05:00Z"/>
                <w:szCs w:val="20"/>
              </w:rPr>
            </w:pPr>
            <w:del w:id="2511" w:author="Diego Uriarte" w:date="2019-05-18T17:05:00Z">
              <w:r w:rsidRPr="00074369" w:rsidDel="00CD6BB4">
                <w:rPr>
                  <w:rFonts w:cstheme="minorHAnsi"/>
                  <w:szCs w:val="20"/>
                </w:rPr>
                <w:delText>Parámetros</w:delText>
              </w:r>
              <w:bookmarkStart w:id="2512" w:name="_Toc9092065"/>
              <w:bookmarkStart w:id="2513" w:name="_Toc9171477"/>
              <w:bookmarkStart w:id="2514" w:name="_Toc11178813"/>
              <w:bookmarkEnd w:id="2512"/>
              <w:bookmarkEnd w:id="2513"/>
              <w:bookmarkEnd w:id="2514"/>
            </w:del>
          </w:p>
        </w:tc>
        <w:tc>
          <w:tcPr>
            <w:tcW w:w="1833" w:type="dxa"/>
            <w:tcBorders>
              <w:bottom w:val="single" w:sz="4" w:space="0" w:color="auto"/>
            </w:tcBorders>
            <w:hideMark/>
          </w:tcPr>
          <w:p w14:paraId="41E1C3BA" w14:textId="0E6F552A" w:rsidR="00F23085" w:rsidRPr="00074369" w:rsidDel="00CD6BB4" w:rsidRDefault="00F23085" w:rsidP="009705DE">
            <w:pPr>
              <w:spacing w:after="0" w:line="240" w:lineRule="auto"/>
              <w:jc w:val="right"/>
              <w:textAlignment w:val="bottom"/>
              <w:rPr>
                <w:del w:id="2515" w:author="Diego Uriarte" w:date="2019-05-18T17:05:00Z"/>
                <w:szCs w:val="20"/>
              </w:rPr>
            </w:pPr>
            <w:del w:id="2516" w:author="Diego Uriarte" w:date="2019-05-18T17:05:00Z">
              <w:r w:rsidRPr="00074369" w:rsidDel="00CD6BB4">
                <w:rPr>
                  <w:rFonts w:cstheme="minorHAnsi"/>
                  <w:kern w:val="24"/>
                  <w:szCs w:val="20"/>
                </w:rPr>
                <w:delText>Parámetros</w:delText>
              </w:r>
              <w:bookmarkStart w:id="2517" w:name="_Toc9092066"/>
              <w:bookmarkStart w:id="2518" w:name="_Toc9171478"/>
              <w:bookmarkStart w:id="2519" w:name="_Toc11178814"/>
              <w:bookmarkEnd w:id="2517"/>
              <w:bookmarkEnd w:id="2518"/>
              <w:bookmarkEnd w:id="2519"/>
            </w:del>
          </w:p>
        </w:tc>
        <w:tc>
          <w:tcPr>
            <w:tcW w:w="1273" w:type="dxa"/>
            <w:tcBorders>
              <w:bottom w:val="single" w:sz="4" w:space="0" w:color="auto"/>
            </w:tcBorders>
            <w:hideMark/>
          </w:tcPr>
          <w:p w14:paraId="0D1E9030" w14:textId="37DC3F37" w:rsidR="00F23085" w:rsidRPr="00074369" w:rsidDel="00CD6BB4" w:rsidRDefault="00F23085" w:rsidP="00B97460">
            <w:pPr>
              <w:spacing w:after="0" w:line="240" w:lineRule="auto"/>
              <w:jc w:val="center"/>
              <w:textAlignment w:val="bottom"/>
              <w:rPr>
                <w:del w:id="2520" w:author="Diego Uriarte" w:date="2019-05-18T17:05:00Z"/>
                <w:szCs w:val="20"/>
              </w:rPr>
            </w:pPr>
            <w:del w:id="2521" w:author="Diego Uriarte" w:date="2019-05-18T17:05:00Z">
              <w:r w:rsidRPr="00074369" w:rsidDel="00CD6BB4">
                <w:rPr>
                  <w:kern w:val="24"/>
                  <w:szCs w:val="20"/>
                </w:rPr>
                <w:delText>Directo</w:delText>
              </w:r>
              <w:bookmarkStart w:id="2522" w:name="_Toc9092067"/>
              <w:bookmarkStart w:id="2523" w:name="_Toc9171479"/>
              <w:bookmarkStart w:id="2524" w:name="_Toc11178815"/>
              <w:bookmarkEnd w:id="2522"/>
              <w:bookmarkEnd w:id="2523"/>
              <w:bookmarkEnd w:id="2524"/>
            </w:del>
          </w:p>
        </w:tc>
        <w:tc>
          <w:tcPr>
            <w:tcW w:w="1273" w:type="dxa"/>
            <w:tcBorders>
              <w:bottom w:val="single" w:sz="4" w:space="0" w:color="auto"/>
            </w:tcBorders>
            <w:hideMark/>
          </w:tcPr>
          <w:p w14:paraId="688E3E34" w14:textId="0A683F33" w:rsidR="00F23085" w:rsidRPr="00074369" w:rsidDel="00CD6BB4" w:rsidRDefault="00F23085" w:rsidP="00B97460">
            <w:pPr>
              <w:spacing w:after="0" w:line="240" w:lineRule="auto"/>
              <w:jc w:val="center"/>
              <w:textAlignment w:val="bottom"/>
              <w:rPr>
                <w:del w:id="2525" w:author="Diego Uriarte" w:date="2019-05-18T17:05:00Z"/>
                <w:szCs w:val="20"/>
              </w:rPr>
            </w:pPr>
            <w:del w:id="2526" w:author="Diego Uriarte" w:date="2019-05-18T17:05:00Z">
              <w:r w:rsidRPr="00074369" w:rsidDel="00CD6BB4">
                <w:rPr>
                  <w:kern w:val="24"/>
                  <w:szCs w:val="20"/>
                </w:rPr>
                <w:delText>Indirecto</w:delText>
              </w:r>
              <w:bookmarkStart w:id="2527" w:name="_Toc9092068"/>
              <w:bookmarkStart w:id="2528" w:name="_Toc9171480"/>
              <w:bookmarkStart w:id="2529" w:name="_Toc11178816"/>
              <w:bookmarkEnd w:id="2527"/>
              <w:bookmarkEnd w:id="2528"/>
              <w:bookmarkEnd w:id="2529"/>
            </w:del>
          </w:p>
        </w:tc>
        <w:tc>
          <w:tcPr>
            <w:tcW w:w="1058" w:type="dxa"/>
            <w:tcBorders>
              <w:bottom w:val="single" w:sz="4" w:space="0" w:color="auto"/>
            </w:tcBorders>
            <w:hideMark/>
          </w:tcPr>
          <w:p w14:paraId="33F536A5" w14:textId="17FD5CA3" w:rsidR="00F23085" w:rsidRPr="00074369" w:rsidDel="00CD6BB4" w:rsidRDefault="00F23085" w:rsidP="00B97460">
            <w:pPr>
              <w:spacing w:after="0" w:line="240" w:lineRule="auto"/>
              <w:jc w:val="center"/>
              <w:textAlignment w:val="bottom"/>
              <w:rPr>
                <w:del w:id="2530" w:author="Diego Uriarte" w:date="2019-05-18T17:05:00Z"/>
                <w:szCs w:val="20"/>
              </w:rPr>
            </w:pPr>
            <w:del w:id="2531" w:author="Diego Uriarte" w:date="2019-05-18T17:05:00Z">
              <w:r w:rsidRPr="00074369" w:rsidDel="00CD6BB4">
                <w:rPr>
                  <w:kern w:val="24"/>
                  <w:szCs w:val="20"/>
                </w:rPr>
                <w:delText>Total</w:delText>
              </w:r>
              <w:bookmarkStart w:id="2532" w:name="_Toc9092069"/>
              <w:bookmarkStart w:id="2533" w:name="_Toc9171481"/>
              <w:bookmarkStart w:id="2534" w:name="_Toc11178817"/>
              <w:bookmarkEnd w:id="2532"/>
              <w:bookmarkEnd w:id="2533"/>
              <w:bookmarkEnd w:id="2534"/>
            </w:del>
          </w:p>
        </w:tc>
        <w:bookmarkStart w:id="2535" w:name="_Toc9092070"/>
        <w:bookmarkStart w:id="2536" w:name="_Toc9171482"/>
        <w:bookmarkStart w:id="2537" w:name="_Toc11178818"/>
        <w:bookmarkEnd w:id="2535"/>
        <w:bookmarkEnd w:id="2536"/>
        <w:bookmarkEnd w:id="2537"/>
      </w:tr>
      <w:tr w:rsidR="00653FDC" w:rsidRPr="00074369" w:rsidDel="00CD6BB4" w14:paraId="1F96D4A9" w14:textId="6744B416" w:rsidTr="005966A3">
        <w:trPr>
          <w:trHeight w:val="20"/>
          <w:del w:id="2538" w:author="Diego Uriarte" w:date="2019-05-18T17:05:00Z"/>
        </w:trPr>
        <w:tc>
          <w:tcPr>
            <w:tcW w:w="1838" w:type="dxa"/>
            <w:tcBorders>
              <w:top w:val="single" w:sz="4" w:space="0" w:color="auto"/>
            </w:tcBorders>
            <w:hideMark/>
          </w:tcPr>
          <w:p w14:paraId="281FED51" w14:textId="292B8B6E" w:rsidR="00F23085" w:rsidRPr="00074369" w:rsidDel="00CD6BB4" w:rsidRDefault="00F23085" w:rsidP="00B97460">
            <w:pPr>
              <w:spacing w:after="0" w:line="240" w:lineRule="auto"/>
              <w:jc w:val="left"/>
              <w:textAlignment w:val="top"/>
              <w:rPr>
                <w:del w:id="2539" w:author="Diego Uriarte" w:date="2019-05-18T17:05:00Z"/>
                <w:szCs w:val="20"/>
              </w:rPr>
            </w:pPr>
            <w:del w:id="2540" w:author="Diego Uriarte" w:date="2019-05-18T17:05:00Z">
              <w:r w:rsidRPr="00074369" w:rsidDel="00CD6BB4">
                <w:rPr>
                  <w:kern w:val="24"/>
                  <w:szCs w:val="20"/>
                </w:rPr>
                <w:delText xml:space="preserve">Abanderada </w:delText>
              </w:r>
              <w:r w:rsidR="009705DE" w:rsidRPr="00074369" w:rsidDel="00CD6BB4">
                <w:rPr>
                  <w:rFonts w:cstheme="minorHAnsi"/>
                  <w:kern w:val="24"/>
                  <w:szCs w:val="20"/>
                </w:rPr>
                <w:delText>Petroperú</w:delText>
              </w:r>
              <w:bookmarkStart w:id="2541" w:name="_Toc9092071"/>
              <w:bookmarkStart w:id="2542" w:name="_Toc9171483"/>
              <w:bookmarkStart w:id="2543" w:name="_Toc11178819"/>
              <w:bookmarkEnd w:id="2541"/>
              <w:bookmarkEnd w:id="2542"/>
              <w:bookmarkEnd w:id="2543"/>
            </w:del>
          </w:p>
        </w:tc>
        <w:tc>
          <w:tcPr>
            <w:tcW w:w="1372" w:type="dxa"/>
            <w:tcBorders>
              <w:top w:val="single" w:sz="4" w:space="0" w:color="auto"/>
            </w:tcBorders>
            <w:hideMark/>
          </w:tcPr>
          <w:p w14:paraId="6BDFF97D" w14:textId="07FE2568" w:rsidR="00F23085" w:rsidRPr="00074369" w:rsidDel="00CD6BB4" w:rsidRDefault="00F23085" w:rsidP="00B97460">
            <w:pPr>
              <w:spacing w:after="0" w:line="240" w:lineRule="auto"/>
              <w:jc w:val="left"/>
              <w:textAlignment w:val="top"/>
              <w:rPr>
                <w:del w:id="2544" w:author="Diego Uriarte" w:date="2019-05-18T17:05:00Z"/>
                <w:szCs w:val="20"/>
              </w:rPr>
            </w:pPr>
            <w:del w:id="2545" w:author="Diego Uriarte" w:date="2019-05-18T17:05:00Z">
              <w:r w:rsidRPr="00074369" w:rsidDel="00CD6BB4">
                <w:rPr>
                  <w:kern w:val="24"/>
                  <w:szCs w:val="20"/>
                </w:rPr>
                <w:delText>0.</w:delText>
              </w:r>
              <w:r w:rsidRPr="00074369" w:rsidDel="00CD6BB4">
                <w:rPr>
                  <w:rFonts w:cstheme="minorHAnsi"/>
                  <w:kern w:val="24"/>
                  <w:szCs w:val="20"/>
                </w:rPr>
                <w:delText>094</w:delText>
              </w:r>
              <w:bookmarkStart w:id="2546" w:name="_Toc9092072"/>
              <w:bookmarkStart w:id="2547" w:name="_Toc9171484"/>
              <w:bookmarkStart w:id="2548" w:name="_Toc11178820"/>
              <w:bookmarkEnd w:id="2546"/>
              <w:bookmarkEnd w:id="2547"/>
              <w:bookmarkEnd w:id="2548"/>
            </w:del>
          </w:p>
        </w:tc>
        <w:tc>
          <w:tcPr>
            <w:tcW w:w="1833" w:type="dxa"/>
            <w:tcBorders>
              <w:top w:val="single" w:sz="4" w:space="0" w:color="auto"/>
            </w:tcBorders>
            <w:hideMark/>
          </w:tcPr>
          <w:p w14:paraId="0A73320A" w14:textId="7047FB68" w:rsidR="00F23085" w:rsidRPr="00074369" w:rsidDel="00CD6BB4" w:rsidRDefault="00F23085" w:rsidP="009705DE">
            <w:pPr>
              <w:spacing w:after="0" w:line="240" w:lineRule="auto"/>
              <w:jc w:val="right"/>
              <w:textAlignment w:val="top"/>
              <w:rPr>
                <w:del w:id="2549" w:author="Diego Uriarte" w:date="2019-05-18T17:05:00Z"/>
                <w:szCs w:val="20"/>
              </w:rPr>
            </w:pPr>
            <w:del w:id="2550"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056 (0.063)</w:delText>
              </w:r>
              <w:bookmarkStart w:id="2551" w:name="_Toc9092073"/>
              <w:bookmarkStart w:id="2552" w:name="_Toc9171485"/>
              <w:bookmarkStart w:id="2553" w:name="_Toc11178821"/>
              <w:bookmarkEnd w:id="2551"/>
              <w:bookmarkEnd w:id="2552"/>
              <w:bookmarkEnd w:id="2553"/>
            </w:del>
          </w:p>
        </w:tc>
        <w:tc>
          <w:tcPr>
            <w:tcW w:w="1273" w:type="dxa"/>
            <w:tcBorders>
              <w:top w:val="single" w:sz="4" w:space="0" w:color="auto"/>
            </w:tcBorders>
            <w:hideMark/>
          </w:tcPr>
          <w:p w14:paraId="00536667" w14:textId="10F5FF05" w:rsidR="00F23085" w:rsidRPr="00074369" w:rsidDel="00CD6BB4" w:rsidRDefault="00F23085" w:rsidP="00B97460">
            <w:pPr>
              <w:spacing w:after="0" w:line="240" w:lineRule="auto"/>
              <w:jc w:val="right"/>
              <w:textAlignment w:val="top"/>
              <w:rPr>
                <w:del w:id="2554" w:author="Diego Uriarte" w:date="2019-05-18T17:05:00Z"/>
                <w:szCs w:val="20"/>
              </w:rPr>
            </w:pPr>
            <w:del w:id="2555" w:author="Diego Uriarte" w:date="2019-05-18T17:05:00Z">
              <w:r w:rsidRPr="00074369" w:rsidDel="00CD6BB4">
                <w:rPr>
                  <w:kern w:val="24"/>
                  <w:szCs w:val="20"/>
                </w:rPr>
                <w:delText>0.</w:delText>
              </w:r>
              <w:r w:rsidRPr="00074369" w:rsidDel="00CD6BB4">
                <w:rPr>
                  <w:rFonts w:cstheme="minorHAnsi"/>
                  <w:kern w:val="24"/>
                  <w:szCs w:val="20"/>
                </w:rPr>
                <w:delText>06</w:delText>
              </w:r>
              <w:bookmarkStart w:id="2556" w:name="_Toc9092074"/>
              <w:bookmarkStart w:id="2557" w:name="_Toc9171486"/>
              <w:bookmarkStart w:id="2558" w:name="_Toc11178822"/>
              <w:bookmarkEnd w:id="2556"/>
              <w:bookmarkEnd w:id="2557"/>
              <w:bookmarkEnd w:id="2558"/>
            </w:del>
          </w:p>
        </w:tc>
        <w:tc>
          <w:tcPr>
            <w:tcW w:w="1273" w:type="dxa"/>
            <w:tcBorders>
              <w:top w:val="single" w:sz="4" w:space="0" w:color="auto"/>
            </w:tcBorders>
            <w:hideMark/>
          </w:tcPr>
          <w:p w14:paraId="1A8C3CCF" w14:textId="2C584E7C" w:rsidR="00F23085" w:rsidRPr="00074369" w:rsidDel="00CD6BB4" w:rsidRDefault="00F23085" w:rsidP="00B97460">
            <w:pPr>
              <w:spacing w:after="0" w:line="240" w:lineRule="auto"/>
              <w:jc w:val="right"/>
              <w:textAlignment w:val="top"/>
              <w:rPr>
                <w:del w:id="2559" w:author="Diego Uriarte" w:date="2019-05-18T17:05:00Z"/>
                <w:szCs w:val="20"/>
              </w:rPr>
            </w:pPr>
            <w:del w:id="2560" w:author="Diego Uriarte" w:date="2019-05-18T17:05:00Z">
              <w:r w:rsidRPr="00074369" w:rsidDel="00CD6BB4">
                <w:rPr>
                  <w:kern w:val="24"/>
                  <w:szCs w:val="20"/>
                </w:rPr>
                <w:delText>0.</w:delText>
              </w:r>
              <w:r w:rsidRPr="00074369" w:rsidDel="00CD6BB4">
                <w:rPr>
                  <w:rFonts w:cstheme="minorHAnsi"/>
                  <w:kern w:val="24"/>
                  <w:szCs w:val="20"/>
                </w:rPr>
                <w:delText>056</w:delText>
              </w:r>
              <w:bookmarkStart w:id="2561" w:name="_Toc9092075"/>
              <w:bookmarkStart w:id="2562" w:name="_Toc9171487"/>
              <w:bookmarkStart w:id="2563" w:name="_Toc11178823"/>
              <w:bookmarkEnd w:id="2561"/>
              <w:bookmarkEnd w:id="2562"/>
              <w:bookmarkEnd w:id="2563"/>
            </w:del>
          </w:p>
        </w:tc>
        <w:tc>
          <w:tcPr>
            <w:tcW w:w="1058" w:type="dxa"/>
            <w:tcBorders>
              <w:top w:val="single" w:sz="4" w:space="0" w:color="auto"/>
            </w:tcBorders>
            <w:hideMark/>
          </w:tcPr>
          <w:p w14:paraId="11059E4E" w14:textId="49373DA5" w:rsidR="00F23085" w:rsidRPr="00074369" w:rsidDel="00CD6BB4" w:rsidRDefault="00F23085" w:rsidP="00B97460">
            <w:pPr>
              <w:spacing w:after="0" w:line="240" w:lineRule="auto"/>
              <w:jc w:val="right"/>
              <w:textAlignment w:val="top"/>
              <w:rPr>
                <w:del w:id="2564" w:author="Diego Uriarte" w:date="2019-05-18T17:05:00Z"/>
                <w:szCs w:val="20"/>
              </w:rPr>
            </w:pPr>
            <w:del w:id="2565" w:author="Diego Uriarte" w:date="2019-05-18T17:05:00Z">
              <w:r w:rsidRPr="00074369" w:rsidDel="00CD6BB4">
                <w:rPr>
                  <w:kern w:val="24"/>
                  <w:szCs w:val="20"/>
                </w:rPr>
                <w:delText>0.</w:delText>
              </w:r>
              <w:r w:rsidRPr="00074369" w:rsidDel="00CD6BB4">
                <w:rPr>
                  <w:rFonts w:cstheme="minorHAnsi"/>
                  <w:kern w:val="24"/>
                  <w:szCs w:val="20"/>
                </w:rPr>
                <w:delText>115</w:delText>
              </w:r>
              <w:bookmarkStart w:id="2566" w:name="_Toc9092076"/>
              <w:bookmarkStart w:id="2567" w:name="_Toc9171488"/>
              <w:bookmarkStart w:id="2568" w:name="_Toc11178824"/>
              <w:bookmarkEnd w:id="2566"/>
              <w:bookmarkEnd w:id="2567"/>
              <w:bookmarkEnd w:id="2568"/>
            </w:del>
          </w:p>
        </w:tc>
        <w:bookmarkStart w:id="2569" w:name="_Toc9092077"/>
        <w:bookmarkStart w:id="2570" w:name="_Toc9171489"/>
        <w:bookmarkStart w:id="2571" w:name="_Toc11178825"/>
        <w:bookmarkEnd w:id="2569"/>
        <w:bookmarkEnd w:id="2570"/>
        <w:bookmarkEnd w:id="2571"/>
      </w:tr>
      <w:tr w:rsidR="00653FDC" w:rsidRPr="00074369" w:rsidDel="00CD6BB4" w14:paraId="1818D305" w14:textId="734E12F9" w:rsidTr="005966A3">
        <w:trPr>
          <w:trHeight w:val="20"/>
          <w:del w:id="2572" w:author="Diego Uriarte" w:date="2019-05-18T17:05:00Z"/>
        </w:trPr>
        <w:tc>
          <w:tcPr>
            <w:tcW w:w="1838" w:type="dxa"/>
            <w:hideMark/>
          </w:tcPr>
          <w:p w14:paraId="78691783" w14:textId="737C7296" w:rsidR="00F23085" w:rsidRPr="00074369" w:rsidDel="00CD6BB4" w:rsidRDefault="00F23085" w:rsidP="00B97460">
            <w:pPr>
              <w:spacing w:after="0" w:line="240" w:lineRule="auto"/>
              <w:jc w:val="left"/>
              <w:textAlignment w:val="top"/>
              <w:rPr>
                <w:del w:id="2573" w:author="Diego Uriarte" w:date="2019-05-18T17:05:00Z"/>
                <w:szCs w:val="20"/>
              </w:rPr>
            </w:pPr>
            <w:del w:id="2574" w:author="Diego Uriarte" w:date="2019-05-18T17:05:00Z">
              <w:r w:rsidRPr="00074369" w:rsidDel="00CD6BB4">
                <w:rPr>
                  <w:kern w:val="24"/>
                  <w:szCs w:val="20"/>
                </w:rPr>
                <w:delText>Abanderada Pecsa</w:delText>
              </w:r>
              <w:bookmarkStart w:id="2575" w:name="_Toc9092078"/>
              <w:bookmarkStart w:id="2576" w:name="_Toc9171490"/>
              <w:bookmarkStart w:id="2577" w:name="_Toc11178826"/>
              <w:bookmarkEnd w:id="2575"/>
              <w:bookmarkEnd w:id="2576"/>
              <w:bookmarkEnd w:id="2577"/>
            </w:del>
          </w:p>
        </w:tc>
        <w:tc>
          <w:tcPr>
            <w:tcW w:w="1372" w:type="dxa"/>
            <w:hideMark/>
          </w:tcPr>
          <w:p w14:paraId="72B7F0E0" w14:textId="496CE5DC" w:rsidR="00F23085" w:rsidRPr="00074369" w:rsidDel="00CD6BB4" w:rsidRDefault="00F23085" w:rsidP="00B97460">
            <w:pPr>
              <w:spacing w:after="0" w:line="240" w:lineRule="auto"/>
              <w:jc w:val="left"/>
              <w:textAlignment w:val="top"/>
              <w:rPr>
                <w:del w:id="2578" w:author="Diego Uriarte" w:date="2019-05-18T17:05:00Z"/>
                <w:szCs w:val="20"/>
              </w:rPr>
            </w:pPr>
            <w:del w:id="2579" w:author="Diego Uriarte" w:date="2019-05-18T17:05:00Z">
              <w:r w:rsidRPr="00074369" w:rsidDel="00CD6BB4">
                <w:rPr>
                  <w:kern w:val="24"/>
                  <w:szCs w:val="20"/>
                </w:rPr>
                <w:delText>0.</w:delText>
              </w:r>
              <w:r w:rsidRPr="00074369" w:rsidDel="00CD6BB4">
                <w:rPr>
                  <w:rFonts w:cstheme="minorHAnsi"/>
                  <w:kern w:val="24"/>
                  <w:szCs w:val="20"/>
                </w:rPr>
                <w:delText>162 </w:delText>
              </w:r>
              <w:r w:rsidRPr="00074369" w:rsidDel="00CD6BB4">
                <w:rPr>
                  <w:rFonts w:cstheme="minorHAnsi"/>
                  <w:kern w:val="24"/>
                  <w:position w:val="7"/>
                  <w:szCs w:val="20"/>
                  <w:vertAlign w:val="superscript"/>
                </w:rPr>
                <w:delText>*</w:delText>
              </w:r>
              <w:bookmarkStart w:id="2580" w:name="_Toc9092079"/>
              <w:bookmarkStart w:id="2581" w:name="_Toc9171491"/>
              <w:bookmarkStart w:id="2582" w:name="_Toc11178827"/>
              <w:bookmarkEnd w:id="2580"/>
              <w:bookmarkEnd w:id="2581"/>
              <w:bookmarkEnd w:id="2582"/>
            </w:del>
          </w:p>
        </w:tc>
        <w:tc>
          <w:tcPr>
            <w:tcW w:w="1833" w:type="dxa"/>
            <w:hideMark/>
          </w:tcPr>
          <w:p w14:paraId="15A0BDFC" w14:textId="07910559" w:rsidR="00F23085" w:rsidRPr="00074369" w:rsidDel="00CD6BB4" w:rsidRDefault="00F23085" w:rsidP="009705DE">
            <w:pPr>
              <w:spacing w:after="0" w:line="240" w:lineRule="auto"/>
              <w:jc w:val="right"/>
              <w:textAlignment w:val="top"/>
              <w:rPr>
                <w:del w:id="2583" w:author="Diego Uriarte" w:date="2019-05-18T17:05:00Z"/>
                <w:szCs w:val="20"/>
              </w:rPr>
            </w:pPr>
            <w:del w:id="2584"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152</w:delText>
              </w:r>
              <w:r w:rsidR="00021C09" w:rsidRPr="00074369" w:rsidDel="00CD6BB4">
                <w:rPr>
                  <w:rFonts w:eastAsiaTheme="minorEastAsia" w:cstheme="minorHAnsi"/>
                  <w:kern w:val="24"/>
                  <w:position w:val="7"/>
                  <w:szCs w:val="20"/>
                  <w:vertAlign w:val="superscript"/>
                </w:rPr>
                <w:delText>**</w:delText>
              </w:r>
              <w:r w:rsidRPr="00074369" w:rsidDel="00CD6BB4">
                <w:rPr>
                  <w:rFonts w:eastAsiaTheme="minorEastAsia" w:cstheme="minorHAnsi"/>
                  <w:kern w:val="24"/>
                  <w:szCs w:val="20"/>
                </w:rPr>
                <w:delText> (0.072)</w:delText>
              </w:r>
              <w:bookmarkStart w:id="2585" w:name="_Toc9092080"/>
              <w:bookmarkStart w:id="2586" w:name="_Toc9171492"/>
              <w:bookmarkStart w:id="2587" w:name="_Toc11178828"/>
              <w:bookmarkEnd w:id="2585"/>
              <w:bookmarkEnd w:id="2586"/>
              <w:bookmarkEnd w:id="2587"/>
            </w:del>
          </w:p>
        </w:tc>
        <w:tc>
          <w:tcPr>
            <w:tcW w:w="1273" w:type="dxa"/>
            <w:hideMark/>
          </w:tcPr>
          <w:p w14:paraId="52A522B8" w14:textId="58175C80" w:rsidR="00F23085" w:rsidRPr="00074369" w:rsidDel="00CD6BB4" w:rsidRDefault="00F23085" w:rsidP="00B97460">
            <w:pPr>
              <w:spacing w:after="0" w:line="240" w:lineRule="auto"/>
              <w:jc w:val="right"/>
              <w:textAlignment w:val="top"/>
              <w:rPr>
                <w:del w:id="2588" w:author="Diego Uriarte" w:date="2019-05-18T17:05:00Z"/>
                <w:szCs w:val="20"/>
              </w:rPr>
            </w:pPr>
            <w:del w:id="2589" w:author="Diego Uriarte" w:date="2019-05-18T17:05:00Z">
              <w:r w:rsidRPr="00074369" w:rsidDel="00CD6BB4">
                <w:rPr>
                  <w:kern w:val="24"/>
                  <w:szCs w:val="20"/>
                </w:rPr>
                <w:delText>0.</w:delText>
              </w:r>
              <w:r w:rsidRPr="00074369" w:rsidDel="00CD6BB4">
                <w:rPr>
                  <w:rFonts w:cstheme="minorHAnsi"/>
                  <w:kern w:val="24"/>
                  <w:szCs w:val="20"/>
                </w:rPr>
                <w:delText>161 </w:delText>
              </w:r>
              <w:r w:rsidRPr="00074369" w:rsidDel="00CD6BB4">
                <w:rPr>
                  <w:rFonts w:cstheme="minorHAnsi"/>
                  <w:kern w:val="24"/>
                  <w:position w:val="7"/>
                  <w:szCs w:val="20"/>
                  <w:vertAlign w:val="superscript"/>
                </w:rPr>
                <w:delText>**</w:delText>
              </w:r>
              <w:bookmarkStart w:id="2590" w:name="_Toc9092081"/>
              <w:bookmarkStart w:id="2591" w:name="_Toc9171493"/>
              <w:bookmarkStart w:id="2592" w:name="_Toc11178829"/>
              <w:bookmarkEnd w:id="2590"/>
              <w:bookmarkEnd w:id="2591"/>
              <w:bookmarkEnd w:id="2592"/>
            </w:del>
          </w:p>
        </w:tc>
        <w:tc>
          <w:tcPr>
            <w:tcW w:w="1273" w:type="dxa"/>
            <w:hideMark/>
          </w:tcPr>
          <w:p w14:paraId="2431D333" w14:textId="4AB7D33C" w:rsidR="00F23085" w:rsidRPr="00074369" w:rsidDel="00CD6BB4" w:rsidRDefault="00F23085" w:rsidP="00B97460">
            <w:pPr>
              <w:spacing w:after="0" w:line="240" w:lineRule="auto"/>
              <w:jc w:val="right"/>
              <w:textAlignment w:val="top"/>
              <w:rPr>
                <w:del w:id="2593" w:author="Diego Uriarte" w:date="2019-05-18T17:05:00Z"/>
                <w:szCs w:val="20"/>
              </w:rPr>
            </w:pPr>
            <w:del w:id="2594" w:author="Diego Uriarte" w:date="2019-05-18T17:05:00Z">
              <w:r w:rsidRPr="00074369" w:rsidDel="00CD6BB4">
                <w:rPr>
                  <w:kern w:val="24"/>
                  <w:szCs w:val="20"/>
                </w:rPr>
                <w:delText>0.</w:delText>
              </w:r>
              <w:r w:rsidRPr="00074369" w:rsidDel="00CD6BB4">
                <w:rPr>
                  <w:rFonts w:cstheme="minorHAnsi"/>
                  <w:kern w:val="24"/>
                  <w:szCs w:val="20"/>
                </w:rPr>
                <w:delText>15</w:delText>
              </w:r>
              <w:r w:rsidRPr="00074369" w:rsidDel="00CD6BB4">
                <w:rPr>
                  <w:rFonts w:cstheme="minorHAnsi"/>
                  <w:kern w:val="24"/>
                  <w:position w:val="7"/>
                  <w:szCs w:val="20"/>
                  <w:vertAlign w:val="superscript"/>
                </w:rPr>
                <w:delText>**</w:delText>
              </w:r>
              <w:bookmarkStart w:id="2595" w:name="_Toc9092082"/>
              <w:bookmarkStart w:id="2596" w:name="_Toc9171494"/>
              <w:bookmarkStart w:id="2597" w:name="_Toc11178830"/>
              <w:bookmarkEnd w:id="2595"/>
              <w:bookmarkEnd w:id="2596"/>
              <w:bookmarkEnd w:id="2597"/>
            </w:del>
          </w:p>
        </w:tc>
        <w:tc>
          <w:tcPr>
            <w:tcW w:w="1058" w:type="dxa"/>
            <w:hideMark/>
          </w:tcPr>
          <w:p w14:paraId="268003A7" w14:textId="06F4AAEE" w:rsidR="00F23085" w:rsidRPr="00074369" w:rsidDel="00CD6BB4" w:rsidRDefault="00F23085" w:rsidP="00B97460">
            <w:pPr>
              <w:spacing w:after="0" w:line="240" w:lineRule="auto"/>
              <w:jc w:val="right"/>
              <w:textAlignment w:val="top"/>
              <w:rPr>
                <w:del w:id="2598" w:author="Diego Uriarte" w:date="2019-05-18T17:05:00Z"/>
                <w:szCs w:val="20"/>
              </w:rPr>
            </w:pPr>
            <w:del w:id="2599" w:author="Diego Uriarte" w:date="2019-05-18T17:05:00Z">
              <w:r w:rsidRPr="00074369" w:rsidDel="00CD6BB4">
                <w:rPr>
                  <w:kern w:val="24"/>
                  <w:szCs w:val="20"/>
                </w:rPr>
                <w:delText>0.</w:delText>
              </w:r>
              <w:r w:rsidRPr="00074369" w:rsidDel="00CD6BB4">
                <w:rPr>
                  <w:rFonts w:cstheme="minorHAnsi"/>
                  <w:kern w:val="24"/>
                  <w:szCs w:val="20"/>
                </w:rPr>
                <w:delText>311 </w:delText>
              </w:r>
              <w:r w:rsidRPr="00074369" w:rsidDel="00CD6BB4">
                <w:rPr>
                  <w:rFonts w:cstheme="minorHAnsi"/>
                  <w:kern w:val="24"/>
                  <w:position w:val="7"/>
                  <w:szCs w:val="20"/>
                  <w:vertAlign w:val="superscript"/>
                </w:rPr>
                <w:delText>**</w:delText>
              </w:r>
              <w:bookmarkStart w:id="2600" w:name="_Toc9092083"/>
              <w:bookmarkStart w:id="2601" w:name="_Toc9171495"/>
              <w:bookmarkStart w:id="2602" w:name="_Toc11178831"/>
              <w:bookmarkEnd w:id="2600"/>
              <w:bookmarkEnd w:id="2601"/>
              <w:bookmarkEnd w:id="2602"/>
            </w:del>
          </w:p>
        </w:tc>
        <w:bookmarkStart w:id="2603" w:name="_Toc9092084"/>
        <w:bookmarkStart w:id="2604" w:name="_Toc9171496"/>
        <w:bookmarkStart w:id="2605" w:name="_Toc11178832"/>
        <w:bookmarkEnd w:id="2603"/>
        <w:bookmarkEnd w:id="2604"/>
        <w:bookmarkEnd w:id="2605"/>
      </w:tr>
      <w:tr w:rsidR="00653FDC" w:rsidRPr="00074369" w:rsidDel="00CD6BB4" w14:paraId="508BA385" w14:textId="3EFD549D" w:rsidTr="005966A3">
        <w:trPr>
          <w:trHeight w:val="20"/>
          <w:del w:id="2606" w:author="Diego Uriarte" w:date="2019-05-18T17:05:00Z"/>
        </w:trPr>
        <w:tc>
          <w:tcPr>
            <w:tcW w:w="1838" w:type="dxa"/>
            <w:hideMark/>
          </w:tcPr>
          <w:p w14:paraId="0B6426E2" w14:textId="0C61CC76" w:rsidR="00F23085" w:rsidRPr="00074369" w:rsidDel="00CD6BB4" w:rsidRDefault="00F23085" w:rsidP="00B97460">
            <w:pPr>
              <w:spacing w:after="0" w:line="240" w:lineRule="auto"/>
              <w:jc w:val="left"/>
              <w:textAlignment w:val="top"/>
              <w:rPr>
                <w:del w:id="2607" w:author="Diego Uriarte" w:date="2019-05-18T17:05:00Z"/>
                <w:szCs w:val="20"/>
              </w:rPr>
            </w:pPr>
            <w:del w:id="2608" w:author="Diego Uriarte" w:date="2019-05-18T17:05:00Z">
              <w:r w:rsidRPr="00074369" w:rsidDel="00CD6BB4">
                <w:rPr>
                  <w:kern w:val="24"/>
                  <w:szCs w:val="20"/>
                </w:rPr>
                <w:delText>Abanderada Primax</w:delText>
              </w:r>
              <w:bookmarkStart w:id="2609" w:name="_Toc9092085"/>
              <w:bookmarkStart w:id="2610" w:name="_Toc9171497"/>
              <w:bookmarkStart w:id="2611" w:name="_Toc11178833"/>
              <w:bookmarkEnd w:id="2609"/>
              <w:bookmarkEnd w:id="2610"/>
              <w:bookmarkEnd w:id="2611"/>
            </w:del>
          </w:p>
        </w:tc>
        <w:tc>
          <w:tcPr>
            <w:tcW w:w="1372" w:type="dxa"/>
            <w:hideMark/>
          </w:tcPr>
          <w:p w14:paraId="1C346B32" w14:textId="1ADB383E" w:rsidR="00F23085" w:rsidRPr="00074369" w:rsidDel="00CD6BB4" w:rsidRDefault="00F23085" w:rsidP="00B97460">
            <w:pPr>
              <w:spacing w:after="0" w:line="240" w:lineRule="auto"/>
              <w:jc w:val="left"/>
              <w:textAlignment w:val="top"/>
              <w:rPr>
                <w:del w:id="2612" w:author="Diego Uriarte" w:date="2019-05-18T17:05:00Z"/>
                <w:szCs w:val="20"/>
              </w:rPr>
            </w:pPr>
            <w:del w:id="2613" w:author="Diego Uriarte" w:date="2019-05-18T17:05:00Z">
              <w:r w:rsidRPr="00074369" w:rsidDel="00CD6BB4">
                <w:rPr>
                  <w:kern w:val="24"/>
                  <w:szCs w:val="20"/>
                </w:rPr>
                <w:delText>0.</w:delText>
              </w:r>
              <w:r w:rsidRPr="00074369" w:rsidDel="00CD6BB4">
                <w:rPr>
                  <w:rFonts w:cstheme="minorHAnsi"/>
                  <w:kern w:val="24"/>
                  <w:szCs w:val="20"/>
                </w:rPr>
                <w:delText>341 </w:delText>
              </w:r>
              <w:r w:rsidRPr="00074369" w:rsidDel="00CD6BB4">
                <w:rPr>
                  <w:rFonts w:cstheme="minorHAnsi"/>
                  <w:kern w:val="24"/>
                  <w:position w:val="7"/>
                  <w:szCs w:val="20"/>
                  <w:vertAlign w:val="superscript"/>
                </w:rPr>
                <w:delText>***</w:delText>
              </w:r>
              <w:bookmarkStart w:id="2614" w:name="_Toc9092086"/>
              <w:bookmarkStart w:id="2615" w:name="_Toc9171498"/>
              <w:bookmarkStart w:id="2616" w:name="_Toc11178834"/>
              <w:bookmarkEnd w:id="2614"/>
              <w:bookmarkEnd w:id="2615"/>
              <w:bookmarkEnd w:id="2616"/>
            </w:del>
          </w:p>
        </w:tc>
        <w:tc>
          <w:tcPr>
            <w:tcW w:w="1833" w:type="dxa"/>
            <w:hideMark/>
          </w:tcPr>
          <w:p w14:paraId="22010E65" w14:textId="2F5582BE" w:rsidR="00F23085" w:rsidRPr="00074369" w:rsidDel="00CD6BB4" w:rsidRDefault="00F23085" w:rsidP="009705DE">
            <w:pPr>
              <w:spacing w:after="0" w:line="240" w:lineRule="auto"/>
              <w:jc w:val="right"/>
              <w:textAlignment w:val="top"/>
              <w:rPr>
                <w:del w:id="2617" w:author="Diego Uriarte" w:date="2019-05-18T17:05:00Z"/>
                <w:szCs w:val="20"/>
              </w:rPr>
            </w:pPr>
            <w:del w:id="2618"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295</w:delText>
              </w:r>
              <w:r w:rsidR="00021C09" w:rsidRPr="00074369" w:rsidDel="00CD6BB4">
                <w:rPr>
                  <w:rFonts w:eastAsiaTheme="minorEastAsia" w:cstheme="minorHAnsi"/>
                  <w:kern w:val="24"/>
                  <w:szCs w:val="20"/>
                  <w:vertAlign w:val="superscript"/>
                </w:rPr>
                <w:delText xml:space="preserve">*** </w:delText>
              </w:r>
              <w:r w:rsidRPr="00074369" w:rsidDel="00CD6BB4">
                <w:rPr>
                  <w:rFonts w:eastAsiaTheme="minorEastAsia" w:cstheme="minorHAnsi"/>
                  <w:kern w:val="24"/>
                  <w:szCs w:val="20"/>
                </w:rPr>
                <w:delText> (0.054)</w:delText>
              </w:r>
              <w:bookmarkStart w:id="2619" w:name="_Toc9092087"/>
              <w:bookmarkStart w:id="2620" w:name="_Toc9171499"/>
              <w:bookmarkStart w:id="2621" w:name="_Toc11178835"/>
              <w:bookmarkEnd w:id="2619"/>
              <w:bookmarkEnd w:id="2620"/>
              <w:bookmarkEnd w:id="2621"/>
            </w:del>
          </w:p>
        </w:tc>
        <w:tc>
          <w:tcPr>
            <w:tcW w:w="1273" w:type="dxa"/>
            <w:hideMark/>
          </w:tcPr>
          <w:p w14:paraId="1D91F922" w14:textId="6E1670A2" w:rsidR="00F23085" w:rsidRPr="00074369" w:rsidDel="00CD6BB4" w:rsidRDefault="00F23085" w:rsidP="00B97460">
            <w:pPr>
              <w:spacing w:after="0" w:line="240" w:lineRule="auto"/>
              <w:jc w:val="right"/>
              <w:textAlignment w:val="top"/>
              <w:rPr>
                <w:del w:id="2622" w:author="Diego Uriarte" w:date="2019-05-18T17:05:00Z"/>
                <w:szCs w:val="20"/>
              </w:rPr>
            </w:pPr>
            <w:del w:id="2623" w:author="Diego Uriarte" w:date="2019-05-18T17:05:00Z">
              <w:r w:rsidRPr="00074369" w:rsidDel="00CD6BB4">
                <w:rPr>
                  <w:kern w:val="24"/>
                  <w:szCs w:val="20"/>
                </w:rPr>
                <w:delText>0.</w:delText>
              </w:r>
              <w:r w:rsidRPr="00074369" w:rsidDel="00CD6BB4">
                <w:rPr>
                  <w:rFonts w:cstheme="minorHAnsi"/>
                  <w:kern w:val="24"/>
                  <w:szCs w:val="20"/>
                </w:rPr>
                <w:delText>313 </w:delText>
              </w:r>
              <w:r w:rsidRPr="00074369" w:rsidDel="00CD6BB4">
                <w:rPr>
                  <w:kern w:val="24"/>
                  <w:position w:val="7"/>
                  <w:szCs w:val="20"/>
                  <w:vertAlign w:val="superscript"/>
                </w:rPr>
                <w:delText>***</w:delText>
              </w:r>
              <w:bookmarkStart w:id="2624" w:name="_Toc9092088"/>
              <w:bookmarkStart w:id="2625" w:name="_Toc9171500"/>
              <w:bookmarkStart w:id="2626" w:name="_Toc11178836"/>
              <w:bookmarkEnd w:id="2624"/>
              <w:bookmarkEnd w:id="2625"/>
              <w:bookmarkEnd w:id="2626"/>
            </w:del>
          </w:p>
        </w:tc>
        <w:tc>
          <w:tcPr>
            <w:tcW w:w="1273" w:type="dxa"/>
            <w:hideMark/>
          </w:tcPr>
          <w:p w14:paraId="040F48EC" w14:textId="07DDF931" w:rsidR="00F23085" w:rsidRPr="00074369" w:rsidDel="00CD6BB4" w:rsidRDefault="00F23085" w:rsidP="00B97460">
            <w:pPr>
              <w:spacing w:after="0" w:line="240" w:lineRule="auto"/>
              <w:jc w:val="right"/>
              <w:textAlignment w:val="top"/>
              <w:rPr>
                <w:del w:id="2627" w:author="Diego Uriarte" w:date="2019-05-18T17:05:00Z"/>
                <w:szCs w:val="20"/>
              </w:rPr>
            </w:pPr>
            <w:del w:id="2628" w:author="Diego Uriarte" w:date="2019-05-18T17:05:00Z">
              <w:r w:rsidRPr="00074369" w:rsidDel="00CD6BB4">
                <w:rPr>
                  <w:kern w:val="24"/>
                  <w:szCs w:val="20"/>
                </w:rPr>
                <w:delText>0.</w:delText>
              </w:r>
              <w:r w:rsidRPr="00074369" w:rsidDel="00CD6BB4">
                <w:rPr>
                  <w:rFonts w:cstheme="minorHAnsi"/>
                  <w:kern w:val="24"/>
                  <w:szCs w:val="20"/>
                </w:rPr>
                <w:delText>292</w:delText>
              </w:r>
              <w:r w:rsidRPr="00074369" w:rsidDel="00CD6BB4">
                <w:rPr>
                  <w:kern w:val="24"/>
                  <w:position w:val="7"/>
                  <w:szCs w:val="20"/>
                  <w:vertAlign w:val="superscript"/>
                </w:rPr>
                <w:delText>***</w:delText>
              </w:r>
              <w:bookmarkStart w:id="2629" w:name="_Toc9092089"/>
              <w:bookmarkStart w:id="2630" w:name="_Toc9171501"/>
              <w:bookmarkStart w:id="2631" w:name="_Toc11178837"/>
              <w:bookmarkEnd w:id="2629"/>
              <w:bookmarkEnd w:id="2630"/>
              <w:bookmarkEnd w:id="2631"/>
            </w:del>
          </w:p>
        </w:tc>
        <w:tc>
          <w:tcPr>
            <w:tcW w:w="1058" w:type="dxa"/>
            <w:hideMark/>
          </w:tcPr>
          <w:p w14:paraId="596D48B8" w14:textId="1BAFB69D" w:rsidR="00F23085" w:rsidRPr="00074369" w:rsidDel="00CD6BB4" w:rsidRDefault="00F23085" w:rsidP="00B97460">
            <w:pPr>
              <w:spacing w:after="0" w:line="240" w:lineRule="auto"/>
              <w:jc w:val="right"/>
              <w:textAlignment w:val="top"/>
              <w:rPr>
                <w:del w:id="2632" w:author="Diego Uriarte" w:date="2019-05-18T17:05:00Z"/>
                <w:szCs w:val="20"/>
              </w:rPr>
            </w:pPr>
            <w:del w:id="2633" w:author="Diego Uriarte" w:date="2019-05-18T17:05:00Z">
              <w:r w:rsidRPr="00074369" w:rsidDel="00CD6BB4">
                <w:rPr>
                  <w:kern w:val="24"/>
                  <w:szCs w:val="20"/>
                </w:rPr>
                <w:delText>0.</w:delText>
              </w:r>
              <w:r w:rsidRPr="00074369" w:rsidDel="00CD6BB4">
                <w:rPr>
                  <w:rFonts w:cstheme="minorHAnsi"/>
                  <w:kern w:val="24"/>
                  <w:szCs w:val="20"/>
                </w:rPr>
                <w:delText>605 </w:delText>
              </w:r>
              <w:r w:rsidRPr="00074369" w:rsidDel="00CD6BB4">
                <w:rPr>
                  <w:rFonts w:cstheme="minorHAnsi"/>
                  <w:kern w:val="24"/>
                  <w:position w:val="7"/>
                  <w:szCs w:val="20"/>
                  <w:vertAlign w:val="superscript"/>
                </w:rPr>
                <w:delText>***</w:delText>
              </w:r>
              <w:bookmarkStart w:id="2634" w:name="_Toc9092090"/>
              <w:bookmarkStart w:id="2635" w:name="_Toc9171502"/>
              <w:bookmarkStart w:id="2636" w:name="_Toc11178838"/>
              <w:bookmarkEnd w:id="2634"/>
              <w:bookmarkEnd w:id="2635"/>
              <w:bookmarkEnd w:id="2636"/>
            </w:del>
          </w:p>
        </w:tc>
        <w:bookmarkStart w:id="2637" w:name="_Toc9092091"/>
        <w:bookmarkStart w:id="2638" w:name="_Toc9171503"/>
        <w:bookmarkStart w:id="2639" w:name="_Toc11178839"/>
        <w:bookmarkEnd w:id="2637"/>
        <w:bookmarkEnd w:id="2638"/>
        <w:bookmarkEnd w:id="2639"/>
      </w:tr>
      <w:tr w:rsidR="00653FDC" w:rsidRPr="00074369" w:rsidDel="00CD6BB4" w14:paraId="74E52B26" w14:textId="0CEE251D" w:rsidTr="005966A3">
        <w:trPr>
          <w:trHeight w:val="20"/>
          <w:del w:id="2640" w:author="Diego Uriarte" w:date="2019-05-18T17:05:00Z"/>
        </w:trPr>
        <w:tc>
          <w:tcPr>
            <w:tcW w:w="1838" w:type="dxa"/>
            <w:hideMark/>
          </w:tcPr>
          <w:p w14:paraId="180CF5A4" w14:textId="0787406B" w:rsidR="00F23085" w:rsidRPr="00074369" w:rsidDel="00CD6BB4" w:rsidRDefault="00F23085" w:rsidP="00B97460">
            <w:pPr>
              <w:spacing w:after="0" w:line="240" w:lineRule="auto"/>
              <w:jc w:val="left"/>
              <w:textAlignment w:val="top"/>
              <w:rPr>
                <w:del w:id="2641" w:author="Diego Uriarte" w:date="2019-05-18T17:05:00Z"/>
                <w:szCs w:val="20"/>
              </w:rPr>
            </w:pPr>
            <w:del w:id="2642" w:author="Diego Uriarte" w:date="2019-05-18T17:05:00Z">
              <w:r w:rsidRPr="00074369" w:rsidDel="00CD6BB4">
                <w:rPr>
                  <w:kern w:val="24"/>
                  <w:szCs w:val="20"/>
                </w:rPr>
                <w:delText>Abanderada Repsol</w:delText>
              </w:r>
              <w:bookmarkStart w:id="2643" w:name="_Toc9092092"/>
              <w:bookmarkStart w:id="2644" w:name="_Toc9171504"/>
              <w:bookmarkStart w:id="2645" w:name="_Toc11178840"/>
              <w:bookmarkEnd w:id="2643"/>
              <w:bookmarkEnd w:id="2644"/>
              <w:bookmarkEnd w:id="2645"/>
            </w:del>
          </w:p>
        </w:tc>
        <w:tc>
          <w:tcPr>
            <w:tcW w:w="1372" w:type="dxa"/>
            <w:hideMark/>
          </w:tcPr>
          <w:p w14:paraId="443863A1" w14:textId="0A531503" w:rsidR="00F23085" w:rsidRPr="00074369" w:rsidDel="00CD6BB4" w:rsidRDefault="00F23085" w:rsidP="00B97460">
            <w:pPr>
              <w:spacing w:after="0" w:line="240" w:lineRule="auto"/>
              <w:jc w:val="left"/>
              <w:textAlignment w:val="top"/>
              <w:rPr>
                <w:del w:id="2646" w:author="Diego Uriarte" w:date="2019-05-18T17:05:00Z"/>
                <w:szCs w:val="20"/>
              </w:rPr>
            </w:pPr>
            <w:del w:id="2647" w:author="Diego Uriarte" w:date="2019-05-18T17:05:00Z">
              <w:r w:rsidRPr="00074369" w:rsidDel="00CD6BB4">
                <w:rPr>
                  <w:kern w:val="24"/>
                  <w:szCs w:val="20"/>
                </w:rPr>
                <w:delText>0.</w:delText>
              </w:r>
              <w:r w:rsidRPr="00074369" w:rsidDel="00CD6BB4">
                <w:rPr>
                  <w:rFonts w:cstheme="minorHAnsi"/>
                  <w:kern w:val="24"/>
                  <w:szCs w:val="20"/>
                </w:rPr>
                <w:delText>303 </w:delText>
              </w:r>
              <w:r w:rsidRPr="00074369" w:rsidDel="00CD6BB4">
                <w:rPr>
                  <w:rFonts w:cstheme="minorHAnsi"/>
                  <w:kern w:val="24"/>
                  <w:position w:val="7"/>
                  <w:szCs w:val="20"/>
                  <w:vertAlign w:val="superscript"/>
                </w:rPr>
                <w:delText>***</w:delText>
              </w:r>
              <w:bookmarkStart w:id="2648" w:name="_Toc9092093"/>
              <w:bookmarkStart w:id="2649" w:name="_Toc9171505"/>
              <w:bookmarkStart w:id="2650" w:name="_Toc11178841"/>
              <w:bookmarkEnd w:id="2648"/>
              <w:bookmarkEnd w:id="2649"/>
              <w:bookmarkEnd w:id="2650"/>
            </w:del>
          </w:p>
        </w:tc>
        <w:tc>
          <w:tcPr>
            <w:tcW w:w="1833" w:type="dxa"/>
            <w:hideMark/>
          </w:tcPr>
          <w:p w14:paraId="4252E32B" w14:textId="78DA5A06" w:rsidR="00F23085" w:rsidRPr="00074369" w:rsidDel="00CD6BB4" w:rsidRDefault="00F23085" w:rsidP="009705DE">
            <w:pPr>
              <w:spacing w:after="0" w:line="240" w:lineRule="auto"/>
              <w:jc w:val="right"/>
              <w:textAlignment w:val="top"/>
              <w:rPr>
                <w:del w:id="2651" w:author="Diego Uriarte" w:date="2019-05-18T17:05:00Z"/>
                <w:szCs w:val="20"/>
              </w:rPr>
            </w:pPr>
            <w:del w:id="2652"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253</w:delText>
              </w:r>
              <w:r w:rsidR="00021C09" w:rsidRPr="00074369" w:rsidDel="00CD6BB4">
                <w:rPr>
                  <w:rFonts w:eastAsiaTheme="minorEastAsia" w:cstheme="minorHAnsi"/>
                  <w:kern w:val="24"/>
                  <w:szCs w:val="20"/>
                  <w:vertAlign w:val="superscript"/>
                </w:rPr>
                <w:delText xml:space="preserve">*** </w:delText>
              </w:r>
              <w:r w:rsidRPr="00074369" w:rsidDel="00CD6BB4">
                <w:rPr>
                  <w:rFonts w:eastAsiaTheme="minorEastAsia" w:cstheme="minorHAnsi"/>
                  <w:kern w:val="24"/>
                  <w:szCs w:val="20"/>
                </w:rPr>
                <w:delText> (0.060)</w:delText>
              </w:r>
              <w:bookmarkStart w:id="2653" w:name="_Toc9092094"/>
              <w:bookmarkStart w:id="2654" w:name="_Toc9171506"/>
              <w:bookmarkStart w:id="2655" w:name="_Toc11178842"/>
              <w:bookmarkEnd w:id="2653"/>
              <w:bookmarkEnd w:id="2654"/>
              <w:bookmarkEnd w:id="2655"/>
            </w:del>
          </w:p>
        </w:tc>
        <w:tc>
          <w:tcPr>
            <w:tcW w:w="1273" w:type="dxa"/>
            <w:hideMark/>
          </w:tcPr>
          <w:p w14:paraId="00E1ADA2" w14:textId="2280EB97" w:rsidR="00F23085" w:rsidRPr="00074369" w:rsidDel="00CD6BB4" w:rsidRDefault="00F23085" w:rsidP="00B97460">
            <w:pPr>
              <w:spacing w:after="0" w:line="240" w:lineRule="auto"/>
              <w:jc w:val="right"/>
              <w:textAlignment w:val="top"/>
              <w:rPr>
                <w:del w:id="2656" w:author="Diego Uriarte" w:date="2019-05-18T17:05:00Z"/>
                <w:szCs w:val="20"/>
              </w:rPr>
            </w:pPr>
            <w:del w:id="2657" w:author="Diego Uriarte" w:date="2019-05-18T17:05:00Z">
              <w:r w:rsidRPr="00074369" w:rsidDel="00CD6BB4">
                <w:rPr>
                  <w:kern w:val="24"/>
                  <w:szCs w:val="20"/>
                </w:rPr>
                <w:delText>0.</w:delText>
              </w:r>
              <w:r w:rsidRPr="00074369" w:rsidDel="00CD6BB4">
                <w:rPr>
                  <w:rFonts w:cstheme="minorHAnsi"/>
                  <w:kern w:val="24"/>
                  <w:szCs w:val="20"/>
                </w:rPr>
                <w:delText>268 </w:delText>
              </w:r>
              <w:r w:rsidR="00021C09" w:rsidRPr="00074369" w:rsidDel="00CD6BB4">
                <w:rPr>
                  <w:rFonts w:cstheme="minorHAnsi"/>
                  <w:kern w:val="24"/>
                  <w:position w:val="7"/>
                  <w:szCs w:val="20"/>
                  <w:vertAlign w:val="superscript"/>
                </w:rPr>
                <w:delText xml:space="preserve">*** </w:delText>
              </w:r>
              <w:bookmarkStart w:id="2658" w:name="_Toc9092095"/>
              <w:bookmarkStart w:id="2659" w:name="_Toc9171507"/>
              <w:bookmarkStart w:id="2660" w:name="_Toc11178843"/>
              <w:bookmarkEnd w:id="2658"/>
              <w:bookmarkEnd w:id="2659"/>
              <w:bookmarkEnd w:id="2660"/>
            </w:del>
          </w:p>
        </w:tc>
        <w:tc>
          <w:tcPr>
            <w:tcW w:w="1273" w:type="dxa"/>
            <w:hideMark/>
          </w:tcPr>
          <w:p w14:paraId="6CCEDE7D" w14:textId="75BBAC71" w:rsidR="00F23085" w:rsidRPr="00074369" w:rsidDel="00CD6BB4" w:rsidRDefault="00F23085" w:rsidP="00B97460">
            <w:pPr>
              <w:spacing w:after="0" w:line="240" w:lineRule="auto"/>
              <w:jc w:val="right"/>
              <w:textAlignment w:val="top"/>
              <w:rPr>
                <w:del w:id="2661" w:author="Diego Uriarte" w:date="2019-05-18T17:05:00Z"/>
                <w:szCs w:val="20"/>
              </w:rPr>
            </w:pPr>
            <w:del w:id="2662" w:author="Diego Uriarte" w:date="2019-05-18T17:05:00Z">
              <w:r w:rsidRPr="00074369" w:rsidDel="00CD6BB4">
                <w:rPr>
                  <w:kern w:val="24"/>
                  <w:szCs w:val="20"/>
                </w:rPr>
                <w:delText>0.</w:delText>
              </w:r>
              <w:r w:rsidRPr="00074369" w:rsidDel="00CD6BB4">
                <w:rPr>
                  <w:rFonts w:cstheme="minorHAnsi"/>
                  <w:kern w:val="24"/>
                  <w:szCs w:val="20"/>
                </w:rPr>
                <w:delText>25</w:delText>
              </w:r>
              <w:r w:rsidR="00021C09" w:rsidRPr="00074369" w:rsidDel="00CD6BB4">
                <w:rPr>
                  <w:rFonts w:cstheme="minorHAnsi"/>
                  <w:kern w:val="24"/>
                  <w:position w:val="7"/>
                  <w:szCs w:val="20"/>
                  <w:vertAlign w:val="superscript"/>
                </w:rPr>
                <w:delText xml:space="preserve">*** </w:delText>
              </w:r>
              <w:bookmarkStart w:id="2663" w:name="_Toc9092096"/>
              <w:bookmarkStart w:id="2664" w:name="_Toc9171508"/>
              <w:bookmarkStart w:id="2665" w:name="_Toc11178844"/>
              <w:bookmarkEnd w:id="2663"/>
              <w:bookmarkEnd w:id="2664"/>
              <w:bookmarkEnd w:id="2665"/>
            </w:del>
          </w:p>
        </w:tc>
        <w:tc>
          <w:tcPr>
            <w:tcW w:w="1058" w:type="dxa"/>
            <w:hideMark/>
          </w:tcPr>
          <w:p w14:paraId="573A5BEB" w14:textId="3ECB00E5" w:rsidR="00F23085" w:rsidRPr="00074369" w:rsidDel="00CD6BB4" w:rsidRDefault="00F23085" w:rsidP="00B97460">
            <w:pPr>
              <w:spacing w:after="0" w:line="240" w:lineRule="auto"/>
              <w:jc w:val="right"/>
              <w:textAlignment w:val="top"/>
              <w:rPr>
                <w:del w:id="2666" w:author="Diego Uriarte" w:date="2019-05-18T17:05:00Z"/>
                <w:szCs w:val="20"/>
              </w:rPr>
            </w:pPr>
            <w:del w:id="2667" w:author="Diego Uriarte" w:date="2019-05-18T17:05:00Z">
              <w:r w:rsidRPr="00074369" w:rsidDel="00CD6BB4">
                <w:rPr>
                  <w:kern w:val="24"/>
                  <w:szCs w:val="20"/>
                </w:rPr>
                <w:delText>0.</w:delText>
              </w:r>
              <w:r w:rsidRPr="00074369" w:rsidDel="00CD6BB4">
                <w:rPr>
                  <w:rFonts w:cstheme="minorHAnsi"/>
                  <w:kern w:val="24"/>
                  <w:szCs w:val="20"/>
                </w:rPr>
                <w:delText>518 </w:delText>
              </w:r>
              <w:r w:rsidR="00021C09" w:rsidRPr="00074369" w:rsidDel="00CD6BB4">
                <w:rPr>
                  <w:rFonts w:cstheme="minorHAnsi"/>
                  <w:kern w:val="24"/>
                  <w:position w:val="7"/>
                  <w:szCs w:val="20"/>
                  <w:vertAlign w:val="superscript"/>
                </w:rPr>
                <w:delText xml:space="preserve">*** </w:delText>
              </w:r>
              <w:bookmarkStart w:id="2668" w:name="_Toc9092097"/>
              <w:bookmarkStart w:id="2669" w:name="_Toc9171509"/>
              <w:bookmarkStart w:id="2670" w:name="_Toc11178845"/>
              <w:bookmarkEnd w:id="2668"/>
              <w:bookmarkEnd w:id="2669"/>
              <w:bookmarkEnd w:id="2670"/>
            </w:del>
          </w:p>
        </w:tc>
        <w:bookmarkStart w:id="2671" w:name="_Toc9092098"/>
        <w:bookmarkStart w:id="2672" w:name="_Toc9171510"/>
        <w:bookmarkStart w:id="2673" w:name="_Toc11178846"/>
        <w:bookmarkEnd w:id="2671"/>
        <w:bookmarkEnd w:id="2672"/>
        <w:bookmarkEnd w:id="2673"/>
      </w:tr>
      <w:tr w:rsidR="00653FDC" w:rsidRPr="00074369" w:rsidDel="00CD6BB4" w14:paraId="359D1A9C" w14:textId="523D8E41" w:rsidTr="005966A3">
        <w:trPr>
          <w:trHeight w:val="20"/>
          <w:del w:id="2674" w:author="Diego Uriarte" w:date="2019-05-18T17:05:00Z"/>
        </w:trPr>
        <w:tc>
          <w:tcPr>
            <w:tcW w:w="1838" w:type="dxa"/>
            <w:hideMark/>
          </w:tcPr>
          <w:p w14:paraId="16B53669" w14:textId="0DD690CC" w:rsidR="00F23085" w:rsidRPr="00074369" w:rsidDel="00CD6BB4" w:rsidRDefault="00F23085" w:rsidP="00B97460">
            <w:pPr>
              <w:spacing w:after="0" w:line="240" w:lineRule="auto"/>
              <w:jc w:val="left"/>
              <w:textAlignment w:val="top"/>
              <w:rPr>
                <w:del w:id="2675" w:author="Diego Uriarte" w:date="2019-05-18T17:05:00Z"/>
                <w:szCs w:val="20"/>
              </w:rPr>
            </w:pPr>
            <w:del w:id="2676" w:author="Diego Uriarte" w:date="2019-05-18T17:05:00Z">
              <w:r w:rsidRPr="00074369" w:rsidDel="00CD6BB4">
                <w:rPr>
                  <w:kern w:val="24"/>
                  <w:szCs w:val="20"/>
                </w:rPr>
                <w:delText>Propia Pecsa</w:delText>
              </w:r>
              <w:bookmarkStart w:id="2677" w:name="_Toc9092099"/>
              <w:bookmarkStart w:id="2678" w:name="_Toc9171511"/>
              <w:bookmarkStart w:id="2679" w:name="_Toc11178847"/>
              <w:bookmarkEnd w:id="2677"/>
              <w:bookmarkEnd w:id="2678"/>
              <w:bookmarkEnd w:id="2679"/>
            </w:del>
          </w:p>
        </w:tc>
        <w:tc>
          <w:tcPr>
            <w:tcW w:w="1372" w:type="dxa"/>
            <w:hideMark/>
          </w:tcPr>
          <w:p w14:paraId="40F5194F" w14:textId="2D5505CE" w:rsidR="00F23085" w:rsidRPr="00074369" w:rsidDel="00CD6BB4" w:rsidRDefault="00F23085" w:rsidP="00B97460">
            <w:pPr>
              <w:spacing w:after="0" w:line="240" w:lineRule="auto"/>
              <w:jc w:val="left"/>
              <w:textAlignment w:val="top"/>
              <w:rPr>
                <w:del w:id="2680" w:author="Diego Uriarte" w:date="2019-05-18T17:05:00Z"/>
                <w:szCs w:val="20"/>
              </w:rPr>
            </w:pPr>
            <w:del w:id="2681" w:author="Diego Uriarte" w:date="2019-05-18T17:05:00Z">
              <w:r w:rsidRPr="00074369" w:rsidDel="00CD6BB4">
                <w:rPr>
                  <w:kern w:val="24"/>
                  <w:szCs w:val="20"/>
                </w:rPr>
                <w:delText>0.</w:delText>
              </w:r>
              <w:r w:rsidRPr="00074369" w:rsidDel="00CD6BB4">
                <w:rPr>
                  <w:rFonts w:cstheme="minorHAnsi"/>
                  <w:kern w:val="24"/>
                  <w:szCs w:val="20"/>
                </w:rPr>
                <w:delText>006</w:delText>
              </w:r>
              <w:bookmarkStart w:id="2682" w:name="_Toc9092100"/>
              <w:bookmarkStart w:id="2683" w:name="_Toc9171512"/>
              <w:bookmarkStart w:id="2684" w:name="_Toc11178848"/>
              <w:bookmarkEnd w:id="2682"/>
              <w:bookmarkEnd w:id="2683"/>
              <w:bookmarkEnd w:id="2684"/>
            </w:del>
          </w:p>
        </w:tc>
        <w:tc>
          <w:tcPr>
            <w:tcW w:w="1833" w:type="dxa"/>
            <w:hideMark/>
          </w:tcPr>
          <w:p w14:paraId="15D8CA43" w14:textId="3E79FE06" w:rsidR="00F23085" w:rsidRPr="00074369" w:rsidDel="00CD6BB4" w:rsidRDefault="00F23085" w:rsidP="009705DE">
            <w:pPr>
              <w:spacing w:after="0" w:line="240" w:lineRule="auto"/>
              <w:jc w:val="right"/>
              <w:textAlignment w:val="top"/>
              <w:rPr>
                <w:del w:id="2685" w:author="Diego Uriarte" w:date="2019-05-18T17:05:00Z"/>
                <w:szCs w:val="20"/>
              </w:rPr>
            </w:pPr>
            <w:del w:id="2686" w:author="Diego Uriarte" w:date="2019-05-18T17:05:00Z">
              <w:r w:rsidRPr="00074369" w:rsidDel="00CD6BB4">
                <w:rPr>
                  <w:rFonts w:eastAsiaTheme="minorEastAsia" w:cstheme="minorHAnsi"/>
                  <w:kern w:val="24"/>
                  <w:szCs w:val="20"/>
                </w:rPr>
                <w:delText>-</w:delText>
              </w:r>
              <w:r w:rsidRPr="00074369" w:rsidDel="00CD6BB4">
                <w:rPr>
                  <w:rFonts w:eastAsiaTheme="minorEastAsia"/>
                  <w:kern w:val="24"/>
                  <w:szCs w:val="20"/>
                </w:rPr>
                <w:delText>0.</w:delText>
              </w:r>
              <w:r w:rsidRPr="00074369" w:rsidDel="00CD6BB4">
                <w:rPr>
                  <w:rFonts w:eastAsiaTheme="minorEastAsia" w:cstheme="minorHAnsi"/>
                  <w:kern w:val="24"/>
                  <w:szCs w:val="20"/>
                </w:rPr>
                <w:delText>018 (0.079)</w:delText>
              </w:r>
              <w:bookmarkStart w:id="2687" w:name="_Toc9092101"/>
              <w:bookmarkStart w:id="2688" w:name="_Toc9171513"/>
              <w:bookmarkStart w:id="2689" w:name="_Toc11178849"/>
              <w:bookmarkEnd w:id="2687"/>
              <w:bookmarkEnd w:id="2688"/>
              <w:bookmarkEnd w:id="2689"/>
            </w:del>
          </w:p>
        </w:tc>
        <w:tc>
          <w:tcPr>
            <w:tcW w:w="1273" w:type="dxa"/>
            <w:hideMark/>
          </w:tcPr>
          <w:p w14:paraId="38D428A8" w14:textId="74E02154" w:rsidR="00F23085" w:rsidRPr="00074369" w:rsidDel="00CD6BB4" w:rsidRDefault="00F23085" w:rsidP="00B97460">
            <w:pPr>
              <w:spacing w:after="0" w:line="240" w:lineRule="auto"/>
              <w:jc w:val="right"/>
              <w:textAlignment w:val="top"/>
              <w:rPr>
                <w:del w:id="2690" w:author="Diego Uriarte" w:date="2019-05-18T17:05:00Z"/>
                <w:szCs w:val="20"/>
              </w:rPr>
            </w:pPr>
            <w:del w:id="2691"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019</w:delText>
              </w:r>
              <w:bookmarkStart w:id="2692" w:name="_Toc9092102"/>
              <w:bookmarkStart w:id="2693" w:name="_Toc9171514"/>
              <w:bookmarkStart w:id="2694" w:name="_Toc11178850"/>
              <w:bookmarkEnd w:id="2692"/>
              <w:bookmarkEnd w:id="2693"/>
              <w:bookmarkEnd w:id="2694"/>
            </w:del>
          </w:p>
        </w:tc>
        <w:tc>
          <w:tcPr>
            <w:tcW w:w="1273" w:type="dxa"/>
            <w:hideMark/>
          </w:tcPr>
          <w:p w14:paraId="3E289756" w14:textId="52AF00B6" w:rsidR="00F23085" w:rsidRPr="00074369" w:rsidDel="00CD6BB4" w:rsidRDefault="00F23085" w:rsidP="00B97460">
            <w:pPr>
              <w:spacing w:after="0" w:line="240" w:lineRule="auto"/>
              <w:jc w:val="right"/>
              <w:textAlignment w:val="top"/>
              <w:rPr>
                <w:del w:id="2695" w:author="Diego Uriarte" w:date="2019-05-18T17:05:00Z"/>
                <w:szCs w:val="20"/>
              </w:rPr>
            </w:pPr>
            <w:del w:id="2696"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018</w:delText>
              </w:r>
              <w:bookmarkStart w:id="2697" w:name="_Toc9092103"/>
              <w:bookmarkStart w:id="2698" w:name="_Toc9171515"/>
              <w:bookmarkStart w:id="2699" w:name="_Toc11178851"/>
              <w:bookmarkEnd w:id="2697"/>
              <w:bookmarkEnd w:id="2698"/>
              <w:bookmarkEnd w:id="2699"/>
            </w:del>
          </w:p>
        </w:tc>
        <w:tc>
          <w:tcPr>
            <w:tcW w:w="1058" w:type="dxa"/>
            <w:hideMark/>
          </w:tcPr>
          <w:p w14:paraId="3642A412" w14:textId="0FF557FF" w:rsidR="00F23085" w:rsidRPr="00074369" w:rsidDel="00CD6BB4" w:rsidRDefault="00F23085" w:rsidP="00B97460">
            <w:pPr>
              <w:spacing w:after="0" w:line="240" w:lineRule="auto"/>
              <w:jc w:val="right"/>
              <w:textAlignment w:val="top"/>
              <w:rPr>
                <w:del w:id="2700" w:author="Diego Uriarte" w:date="2019-05-18T17:05:00Z"/>
                <w:szCs w:val="20"/>
              </w:rPr>
            </w:pPr>
            <w:del w:id="2701"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037</w:delText>
              </w:r>
              <w:bookmarkStart w:id="2702" w:name="_Toc9092104"/>
              <w:bookmarkStart w:id="2703" w:name="_Toc9171516"/>
              <w:bookmarkStart w:id="2704" w:name="_Toc11178852"/>
              <w:bookmarkEnd w:id="2702"/>
              <w:bookmarkEnd w:id="2703"/>
              <w:bookmarkEnd w:id="2704"/>
            </w:del>
          </w:p>
        </w:tc>
        <w:bookmarkStart w:id="2705" w:name="_Toc9092105"/>
        <w:bookmarkStart w:id="2706" w:name="_Toc9171517"/>
        <w:bookmarkStart w:id="2707" w:name="_Toc11178853"/>
        <w:bookmarkEnd w:id="2705"/>
        <w:bookmarkEnd w:id="2706"/>
        <w:bookmarkEnd w:id="2707"/>
      </w:tr>
      <w:tr w:rsidR="00653FDC" w:rsidRPr="00074369" w:rsidDel="00CD6BB4" w14:paraId="629DA127" w14:textId="565C66F9" w:rsidTr="005966A3">
        <w:trPr>
          <w:trHeight w:val="20"/>
          <w:del w:id="2708" w:author="Diego Uriarte" w:date="2019-05-18T17:05:00Z"/>
        </w:trPr>
        <w:tc>
          <w:tcPr>
            <w:tcW w:w="1838" w:type="dxa"/>
            <w:hideMark/>
          </w:tcPr>
          <w:p w14:paraId="6712A4DE" w14:textId="4299F04E" w:rsidR="00F23085" w:rsidRPr="00074369" w:rsidDel="00CD6BB4" w:rsidRDefault="00F23085" w:rsidP="00B97460">
            <w:pPr>
              <w:spacing w:after="0" w:line="240" w:lineRule="auto"/>
              <w:jc w:val="left"/>
              <w:textAlignment w:val="top"/>
              <w:rPr>
                <w:del w:id="2709" w:author="Diego Uriarte" w:date="2019-05-18T17:05:00Z"/>
                <w:szCs w:val="20"/>
              </w:rPr>
            </w:pPr>
            <w:del w:id="2710" w:author="Diego Uriarte" w:date="2019-05-18T17:05:00Z">
              <w:r w:rsidRPr="00074369" w:rsidDel="00CD6BB4">
                <w:rPr>
                  <w:kern w:val="24"/>
                  <w:szCs w:val="20"/>
                </w:rPr>
                <w:delText>Propia Primax</w:delText>
              </w:r>
              <w:bookmarkStart w:id="2711" w:name="_Toc9092106"/>
              <w:bookmarkStart w:id="2712" w:name="_Toc9171518"/>
              <w:bookmarkStart w:id="2713" w:name="_Toc11178854"/>
              <w:bookmarkEnd w:id="2711"/>
              <w:bookmarkEnd w:id="2712"/>
              <w:bookmarkEnd w:id="2713"/>
            </w:del>
          </w:p>
        </w:tc>
        <w:tc>
          <w:tcPr>
            <w:tcW w:w="1372" w:type="dxa"/>
            <w:hideMark/>
          </w:tcPr>
          <w:p w14:paraId="514BBC74" w14:textId="1BF12AED" w:rsidR="00F23085" w:rsidRPr="00074369" w:rsidDel="00CD6BB4" w:rsidRDefault="00F23085" w:rsidP="00B97460">
            <w:pPr>
              <w:spacing w:after="0" w:line="240" w:lineRule="auto"/>
              <w:jc w:val="left"/>
              <w:textAlignment w:val="top"/>
              <w:rPr>
                <w:del w:id="2714" w:author="Diego Uriarte" w:date="2019-05-18T17:05:00Z"/>
                <w:szCs w:val="20"/>
              </w:rPr>
            </w:pPr>
            <w:del w:id="2715" w:author="Diego Uriarte" w:date="2019-05-18T17:05:00Z">
              <w:r w:rsidRPr="00074369" w:rsidDel="00CD6BB4">
                <w:rPr>
                  <w:kern w:val="24"/>
                  <w:szCs w:val="20"/>
                </w:rPr>
                <w:delText>0.</w:delText>
              </w:r>
              <w:r w:rsidRPr="00074369" w:rsidDel="00CD6BB4">
                <w:rPr>
                  <w:rFonts w:cstheme="minorHAnsi"/>
                  <w:kern w:val="24"/>
                  <w:szCs w:val="20"/>
                </w:rPr>
                <w:delText>618 </w:delText>
              </w:r>
              <w:r w:rsidR="00021C09" w:rsidRPr="00074369" w:rsidDel="00CD6BB4">
                <w:rPr>
                  <w:rFonts w:cstheme="minorHAnsi"/>
                  <w:kern w:val="24"/>
                  <w:position w:val="7"/>
                  <w:szCs w:val="20"/>
                  <w:vertAlign w:val="superscript"/>
                </w:rPr>
                <w:delText xml:space="preserve">*** </w:delText>
              </w:r>
              <w:bookmarkStart w:id="2716" w:name="_Toc9092107"/>
              <w:bookmarkStart w:id="2717" w:name="_Toc9171519"/>
              <w:bookmarkStart w:id="2718" w:name="_Toc11178855"/>
              <w:bookmarkEnd w:id="2716"/>
              <w:bookmarkEnd w:id="2717"/>
              <w:bookmarkEnd w:id="2718"/>
            </w:del>
          </w:p>
        </w:tc>
        <w:tc>
          <w:tcPr>
            <w:tcW w:w="1833" w:type="dxa"/>
            <w:hideMark/>
          </w:tcPr>
          <w:p w14:paraId="618985E1" w14:textId="78AFA852" w:rsidR="00F23085" w:rsidRPr="00074369" w:rsidDel="00CD6BB4" w:rsidRDefault="00F23085" w:rsidP="009705DE">
            <w:pPr>
              <w:spacing w:after="0" w:line="240" w:lineRule="auto"/>
              <w:jc w:val="right"/>
              <w:textAlignment w:val="top"/>
              <w:rPr>
                <w:del w:id="2719" w:author="Diego Uriarte" w:date="2019-05-18T17:05:00Z"/>
                <w:szCs w:val="20"/>
              </w:rPr>
            </w:pPr>
            <w:del w:id="2720"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531</w:delText>
              </w:r>
              <w:r w:rsidR="00021C09" w:rsidRPr="00074369" w:rsidDel="00CD6BB4">
                <w:rPr>
                  <w:rFonts w:eastAsiaTheme="minorEastAsia" w:cstheme="minorHAnsi"/>
                  <w:kern w:val="24"/>
                  <w:szCs w:val="20"/>
                  <w:vertAlign w:val="superscript"/>
                </w:rPr>
                <w:delText xml:space="preserve">***  </w:delText>
              </w:r>
              <w:r w:rsidRPr="00074369" w:rsidDel="00CD6BB4">
                <w:rPr>
                  <w:rFonts w:eastAsiaTheme="minorEastAsia" w:cstheme="minorHAnsi"/>
                  <w:kern w:val="24"/>
                  <w:szCs w:val="20"/>
                </w:rPr>
                <w:delText> (0.071)</w:delText>
              </w:r>
              <w:bookmarkStart w:id="2721" w:name="_Toc9092108"/>
              <w:bookmarkStart w:id="2722" w:name="_Toc9171520"/>
              <w:bookmarkStart w:id="2723" w:name="_Toc11178856"/>
              <w:bookmarkEnd w:id="2721"/>
              <w:bookmarkEnd w:id="2722"/>
              <w:bookmarkEnd w:id="2723"/>
            </w:del>
          </w:p>
        </w:tc>
        <w:tc>
          <w:tcPr>
            <w:tcW w:w="1273" w:type="dxa"/>
            <w:hideMark/>
          </w:tcPr>
          <w:p w14:paraId="73E1FD79" w14:textId="6037E36F" w:rsidR="00F23085" w:rsidRPr="00074369" w:rsidDel="00CD6BB4" w:rsidRDefault="00F23085" w:rsidP="00B97460">
            <w:pPr>
              <w:spacing w:after="0" w:line="240" w:lineRule="auto"/>
              <w:jc w:val="right"/>
              <w:textAlignment w:val="top"/>
              <w:rPr>
                <w:del w:id="2724" w:author="Diego Uriarte" w:date="2019-05-18T17:05:00Z"/>
                <w:szCs w:val="20"/>
              </w:rPr>
            </w:pPr>
            <w:del w:id="2725" w:author="Diego Uriarte" w:date="2019-05-18T17:05:00Z">
              <w:r w:rsidRPr="00074369" w:rsidDel="00CD6BB4">
                <w:rPr>
                  <w:kern w:val="24"/>
                  <w:szCs w:val="20"/>
                </w:rPr>
                <w:delText>0.</w:delText>
              </w:r>
              <w:r w:rsidRPr="00074369" w:rsidDel="00CD6BB4">
                <w:rPr>
                  <w:rFonts w:cstheme="minorHAnsi"/>
                  <w:kern w:val="24"/>
                  <w:szCs w:val="20"/>
                </w:rPr>
                <w:delText>562 </w:delText>
              </w:r>
              <w:r w:rsidR="00021C09" w:rsidRPr="00074369" w:rsidDel="00CD6BB4">
                <w:rPr>
                  <w:rFonts w:cstheme="minorHAnsi"/>
                  <w:kern w:val="24"/>
                  <w:position w:val="7"/>
                  <w:szCs w:val="20"/>
                  <w:vertAlign w:val="superscript"/>
                </w:rPr>
                <w:delText xml:space="preserve">*** </w:delText>
              </w:r>
              <w:bookmarkStart w:id="2726" w:name="_Toc9092109"/>
              <w:bookmarkStart w:id="2727" w:name="_Toc9171521"/>
              <w:bookmarkStart w:id="2728" w:name="_Toc11178857"/>
              <w:bookmarkEnd w:id="2726"/>
              <w:bookmarkEnd w:id="2727"/>
              <w:bookmarkEnd w:id="2728"/>
            </w:del>
          </w:p>
        </w:tc>
        <w:tc>
          <w:tcPr>
            <w:tcW w:w="1273" w:type="dxa"/>
            <w:hideMark/>
          </w:tcPr>
          <w:p w14:paraId="3FC60B03" w14:textId="47C24418" w:rsidR="00F23085" w:rsidRPr="00074369" w:rsidDel="00CD6BB4" w:rsidRDefault="00F23085" w:rsidP="00B97460">
            <w:pPr>
              <w:spacing w:after="0" w:line="240" w:lineRule="auto"/>
              <w:jc w:val="right"/>
              <w:textAlignment w:val="top"/>
              <w:rPr>
                <w:del w:id="2729" w:author="Diego Uriarte" w:date="2019-05-18T17:05:00Z"/>
                <w:szCs w:val="20"/>
              </w:rPr>
            </w:pPr>
            <w:del w:id="2730" w:author="Diego Uriarte" w:date="2019-05-18T17:05:00Z">
              <w:r w:rsidRPr="00074369" w:rsidDel="00CD6BB4">
                <w:rPr>
                  <w:rFonts w:cstheme="minorHAnsi"/>
                  <w:kern w:val="24"/>
                  <w:szCs w:val="20"/>
                </w:rPr>
                <w:delText>0.526</w:delText>
              </w:r>
              <w:r w:rsidR="00021C09" w:rsidRPr="00074369" w:rsidDel="00CD6BB4">
                <w:rPr>
                  <w:rFonts w:cstheme="minorHAnsi"/>
                  <w:kern w:val="24"/>
                  <w:position w:val="7"/>
                  <w:szCs w:val="20"/>
                  <w:vertAlign w:val="superscript"/>
                </w:rPr>
                <w:delText xml:space="preserve">*** </w:delText>
              </w:r>
              <w:bookmarkStart w:id="2731" w:name="_Toc9092110"/>
              <w:bookmarkStart w:id="2732" w:name="_Toc9171522"/>
              <w:bookmarkStart w:id="2733" w:name="_Toc11178858"/>
              <w:bookmarkEnd w:id="2731"/>
              <w:bookmarkEnd w:id="2732"/>
              <w:bookmarkEnd w:id="2733"/>
            </w:del>
          </w:p>
        </w:tc>
        <w:tc>
          <w:tcPr>
            <w:tcW w:w="1058" w:type="dxa"/>
            <w:hideMark/>
          </w:tcPr>
          <w:p w14:paraId="2BA135E7" w14:textId="4B56A749" w:rsidR="00F23085" w:rsidRPr="00074369" w:rsidDel="00CD6BB4" w:rsidRDefault="00F23085" w:rsidP="00B97460">
            <w:pPr>
              <w:spacing w:after="0" w:line="240" w:lineRule="auto"/>
              <w:jc w:val="right"/>
              <w:textAlignment w:val="top"/>
              <w:rPr>
                <w:del w:id="2734" w:author="Diego Uriarte" w:date="2019-05-18T17:05:00Z"/>
                <w:szCs w:val="20"/>
              </w:rPr>
            </w:pPr>
            <w:del w:id="2735" w:author="Diego Uriarte" w:date="2019-05-18T17:05:00Z">
              <w:r w:rsidRPr="00074369" w:rsidDel="00CD6BB4">
                <w:rPr>
                  <w:rFonts w:cstheme="minorHAnsi"/>
                  <w:kern w:val="24"/>
                  <w:szCs w:val="20"/>
                </w:rPr>
                <w:delText>1.088 </w:delText>
              </w:r>
              <w:r w:rsidR="00021C09" w:rsidRPr="00074369" w:rsidDel="00CD6BB4">
                <w:rPr>
                  <w:rFonts w:cstheme="minorHAnsi"/>
                  <w:kern w:val="24"/>
                  <w:position w:val="7"/>
                  <w:szCs w:val="20"/>
                  <w:vertAlign w:val="superscript"/>
                </w:rPr>
                <w:delText xml:space="preserve">*** </w:delText>
              </w:r>
              <w:bookmarkStart w:id="2736" w:name="_Toc9092111"/>
              <w:bookmarkStart w:id="2737" w:name="_Toc9171523"/>
              <w:bookmarkStart w:id="2738" w:name="_Toc11178859"/>
              <w:bookmarkEnd w:id="2736"/>
              <w:bookmarkEnd w:id="2737"/>
              <w:bookmarkEnd w:id="2738"/>
            </w:del>
          </w:p>
        </w:tc>
        <w:bookmarkStart w:id="2739" w:name="_Toc9092112"/>
        <w:bookmarkStart w:id="2740" w:name="_Toc9171524"/>
        <w:bookmarkStart w:id="2741" w:name="_Toc11178860"/>
        <w:bookmarkEnd w:id="2739"/>
        <w:bookmarkEnd w:id="2740"/>
        <w:bookmarkEnd w:id="2741"/>
      </w:tr>
      <w:tr w:rsidR="00653FDC" w:rsidRPr="00074369" w:rsidDel="00CD6BB4" w14:paraId="339A6C8B" w14:textId="1708F5CE" w:rsidTr="005966A3">
        <w:trPr>
          <w:trHeight w:val="20"/>
          <w:del w:id="2742" w:author="Diego Uriarte" w:date="2019-05-18T17:05:00Z"/>
        </w:trPr>
        <w:tc>
          <w:tcPr>
            <w:tcW w:w="1838" w:type="dxa"/>
            <w:hideMark/>
          </w:tcPr>
          <w:p w14:paraId="543C44E3" w14:textId="0DE6331B" w:rsidR="00F23085" w:rsidRPr="00074369" w:rsidDel="00CD6BB4" w:rsidRDefault="00F23085" w:rsidP="00B97460">
            <w:pPr>
              <w:spacing w:after="0" w:line="240" w:lineRule="auto"/>
              <w:jc w:val="left"/>
              <w:textAlignment w:val="top"/>
              <w:rPr>
                <w:del w:id="2743" w:author="Diego Uriarte" w:date="2019-05-18T17:05:00Z"/>
                <w:szCs w:val="20"/>
              </w:rPr>
            </w:pPr>
            <w:del w:id="2744" w:author="Diego Uriarte" w:date="2019-05-18T17:05:00Z">
              <w:r w:rsidRPr="00074369" w:rsidDel="00CD6BB4">
                <w:rPr>
                  <w:kern w:val="24"/>
                  <w:szCs w:val="20"/>
                </w:rPr>
                <w:delText>Propia Repsol</w:delText>
              </w:r>
              <w:bookmarkStart w:id="2745" w:name="_Toc9092113"/>
              <w:bookmarkStart w:id="2746" w:name="_Toc9171525"/>
              <w:bookmarkStart w:id="2747" w:name="_Toc11178861"/>
              <w:bookmarkEnd w:id="2745"/>
              <w:bookmarkEnd w:id="2746"/>
              <w:bookmarkEnd w:id="2747"/>
            </w:del>
          </w:p>
        </w:tc>
        <w:tc>
          <w:tcPr>
            <w:tcW w:w="1372" w:type="dxa"/>
            <w:hideMark/>
          </w:tcPr>
          <w:p w14:paraId="272B8BA3" w14:textId="33712093" w:rsidR="00F23085" w:rsidRPr="00074369" w:rsidDel="00CD6BB4" w:rsidRDefault="00F23085" w:rsidP="00B97460">
            <w:pPr>
              <w:spacing w:after="0" w:line="240" w:lineRule="auto"/>
              <w:jc w:val="left"/>
              <w:textAlignment w:val="top"/>
              <w:rPr>
                <w:del w:id="2748" w:author="Diego Uriarte" w:date="2019-05-18T17:05:00Z"/>
                <w:szCs w:val="20"/>
              </w:rPr>
            </w:pPr>
            <w:del w:id="2749" w:author="Diego Uriarte" w:date="2019-05-18T17:05:00Z">
              <w:r w:rsidRPr="00074369" w:rsidDel="00CD6BB4">
                <w:rPr>
                  <w:kern w:val="24"/>
                  <w:szCs w:val="20"/>
                </w:rPr>
                <w:delText>0.</w:delText>
              </w:r>
              <w:r w:rsidRPr="00074369" w:rsidDel="00CD6BB4">
                <w:rPr>
                  <w:rFonts w:cstheme="minorHAnsi"/>
                  <w:kern w:val="24"/>
                  <w:szCs w:val="20"/>
                </w:rPr>
                <w:delText>405 </w:delText>
              </w:r>
              <w:r w:rsidR="00021C09" w:rsidRPr="00074369" w:rsidDel="00CD6BB4">
                <w:rPr>
                  <w:rFonts w:cstheme="minorHAnsi"/>
                  <w:kern w:val="24"/>
                  <w:position w:val="7"/>
                  <w:szCs w:val="20"/>
                  <w:vertAlign w:val="superscript"/>
                </w:rPr>
                <w:delText xml:space="preserve">*** </w:delText>
              </w:r>
              <w:bookmarkStart w:id="2750" w:name="_Toc9092114"/>
              <w:bookmarkStart w:id="2751" w:name="_Toc9171526"/>
              <w:bookmarkStart w:id="2752" w:name="_Toc11178862"/>
              <w:bookmarkEnd w:id="2750"/>
              <w:bookmarkEnd w:id="2751"/>
              <w:bookmarkEnd w:id="2752"/>
            </w:del>
          </w:p>
        </w:tc>
        <w:tc>
          <w:tcPr>
            <w:tcW w:w="1833" w:type="dxa"/>
            <w:hideMark/>
          </w:tcPr>
          <w:p w14:paraId="4C98B784" w14:textId="2C08A07A" w:rsidR="00F23085" w:rsidRPr="00074369" w:rsidDel="00CD6BB4" w:rsidRDefault="00F23085" w:rsidP="009705DE">
            <w:pPr>
              <w:spacing w:after="0" w:line="240" w:lineRule="auto"/>
              <w:jc w:val="right"/>
              <w:textAlignment w:val="top"/>
              <w:rPr>
                <w:del w:id="2753" w:author="Diego Uriarte" w:date="2019-05-18T17:05:00Z"/>
                <w:szCs w:val="20"/>
              </w:rPr>
            </w:pPr>
            <w:del w:id="2754"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343</w:delText>
              </w:r>
              <w:r w:rsidR="00021C09" w:rsidRPr="00074369" w:rsidDel="00CD6BB4">
                <w:rPr>
                  <w:rFonts w:eastAsiaTheme="minorEastAsia" w:cstheme="minorHAnsi"/>
                  <w:kern w:val="24"/>
                  <w:szCs w:val="20"/>
                  <w:vertAlign w:val="superscript"/>
                </w:rPr>
                <w:delText xml:space="preserve">***  </w:delText>
              </w:r>
              <w:r w:rsidRPr="00074369" w:rsidDel="00CD6BB4">
                <w:rPr>
                  <w:rFonts w:eastAsiaTheme="minorEastAsia" w:cstheme="minorHAnsi"/>
                  <w:kern w:val="24"/>
                  <w:szCs w:val="20"/>
                </w:rPr>
                <w:delText> (0.062)</w:delText>
              </w:r>
              <w:bookmarkStart w:id="2755" w:name="_Toc9092115"/>
              <w:bookmarkStart w:id="2756" w:name="_Toc9171527"/>
              <w:bookmarkStart w:id="2757" w:name="_Toc11178863"/>
              <w:bookmarkEnd w:id="2755"/>
              <w:bookmarkEnd w:id="2756"/>
              <w:bookmarkEnd w:id="2757"/>
            </w:del>
          </w:p>
        </w:tc>
        <w:tc>
          <w:tcPr>
            <w:tcW w:w="1273" w:type="dxa"/>
            <w:hideMark/>
          </w:tcPr>
          <w:p w14:paraId="19C531DA" w14:textId="4D1399A5" w:rsidR="00F23085" w:rsidRPr="00074369" w:rsidDel="00CD6BB4" w:rsidRDefault="00F23085" w:rsidP="00B97460">
            <w:pPr>
              <w:spacing w:after="0" w:line="240" w:lineRule="auto"/>
              <w:jc w:val="right"/>
              <w:textAlignment w:val="top"/>
              <w:rPr>
                <w:del w:id="2758" w:author="Diego Uriarte" w:date="2019-05-18T17:05:00Z"/>
                <w:szCs w:val="20"/>
              </w:rPr>
            </w:pPr>
            <w:del w:id="2759" w:author="Diego Uriarte" w:date="2019-05-18T17:05:00Z">
              <w:r w:rsidRPr="00074369" w:rsidDel="00CD6BB4">
                <w:rPr>
                  <w:kern w:val="24"/>
                  <w:szCs w:val="20"/>
                </w:rPr>
                <w:delText>0.</w:delText>
              </w:r>
              <w:r w:rsidRPr="00074369" w:rsidDel="00CD6BB4">
                <w:rPr>
                  <w:rFonts w:cstheme="minorHAnsi"/>
                  <w:kern w:val="24"/>
                  <w:szCs w:val="20"/>
                </w:rPr>
                <w:delText>364 </w:delText>
              </w:r>
              <w:r w:rsidR="00021C09" w:rsidRPr="00074369" w:rsidDel="00CD6BB4">
                <w:rPr>
                  <w:rFonts w:cstheme="minorHAnsi"/>
                  <w:kern w:val="24"/>
                  <w:position w:val="7"/>
                  <w:szCs w:val="20"/>
                  <w:vertAlign w:val="superscript"/>
                </w:rPr>
                <w:delText xml:space="preserve">*** </w:delText>
              </w:r>
              <w:bookmarkStart w:id="2760" w:name="_Toc9092116"/>
              <w:bookmarkStart w:id="2761" w:name="_Toc9171528"/>
              <w:bookmarkStart w:id="2762" w:name="_Toc11178864"/>
              <w:bookmarkEnd w:id="2760"/>
              <w:bookmarkEnd w:id="2761"/>
              <w:bookmarkEnd w:id="2762"/>
            </w:del>
          </w:p>
        </w:tc>
        <w:tc>
          <w:tcPr>
            <w:tcW w:w="1273" w:type="dxa"/>
            <w:hideMark/>
          </w:tcPr>
          <w:p w14:paraId="3D162514" w14:textId="5D5CE7E9" w:rsidR="00F23085" w:rsidRPr="00074369" w:rsidDel="00CD6BB4" w:rsidRDefault="00F23085" w:rsidP="00B97460">
            <w:pPr>
              <w:spacing w:after="0" w:line="240" w:lineRule="auto"/>
              <w:jc w:val="right"/>
              <w:textAlignment w:val="top"/>
              <w:rPr>
                <w:del w:id="2763" w:author="Diego Uriarte" w:date="2019-05-18T17:05:00Z"/>
                <w:szCs w:val="20"/>
              </w:rPr>
            </w:pPr>
            <w:del w:id="2764" w:author="Diego Uriarte" w:date="2019-05-18T17:05:00Z">
              <w:r w:rsidRPr="00074369" w:rsidDel="00CD6BB4">
                <w:rPr>
                  <w:kern w:val="24"/>
                  <w:szCs w:val="20"/>
                </w:rPr>
                <w:delText>0.</w:delText>
              </w:r>
              <w:r w:rsidRPr="00074369" w:rsidDel="00CD6BB4">
                <w:rPr>
                  <w:rFonts w:cstheme="minorHAnsi"/>
                  <w:kern w:val="24"/>
                  <w:szCs w:val="20"/>
                </w:rPr>
                <w:delText>34</w:delText>
              </w:r>
              <w:r w:rsidR="00021C09" w:rsidRPr="00074369" w:rsidDel="00CD6BB4">
                <w:rPr>
                  <w:rFonts w:cstheme="minorHAnsi"/>
                  <w:kern w:val="24"/>
                  <w:position w:val="7"/>
                  <w:szCs w:val="20"/>
                  <w:vertAlign w:val="superscript"/>
                </w:rPr>
                <w:delText xml:space="preserve">*** </w:delText>
              </w:r>
              <w:bookmarkStart w:id="2765" w:name="_Toc9092117"/>
              <w:bookmarkStart w:id="2766" w:name="_Toc9171529"/>
              <w:bookmarkStart w:id="2767" w:name="_Toc11178865"/>
              <w:bookmarkEnd w:id="2765"/>
              <w:bookmarkEnd w:id="2766"/>
              <w:bookmarkEnd w:id="2767"/>
            </w:del>
          </w:p>
        </w:tc>
        <w:tc>
          <w:tcPr>
            <w:tcW w:w="1058" w:type="dxa"/>
            <w:hideMark/>
          </w:tcPr>
          <w:p w14:paraId="1599428A" w14:textId="622A97A8" w:rsidR="00F23085" w:rsidRPr="00074369" w:rsidDel="00CD6BB4" w:rsidRDefault="00F23085" w:rsidP="00B97460">
            <w:pPr>
              <w:spacing w:after="0" w:line="240" w:lineRule="auto"/>
              <w:jc w:val="right"/>
              <w:textAlignment w:val="top"/>
              <w:rPr>
                <w:del w:id="2768" w:author="Diego Uriarte" w:date="2019-05-18T17:05:00Z"/>
                <w:szCs w:val="20"/>
              </w:rPr>
            </w:pPr>
            <w:del w:id="2769" w:author="Diego Uriarte" w:date="2019-05-18T17:05:00Z">
              <w:r w:rsidRPr="00074369" w:rsidDel="00CD6BB4">
                <w:rPr>
                  <w:kern w:val="24"/>
                  <w:szCs w:val="20"/>
                </w:rPr>
                <w:delText>0.</w:delText>
              </w:r>
              <w:r w:rsidRPr="00074369" w:rsidDel="00CD6BB4">
                <w:rPr>
                  <w:rFonts w:cstheme="minorHAnsi"/>
                  <w:kern w:val="24"/>
                  <w:szCs w:val="20"/>
                </w:rPr>
                <w:delText>704 </w:delText>
              </w:r>
              <w:r w:rsidR="00021C09" w:rsidRPr="00074369" w:rsidDel="00CD6BB4">
                <w:rPr>
                  <w:rFonts w:cstheme="minorHAnsi"/>
                  <w:kern w:val="24"/>
                  <w:position w:val="7"/>
                  <w:szCs w:val="20"/>
                  <w:vertAlign w:val="superscript"/>
                </w:rPr>
                <w:delText xml:space="preserve">*** </w:delText>
              </w:r>
              <w:bookmarkStart w:id="2770" w:name="_Toc9092118"/>
              <w:bookmarkStart w:id="2771" w:name="_Toc9171530"/>
              <w:bookmarkStart w:id="2772" w:name="_Toc11178866"/>
              <w:bookmarkEnd w:id="2770"/>
              <w:bookmarkEnd w:id="2771"/>
              <w:bookmarkEnd w:id="2772"/>
            </w:del>
          </w:p>
        </w:tc>
        <w:bookmarkStart w:id="2773" w:name="_Toc9092119"/>
        <w:bookmarkStart w:id="2774" w:name="_Toc9171531"/>
        <w:bookmarkStart w:id="2775" w:name="_Toc11178867"/>
        <w:bookmarkEnd w:id="2773"/>
        <w:bookmarkEnd w:id="2774"/>
        <w:bookmarkEnd w:id="2775"/>
      </w:tr>
      <w:tr w:rsidR="00653FDC" w:rsidRPr="00074369" w:rsidDel="00CD6BB4" w14:paraId="45B57DD3" w14:textId="6EDEF25F" w:rsidTr="005966A3">
        <w:trPr>
          <w:trHeight w:val="20"/>
          <w:del w:id="2776" w:author="Diego Uriarte" w:date="2019-05-18T17:05:00Z"/>
        </w:trPr>
        <w:tc>
          <w:tcPr>
            <w:tcW w:w="1838" w:type="dxa"/>
            <w:hideMark/>
          </w:tcPr>
          <w:p w14:paraId="4642E41E" w14:textId="701A8EE1" w:rsidR="00F23085" w:rsidRPr="00074369" w:rsidDel="00CD6BB4" w:rsidRDefault="00F23085" w:rsidP="00B97460">
            <w:pPr>
              <w:spacing w:after="0" w:line="240" w:lineRule="auto"/>
              <w:jc w:val="left"/>
              <w:textAlignment w:val="top"/>
              <w:rPr>
                <w:del w:id="2777" w:author="Diego Uriarte" w:date="2019-05-18T17:05:00Z"/>
                <w:szCs w:val="20"/>
              </w:rPr>
            </w:pPr>
            <w:del w:id="2778" w:author="Diego Uriarte" w:date="2019-05-18T17:05:00Z">
              <w:r w:rsidRPr="00074369" w:rsidDel="00CD6BB4">
                <w:rPr>
                  <w:kern w:val="24"/>
                  <w:szCs w:val="20"/>
                </w:rPr>
                <w:delText>SC</w:delText>
              </w:r>
              <w:bookmarkStart w:id="2779" w:name="_Toc9092120"/>
              <w:bookmarkStart w:id="2780" w:name="_Toc9171532"/>
              <w:bookmarkStart w:id="2781" w:name="_Toc11178868"/>
              <w:bookmarkEnd w:id="2779"/>
              <w:bookmarkEnd w:id="2780"/>
              <w:bookmarkEnd w:id="2781"/>
            </w:del>
          </w:p>
        </w:tc>
        <w:tc>
          <w:tcPr>
            <w:tcW w:w="1372" w:type="dxa"/>
            <w:hideMark/>
          </w:tcPr>
          <w:p w14:paraId="0F3621A7" w14:textId="154E1950" w:rsidR="00F23085" w:rsidRPr="00074369" w:rsidDel="00CD6BB4" w:rsidRDefault="00F23085" w:rsidP="00B97460">
            <w:pPr>
              <w:spacing w:after="0" w:line="240" w:lineRule="auto"/>
              <w:jc w:val="left"/>
              <w:textAlignment w:val="top"/>
              <w:rPr>
                <w:del w:id="2782" w:author="Diego Uriarte" w:date="2019-05-18T17:05:00Z"/>
                <w:szCs w:val="20"/>
              </w:rPr>
            </w:pPr>
            <w:del w:id="2783" w:author="Diego Uriarte" w:date="2019-05-18T17:05:00Z">
              <w:r w:rsidRPr="00074369" w:rsidDel="00CD6BB4">
                <w:rPr>
                  <w:kern w:val="24"/>
                  <w:szCs w:val="20"/>
                </w:rPr>
                <w:delText>-0.</w:delText>
              </w:r>
              <w:r w:rsidRPr="00074369" w:rsidDel="00CD6BB4">
                <w:rPr>
                  <w:rFonts w:cstheme="minorHAnsi"/>
                  <w:kern w:val="24"/>
                  <w:szCs w:val="20"/>
                </w:rPr>
                <w:delText>061</w:delText>
              </w:r>
              <w:bookmarkStart w:id="2784" w:name="_Toc9092121"/>
              <w:bookmarkStart w:id="2785" w:name="_Toc9171533"/>
              <w:bookmarkStart w:id="2786" w:name="_Toc11178869"/>
              <w:bookmarkEnd w:id="2784"/>
              <w:bookmarkEnd w:id="2785"/>
              <w:bookmarkEnd w:id="2786"/>
            </w:del>
          </w:p>
        </w:tc>
        <w:tc>
          <w:tcPr>
            <w:tcW w:w="1833" w:type="dxa"/>
            <w:hideMark/>
          </w:tcPr>
          <w:p w14:paraId="2AB5B379" w14:textId="2B114290" w:rsidR="00F23085" w:rsidRPr="00074369" w:rsidDel="00CD6BB4" w:rsidRDefault="00F23085" w:rsidP="009705DE">
            <w:pPr>
              <w:spacing w:after="0" w:line="240" w:lineRule="auto"/>
              <w:jc w:val="right"/>
              <w:textAlignment w:val="top"/>
              <w:rPr>
                <w:del w:id="2787" w:author="Diego Uriarte" w:date="2019-05-18T17:05:00Z"/>
                <w:szCs w:val="20"/>
              </w:rPr>
            </w:pPr>
            <w:del w:id="2788"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117 (0.074)</w:delText>
              </w:r>
              <w:bookmarkStart w:id="2789" w:name="_Toc9092122"/>
              <w:bookmarkStart w:id="2790" w:name="_Toc9171534"/>
              <w:bookmarkStart w:id="2791" w:name="_Toc11178870"/>
              <w:bookmarkEnd w:id="2789"/>
              <w:bookmarkEnd w:id="2790"/>
              <w:bookmarkEnd w:id="2791"/>
            </w:del>
          </w:p>
        </w:tc>
        <w:tc>
          <w:tcPr>
            <w:tcW w:w="1273" w:type="dxa"/>
            <w:hideMark/>
          </w:tcPr>
          <w:p w14:paraId="17B2FE74" w14:textId="0134940B" w:rsidR="00F23085" w:rsidRPr="00074369" w:rsidDel="00CD6BB4" w:rsidRDefault="00F23085" w:rsidP="00B97460">
            <w:pPr>
              <w:spacing w:after="0" w:line="240" w:lineRule="auto"/>
              <w:jc w:val="right"/>
              <w:textAlignment w:val="top"/>
              <w:rPr>
                <w:del w:id="2792" w:author="Diego Uriarte" w:date="2019-05-18T17:05:00Z"/>
                <w:szCs w:val="20"/>
              </w:rPr>
            </w:pPr>
            <w:del w:id="2793" w:author="Diego Uriarte" w:date="2019-05-18T17:05:00Z">
              <w:r w:rsidRPr="00074369" w:rsidDel="00CD6BB4">
                <w:rPr>
                  <w:kern w:val="24"/>
                  <w:szCs w:val="20"/>
                </w:rPr>
                <w:delText>-0.</w:delText>
              </w:r>
              <w:r w:rsidRPr="00074369" w:rsidDel="00CD6BB4">
                <w:rPr>
                  <w:rFonts w:cstheme="minorHAnsi"/>
                  <w:kern w:val="24"/>
                  <w:szCs w:val="20"/>
                </w:rPr>
                <w:delText xml:space="preserve">124              </w:delText>
              </w:r>
              <w:bookmarkStart w:id="2794" w:name="_Toc9092123"/>
              <w:bookmarkStart w:id="2795" w:name="_Toc9171535"/>
              <w:bookmarkStart w:id="2796" w:name="_Toc11178871"/>
              <w:bookmarkEnd w:id="2794"/>
              <w:bookmarkEnd w:id="2795"/>
              <w:bookmarkEnd w:id="2796"/>
            </w:del>
          </w:p>
        </w:tc>
        <w:tc>
          <w:tcPr>
            <w:tcW w:w="1273" w:type="dxa"/>
            <w:hideMark/>
          </w:tcPr>
          <w:p w14:paraId="48D86548" w14:textId="0B620809" w:rsidR="00F23085" w:rsidRPr="00074369" w:rsidDel="00CD6BB4" w:rsidRDefault="00F23085" w:rsidP="00B97460">
            <w:pPr>
              <w:spacing w:after="0" w:line="240" w:lineRule="auto"/>
              <w:jc w:val="right"/>
              <w:textAlignment w:val="top"/>
              <w:rPr>
                <w:del w:id="2797" w:author="Diego Uriarte" w:date="2019-05-18T17:05:00Z"/>
                <w:szCs w:val="20"/>
              </w:rPr>
            </w:pPr>
            <w:del w:id="2798" w:author="Diego Uriarte" w:date="2019-05-18T17:05:00Z">
              <w:r w:rsidRPr="00074369" w:rsidDel="00CD6BB4">
                <w:rPr>
                  <w:kern w:val="24"/>
                  <w:szCs w:val="20"/>
                </w:rPr>
                <w:delText>-0.</w:delText>
              </w:r>
              <w:r w:rsidRPr="00074369" w:rsidDel="00CD6BB4">
                <w:rPr>
                  <w:rFonts w:cstheme="minorHAnsi"/>
                  <w:kern w:val="24"/>
                  <w:szCs w:val="20"/>
                </w:rPr>
                <w:delText>116</w:delText>
              </w:r>
              <w:bookmarkStart w:id="2799" w:name="_Toc9092124"/>
              <w:bookmarkStart w:id="2800" w:name="_Toc9171536"/>
              <w:bookmarkStart w:id="2801" w:name="_Toc11178872"/>
              <w:bookmarkEnd w:id="2799"/>
              <w:bookmarkEnd w:id="2800"/>
              <w:bookmarkEnd w:id="2801"/>
            </w:del>
          </w:p>
        </w:tc>
        <w:tc>
          <w:tcPr>
            <w:tcW w:w="1058" w:type="dxa"/>
            <w:hideMark/>
          </w:tcPr>
          <w:p w14:paraId="30B25D63" w14:textId="14612BED" w:rsidR="00F23085" w:rsidRPr="00074369" w:rsidDel="00CD6BB4" w:rsidRDefault="00F23085" w:rsidP="00B97460">
            <w:pPr>
              <w:spacing w:after="0" w:line="240" w:lineRule="auto"/>
              <w:jc w:val="right"/>
              <w:textAlignment w:val="top"/>
              <w:rPr>
                <w:del w:id="2802" w:author="Diego Uriarte" w:date="2019-05-18T17:05:00Z"/>
                <w:szCs w:val="20"/>
              </w:rPr>
            </w:pPr>
            <w:del w:id="2803" w:author="Diego Uriarte" w:date="2019-05-18T17:05:00Z">
              <w:r w:rsidRPr="00074369" w:rsidDel="00CD6BB4">
                <w:rPr>
                  <w:kern w:val="24"/>
                  <w:szCs w:val="20"/>
                </w:rPr>
                <w:delText>-0.</w:delText>
              </w:r>
              <w:r w:rsidRPr="00074369" w:rsidDel="00CD6BB4">
                <w:rPr>
                  <w:rFonts w:cstheme="minorHAnsi"/>
                  <w:kern w:val="24"/>
                  <w:szCs w:val="20"/>
                </w:rPr>
                <w:delText>24</w:delText>
              </w:r>
              <w:bookmarkStart w:id="2804" w:name="_Toc9092125"/>
              <w:bookmarkStart w:id="2805" w:name="_Toc9171537"/>
              <w:bookmarkStart w:id="2806" w:name="_Toc11178873"/>
              <w:bookmarkEnd w:id="2804"/>
              <w:bookmarkEnd w:id="2805"/>
              <w:bookmarkEnd w:id="2806"/>
            </w:del>
          </w:p>
        </w:tc>
        <w:bookmarkStart w:id="2807" w:name="_Toc9092126"/>
        <w:bookmarkStart w:id="2808" w:name="_Toc9171538"/>
        <w:bookmarkStart w:id="2809" w:name="_Toc11178874"/>
        <w:bookmarkEnd w:id="2807"/>
        <w:bookmarkEnd w:id="2808"/>
        <w:bookmarkEnd w:id="2809"/>
      </w:tr>
      <w:tr w:rsidR="00653FDC" w:rsidRPr="00074369" w:rsidDel="00CD6BB4" w14:paraId="1C34EA28" w14:textId="312E3907" w:rsidTr="005966A3">
        <w:trPr>
          <w:trHeight w:val="20"/>
          <w:del w:id="2810" w:author="Diego Uriarte" w:date="2019-05-18T17:05:00Z"/>
        </w:trPr>
        <w:tc>
          <w:tcPr>
            <w:tcW w:w="1838" w:type="dxa"/>
            <w:hideMark/>
          </w:tcPr>
          <w:p w14:paraId="5EA8DFD7" w14:textId="2DEE02CE" w:rsidR="00F23085" w:rsidRPr="00074369" w:rsidDel="00CD6BB4" w:rsidRDefault="00F23085" w:rsidP="00B97460">
            <w:pPr>
              <w:spacing w:after="0" w:line="240" w:lineRule="auto"/>
              <w:jc w:val="left"/>
              <w:textAlignment w:val="top"/>
              <w:rPr>
                <w:del w:id="2811" w:author="Diego Uriarte" w:date="2019-05-18T17:05:00Z"/>
                <w:szCs w:val="20"/>
              </w:rPr>
            </w:pPr>
            <w:del w:id="2812" w:author="Diego Uriarte" w:date="2019-05-18T17:05:00Z">
              <w:r w:rsidRPr="00074369" w:rsidDel="00CD6BB4">
                <w:rPr>
                  <w:kern w:val="24"/>
                  <w:szCs w:val="20"/>
                </w:rPr>
                <w:delText>DPROM</w:delText>
              </w:r>
              <w:bookmarkStart w:id="2813" w:name="_Toc9092127"/>
              <w:bookmarkStart w:id="2814" w:name="_Toc9171539"/>
              <w:bookmarkStart w:id="2815" w:name="_Toc11178875"/>
              <w:bookmarkEnd w:id="2813"/>
              <w:bookmarkEnd w:id="2814"/>
              <w:bookmarkEnd w:id="2815"/>
            </w:del>
          </w:p>
        </w:tc>
        <w:tc>
          <w:tcPr>
            <w:tcW w:w="1372" w:type="dxa"/>
            <w:hideMark/>
          </w:tcPr>
          <w:p w14:paraId="0FA0334B" w14:textId="2FEC3F7B" w:rsidR="00F23085" w:rsidRPr="00074369" w:rsidDel="00CD6BB4" w:rsidRDefault="00F23085" w:rsidP="00B97460">
            <w:pPr>
              <w:spacing w:after="0" w:line="240" w:lineRule="auto"/>
              <w:jc w:val="left"/>
              <w:textAlignment w:val="top"/>
              <w:rPr>
                <w:del w:id="2816" w:author="Diego Uriarte" w:date="2019-05-18T17:05:00Z"/>
                <w:szCs w:val="20"/>
              </w:rPr>
            </w:pPr>
            <w:del w:id="2817" w:author="Diego Uriarte" w:date="2019-05-18T17:05:00Z">
              <w:r w:rsidRPr="00074369" w:rsidDel="00CD6BB4">
                <w:rPr>
                  <w:kern w:val="24"/>
                  <w:szCs w:val="20"/>
                </w:rPr>
                <w:delText>0.</w:delText>
              </w:r>
              <w:r w:rsidRPr="00074369" w:rsidDel="00CD6BB4">
                <w:rPr>
                  <w:rFonts w:cstheme="minorHAnsi"/>
                  <w:kern w:val="24"/>
                  <w:szCs w:val="20"/>
                </w:rPr>
                <w:delText>189</w:delText>
              </w:r>
              <w:bookmarkStart w:id="2818" w:name="_Toc9092128"/>
              <w:bookmarkStart w:id="2819" w:name="_Toc9171540"/>
              <w:bookmarkStart w:id="2820" w:name="_Toc11178876"/>
              <w:bookmarkEnd w:id="2818"/>
              <w:bookmarkEnd w:id="2819"/>
              <w:bookmarkEnd w:id="2820"/>
            </w:del>
          </w:p>
        </w:tc>
        <w:tc>
          <w:tcPr>
            <w:tcW w:w="1833" w:type="dxa"/>
            <w:hideMark/>
          </w:tcPr>
          <w:p w14:paraId="0FDC8536" w14:textId="2572C8EE" w:rsidR="00F23085" w:rsidRPr="00074369" w:rsidDel="00CD6BB4" w:rsidRDefault="00F23085" w:rsidP="009705DE">
            <w:pPr>
              <w:spacing w:after="0" w:line="240" w:lineRule="auto"/>
              <w:jc w:val="right"/>
              <w:textAlignment w:val="top"/>
              <w:rPr>
                <w:del w:id="2821" w:author="Diego Uriarte" w:date="2019-05-18T17:05:00Z"/>
                <w:szCs w:val="20"/>
              </w:rPr>
            </w:pPr>
            <w:del w:id="2822"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190 (0.127)</w:delText>
              </w:r>
              <w:bookmarkStart w:id="2823" w:name="_Toc9092129"/>
              <w:bookmarkStart w:id="2824" w:name="_Toc9171541"/>
              <w:bookmarkStart w:id="2825" w:name="_Toc11178877"/>
              <w:bookmarkEnd w:id="2823"/>
              <w:bookmarkEnd w:id="2824"/>
              <w:bookmarkEnd w:id="2825"/>
            </w:del>
          </w:p>
        </w:tc>
        <w:tc>
          <w:tcPr>
            <w:tcW w:w="1273" w:type="dxa"/>
            <w:hideMark/>
          </w:tcPr>
          <w:p w14:paraId="19EF2E9A" w14:textId="37BBDA94" w:rsidR="00F23085" w:rsidRPr="00074369" w:rsidDel="00CD6BB4" w:rsidRDefault="00F23085" w:rsidP="00B97460">
            <w:pPr>
              <w:spacing w:after="0" w:line="240" w:lineRule="auto"/>
              <w:jc w:val="right"/>
              <w:textAlignment w:val="top"/>
              <w:rPr>
                <w:del w:id="2826" w:author="Diego Uriarte" w:date="2019-05-18T17:05:00Z"/>
                <w:szCs w:val="20"/>
              </w:rPr>
            </w:pPr>
            <w:del w:id="2827" w:author="Diego Uriarte" w:date="2019-05-18T17:05:00Z">
              <w:r w:rsidRPr="00074369" w:rsidDel="00CD6BB4">
                <w:rPr>
                  <w:kern w:val="24"/>
                  <w:szCs w:val="20"/>
                </w:rPr>
                <w:delText>0.</w:delText>
              </w:r>
              <w:r w:rsidRPr="00074369" w:rsidDel="00CD6BB4">
                <w:rPr>
                  <w:rFonts w:cstheme="minorHAnsi"/>
                  <w:kern w:val="24"/>
                  <w:szCs w:val="20"/>
                </w:rPr>
                <w:delText>201</w:delText>
              </w:r>
              <w:bookmarkStart w:id="2828" w:name="_Toc9092130"/>
              <w:bookmarkStart w:id="2829" w:name="_Toc9171542"/>
              <w:bookmarkStart w:id="2830" w:name="_Toc11178878"/>
              <w:bookmarkEnd w:id="2828"/>
              <w:bookmarkEnd w:id="2829"/>
              <w:bookmarkEnd w:id="2830"/>
            </w:del>
          </w:p>
        </w:tc>
        <w:tc>
          <w:tcPr>
            <w:tcW w:w="1273" w:type="dxa"/>
            <w:hideMark/>
          </w:tcPr>
          <w:p w14:paraId="07DB9673" w14:textId="49BD3EC5" w:rsidR="00F23085" w:rsidRPr="00074369" w:rsidDel="00CD6BB4" w:rsidRDefault="00F23085" w:rsidP="00B97460">
            <w:pPr>
              <w:spacing w:after="0" w:line="240" w:lineRule="auto"/>
              <w:jc w:val="right"/>
              <w:textAlignment w:val="top"/>
              <w:rPr>
                <w:del w:id="2831" w:author="Diego Uriarte" w:date="2019-05-18T17:05:00Z"/>
                <w:szCs w:val="20"/>
              </w:rPr>
            </w:pPr>
            <w:del w:id="2832" w:author="Diego Uriarte" w:date="2019-05-18T17:05:00Z">
              <w:r w:rsidRPr="00074369" w:rsidDel="00CD6BB4">
                <w:rPr>
                  <w:kern w:val="24"/>
                  <w:szCs w:val="20"/>
                </w:rPr>
                <w:delText>0.</w:delText>
              </w:r>
              <w:r w:rsidRPr="00074369" w:rsidDel="00CD6BB4">
                <w:rPr>
                  <w:rFonts w:cstheme="minorHAnsi"/>
                  <w:kern w:val="24"/>
                  <w:szCs w:val="20"/>
                </w:rPr>
                <w:delText>188</w:delText>
              </w:r>
              <w:bookmarkStart w:id="2833" w:name="_Toc9092131"/>
              <w:bookmarkStart w:id="2834" w:name="_Toc9171543"/>
              <w:bookmarkStart w:id="2835" w:name="_Toc11178879"/>
              <w:bookmarkEnd w:id="2833"/>
              <w:bookmarkEnd w:id="2834"/>
              <w:bookmarkEnd w:id="2835"/>
            </w:del>
          </w:p>
        </w:tc>
        <w:tc>
          <w:tcPr>
            <w:tcW w:w="1058" w:type="dxa"/>
            <w:hideMark/>
          </w:tcPr>
          <w:p w14:paraId="0E277EB7" w14:textId="281B0F7F" w:rsidR="00F23085" w:rsidRPr="00074369" w:rsidDel="00CD6BB4" w:rsidRDefault="00F23085" w:rsidP="00B97460">
            <w:pPr>
              <w:spacing w:after="0" w:line="240" w:lineRule="auto"/>
              <w:jc w:val="right"/>
              <w:textAlignment w:val="top"/>
              <w:rPr>
                <w:del w:id="2836" w:author="Diego Uriarte" w:date="2019-05-18T17:05:00Z"/>
                <w:szCs w:val="20"/>
              </w:rPr>
            </w:pPr>
            <w:del w:id="2837" w:author="Diego Uriarte" w:date="2019-05-18T17:05:00Z">
              <w:r w:rsidRPr="00074369" w:rsidDel="00CD6BB4">
                <w:rPr>
                  <w:kern w:val="24"/>
                  <w:szCs w:val="20"/>
                </w:rPr>
                <w:delText>0.</w:delText>
              </w:r>
              <w:r w:rsidRPr="00074369" w:rsidDel="00CD6BB4">
                <w:rPr>
                  <w:rFonts w:cstheme="minorHAnsi"/>
                  <w:kern w:val="24"/>
                  <w:szCs w:val="20"/>
                </w:rPr>
                <w:delText>389</w:delText>
              </w:r>
              <w:bookmarkStart w:id="2838" w:name="_Toc9092132"/>
              <w:bookmarkStart w:id="2839" w:name="_Toc9171544"/>
              <w:bookmarkStart w:id="2840" w:name="_Toc11178880"/>
              <w:bookmarkEnd w:id="2838"/>
              <w:bookmarkEnd w:id="2839"/>
              <w:bookmarkEnd w:id="2840"/>
            </w:del>
          </w:p>
        </w:tc>
        <w:bookmarkStart w:id="2841" w:name="_Toc9092133"/>
        <w:bookmarkStart w:id="2842" w:name="_Toc9171545"/>
        <w:bookmarkStart w:id="2843" w:name="_Toc11178881"/>
        <w:bookmarkEnd w:id="2841"/>
        <w:bookmarkEnd w:id="2842"/>
        <w:bookmarkEnd w:id="2843"/>
      </w:tr>
      <w:tr w:rsidR="00653FDC" w:rsidRPr="00074369" w:rsidDel="00CD6BB4" w14:paraId="5E9C75A1" w14:textId="4BB50C15" w:rsidTr="005966A3">
        <w:trPr>
          <w:trHeight w:val="20"/>
          <w:del w:id="2844" w:author="Diego Uriarte" w:date="2019-05-18T17:05:00Z"/>
        </w:trPr>
        <w:tc>
          <w:tcPr>
            <w:tcW w:w="1838" w:type="dxa"/>
            <w:hideMark/>
          </w:tcPr>
          <w:p w14:paraId="3507B26F" w14:textId="43DF8DF2" w:rsidR="00F23085" w:rsidRPr="00074369" w:rsidDel="00CD6BB4" w:rsidRDefault="00F23085" w:rsidP="00B97460">
            <w:pPr>
              <w:spacing w:after="0" w:line="240" w:lineRule="auto"/>
              <w:jc w:val="left"/>
              <w:textAlignment w:val="top"/>
              <w:rPr>
                <w:del w:id="2845" w:author="Diego Uriarte" w:date="2019-05-18T17:05:00Z"/>
                <w:szCs w:val="20"/>
              </w:rPr>
            </w:pPr>
            <w:del w:id="2846" w:author="Diego Uriarte" w:date="2019-05-18T17:05:00Z">
              <w:r w:rsidRPr="00074369" w:rsidDel="00CD6BB4">
                <w:rPr>
                  <w:kern w:val="24"/>
                  <w:szCs w:val="20"/>
                </w:rPr>
                <w:delText>DMIN</w:delText>
              </w:r>
              <w:bookmarkStart w:id="2847" w:name="_Toc9092134"/>
              <w:bookmarkStart w:id="2848" w:name="_Toc9171546"/>
              <w:bookmarkStart w:id="2849" w:name="_Toc11178882"/>
              <w:bookmarkEnd w:id="2847"/>
              <w:bookmarkEnd w:id="2848"/>
              <w:bookmarkEnd w:id="2849"/>
            </w:del>
          </w:p>
        </w:tc>
        <w:tc>
          <w:tcPr>
            <w:tcW w:w="1372" w:type="dxa"/>
            <w:hideMark/>
          </w:tcPr>
          <w:p w14:paraId="0355251E" w14:textId="2A94BC80" w:rsidR="00F23085" w:rsidRPr="00074369" w:rsidDel="00CD6BB4" w:rsidRDefault="00F23085" w:rsidP="00B97460">
            <w:pPr>
              <w:spacing w:after="0" w:line="240" w:lineRule="auto"/>
              <w:jc w:val="left"/>
              <w:textAlignment w:val="top"/>
              <w:rPr>
                <w:del w:id="2850" w:author="Diego Uriarte" w:date="2019-05-18T17:05:00Z"/>
                <w:szCs w:val="20"/>
              </w:rPr>
            </w:pPr>
            <w:del w:id="2851" w:author="Diego Uriarte" w:date="2019-05-18T17:05:00Z">
              <w:r w:rsidRPr="00074369" w:rsidDel="00CD6BB4">
                <w:rPr>
                  <w:kern w:val="24"/>
                  <w:szCs w:val="20"/>
                </w:rPr>
                <w:delText>-0.</w:delText>
              </w:r>
              <w:r w:rsidRPr="00074369" w:rsidDel="00CD6BB4">
                <w:rPr>
                  <w:rFonts w:cstheme="minorHAnsi"/>
                  <w:kern w:val="24"/>
                  <w:szCs w:val="20"/>
                </w:rPr>
                <w:delText>085</w:delText>
              </w:r>
              <w:bookmarkStart w:id="2852" w:name="_Toc9092135"/>
              <w:bookmarkStart w:id="2853" w:name="_Toc9171547"/>
              <w:bookmarkStart w:id="2854" w:name="_Toc11178883"/>
              <w:bookmarkEnd w:id="2852"/>
              <w:bookmarkEnd w:id="2853"/>
              <w:bookmarkEnd w:id="2854"/>
            </w:del>
          </w:p>
        </w:tc>
        <w:tc>
          <w:tcPr>
            <w:tcW w:w="1833" w:type="dxa"/>
            <w:hideMark/>
          </w:tcPr>
          <w:p w14:paraId="747DACBD" w14:textId="4C08F377" w:rsidR="00F23085" w:rsidRPr="00074369" w:rsidDel="00CD6BB4" w:rsidRDefault="00F23085" w:rsidP="009705DE">
            <w:pPr>
              <w:spacing w:after="0" w:line="240" w:lineRule="auto"/>
              <w:jc w:val="right"/>
              <w:textAlignment w:val="top"/>
              <w:rPr>
                <w:del w:id="2855" w:author="Diego Uriarte" w:date="2019-05-18T17:05:00Z"/>
                <w:szCs w:val="20"/>
              </w:rPr>
            </w:pPr>
            <w:del w:id="2856"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078 (0.052)</w:delText>
              </w:r>
              <w:bookmarkStart w:id="2857" w:name="_Toc9092136"/>
              <w:bookmarkStart w:id="2858" w:name="_Toc9171548"/>
              <w:bookmarkStart w:id="2859" w:name="_Toc11178884"/>
              <w:bookmarkEnd w:id="2857"/>
              <w:bookmarkEnd w:id="2858"/>
              <w:bookmarkEnd w:id="2859"/>
            </w:del>
          </w:p>
        </w:tc>
        <w:tc>
          <w:tcPr>
            <w:tcW w:w="1273" w:type="dxa"/>
            <w:hideMark/>
          </w:tcPr>
          <w:p w14:paraId="1458BB63" w14:textId="7F54CE73" w:rsidR="00F23085" w:rsidRPr="00074369" w:rsidDel="00CD6BB4" w:rsidRDefault="00F23085" w:rsidP="00B97460">
            <w:pPr>
              <w:spacing w:after="0" w:line="240" w:lineRule="auto"/>
              <w:jc w:val="right"/>
              <w:textAlignment w:val="top"/>
              <w:rPr>
                <w:del w:id="2860" w:author="Diego Uriarte" w:date="2019-05-18T17:05:00Z"/>
                <w:szCs w:val="20"/>
              </w:rPr>
            </w:pPr>
            <w:del w:id="2861" w:author="Diego Uriarte" w:date="2019-05-18T17:05:00Z">
              <w:r w:rsidRPr="00074369" w:rsidDel="00CD6BB4">
                <w:rPr>
                  <w:kern w:val="24"/>
                  <w:szCs w:val="20"/>
                </w:rPr>
                <w:delText>-0.</w:delText>
              </w:r>
              <w:r w:rsidRPr="00074369" w:rsidDel="00CD6BB4">
                <w:rPr>
                  <w:rFonts w:cstheme="minorHAnsi"/>
                  <w:kern w:val="24"/>
                  <w:szCs w:val="20"/>
                </w:rPr>
                <w:delText>082</w:delText>
              </w:r>
              <w:bookmarkStart w:id="2862" w:name="_Toc9092137"/>
              <w:bookmarkStart w:id="2863" w:name="_Toc9171549"/>
              <w:bookmarkStart w:id="2864" w:name="_Toc11178885"/>
              <w:bookmarkEnd w:id="2862"/>
              <w:bookmarkEnd w:id="2863"/>
              <w:bookmarkEnd w:id="2864"/>
            </w:del>
          </w:p>
        </w:tc>
        <w:tc>
          <w:tcPr>
            <w:tcW w:w="1273" w:type="dxa"/>
            <w:hideMark/>
          </w:tcPr>
          <w:p w14:paraId="2B197E96" w14:textId="2DFA1E28" w:rsidR="00F23085" w:rsidRPr="00074369" w:rsidDel="00CD6BB4" w:rsidRDefault="00F23085" w:rsidP="00B97460">
            <w:pPr>
              <w:spacing w:after="0" w:line="240" w:lineRule="auto"/>
              <w:jc w:val="right"/>
              <w:textAlignment w:val="top"/>
              <w:rPr>
                <w:del w:id="2865" w:author="Diego Uriarte" w:date="2019-05-18T17:05:00Z"/>
                <w:szCs w:val="20"/>
              </w:rPr>
            </w:pPr>
            <w:del w:id="2866" w:author="Diego Uriarte" w:date="2019-05-18T17:05:00Z">
              <w:r w:rsidRPr="00074369" w:rsidDel="00CD6BB4">
                <w:rPr>
                  <w:kern w:val="24"/>
                  <w:szCs w:val="20"/>
                </w:rPr>
                <w:delText>-0.</w:delText>
              </w:r>
              <w:r w:rsidRPr="00074369" w:rsidDel="00CD6BB4">
                <w:rPr>
                  <w:rFonts w:cstheme="minorHAnsi"/>
                  <w:kern w:val="24"/>
                  <w:szCs w:val="20"/>
                </w:rPr>
                <w:delText>077</w:delText>
              </w:r>
              <w:bookmarkStart w:id="2867" w:name="_Toc9092138"/>
              <w:bookmarkStart w:id="2868" w:name="_Toc9171550"/>
              <w:bookmarkStart w:id="2869" w:name="_Toc11178886"/>
              <w:bookmarkEnd w:id="2867"/>
              <w:bookmarkEnd w:id="2868"/>
              <w:bookmarkEnd w:id="2869"/>
            </w:del>
          </w:p>
        </w:tc>
        <w:tc>
          <w:tcPr>
            <w:tcW w:w="1058" w:type="dxa"/>
            <w:hideMark/>
          </w:tcPr>
          <w:p w14:paraId="0C1A0E1F" w14:textId="747BC803" w:rsidR="00F23085" w:rsidRPr="00074369" w:rsidDel="00CD6BB4" w:rsidRDefault="00F23085" w:rsidP="00B97460">
            <w:pPr>
              <w:spacing w:after="0" w:line="240" w:lineRule="auto"/>
              <w:jc w:val="right"/>
              <w:textAlignment w:val="top"/>
              <w:rPr>
                <w:del w:id="2870" w:author="Diego Uriarte" w:date="2019-05-18T17:05:00Z"/>
                <w:szCs w:val="20"/>
              </w:rPr>
            </w:pPr>
            <w:del w:id="2871" w:author="Diego Uriarte" w:date="2019-05-18T17:05:00Z">
              <w:r w:rsidRPr="00074369" w:rsidDel="00CD6BB4">
                <w:rPr>
                  <w:kern w:val="24"/>
                  <w:szCs w:val="20"/>
                </w:rPr>
                <w:delText>-0.</w:delText>
              </w:r>
              <w:r w:rsidRPr="00074369" w:rsidDel="00CD6BB4">
                <w:rPr>
                  <w:rFonts w:cstheme="minorHAnsi"/>
                  <w:kern w:val="24"/>
                  <w:szCs w:val="20"/>
                </w:rPr>
                <w:delText>159</w:delText>
              </w:r>
              <w:bookmarkStart w:id="2872" w:name="_Toc9092139"/>
              <w:bookmarkStart w:id="2873" w:name="_Toc9171551"/>
              <w:bookmarkStart w:id="2874" w:name="_Toc11178887"/>
              <w:bookmarkEnd w:id="2872"/>
              <w:bookmarkEnd w:id="2873"/>
              <w:bookmarkEnd w:id="2874"/>
            </w:del>
          </w:p>
        </w:tc>
        <w:bookmarkStart w:id="2875" w:name="_Toc9092140"/>
        <w:bookmarkStart w:id="2876" w:name="_Toc9171552"/>
        <w:bookmarkStart w:id="2877" w:name="_Toc11178888"/>
        <w:bookmarkEnd w:id="2875"/>
        <w:bookmarkEnd w:id="2876"/>
        <w:bookmarkEnd w:id="2877"/>
      </w:tr>
      <w:tr w:rsidR="00653FDC" w:rsidRPr="00074369" w:rsidDel="00CD6BB4" w14:paraId="0013BAD7" w14:textId="4FA6FC5E" w:rsidTr="005966A3">
        <w:trPr>
          <w:trHeight w:val="20"/>
          <w:del w:id="2878" w:author="Diego Uriarte" w:date="2019-05-18T17:05:00Z"/>
        </w:trPr>
        <w:tc>
          <w:tcPr>
            <w:tcW w:w="1838" w:type="dxa"/>
            <w:hideMark/>
          </w:tcPr>
          <w:p w14:paraId="33598E6F" w14:textId="5E4C61F4" w:rsidR="00F23085" w:rsidRPr="00074369" w:rsidDel="00CD6BB4" w:rsidRDefault="00F23085" w:rsidP="00B97460">
            <w:pPr>
              <w:spacing w:after="0" w:line="240" w:lineRule="auto"/>
              <w:jc w:val="left"/>
              <w:textAlignment w:val="top"/>
              <w:rPr>
                <w:del w:id="2879" w:author="Diego Uriarte" w:date="2019-05-18T17:05:00Z"/>
                <w:szCs w:val="20"/>
              </w:rPr>
            </w:pPr>
            <w:del w:id="2880" w:author="Diego Uriarte" w:date="2019-05-18T17:05:00Z">
              <w:r w:rsidRPr="00074369" w:rsidDel="00CD6BB4">
                <w:rPr>
                  <w:rFonts w:cstheme="minorHAnsi"/>
                  <w:kern w:val="24"/>
                  <w:szCs w:val="20"/>
                </w:rPr>
                <w:delText>NCER</w:delText>
              </w:r>
              <w:bookmarkStart w:id="2881" w:name="_Toc9092141"/>
              <w:bookmarkStart w:id="2882" w:name="_Toc9171553"/>
              <w:bookmarkStart w:id="2883" w:name="_Toc11178889"/>
              <w:bookmarkEnd w:id="2881"/>
              <w:bookmarkEnd w:id="2882"/>
              <w:bookmarkEnd w:id="2883"/>
            </w:del>
          </w:p>
        </w:tc>
        <w:tc>
          <w:tcPr>
            <w:tcW w:w="1372" w:type="dxa"/>
            <w:hideMark/>
          </w:tcPr>
          <w:p w14:paraId="0DBA1636" w14:textId="15CAE3A0" w:rsidR="00F23085" w:rsidRPr="00074369" w:rsidDel="00CD6BB4" w:rsidRDefault="00F23085" w:rsidP="00B97460">
            <w:pPr>
              <w:spacing w:after="0" w:line="240" w:lineRule="auto"/>
              <w:jc w:val="left"/>
              <w:textAlignment w:val="top"/>
              <w:rPr>
                <w:del w:id="2884" w:author="Diego Uriarte" w:date="2019-05-18T17:05:00Z"/>
                <w:szCs w:val="20"/>
              </w:rPr>
            </w:pPr>
            <w:del w:id="2885" w:author="Diego Uriarte" w:date="2019-05-18T17:05:00Z">
              <w:r w:rsidRPr="00074369" w:rsidDel="00CD6BB4">
                <w:rPr>
                  <w:kern w:val="24"/>
                  <w:szCs w:val="20"/>
                </w:rPr>
                <w:delText>-0.</w:delText>
              </w:r>
              <w:r w:rsidRPr="00074369" w:rsidDel="00CD6BB4">
                <w:rPr>
                  <w:rFonts w:cstheme="minorHAnsi"/>
                  <w:kern w:val="24"/>
                  <w:szCs w:val="20"/>
                </w:rPr>
                <w:delText>014 </w:delText>
              </w:r>
              <w:r w:rsidRPr="00074369" w:rsidDel="00CD6BB4">
                <w:rPr>
                  <w:rFonts w:cstheme="minorHAnsi"/>
                  <w:kern w:val="24"/>
                  <w:position w:val="7"/>
                  <w:szCs w:val="20"/>
                  <w:vertAlign w:val="superscript"/>
                </w:rPr>
                <w:delText>***</w:delText>
              </w:r>
              <w:bookmarkStart w:id="2886" w:name="_Toc9092142"/>
              <w:bookmarkStart w:id="2887" w:name="_Toc9171554"/>
              <w:bookmarkStart w:id="2888" w:name="_Toc11178890"/>
              <w:bookmarkEnd w:id="2886"/>
              <w:bookmarkEnd w:id="2887"/>
              <w:bookmarkEnd w:id="2888"/>
            </w:del>
          </w:p>
        </w:tc>
        <w:tc>
          <w:tcPr>
            <w:tcW w:w="1833" w:type="dxa"/>
            <w:hideMark/>
          </w:tcPr>
          <w:p w14:paraId="36F2DFF2" w14:textId="79273661" w:rsidR="00F23085" w:rsidRPr="00074369" w:rsidDel="00CD6BB4" w:rsidRDefault="00F23085" w:rsidP="009705DE">
            <w:pPr>
              <w:spacing w:after="0" w:line="240" w:lineRule="auto"/>
              <w:jc w:val="right"/>
              <w:textAlignment w:val="top"/>
              <w:rPr>
                <w:del w:id="2889" w:author="Diego Uriarte" w:date="2019-05-18T17:05:00Z"/>
                <w:szCs w:val="20"/>
              </w:rPr>
            </w:pPr>
            <w:del w:id="2890"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007</w:delText>
              </w:r>
              <w:r w:rsidR="00021C09" w:rsidRPr="00074369" w:rsidDel="00CD6BB4">
                <w:rPr>
                  <w:rFonts w:eastAsiaTheme="minorEastAsia" w:cstheme="minorHAnsi"/>
                  <w:kern w:val="24"/>
                  <w:szCs w:val="20"/>
                  <w:vertAlign w:val="superscript"/>
                </w:rPr>
                <w:delText>**</w:delText>
              </w:r>
              <w:r w:rsidRPr="00074369" w:rsidDel="00CD6BB4">
                <w:rPr>
                  <w:rFonts w:eastAsiaTheme="minorEastAsia" w:cstheme="minorHAnsi"/>
                  <w:kern w:val="24"/>
                  <w:szCs w:val="20"/>
                </w:rPr>
                <w:delText> (0.003)</w:delText>
              </w:r>
              <w:bookmarkStart w:id="2891" w:name="_Toc9092143"/>
              <w:bookmarkStart w:id="2892" w:name="_Toc9171555"/>
              <w:bookmarkStart w:id="2893" w:name="_Toc11178891"/>
              <w:bookmarkEnd w:id="2891"/>
              <w:bookmarkEnd w:id="2892"/>
              <w:bookmarkEnd w:id="2893"/>
            </w:del>
          </w:p>
        </w:tc>
        <w:tc>
          <w:tcPr>
            <w:tcW w:w="1273" w:type="dxa"/>
            <w:hideMark/>
          </w:tcPr>
          <w:p w14:paraId="1E8627F3" w14:textId="2FF4344B" w:rsidR="00F23085" w:rsidRPr="00074369" w:rsidDel="00CD6BB4" w:rsidRDefault="00F23085" w:rsidP="00B97460">
            <w:pPr>
              <w:spacing w:after="0" w:line="240" w:lineRule="auto"/>
              <w:jc w:val="right"/>
              <w:textAlignment w:val="top"/>
              <w:rPr>
                <w:del w:id="2894" w:author="Diego Uriarte" w:date="2019-05-18T17:05:00Z"/>
                <w:szCs w:val="20"/>
              </w:rPr>
            </w:pPr>
            <w:del w:id="2895" w:author="Diego Uriarte" w:date="2019-05-18T17:05:00Z">
              <w:r w:rsidRPr="00074369" w:rsidDel="00CD6BB4">
                <w:rPr>
                  <w:kern w:val="24"/>
                  <w:szCs w:val="20"/>
                </w:rPr>
                <w:delText>-0.007</w:delText>
              </w:r>
              <w:r w:rsidRPr="00074369" w:rsidDel="00CD6BB4">
                <w:rPr>
                  <w:rFonts w:cstheme="minorHAnsi"/>
                  <w:kern w:val="24"/>
                  <w:szCs w:val="20"/>
                </w:rPr>
                <w:delText> </w:delText>
              </w:r>
              <w:r w:rsidRPr="00074369" w:rsidDel="00CD6BB4">
                <w:rPr>
                  <w:rFonts w:cstheme="minorHAnsi"/>
                  <w:kern w:val="24"/>
                  <w:position w:val="7"/>
                  <w:szCs w:val="20"/>
                  <w:vertAlign w:val="superscript"/>
                </w:rPr>
                <w:delText>**</w:delText>
              </w:r>
              <w:bookmarkStart w:id="2896" w:name="_Toc9092144"/>
              <w:bookmarkStart w:id="2897" w:name="_Toc9171556"/>
              <w:bookmarkStart w:id="2898" w:name="_Toc11178892"/>
              <w:bookmarkEnd w:id="2896"/>
              <w:bookmarkEnd w:id="2897"/>
              <w:bookmarkEnd w:id="2898"/>
            </w:del>
          </w:p>
        </w:tc>
        <w:tc>
          <w:tcPr>
            <w:tcW w:w="1273" w:type="dxa"/>
            <w:hideMark/>
          </w:tcPr>
          <w:p w14:paraId="1BB7515F" w14:textId="77EEF030" w:rsidR="00F23085" w:rsidRPr="00074369" w:rsidDel="00CD6BB4" w:rsidRDefault="00F23085" w:rsidP="00B97460">
            <w:pPr>
              <w:spacing w:after="0" w:line="240" w:lineRule="auto"/>
              <w:jc w:val="right"/>
              <w:textAlignment w:val="top"/>
              <w:rPr>
                <w:del w:id="2899" w:author="Diego Uriarte" w:date="2019-05-18T17:05:00Z"/>
                <w:szCs w:val="20"/>
              </w:rPr>
            </w:pPr>
            <w:del w:id="2900" w:author="Diego Uriarte" w:date="2019-05-18T17:05:00Z">
              <w:r w:rsidRPr="00074369" w:rsidDel="00CD6BB4">
                <w:rPr>
                  <w:kern w:val="24"/>
                  <w:szCs w:val="20"/>
                </w:rPr>
                <w:delText>-0.</w:delText>
              </w:r>
              <w:r w:rsidRPr="00074369" w:rsidDel="00CD6BB4">
                <w:rPr>
                  <w:rFonts w:cstheme="minorHAnsi"/>
                  <w:kern w:val="24"/>
                  <w:szCs w:val="20"/>
                </w:rPr>
                <w:delText>007</w:delText>
              </w:r>
              <w:r w:rsidRPr="00074369" w:rsidDel="00CD6BB4">
                <w:rPr>
                  <w:rFonts w:cstheme="minorHAnsi"/>
                  <w:kern w:val="24"/>
                  <w:position w:val="7"/>
                  <w:szCs w:val="20"/>
                  <w:vertAlign w:val="superscript"/>
                </w:rPr>
                <w:delText>**</w:delText>
              </w:r>
              <w:bookmarkStart w:id="2901" w:name="_Toc9092145"/>
              <w:bookmarkStart w:id="2902" w:name="_Toc9171557"/>
              <w:bookmarkStart w:id="2903" w:name="_Toc11178893"/>
              <w:bookmarkEnd w:id="2901"/>
              <w:bookmarkEnd w:id="2902"/>
              <w:bookmarkEnd w:id="2903"/>
            </w:del>
          </w:p>
        </w:tc>
        <w:tc>
          <w:tcPr>
            <w:tcW w:w="1058" w:type="dxa"/>
            <w:hideMark/>
          </w:tcPr>
          <w:p w14:paraId="62B976E9" w14:textId="2EE9852E" w:rsidR="00F23085" w:rsidRPr="00074369" w:rsidDel="00CD6BB4" w:rsidRDefault="00F23085" w:rsidP="00B97460">
            <w:pPr>
              <w:spacing w:after="0" w:line="240" w:lineRule="auto"/>
              <w:jc w:val="right"/>
              <w:textAlignment w:val="top"/>
              <w:rPr>
                <w:del w:id="2904" w:author="Diego Uriarte" w:date="2019-05-18T17:05:00Z"/>
                <w:szCs w:val="20"/>
              </w:rPr>
            </w:pPr>
            <w:del w:id="2905" w:author="Diego Uriarte" w:date="2019-05-18T17:05:00Z">
              <w:r w:rsidRPr="00074369" w:rsidDel="00CD6BB4">
                <w:rPr>
                  <w:kern w:val="24"/>
                  <w:szCs w:val="20"/>
                </w:rPr>
                <w:delText>-0.</w:delText>
              </w:r>
              <w:r w:rsidRPr="00074369" w:rsidDel="00CD6BB4">
                <w:rPr>
                  <w:rFonts w:cstheme="minorHAnsi"/>
                  <w:kern w:val="24"/>
                  <w:szCs w:val="20"/>
                </w:rPr>
                <w:delText>014 </w:delText>
              </w:r>
              <w:r w:rsidRPr="00074369" w:rsidDel="00CD6BB4">
                <w:rPr>
                  <w:rFonts w:cstheme="minorHAnsi"/>
                  <w:kern w:val="24"/>
                  <w:position w:val="7"/>
                  <w:szCs w:val="20"/>
                  <w:vertAlign w:val="superscript"/>
                </w:rPr>
                <w:delText>**</w:delText>
              </w:r>
              <w:bookmarkStart w:id="2906" w:name="_Toc9092146"/>
              <w:bookmarkStart w:id="2907" w:name="_Toc9171558"/>
              <w:bookmarkStart w:id="2908" w:name="_Toc11178894"/>
              <w:bookmarkEnd w:id="2906"/>
              <w:bookmarkEnd w:id="2907"/>
              <w:bookmarkEnd w:id="2908"/>
            </w:del>
          </w:p>
        </w:tc>
        <w:bookmarkStart w:id="2909" w:name="_Toc9092147"/>
        <w:bookmarkStart w:id="2910" w:name="_Toc9171559"/>
        <w:bookmarkStart w:id="2911" w:name="_Toc11178895"/>
        <w:bookmarkEnd w:id="2909"/>
        <w:bookmarkEnd w:id="2910"/>
        <w:bookmarkEnd w:id="2911"/>
      </w:tr>
      <w:tr w:rsidR="00653FDC" w:rsidRPr="00074369" w:rsidDel="00CD6BB4" w14:paraId="4797E89E" w14:textId="2B3AC488" w:rsidTr="005966A3">
        <w:trPr>
          <w:trHeight w:val="20"/>
          <w:del w:id="2912" w:author="Diego Uriarte" w:date="2019-05-18T17:05:00Z"/>
        </w:trPr>
        <w:tc>
          <w:tcPr>
            <w:tcW w:w="1838" w:type="dxa"/>
            <w:hideMark/>
          </w:tcPr>
          <w:p w14:paraId="0FF376B1" w14:textId="4B43F792" w:rsidR="00F23085" w:rsidRPr="00074369" w:rsidDel="00CD6BB4" w:rsidRDefault="00F23085" w:rsidP="00B97460">
            <w:pPr>
              <w:spacing w:after="0" w:line="240" w:lineRule="auto"/>
              <w:jc w:val="left"/>
              <w:textAlignment w:val="top"/>
              <w:rPr>
                <w:del w:id="2913" w:author="Diego Uriarte" w:date="2019-05-18T17:05:00Z"/>
                <w:szCs w:val="20"/>
              </w:rPr>
            </w:pPr>
            <w:del w:id="2914" w:author="Diego Uriarte" w:date="2019-05-18T17:05:00Z">
              <w:r w:rsidRPr="00074369" w:rsidDel="00CD6BB4">
                <w:rPr>
                  <w:kern w:val="24"/>
                  <w:szCs w:val="20"/>
                </w:rPr>
                <w:delText>MECANICO</w:delText>
              </w:r>
              <w:bookmarkStart w:id="2915" w:name="_Toc9092148"/>
              <w:bookmarkStart w:id="2916" w:name="_Toc9171560"/>
              <w:bookmarkStart w:id="2917" w:name="_Toc11178896"/>
              <w:bookmarkEnd w:id="2915"/>
              <w:bookmarkEnd w:id="2916"/>
              <w:bookmarkEnd w:id="2917"/>
            </w:del>
          </w:p>
        </w:tc>
        <w:tc>
          <w:tcPr>
            <w:tcW w:w="1372" w:type="dxa"/>
            <w:hideMark/>
          </w:tcPr>
          <w:p w14:paraId="0A1D1AB4" w14:textId="4303FE7E" w:rsidR="00F23085" w:rsidRPr="00074369" w:rsidDel="00CD6BB4" w:rsidRDefault="00F23085" w:rsidP="00B97460">
            <w:pPr>
              <w:spacing w:after="0" w:line="240" w:lineRule="auto"/>
              <w:jc w:val="left"/>
              <w:textAlignment w:val="top"/>
              <w:rPr>
                <w:del w:id="2918" w:author="Diego Uriarte" w:date="2019-05-18T17:05:00Z"/>
                <w:szCs w:val="20"/>
              </w:rPr>
            </w:pPr>
            <w:del w:id="2919" w:author="Diego Uriarte" w:date="2019-05-18T17:05:00Z">
              <w:r w:rsidRPr="00074369" w:rsidDel="00CD6BB4">
                <w:rPr>
                  <w:kern w:val="24"/>
                  <w:szCs w:val="20"/>
                </w:rPr>
                <w:delText>0.</w:delText>
              </w:r>
              <w:r w:rsidRPr="00074369" w:rsidDel="00CD6BB4">
                <w:rPr>
                  <w:rFonts w:cstheme="minorHAnsi"/>
                  <w:kern w:val="24"/>
                  <w:szCs w:val="20"/>
                </w:rPr>
                <w:delText>074</w:delText>
              </w:r>
              <w:bookmarkStart w:id="2920" w:name="_Toc9092149"/>
              <w:bookmarkStart w:id="2921" w:name="_Toc9171561"/>
              <w:bookmarkStart w:id="2922" w:name="_Toc11178897"/>
              <w:bookmarkEnd w:id="2920"/>
              <w:bookmarkEnd w:id="2921"/>
              <w:bookmarkEnd w:id="2922"/>
            </w:del>
          </w:p>
        </w:tc>
        <w:tc>
          <w:tcPr>
            <w:tcW w:w="1833" w:type="dxa"/>
            <w:hideMark/>
          </w:tcPr>
          <w:p w14:paraId="19962794" w14:textId="1959B7DC" w:rsidR="00F23085" w:rsidRPr="00074369" w:rsidDel="00CD6BB4" w:rsidRDefault="00F23085" w:rsidP="009705DE">
            <w:pPr>
              <w:spacing w:after="0" w:line="240" w:lineRule="auto"/>
              <w:jc w:val="right"/>
              <w:textAlignment w:val="top"/>
              <w:rPr>
                <w:del w:id="2923" w:author="Diego Uriarte" w:date="2019-05-18T17:05:00Z"/>
                <w:szCs w:val="20"/>
              </w:rPr>
            </w:pPr>
            <w:del w:id="2924"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074 (0.048)</w:delText>
              </w:r>
              <w:bookmarkStart w:id="2925" w:name="_Toc9092150"/>
              <w:bookmarkStart w:id="2926" w:name="_Toc9171562"/>
              <w:bookmarkStart w:id="2927" w:name="_Toc11178898"/>
              <w:bookmarkEnd w:id="2925"/>
              <w:bookmarkEnd w:id="2926"/>
              <w:bookmarkEnd w:id="2927"/>
            </w:del>
          </w:p>
        </w:tc>
        <w:tc>
          <w:tcPr>
            <w:tcW w:w="1273" w:type="dxa"/>
            <w:hideMark/>
          </w:tcPr>
          <w:p w14:paraId="3079254A" w14:textId="18476883" w:rsidR="00F23085" w:rsidRPr="00074369" w:rsidDel="00CD6BB4" w:rsidRDefault="00F23085" w:rsidP="00B97460">
            <w:pPr>
              <w:spacing w:after="0" w:line="240" w:lineRule="auto"/>
              <w:jc w:val="right"/>
              <w:textAlignment w:val="top"/>
              <w:rPr>
                <w:del w:id="2928" w:author="Diego Uriarte" w:date="2019-05-18T17:05:00Z"/>
                <w:szCs w:val="20"/>
              </w:rPr>
            </w:pPr>
            <w:del w:id="2929" w:author="Diego Uriarte" w:date="2019-05-18T17:05:00Z">
              <w:r w:rsidRPr="00074369" w:rsidDel="00CD6BB4">
                <w:rPr>
                  <w:kern w:val="24"/>
                  <w:szCs w:val="20"/>
                </w:rPr>
                <w:delText>0.</w:delText>
              </w:r>
              <w:r w:rsidRPr="00074369" w:rsidDel="00CD6BB4">
                <w:rPr>
                  <w:rFonts w:cstheme="minorHAnsi"/>
                  <w:kern w:val="24"/>
                  <w:szCs w:val="20"/>
                </w:rPr>
                <w:delText>079</w:delText>
              </w:r>
              <w:bookmarkStart w:id="2930" w:name="_Toc9092151"/>
              <w:bookmarkStart w:id="2931" w:name="_Toc9171563"/>
              <w:bookmarkStart w:id="2932" w:name="_Toc11178899"/>
              <w:bookmarkEnd w:id="2930"/>
              <w:bookmarkEnd w:id="2931"/>
              <w:bookmarkEnd w:id="2932"/>
            </w:del>
          </w:p>
        </w:tc>
        <w:tc>
          <w:tcPr>
            <w:tcW w:w="1273" w:type="dxa"/>
            <w:hideMark/>
          </w:tcPr>
          <w:p w14:paraId="329844F8" w14:textId="16DAD4EB" w:rsidR="00F23085" w:rsidRPr="00074369" w:rsidDel="00CD6BB4" w:rsidRDefault="00F23085" w:rsidP="00B97460">
            <w:pPr>
              <w:spacing w:after="0" w:line="240" w:lineRule="auto"/>
              <w:jc w:val="right"/>
              <w:textAlignment w:val="top"/>
              <w:rPr>
                <w:del w:id="2933" w:author="Diego Uriarte" w:date="2019-05-18T17:05:00Z"/>
                <w:szCs w:val="20"/>
              </w:rPr>
            </w:pPr>
            <w:del w:id="2934" w:author="Diego Uriarte" w:date="2019-05-18T17:05:00Z">
              <w:r w:rsidRPr="00074369" w:rsidDel="00CD6BB4">
                <w:rPr>
                  <w:kern w:val="24"/>
                  <w:szCs w:val="20"/>
                </w:rPr>
                <w:delText>0.</w:delText>
              </w:r>
              <w:r w:rsidRPr="00074369" w:rsidDel="00CD6BB4">
                <w:rPr>
                  <w:rFonts w:cstheme="minorHAnsi"/>
                  <w:kern w:val="24"/>
                  <w:szCs w:val="20"/>
                </w:rPr>
                <w:delText>074</w:delText>
              </w:r>
              <w:bookmarkStart w:id="2935" w:name="_Toc9092152"/>
              <w:bookmarkStart w:id="2936" w:name="_Toc9171564"/>
              <w:bookmarkStart w:id="2937" w:name="_Toc11178900"/>
              <w:bookmarkEnd w:id="2935"/>
              <w:bookmarkEnd w:id="2936"/>
              <w:bookmarkEnd w:id="2937"/>
            </w:del>
          </w:p>
        </w:tc>
        <w:tc>
          <w:tcPr>
            <w:tcW w:w="1058" w:type="dxa"/>
            <w:hideMark/>
          </w:tcPr>
          <w:p w14:paraId="169AB17E" w14:textId="5EB6F0A5" w:rsidR="00F23085" w:rsidRPr="00074369" w:rsidDel="00CD6BB4" w:rsidRDefault="00F23085" w:rsidP="00B97460">
            <w:pPr>
              <w:spacing w:after="0" w:line="240" w:lineRule="auto"/>
              <w:jc w:val="right"/>
              <w:textAlignment w:val="top"/>
              <w:rPr>
                <w:del w:id="2938" w:author="Diego Uriarte" w:date="2019-05-18T17:05:00Z"/>
                <w:szCs w:val="20"/>
              </w:rPr>
            </w:pPr>
            <w:del w:id="2939" w:author="Diego Uriarte" w:date="2019-05-18T17:05:00Z">
              <w:r w:rsidRPr="00074369" w:rsidDel="00CD6BB4">
                <w:rPr>
                  <w:kern w:val="24"/>
                  <w:szCs w:val="20"/>
                </w:rPr>
                <w:delText>0.</w:delText>
              </w:r>
              <w:r w:rsidRPr="00074369" w:rsidDel="00CD6BB4">
                <w:rPr>
                  <w:rFonts w:cstheme="minorHAnsi"/>
                  <w:kern w:val="24"/>
                  <w:szCs w:val="20"/>
                </w:rPr>
                <w:delText>152</w:delText>
              </w:r>
              <w:bookmarkStart w:id="2940" w:name="_Toc9092153"/>
              <w:bookmarkStart w:id="2941" w:name="_Toc9171565"/>
              <w:bookmarkStart w:id="2942" w:name="_Toc11178901"/>
              <w:bookmarkEnd w:id="2940"/>
              <w:bookmarkEnd w:id="2941"/>
              <w:bookmarkEnd w:id="2942"/>
            </w:del>
          </w:p>
        </w:tc>
        <w:bookmarkStart w:id="2943" w:name="_Toc9092154"/>
        <w:bookmarkStart w:id="2944" w:name="_Toc9171566"/>
        <w:bookmarkStart w:id="2945" w:name="_Toc11178902"/>
        <w:bookmarkEnd w:id="2943"/>
        <w:bookmarkEnd w:id="2944"/>
        <w:bookmarkEnd w:id="2945"/>
      </w:tr>
      <w:tr w:rsidR="00653FDC" w:rsidRPr="00074369" w:rsidDel="00CD6BB4" w14:paraId="646BE71E" w14:textId="485C60F9" w:rsidTr="005966A3">
        <w:trPr>
          <w:trHeight w:val="20"/>
          <w:del w:id="2946" w:author="Diego Uriarte" w:date="2019-05-18T17:05:00Z"/>
        </w:trPr>
        <w:tc>
          <w:tcPr>
            <w:tcW w:w="1838" w:type="dxa"/>
            <w:hideMark/>
          </w:tcPr>
          <w:p w14:paraId="29C3D7EE" w14:textId="727B0FCF" w:rsidR="00F23085" w:rsidRPr="00074369" w:rsidDel="00CD6BB4" w:rsidRDefault="00F23085" w:rsidP="00B97460">
            <w:pPr>
              <w:spacing w:after="0" w:line="240" w:lineRule="auto"/>
              <w:jc w:val="left"/>
              <w:textAlignment w:val="top"/>
              <w:rPr>
                <w:del w:id="2947" w:author="Diego Uriarte" w:date="2019-05-18T17:05:00Z"/>
                <w:szCs w:val="20"/>
              </w:rPr>
            </w:pPr>
            <w:del w:id="2948" w:author="Diego Uriarte" w:date="2019-05-18T17:05:00Z">
              <w:r w:rsidRPr="00074369" w:rsidDel="00CD6BB4">
                <w:rPr>
                  <w:kern w:val="24"/>
                  <w:szCs w:val="20"/>
                </w:rPr>
                <w:delText>LAVADO</w:delText>
              </w:r>
              <w:bookmarkStart w:id="2949" w:name="_Toc9092155"/>
              <w:bookmarkStart w:id="2950" w:name="_Toc9171567"/>
              <w:bookmarkStart w:id="2951" w:name="_Toc11178903"/>
              <w:bookmarkEnd w:id="2949"/>
              <w:bookmarkEnd w:id="2950"/>
              <w:bookmarkEnd w:id="2951"/>
            </w:del>
          </w:p>
        </w:tc>
        <w:tc>
          <w:tcPr>
            <w:tcW w:w="1372" w:type="dxa"/>
            <w:hideMark/>
          </w:tcPr>
          <w:p w14:paraId="593F99D4" w14:textId="387E720B" w:rsidR="00F23085" w:rsidRPr="00074369" w:rsidDel="00CD6BB4" w:rsidRDefault="00F23085" w:rsidP="00B97460">
            <w:pPr>
              <w:spacing w:after="0" w:line="240" w:lineRule="auto"/>
              <w:jc w:val="left"/>
              <w:textAlignment w:val="top"/>
              <w:rPr>
                <w:del w:id="2952" w:author="Diego Uriarte" w:date="2019-05-18T17:05:00Z"/>
                <w:szCs w:val="20"/>
              </w:rPr>
            </w:pPr>
            <w:del w:id="2953" w:author="Diego Uriarte" w:date="2019-05-18T17:05:00Z">
              <w:r w:rsidRPr="00074369" w:rsidDel="00CD6BB4">
                <w:rPr>
                  <w:kern w:val="24"/>
                  <w:szCs w:val="20"/>
                </w:rPr>
                <w:delText>-0.</w:delText>
              </w:r>
              <w:r w:rsidRPr="00074369" w:rsidDel="00CD6BB4">
                <w:rPr>
                  <w:rFonts w:cstheme="minorHAnsi"/>
                  <w:kern w:val="24"/>
                  <w:szCs w:val="20"/>
                </w:rPr>
                <w:delText>066</w:delText>
              </w:r>
              <w:bookmarkStart w:id="2954" w:name="_Toc9092156"/>
              <w:bookmarkStart w:id="2955" w:name="_Toc9171568"/>
              <w:bookmarkStart w:id="2956" w:name="_Toc11178904"/>
              <w:bookmarkEnd w:id="2954"/>
              <w:bookmarkEnd w:id="2955"/>
              <w:bookmarkEnd w:id="2956"/>
            </w:del>
          </w:p>
        </w:tc>
        <w:tc>
          <w:tcPr>
            <w:tcW w:w="1833" w:type="dxa"/>
            <w:hideMark/>
          </w:tcPr>
          <w:p w14:paraId="77FD4815" w14:textId="6E2E0803" w:rsidR="00F23085" w:rsidRPr="00074369" w:rsidDel="00CD6BB4" w:rsidRDefault="00F23085" w:rsidP="009705DE">
            <w:pPr>
              <w:spacing w:after="0" w:line="240" w:lineRule="auto"/>
              <w:jc w:val="right"/>
              <w:textAlignment w:val="top"/>
              <w:rPr>
                <w:del w:id="2957" w:author="Diego Uriarte" w:date="2019-05-18T17:05:00Z"/>
                <w:szCs w:val="20"/>
              </w:rPr>
            </w:pPr>
            <w:del w:id="2958"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063 (0.056)</w:delText>
              </w:r>
              <w:bookmarkStart w:id="2959" w:name="_Toc9092157"/>
              <w:bookmarkStart w:id="2960" w:name="_Toc9171569"/>
              <w:bookmarkStart w:id="2961" w:name="_Toc11178905"/>
              <w:bookmarkEnd w:id="2959"/>
              <w:bookmarkEnd w:id="2960"/>
              <w:bookmarkEnd w:id="2961"/>
            </w:del>
          </w:p>
        </w:tc>
        <w:tc>
          <w:tcPr>
            <w:tcW w:w="1273" w:type="dxa"/>
            <w:hideMark/>
          </w:tcPr>
          <w:p w14:paraId="4AC34750" w14:textId="3A96816A" w:rsidR="00F23085" w:rsidRPr="00074369" w:rsidDel="00CD6BB4" w:rsidRDefault="00F23085" w:rsidP="00B97460">
            <w:pPr>
              <w:spacing w:after="0" w:line="240" w:lineRule="auto"/>
              <w:jc w:val="right"/>
              <w:textAlignment w:val="top"/>
              <w:rPr>
                <w:del w:id="2962" w:author="Diego Uriarte" w:date="2019-05-18T17:05:00Z"/>
                <w:szCs w:val="20"/>
              </w:rPr>
            </w:pPr>
            <w:del w:id="2963" w:author="Diego Uriarte" w:date="2019-05-18T17:05:00Z">
              <w:r w:rsidRPr="00074369" w:rsidDel="00CD6BB4">
                <w:rPr>
                  <w:kern w:val="24"/>
                  <w:szCs w:val="20"/>
                </w:rPr>
                <w:delText>-0.</w:delText>
              </w:r>
              <w:r w:rsidRPr="00074369" w:rsidDel="00CD6BB4">
                <w:rPr>
                  <w:rFonts w:cstheme="minorHAnsi"/>
                  <w:kern w:val="24"/>
                  <w:szCs w:val="20"/>
                </w:rPr>
                <w:delText>066</w:delText>
              </w:r>
              <w:bookmarkStart w:id="2964" w:name="_Toc9092158"/>
              <w:bookmarkStart w:id="2965" w:name="_Toc9171570"/>
              <w:bookmarkStart w:id="2966" w:name="_Toc11178906"/>
              <w:bookmarkEnd w:id="2964"/>
              <w:bookmarkEnd w:id="2965"/>
              <w:bookmarkEnd w:id="2966"/>
            </w:del>
          </w:p>
        </w:tc>
        <w:tc>
          <w:tcPr>
            <w:tcW w:w="1273" w:type="dxa"/>
            <w:hideMark/>
          </w:tcPr>
          <w:p w14:paraId="4093A14D" w14:textId="1960896A" w:rsidR="00F23085" w:rsidRPr="00074369" w:rsidDel="00CD6BB4" w:rsidRDefault="00F23085" w:rsidP="00B97460">
            <w:pPr>
              <w:spacing w:after="0" w:line="240" w:lineRule="auto"/>
              <w:jc w:val="right"/>
              <w:textAlignment w:val="top"/>
              <w:rPr>
                <w:del w:id="2967" w:author="Diego Uriarte" w:date="2019-05-18T17:05:00Z"/>
                <w:szCs w:val="20"/>
              </w:rPr>
            </w:pPr>
            <w:del w:id="2968" w:author="Diego Uriarte" w:date="2019-05-18T17:05:00Z">
              <w:r w:rsidRPr="00074369" w:rsidDel="00CD6BB4">
                <w:rPr>
                  <w:kern w:val="24"/>
                  <w:szCs w:val="20"/>
                </w:rPr>
                <w:delText>-0.</w:delText>
              </w:r>
              <w:r w:rsidRPr="00074369" w:rsidDel="00CD6BB4">
                <w:rPr>
                  <w:rFonts w:cstheme="minorHAnsi"/>
                  <w:kern w:val="24"/>
                  <w:szCs w:val="20"/>
                </w:rPr>
                <w:delText>062</w:delText>
              </w:r>
              <w:bookmarkStart w:id="2969" w:name="_Toc9092159"/>
              <w:bookmarkStart w:id="2970" w:name="_Toc9171571"/>
              <w:bookmarkStart w:id="2971" w:name="_Toc11178907"/>
              <w:bookmarkEnd w:id="2969"/>
              <w:bookmarkEnd w:id="2970"/>
              <w:bookmarkEnd w:id="2971"/>
            </w:del>
          </w:p>
        </w:tc>
        <w:tc>
          <w:tcPr>
            <w:tcW w:w="1058" w:type="dxa"/>
            <w:hideMark/>
          </w:tcPr>
          <w:p w14:paraId="7A9FED9F" w14:textId="0EA76F10" w:rsidR="00F23085" w:rsidRPr="00074369" w:rsidDel="00CD6BB4" w:rsidRDefault="00F23085" w:rsidP="00B97460">
            <w:pPr>
              <w:spacing w:after="0" w:line="240" w:lineRule="auto"/>
              <w:jc w:val="right"/>
              <w:textAlignment w:val="top"/>
              <w:rPr>
                <w:del w:id="2972" w:author="Diego Uriarte" w:date="2019-05-18T17:05:00Z"/>
                <w:szCs w:val="20"/>
              </w:rPr>
            </w:pPr>
            <w:del w:id="2973" w:author="Diego Uriarte" w:date="2019-05-18T17:05:00Z">
              <w:r w:rsidRPr="00074369" w:rsidDel="00CD6BB4">
                <w:rPr>
                  <w:kern w:val="24"/>
                  <w:szCs w:val="20"/>
                </w:rPr>
                <w:delText>-0.</w:delText>
              </w:r>
              <w:r w:rsidRPr="00074369" w:rsidDel="00CD6BB4">
                <w:rPr>
                  <w:rFonts w:cstheme="minorHAnsi"/>
                  <w:kern w:val="24"/>
                  <w:szCs w:val="20"/>
                </w:rPr>
                <w:delText>128</w:delText>
              </w:r>
              <w:bookmarkStart w:id="2974" w:name="_Toc9092160"/>
              <w:bookmarkStart w:id="2975" w:name="_Toc9171572"/>
              <w:bookmarkStart w:id="2976" w:name="_Toc11178908"/>
              <w:bookmarkEnd w:id="2974"/>
              <w:bookmarkEnd w:id="2975"/>
              <w:bookmarkEnd w:id="2976"/>
            </w:del>
          </w:p>
        </w:tc>
        <w:bookmarkStart w:id="2977" w:name="_Toc9092161"/>
        <w:bookmarkStart w:id="2978" w:name="_Toc9171573"/>
        <w:bookmarkStart w:id="2979" w:name="_Toc11178909"/>
        <w:bookmarkEnd w:id="2977"/>
        <w:bookmarkEnd w:id="2978"/>
        <w:bookmarkEnd w:id="2979"/>
      </w:tr>
      <w:tr w:rsidR="00653FDC" w:rsidRPr="00074369" w:rsidDel="00CD6BB4" w14:paraId="6845BA99" w14:textId="4DC507FD" w:rsidTr="005966A3">
        <w:trPr>
          <w:trHeight w:val="20"/>
          <w:del w:id="2980" w:author="Diego Uriarte" w:date="2019-05-18T17:05:00Z"/>
        </w:trPr>
        <w:tc>
          <w:tcPr>
            <w:tcW w:w="1838" w:type="dxa"/>
            <w:hideMark/>
          </w:tcPr>
          <w:p w14:paraId="1A8E5B91" w14:textId="1405BF7D" w:rsidR="00F23085" w:rsidRPr="00074369" w:rsidDel="00CD6BB4" w:rsidRDefault="00F23085" w:rsidP="00F23085">
            <w:pPr>
              <w:spacing w:after="0" w:line="240" w:lineRule="auto"/>
              <w:jc w:val="left"/>
              <w:textAlignment w:val="top"/>
              <w:rPr>
                <w:del w:id="2981" w:author="Diego Uriarte" w:date="2019-05-18T17:05:00Z"/>
                <w:rFonts w:cstheme="minorHAnsi"/>
                <w:szCs w:val="20"/>
              </w:rPr>
            </w:pPr>
            <w:del w:id="2982" w:author="Diego Uriarte" w:date="2019-05-18T17:05:00Z">
              <w:r w:rsidRPr="00074369" w:rsidDel="00CD6BB4">
                <w:rPr>
                  <w:rFonts w:cstheme="minorHAnsi"/>
                  <w:kern w:val="24"/>
                  <w:szCs w:val="20"/>
                </w:rPr>
                <w:delText>CAJERO</w:delText>
              </w:r>
              <w:bookmarkStart w:id="2983" w:name="_Toc9092162"/>
              <w:bookmarkStart w:id="2984" w:name="_Toc9171574"/>
              <w:bookmarkStart w:id="2985" w:name="_Toc11178910"/>
              <w:bookmarkEnd w:id="2983"/>
              <w:bookmarkEnd w:id="2984"/>
              <w:bookmarkEnd w:id="2985"/>
            </w:del>
          </w:p>
        </w:tc>
        <w:tc>
          <w:tcPr>
            <w:tcW w:w="1372" w:type="dxa"/>
            <w:hideMark/>
          </w:tcPr>
          <w:p w14:paraId="625B9234" w14:textId="18BB7465" w:rsidR="00F23085" w:rsidRPr="00074369" w:rsidDel="00CD6BB4" w:rsidRDefault="00F23085" w:rsidP="00F23085">
            <w:pPr>
              <w:spacing w:after="0" w:line="240" w:lineRule="auto"/>
              <w:jc w:val="left"/>
              <w:textAlignment w:val="top"/>
              <w:rPr>
                <w:del w:id="2986" w:author="Diego Uriarte" w:date="2019-05-18T17:05:00Z"/>
                <w:rFonts w:cstheme="minorHAnsi"/>
                <w:szCs w:val="20"/>
              </w:rPr>
            </w:pPr>
            <w:del w:id="2987" w:author="Diego Uriarte" w:date="2019-05-18T17:05:00Z">
              <w:r w:rsidRPr="00074369" w:rsidDel="00CD6BB4">
                <w:rPr>
                  <w:rFonts w:cstheme="minorHAnsi"/>
                  <w:kern w:val="24"/>
                  <w:szCs w:val="20"/>
                </w:rPr>
                <w:delText>0.073</w:delText>
              </w:r>
              <w:bookmarkStart w:id="2988" w:name="_Toc9092163"/>
              <w:bookmarkStart w:id="2989" w:name="_Toc9171575"/>
              <w:bookmarkStart w:id="2990" w:name="_Toc11178911"/>
              <w:bookmarkEnd w:id="2988"/>
              <w:bookmarkEnd w:id="2989"/>
              <w:bookmarkEnd w:id="2990"/>
            </w:del>
          </w:p>
        </w:tc>
        <w:tc>
          <w:tcPr>
            <w:tcW w:w="1833" w:type="dxa"/>
            <w:hideMark/>
          </w:tcPr>
          <w:p w14:paraId="6E04CE7F" w14:textId="2877C391" w:rsidR="00F23085" w:rsidRPr="00074369" w:rsidDel="00CD6BB4" w:rsidRDefault="00F23085" w:rsidP="009705DE">
            <w:pPr>
              <w:spacing w:after="0" w:line="240" w:lineRule="auto"/>
              <w:jc w:val="right"/>
              <w:textAlignment w:val="top"/>
              <w:rPr>
                <w:del w:id="2991" w:author="Diego Uriarte" w:date="2019-05-18T17:05:00Z"/>
                <w:rFonts w:cstheme="minorHAnsi"/>
                <w:szCs w:val="20"/>
              </w:rPr>
            </w:pPr>
            <w:del w:id="2992" w:author="Diego Uriarte" w:date="2019-05-18T17:05:00Z">
              <w:r w:rsidRPr="00074369" w:rsidDel="00CD6BB4">
                <w:rPr>
                  <w:rFonts w:eastAsiaTheme="minorEastAsia" w:cstheme="minorHAnsi"/>
                  <w:kern w:val="24"/>
                  <w:szCs w:val="20"/>
                </w:rPr>
                <w:delText>0.074</w:delText>
              </w:r>
              <w:r w:rsidR="00021C09" w:rsidRPr="00074369" w:rsidDel="00CD6BB4">
                <w:rPr>
                  <w:rFonts w:eastAsiaTheme="minorEastAsia" w:cstheme="minorHAnsi"/>
                  <w:kern w:val="24"/>
                  <w:szCs w:val="20"/>
                  <w:vertAlign w:val="superscript"/>
                </w:rPr>
                <w:delText>*</w:delText>
              </w:r>
              <w:r w:rsidRPr="00074369" w:rsidDel="00CD6BB4">
                <w:rPr>
                  <w:rFonts w:eastAsiaTheme="minorEastAsia" w:cstheme="minorHAnsi"/>
                  <w:kern w:val="24"/>
                  <w:szCs w:val="20"/>
                </w:rPr>
                <w:delText> (0.040)</w:delText>
              </w:r>
              <w:bookmarkStart w:id="2993" w:name="_Toc9092164"/>
              <w:bookmarkStart w:id="2994" w:name="_Toc9171576"/>
              <w:bookmarkStart w:id="2995" w:name="_Toc11178912"/>
              <w:bookmarkEnd w:id="2993"/>
              <w:bookmarkEnd w:id="2994"/>
              <w:bookmarkEnd w:id="2995"/>
            </w:del>
          </w:p>
        </w:tc>
        <w:tc>
          <w:tcPr>
            <w:tcW w:w="1273" w:type="dxa"/>
            <w:hideMark/>
          </w:tcPr>
          <w:p w14:paraId="4972D6C5" w14:textId="0E2AF158" w:rsidR="00F23085" w:rsidRPr="00074369" w:rsidDel="00CD6BB4" w:rsidRDefault="00F23085" w:rsidP="00F23085">
            <w:pPr>
              <w:spacing w:after="0" w:line="240" w:lineRule="auto"/>
              <w:jc w:val="right"/>
              <w:textAlignment w:val="top"/>
              <w:rPr>
                <w:del w:id="2996" w:author="Diego Uriarte" w:date="2019-05-18T17:05:00Z"/>
                <w:rFonts w:cstheme="minorHAnsi"/>
                <w:szCs w:val="20"/>
              </w:rPr>
            </w:pPr>
            <w:del w:id="2997" w:author="Diego Uriarte" w:date="2019-05-18T17:05:00Z">
              <w:r w:rsidRPr="00074369" w:rsidDel="00CD6BB4">
                <w:rPr>
                  <w:rFonts w:cstheme="minorHAnsi"/>
                  <w:kern w:val="24"/>
                  <w:szCs w:val="20"/>
                </w:rPr>
                <w:delText>0.078 </w:delText>
              </w:r>
              <w:r w:rsidRPr="00074369" w:rsidDel="00CD6BB4">
                <w:rPr>
                  <w:rFonts w:cstheme="minorHAnsi"/>
                  <w:kern w:val="24"/>
                  <w:position w:val="7"/>
                  <w:szCs w:val="20"/>
                  <w:vertAlign w:val="superscript"/>
                </w:rPr>
                <w:delText>*</w:delText>
              </w:r>
              <w:bookmarkStart w:id="2998" w:name="_Toc9092165"/>
              <w:bookmarkStart w:id="2999" w:name="_Toc9171577"/>
              <w:bookmarkStart w:id="3000" w:name="_Toc11178913"/>
              <w:bookmarkEnd w:id="2998"/>
              <w:bookmarkEnd w:id="2999"/>
              <w:bookmarkEnd w:id="3000"/>
            </w:del>
          </w:p>
        </w:tc>
        <w:tc>
          <w:tcPr>
            <w:tcW w:w="1273" w:type="dxa"/>
            <w:hideMark/>
          </w:tcPr>
          <w:p w14:paraId="55A62E7D" w14:textId="024F487D" w:rsidR="00F23085" w:rsidRPr="00074369" w:rsidDel="00CD6BB4" w:rsidRDefault="00F23085" w:rsidP="00F23085">
            <w:pPr>
              <w:spacing w:after="0" w:line="240" w:lineRule="auto"/>
              <w:jc w:val="right"/>
              <w:textAlignment w:val="top"/>
              <w:rPr>
                <w:del w:id="3001" w:author="Diego Uriarte" w:date="2019-05-18T17:05:00Z"/>
                <w:rFonts w:cstheme="minorHAnsi"/>
                <w:szCs w:val="20"/>
              </w:rPr>
            </w:pPr>
            <w:del w:id="3002" w:author="Diego Uriarte" w:date="2019-05-18T17:05:00Z">
              <w:r w:rsidRPr="00074369" w:rsidDel="00CD6BB4">
                <w:rPr>
                  <w:rFonts w:cstheme="minorHAnsi"/>
                  <w:kern w:val="24"/>
                  <w:szCs w:val="20"/>
                </w:rPr>
                <w:delText>0.073</w:delText>
              </w:r>
              <w:r w:rsidRPr="00074369" w:rsidDel="00CD6BB4">
                <w:rPr>
                  <w:rFonts w:cstheme="minorHAnsi"/>
                  <w:kern w:val="24"/>
                  <w:position w:val="7"/>
                  <w:szCs w:val="20"/>
                  <w:vertAlign w:val="superscript"/>
                </w:rPr>
                <w:delText>*</w:delText>
              </w:r>
              <w:bookmarkStart w:id="3003" w:name="_Toc9092166"/>
              <w:bookmarkStart w:id="3004" w:name="_Toc9171578"/>
              <w:bookmarkStart w:id="3005" w:name="_Toc11178914"/>
              <w:bookmarkEnd w:id="3003"/>
              <w:bookmarkEnd w:id="3004"/>
              <w:bookmarkEnd w:id="3005"/>
            </w:del>
          </w:p>
        </w:tc>
        <w:tc>
          <w:tcPr>
            <w:tcW w:w="1058" w:type="dxa"/>
            <w:hideMark/>
          </w:tcPr>
          <w:p w14:paraId="635252F7" w14:textId="62D2D868" w:rsidR="00F23085" w:rsidRPr="00074369" w:rsidDel="00CD6BB4" w:rsidRDefault="00F23085" w:rsidP="00F23085">
            <w:pPr>
              <w:spacing w:after="0" w:line="240" w:lineRule="auto"/>
              <w:jc w:val="right"/>
              <w:textAlignment w:val="top"/>
              <w:rPr>
                <w:del w:id="3006" w:author="Diego Uriarte" w:date="2019-05-18T17:05:00Z"/>
                <w:rFonts w:cstheme="minorHAnsi"/>
                <w:szCs w:val="20"/>
              </w:rPr>
            </w:pPr>
            <w:del w:id="3007" w:author="Diego Uriarte" w:date="2019-05-18T17:05:00Z">
              <w:r w:rsidRPr="00074369" w:rsidDel="00CD6BB4">
                <w:rPr>
                  <w:rFonts w:cstheme="minorHAnsi"/>
                  <w:kern w:val="24"/>
                  <w:szCs w:val="20"/>
                </w:rPr>
                <w:delText>0.151 </w:delText>
              </w:r>
              <w:r w:rsidRPr="00074369" w:rsidDel="00CD6BB4">
                <w:rPr>
                  <w:rFonts w:cstheme="minorHAnsi"/>
                  <w:kern w:val="24"/>
                  <w:position w:val="7"/>
                  <w:szCs w:val="20"/>
                  <w:vertAlign w:val="superscript"/>
                </w:rPr>
                <w:delText>*</w:delText>
              </w:r>
              <w:bookmarkStart w:id="3008" w:name="_Toc9092167"/>
              <w:bookmarkStart w:id="3009" w:name="_Toc9171579"/>
              <w:bookmarkStart w:id="3010" w:name="_Toc11178915"/>
              <w:bookmarkEnd w:id="3008"/>
              <w:bookmarkEnd w:id="3009"/>
              <w:bookmarkEnd w:id="3010"/>
            </w:del>
          </w:p>
        </w:tc>
        <w:bookmarkStart w:id="3011" w:name="_Toc9092168"/>
        <w:bookmarkStart w:id="3012" w:name="_Toc9171580"/>
        <w:bookmarkStart w:id="3013" w:name="_Toc11178916"/>
        <w:bookmarkEnd w:id="3011"/>
        <w:bookmarkEnd w:id="3012"/>
        <w:bookmarkEnd w:id="3013"/>
      </w:tr>
      <w:tr w:rsidR="00653FDC" w:rsidRPr="00074369" w:rsidDel="00CD6BB4" w14:paraId="11832D42" w14:textId="03B9EE3F" w:rsidTr="005966A3">
        <w:trPr>
          <w:trHeight w:val="20"/>
          <w:del w:id="3014" w:author="Diego Uriarte" w:date="2019-05-18T17:05:00Z"/>
        </w:trPr>
        <w:tc>
          <w:tcPr>
            <w:tcW w:w="1838" w:type="dxa"/>
            <w:hideMark/>
          </w:tcPr>
          <w:p w14:paraId="56147CDC" w14:textId="45E27C7B" w:rsidR="00F23085" w:rsidRPr="00074369" w:rsidDel="00CD6BB4" w:rsidRDefault="00F23085" w:rsidP="00B97460">
            <w:pPr>
              <w:spacing w:after="0" w:line="240" w:lineRule="auto"/>
              <w:jc w:val="left"/>
              <w:textAlignment w:val="top"/>
              <w:rPr>
                <w:del w:id="3015" w:author="Diego Uriarte" w:date="2019-05-18T17:05:00Z"/>
                <w:szCs w:val="20"/>
              </w:rPr>
            </w:pPr>
            <w:del w:id="3016" w:author="Diego Uriarte" w:date="2019-05-18T17:05:00Z">
              <w:r w:rsidRPr="00074369" w:rsidDel="00CD6BB4">
                <w:rPr>
                  <w:rFonts w:cstheme="minorHAnsi"/>
                  <w:kern w:val="24"/>
                  <w:szCs w:val="20"/>
                </w:rPr>
                <w:delText>GNV</w:delText>
              </w:r>
              <w:bookmarkStart w:id="3017" w:name="_Toc9092169"/>
              <w:bookmarkStart w:id="3018" w:name="_Toc9171581"/>
              <w:bookmarkStart w:id="3019" w:name="_Toc11178917"/>
              <w:bookmarkEnd w:id="3017"/>
              <w:bookmarkEnd w:id="3018"/>
              <w:bookmarkEnd w:id="3019"/>
            </w:del>
          </w:p>
        </w:tc>
        <w:tc>
          <w:tcPr>
            <w:tcW w:w="1372" w:type="dxa"/>
            <w:hideMark/>
          </w:tcPr>
          <w:p w14:paraId="6B06F8BC" w14:textId="7CDE197F" w:rsidR="00F23085" w:rsidRPr="00074369" w:rsidDel="00CD6BB4" w:rsidRDefault="00F23085" w:rsidP="00B97460">
            <w:pPr>
              <w:spacing w:after="0" w:line="240" w:lineRule="auto"/>
              <w:jc w:val="left"/>
              <w:textAlignment w:val="top"/>
              <w:rPr>
                <w:del w:id="3020" w:author="Diego Uriarte" w:date="2019-05-18T17:05:00Z"/>
                <w:szCs w:val="20"/>
              </w:rPr>
            </w:pPr>
            <w:del w:id="3021"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074</w:delText>
              </w:r>
              <w:bookmarkStart w:id="3022" w:name="_Toc9092170"/>
              <w:bookmarkStart w:id="3023" w:name="_Toc9171582"/>
              <w:bookmarkStart w:id="3024" w:name="_Toc11178918"/>
              <w:bookmarkEnd w:id="3022"/>
              <w:bookmarkEnd w:id="3023"/>
              <w:bookmarkEnd w:id="3024"/>
            </w:del>
          </w:p>
        </w:tc>
        <w:tc>
          <w:tcPr>
            <w:tcW w:w="1833" w:type="dxa"/>
            <w:hideMark/>
          </w:tcPr>
          <w:p w14:paraId="058124F5" w14:textId="69B73C37" w:rsidR="00F23085" w:rsidRPr="00074369" w:rsidDel="00CD6BB4" w:rsidRDefault="00F23085" w:rsidP="009705DE">
            <w:pPr>
              <w:spacing w:after="0" w:line="240" w:lineRule="auto"/>
              <w:jc w:val="right"/>
              <w:textAlignment w:val="top"/>
              <w:rPr>
                <w:del w:id="3025" w:author="Diego Uriarte" w:date="2019-05-18T17:05:00Z"/>
                <w:szCs w:val="20"/>
              </w:rPr>
            </w:pPr>
            <w:del w:id="3026" w:author="Diego Uriarte" w:date="2019-05-18T17:05:00Z">
              <w:r w:rsidRPr="00074369" w:rsidDel="00CD6BB4">
                <w:rPr>
                  <w:rFonts w:eastAsiaTheme="minorEastAsia" w:cstheme="minorHAnsi"/>
                  <w:kern w:val="24"/>
                  <w:szCs w:val="20"/>
                </w:rPr>
                <w:delText>-</w:delText>
              </w:r>
              <w:r w:rsidRPr="00074369" w:rsidDel="00CD6BB4">
                <w:rPr>
                  <w:rFonts w:eastAsiaTheme="minorEastAsia"/>
                  <w:kern w:val="24"/>
                  <w:szCs w:val="20"/>
                </w:rPr>
                <w:delText>0.</w:delText>
              </w:r>
              <w:r w:rsidRPr="00074369" w:rsidDel="00CD6BB4">
                <w:rPr>
                  <w:rFonts w:eastAsiaTheme="minorEastAsia" w:cstheme="minorHAnsi"/>
                  <w:kern w:val="24"/>
                  <w:szCs w:val="20"/>
                </w:rPr>
                <w:delText>086</w:delText>
              </w:r>
              <w:r w:rsidR="00021C09" w:rsidRPr="00074369" w:rsidDel="00CD6BB4">
                <w:rPr>
                  <w:rFonts w:eastAsiaTheme="minorEastAsia" w:cstheme="minorHAnsi"/>
                  <w:kern w:val="24"/>
                  <w:szCs w:val="20"/>
                  <w:vertAlign w:val="superscript"/>
                </w:rPr>
                <w:delText>**</w:delText>
              </w:r>
              <w:r w:rsidRPr="00074369" w:rsidDel="00CD6BB4">
                <w:rPr>
                  <w:rFonts w:eastAsiaTheme="minorEastAsia" w:cstheme="minorHAnsi"/>
                  <w:kern w:val="24"/>
                  <w:szCs w:val="20"/>
                </w:rPr>
                <w:delText> (0.041)</w:delText>
              </w:r>
              <w:bookmarkStart w:id="3027" w:name="_Toc9092171"/>
              <w:bookmarkStart w:id="3028" w:name="_Toc9171583"/>
              <w:bookmarkStart w:id="3029" w:name="_Toc11178919"/>
              <w:bookmarkEnd w:id="3027"/>
              <w:bookmarkEnd w:id="3028"/>
              <w:bookmarkEnd w:id="3029"/>
            </w:del>
          </w:p>
        </w:tc>
        <w:tc>
          <w:tcPr>
            <w:tcW w:w="1273" w:type="dxa"/>
            <w:hideMark/>
          </w:tcPr>
          <w:p w14:paraId="46738AC5" w14:textId="51707662" w:rsidR="00F23085" w:rsidRPr="00074369" w:rsidDel="00CD6BB4" w:rsidRDefault="00F23085" w:rsidP="00B97460">
            <w:pPr>
              <w:spacing w:after="0" w:line="240" w:lineRule="auto"/>
              <w:jc w:val="right"/>
              <w:textAlignment w:val="top"/>
              <w:rPr>
                <w:del w:id="3030" w:author="Diego Uriarte" w:date="2019-05-18T17:05:00Z"/>
                <w:szCs w:val="20"/>
              </w:rPr>
            </w:pPr>
            <w:del w:id="3031"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091 </w:delText>
              </w:r>
              <w:r w:rsidRPr="00074369" w:rsidDel="00CD6BB4">
                <w:rPr>
                  <w:kern w:val="24"/>
                  <w:position w:val="7"/>
                  <w:szCs w:val="20"/>
                  <w:vertAlign w:val="superscript"/>
                </w:rPr>
                <w:delText>**</w:delText>
              </w:r>
              <w:bookmarkStart w:id="3032" w:name="_Toc9092172"/>
              <w:bookmarkStart w:id="3033" w:name="_Toc9171584"/>
              <w:bookmarkStart w:id="3034" w:name="_Toc11178920"/>
              <w:bookmarkEnd w:id="3032"/>
              <w:bookmarkEnd w:id="3033"/>
              <w:bookmarkEnd w:id="3034"/>
            </w:del>
          </w:p>
        </w:tc>
        <w:tc>
          <w:tcPr>
            <w:tcW w:w="1273" w:type="dxa"/>
            <w:hideMark/>
          </w:tcPr>
          <w:p w14:paraId="599F7125" w14:textId="1467AC1A" w:rsidR="00F23085" w:rsidRPr="00074369" w:rsidDel="00CD6BB4" w:rsidRDefault="00F23085" w:rsidP="00B97460">
            <w:pPr>
              <w:spacing w:after="0" w:line="240" w:lineRule="auto"/>
              <w:jc w:val="right"/>
              <w:textAlignment w:val="top"/>
              <w:rPr>
                <w:del w:id="3035" w:author="Diego Uriarte" w:date="2019-05-18T17:05:00Z"/>
                <w:szCs w:val="20"/>
              </w:rPr>
            </w:pPr>
            <w:del w:id="3036"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085</w:delText>
              </w:r>
              <w:r w:rsidRPr="00074369" w:rsidDel="00CD6BB4">
                <w:rPr>
                  <w:rFonts w:cstheme="minorHAnsi"/>
                  <w:kern w:val="24"/>
                  <w:position w:val="7"/>
                  <w:szCs w:val="20"/>
                  <w:vertAlign w:val="superscript"/>
                </w:rPr>
                <w:delText>*</w:delText>
              </w:r>
              <w:bookmarkStart w:id="3037" w:name="_Toc9092173"/>
              <w:bookmarkStart w:id="3038" w:name="_Toc9171585"/>
              <w:bookmarkStart w:id="3039" w:name="_Toc11178921"/>
              <w:bookmarkEnd w:id="3037"/>
              <w:bookmarkEnd w:id="3038"/>
              <w:bookmarkEnd w:id="3039"/>
            </w:del>
          </w:p>
        </w:tc>
        <w:tc>
          <w:tcPr>
            <w:tcW w:w="1058" w:type="dxa"/>
            <w:hideMark/>
          </w:tcPr>
          <w:p w14:paraId="54C48084" w14:textId="2E0B549E" w:rsidR="00F23085" w:rsidRPr="00074369" w:rsidDel="00CD6BB4" w:rsidRDefault="00F23085" w:rsidP="00B97460">
            <w:pPr>
              <w:spacing w:after="0" w:line="240" w:lineRule="auto"/>
              <w:jc w:val="right"/>
              <w:textAlignment w:val="top"/>
              <w:rPr>
                <w:del w:id="3040" w:author="Diego Uriarte" w:date="2019-05-18T17:05:00Z"/>
                <w:szCs w:val="20"/>
              </w:rPr>
            </w:pPr>
            <w:del w:id="3041"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177 </w:delText>
              </w:r>
              <w:r w:rsidRPr="00074369" w:rsidDel="00CD6BB4">
                <w:rPr>
                  <w:rFonts w:cstheme="minorHAnsi"/>
                  <w:kern w:val="24"/>
                  <w:position w:val="7"/>
                  <w:szCs w:val="20"/>
                  <w:vertAlign w:val="superscript"/>
                </w:rPr>
                <w:delText>**</w:delText>
              </w:r>
              <w:bookmarkStart w:id="3042" w:name="_Toc9092174"/>
              <w:bookmarkStart w:id="3043" w:name="_Toc9171586"/>
              <w:bookmarkStart w:id="3044" w:name="_Toc11178922"/>
              <w:bookmarkEnd w:id="3042"/>
              <w:bookmarkEnd w:id="3043"/>
              <w:bookmarkEnd w:id="3044"/>
            </w:del>
          </w:p>
        </w:tc>
        <w:bookmarkStart w:id="3045" w:name="_Toc9092175"/>
        <w:bookmarkStart w:id="3046" w:name="_Toc9171587"/>
        <w:bookmarkStart w:id="3047" w:name="_Toc11178923"/>
        <w:bookmarkEnd w:id="3045"/>
        <w:bookmarkEnd w:id="3046"/>
        <w:bookmarkEnd w:id="3047"/>
      </w:tr>
      <w:tr w:rsidR="00653FDC" w:rsidRPr="00074369" w:rsidDel="00CD6BB4" w14:paraId="04D25A21" w14:textId="429CAB6A" w:rsidTr="005966A3">
        <w:trPr>
          <w:trHeight w:val="20"/>
          <w:del w:id="3048" w:author="Diego Uriarte" w:date="2019-05-18T17:05:00Z"/>
        </w:trPr>
        <w:tc>
          <w:tcPr>
            <w:tcW w:w="1838" w:type="dxa"/>
            <w:hideMark/>
          </w:tcPr>
          <w:p w14:paraId="706C06A1" w14:textId="7C445514" w:rsidR="00F23085" w:rsidRPr="00074369" w:rsidDel="00CD6BB4" w:rsidRDefault="00F23085" w:rsidP="00B97460">
            <w:pPr>
              <w:spacing w:after="0" w:line="240" w:lineRule="auto"/>
              <w:jc w:val="left"/>
              <w:textAlignment w:val="top"/>
              <w:rPr>
                <w:del w:id="3049" w:author="Diego Uriarte" w:date="2019-05-18T17:05:00Z"/>
                <w:szCs w:val="20"/>
              </w:rPr>
            </w:pPr>
            <w:del w:id="3050" w:author="Diego Uriarte" w:date="2019-05-18T17:05:00Z">
              <w:r w:rsidRPr="00074369" w:rsidDel="00CD6BB4">
                <w:rPr>
                  <w:kern w:val="24"/>
                  <w:szCs w:val="20"/>
                </w:rPr>
                <w:delText>GLP</w:delText>
              </w:r>
              <w:bookmarkStart w:id="3051" w:name="_Toc9092176"/>
              <w:bookmarkStart w:id="3052" w:name="_Toc9171588"/>
              <w:bookmarkStart w:id="3053" w:name="_Toc11178924"/>
              <w:bookmarkEnd w:id="3051"/>
              <w:bookmarkEnd w:id="3052"/>
              <w:bookmarkEnd w:id="3053"/>
            </w:del>
          </w:p>
        </w:tc>
        <w:tc>
          <w:tcPr>
            <w:tcW w:w="1372" w:type="dxa"/>
            <w:hideMark/>
          </w:tcPr>
          <w:p w14:paraId="7B473D87" w14:textId="02B89F53" w:rsidR="00F23085" w:rsidRPr="00074369" w:rsidDel="00CD6BB4" w:rsidRDefault="00F23085" w:rsidP="00B97460">
            <w:pPr>
              <w:spacing w:after="0" w:line="240" w:lineRule="auto"/>
              <w:jc w:val="left"/>
              <w:textAlignment w:val="top"/>
              <w:rPr>
                <w:del w:id="3054" w:author="Diego Uriarte" w:date="2019-05-18T17:05:00Z"/>
                <w:szCs w:val="20"/>
              </w:rPr>
            </w:pPr>
            <w:del w:id="3055" w:author="Diego Uriarte" w:date="2019-05-18T17:05:00Z">
              <w:r w:rsidRPr="00074369" w:rsidDel="00CD6BB4">
                <w:rPr>
                  <w:kern w:val="24"/>
                  <w:szCs w:val="20"/>
                </w:rPr>
                <w:delText>0.</w:delText>
              </w:r>
              <w:r w:rsidRPr="00074369" w:rsidDel="00CD6BB4">
                <w:rPr>
                  <w:rFonts w:cstheme="minorHAnsi"/>
                  <w:kern w:val="24"/>
                  <w:szCs w:val="20"/>
                </w:rPr>
                <w:delText>028</w:delText>
              </w:r>
              <w:bookmarkStart w:id="3056" w:name="_Toc9092177"/>
              <w:bookmarkStart w:id="3057" w:name="_Toc9171589"/>
              <w:bookmarkStart w:id="3058" w:name="_Toc11178925"/>
              <w:bookmarkEnd w:id="3056"/>
              <w:bookmarkEnd w:id="3057"/>
              <w:bookmarkEnd w:id="3058"/>
            </w:del>
          </w:p>
        </w:tc>
        <w:tc>
          <w:tcPr>
            <w:tcW w:w="1833" w:type="dxa"/>
            <w:hideMark/>
          </w:tcPr>
          <w:p w14:paraId="77106BBC" w14:textId="7FBC78ED" w:rsidR="00F23085" w:rsidRPr="00074369" w:rsidDel="00CD6BB4" w:rsidRDefault="00F23085" w:rsidP="009705DE">
            <w:pPr>
              <w:spacing w:after="0" w:line="240" w:lineRule="auto"/>
              <w:jc w:val="right"/>
              <w:textAlignment w:val="top"/>
              <w:rPr>
                <w:del w:id="3059" w:author="Diego Uriarte" w:date="2019-05-18T17:05:00Z"/>
                <w:szCs w:val="20"/>
              </w:rPr>
            </w:pPr>
            <w:del w:id="3060" w:author="Diego Uriarte" w:date="2019-05-18T17:05:00Z">
              <w:r w:rsidRPr="00074369" w:rsidDel="00CD6BB4">
                <w:rPr>
                  <w:rFonts w:eastAsiaTheme="minorEastAsia" w:cstheme="minorHAnsi"/>
                  <w:kern w:val="24"/>
                  <w:szCs w:val="20"/>
                </w:rPr>
                <w:delText>-</w:delText>
              </w:r>
              <w:r w:rsidRPr="00074369" w:rsidDel="00CD6BB4">
                <w:rPr>
                  <w:rFonts w:eastAsiaTheme="minorEastAsia"/>
                  <w:kern w:val="24"/>
                  <w:szCs w:val="20"/>
                </w:rPr>
                <w:delText>0.</w:delText>
              </w:r>
              <w:r w:rsidRPr="00074369" w:rsidDel="00CD6BB4">
                <w:rPr>
                  <w:rFonts w:eastAsiaTheme="minorEastAsia" w:cstheme="minorHAnsi"/>
                  <w:kern w:val="24"/>
                  <w:szCs w:val="20"/>
                </w:rPr>
                <w:delText>013 (0.040)</w:delText>
              </w:r>
              <w:bookmarkStart w:id="3061" w:name="_Toc9092178"/>
              <w:bookmarkStart w:id="3062" w:name="_Toc9171590"/>
              <w:bookmarkStart w:id="3063" w:name="_Toc11178926"/>
              <w:bookmarkEnd w:id="3061"/>
              <w:bookmarkEnd w:id="3062"/>
              <w:bookmarkEnd w:id="3063"/>
            </w:del>
          </w:p>
        </w:tc>
        <w:tc>
          <w:tcPr>
            <w:tcW w:w="1273" w:type="dxa"/>
            <w:hideMark/>
          </w:tcPr>
          <w:p w14:paraId="4C0209B3" w14:textId="17F1B46B" w:rsidR="00F23085" w:rsidRPr="00074369" w:rsidDel="00CD6BB4" w:rsidRDefault="00F23085" w:rsidP="00B97460">
            <w:pPr>
              <w:spacing w:after="0" w:line="240" w:lineRule="auto"/>
              <w:jc w:val="right"/>
              <w:textAlignment w:val="top"/>
              <w:rPr>
                <w:del w:id="3064" w:author="Diego Uriarte" w:date="2019-05-18T17:05:00Z"/>
                <w:szCs w:val="20"/>
              </w:rPr>
            </w:pPr>
            <w:del w:id="3065"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014</w:delText>
              </w:r>
              <w:bookmarkStart w:id="3066" w:name="_Toc9092179"/>
              <w:bookmarkStart w:id="3067" w:name="_Toc9171591"/>
              <w:bookmarkStart w:id="3068" w:name="_Toc11178927"/>
              <w:bookmarkEnd w:id="3066"/>
              <w:bookmarkEnd w:id="3067"/>
              <w:bookmarkEnd w:id="3068"/>
            </w:del>
          </w:p>
        </w:tc>
        <w:tc>
          <w:tcPr>
            <w:tcW w:w="1273" w:type="dxa"/>
            <w:hideMark/>
          </w:tcPr>
          <w:p w14:paraId="053B025B" w14:textId="51386218" w:rsidR="00F23085" w:rsidRPr="00074369" w:rsidDel="00CD6BB4" w:rsidRDefault="00F23085" w:rsidP="00B97460">
            <w:pPr>
              <w:spacing w:after="0" w:line="240" w:lineRule="auto"/>
              <w:jc w:val="right"/>
              <w:textAlignment w:val="top"/>
              <w:rPr>
                <w:del w:id="3069" w:author="Diego Uriarte" w:date="2019-05-18T17:05:00Z"/>
                <w:szCs w:val="20"/>
              </w:rPr>
            </w:pPr>
            <w:del w:id="3070"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013</w:delText>
              </w:r>
              <w:bookmarkStart w:id="3071" w:name="_Toc9092180"/>
              <w:bookmarkStart w:id="3072" w:name="_Toc9171592"/>
              <w:bookmarkStart w:id="3073" w:name="_Toc11178928"/>
              <w:bookmarkEnd w:id="3071"/>
              <w:bookmarkEnd w:id="3072"/>
              <w:bookmarkEnd w:id="3073"/>
            </w:del>
          </w:p>
        </w:tc>
        <w:tc>
          <w:tcPr>
            <w:tcW w:w="1058" w:type="dxa"/>
            <w:hideMark/>
          </w:tcPr>
          <w:p w14:paraId="43D606DE" w14:textId="40D83CAE" w:rsidR="00F23085" w:rsidRPr="00074369" w:rsidDel="00CD6BB4" w:rsidRDefault="00F23085" w:rsidP="00B97460">
            <w:pPr>
              <w:spacing w:after="0" w:line="240" w:lineRule="auto"/>
              <w:jc w:val="right"/>
              <w:textAlignment w:val="top"/>
              <w:rPr>
                <w:del w:id="3074" w:author="Diego Uriarte" w:date="2019-05-18T17:05:00Z"/>
                <w:szCs w:val="20"/>
              </w:rPr>
            </w:pPr>
            <w:del w:id="3075"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026</w:delText>
              </w:r>
              <w:bookmarkStart w:id="3076" w:name="_Toc9092181"/>
              <w:bookmarkStart w:id="3077" w:name="_Toc9171593"/>
              <w:bookmarkStart w:id="3078" w:name="_Toc11178929"/>
              <w:bookmarkEnd w:id="3076"/>
              <w:bookmarkEnd w:id="3077"/>
              <w:bookmarkEnd w:id="3078"/>
            </w:del>
          </w:p>
        </w:tc>
        <w:bookmarkStart w:id="3079" w:name="_Toc9092182"/>
        <w:bookmarkStart w:id="3080" w:name="_Toc9171594"/>
        <w:bookmarkStart w:id="3081" w:name="_Toc11178930"/>
        <w:bookmarkEnd w:id="3079"/>
        <w:bookmarkEnd w:id="3080"/>
        <w:bookmarkEnd w:id="3081"/>
      </w:tr>
      <w:tr w:rsidR="00653FDC" w:rsidRPr="00074369" w:rsidDel="00CD6BB4" w14:paraId="33B6608E" w14:textId="6548855D" w:rsidTr="005966A3">
        <w:trPr>
          <w:trHeight w:val="20"/>
          <w:del w:id="3082" w:author="Diego Uriarte" w:date="2019-05-18T17:05:00Z"/>
        </w:trPr>
        <w:tc>
          <w:tcPr>
            <w:tcW w:w="1838" w:type="dxa"/>
            <w:hideMark/>
          </w:tcPr>
          <w:p w14:paraId="14D8518C" w14:textId="432428FB" w:rsidR="00F23085" w:rsidRPr="00074369" w:rsidDel="00CD6BB4" w:rsidRDefault="00F23085" w:rsidP="00B97460">
            <w:pPr>
              <w:spacing w:after="0" w:line="240" w:lineRule="auto"/>
              <w:jc w:val="left"/>
              <w:textAlignment w:val="top"/>
              <w:rPr>
                <w:del w:id="3083" w:author="Diego Uriarte" w:date="2019-05-18T17:05:00Z"/>
                <w:szCs w:val="20"/>
              </w:rPr>
            </w:pPr>
            <w:del w:id="3084" w:author="Diego Uriarte" w:date="2019-05-18T17:05:00Z">
              <w:r w:rsidRPr="00074369" w:rsidDel="00CD6BB4">
                <w:rPr>
                  <w:kern w:val="24"/>
                  <w:szCs w:val="20"/>
                </w:rPr>
                <w:delText>INGRESO</w:delText>
              </w:r>
              <w:bookmarkStart w:id="3085" w:name="_Toc9092183"/>
              <w:bookmarkStart w:id="3086" w:name="_Toc9171595"/>
              <w:bookmarkStart w:id="3087" w:name="_Toc11178931"/>
              <w:bookmarkEnd w:id="3085"/>
              <w:bookmarkEnd w:id="3086"/>
              <w:bookmarkEnd w:id="3087"/>
            </w:del>
          </w:p>
        </w:tc>
        <w:tc>
          <w:tcPr>
            <w:tcW w:w="1372" w:type="dxa"/>
            <w:hideMark/>
          </w:tcPr>
          <w:p w14:paraId="49BD2C1E" w14:textId="3B7B4111" w:rsidR="00F23085" w:rsidRPr="00074369" w:rsidDel="00CD6BB4" w:rsidRDefault="00F23085" w:rsidP="00B97460">
            <w:pPr>
              <w:spacing w:after="0" w:line="240" w:lineRule="auto"/>
              <w:jc w:val="left"/>
              <w:textAlignment w:val="top"/>
              <w:rPr>
                <w:del w:id="3088" w:author="Diego Uriarte" w:date="2019-05-18T17:05:00Z"/>
                <w:szCs w:val="20"/>
              </w:rPr>
            </w:pPr>
            <w:del w:id="3089" w:author="Diego Uriarte" w:date="2019-05-18T17:05:00Z">
              <w:r w:rsidRPr="00074369" w:rsidDel="00CD6BB4">
                <w:rPr>
                  <w:rFonts w:cstheme="minorHAnsi"/>
                  <w:kern w:val="24"/>
                  <w:szCs w:val="20"/>
                </w:rPr>
                <w:delText>1.167 </w:delText>
              </w:r>
              <w:r w:rsidRPr="00074369" w:rsidDel="00CD6BB4">
                <w:rPr>
                  <w:rFonts w:cstheme="minorHAnsi"/>
                  <w:kern w:val="24"/>
                  <w:position w:val="7"/>
                  <w:szCs w:val="20"/>
                  <w:vertAlign w:val="superscript"/>
                </w:rPr>
                <w:delText>***</w:delText>
              </w:r>
              <w:bookmarkStart w:id="3090" w:name="_Toc9092184"/>
              <w:bookmarkStart w:id="3091" w:name="_Toc9171596"/>
              <w:bookmarkStart w:id="3092" w:name="_Toc11178932"/>
              <w:bookmarkEnd w:id="3090"/>
              <w:bookmarkEnd w:id="3091"/>
              <w:bookmarkEnd w:id="3092"/>
            </w:del>
          </w:p>
        </w:tc>
        <w:tc>
          <w:tcPr>
            <w:tcW w:w="1833" w:type="dxa"/>
            <w:hideMark/>
          </w:tcPr>
          <w:p w14:paraId="795266F1" w14:textId="423BB959" w:rsidR="00F23085" w:rsidRPr="00074369" w:rsidDel="00CD6BB4" w:rsidRDefault="00F23085" w:rsidP="009705DE">
            <w:pPr>
              <w:spacing w:after="0" w:line="240" w:lineRule="auto"/>
              <w:jc w:val="right"/>
              <w:textAlignment w:val="top"/>
              <w:rPr>
                <w:del w:id="3093" w:author="Diego Uriarte" w:date="2019-05-18T17:05:00Z"/>
                <w:szCs w:val="20"/>
              </w:rPr>
            </w:pPr>
            <w:del w:id="3094" w:author="Diego Uriarte" w:date="2019-05-18T17:05:00Z">
              <w:r w:rsidRPr="00074369" w:rsidDel="00CD6BB4">
                <w:rPr>
                  <w:rFonts w:eastAsiaTheme="minorEastAsia"/>
                  <w:kern w:val="24"/>
                  <w:szCs w:val="20"/>
                </w:rPr>
                <w:delText>0.</w:delText>
              </w:r>
              <w:r w:rsidRPr="00074369" w:rsidDel="00CD6BB4">
                <w:rPr>
                  <w:rFonts w:eastAsiaTheme="minorEastAsia" w:cstheme="minorHAnsi"/>
                  <w:kern w:val="24"/>
                  <w:szCs w:val="20"/>
                </w:rPr>
                <w:delText>549</w:delText>
              </w:r>
              <w:r w:rsidR="00021C09" w:rsidRPr="00074369" w:rsidDel="00CD6BB4">
                <w:rPr>
                  <w:rFonts w:eastAsiaTheme="minorEastAsia" w:cstheme="minorHAnsi"/>
                  <w:kern w:val="24"/>
                  <w:szCs w:val="20"/>
                  <w:vertAlign w:val="superscript"/>
                </w:rPr>
                <w:delText xml:space="preserve">*** </w:delText>
              </w:r>
              <w:r w:rsidRPr="00074369" w:rsidDel="00CD6BB4">
                <w:rPr>
                  <w:rFonts w:eastAsiaTheme="minorEastAsia" w:cstheme="minorHAnsi"/>
                  <w:kern w:val="24"/>
                  <w:szCs w:val="20"/>
                </w:rPr>
                <w:delText> (0.143)</w:delText>
              </w:r>
              <w:bookmarkStart w:id="3095" w:name="_Toc9092185"/>
              <w:bookmarkStart w:id="3096" w:name="_Toc9171597"/>
              <w:bookmarkStart w:id="3097" w:name="_Toc11178933"/>
              <w:bookmarkEnd w:id="3095"/>
              <w:bookmarkEnd w:id="3096"/>
              <w:bookmarkEnd w:id="3097"/>
            </w:del>
          </w:p>
        </w:tc>
        <w:tc>
          <w:tcPr>
            <w:tcW w:w="1273" w:type="dxa"/>
            <w:hideMark/>
          </w:tcPr>
          <w:p w14:paraId="694428E7" w14:textId="72C2B78F" w:rsidR="00F23085" w:rsidRPr="00074369" w:rsidDel="00CD6BB4" w:rsidRDefault="00F23085" w:rsidP="00B97460">
            <w:pPr>
              <w:spacing w:after="0" w:line="240" w:lineRule="auto"/>
              <w:jc w:val="right"/>
              <w:textAlignment w:val="top"/>
              <w:rPr>
                <w:del w:id="3098" w:author="Diego Uriarte" w:date="2019-05-18T17:05:00Z"/>
                <w:szCs w:val="20"/>
              </w:rPr>
            </w:pPr>
            <w:del w:id="3099" w:author="Diego Uriarte" w:date="2019-05-18T17:05:00Z">
              <w:r w:rsidRPr="00074369" w:rsidDel="00CD6BB4">
                <w:rPr>
                  <w:kern w:val="24"/>
                  <w:szCs w:val="20"/>
                </w:rPr>
                <w:delText>0.</w:delText>
              </w:r>
              <w:r w:rsidRPr="00074369" w:rsidDel="00CD6BB4">
                <w:rPr>
                  <w:rFonts w:cstheme="minorHAnsi"/>
                  <w:kern w:val="24"/>
                  <w:szCs w:val="20"/>
                </w:rPr>
                <w:delText>582 </w:delText>
              </w:r>
              <w:r w:rsidRPr="00074369" w:rsidDel="00CD6BB4">
                <w:rPr>
                  <w:kern w:val="24"/>
                  <w:position w:val="7"/>
                  <w:szCs w:val="20"/>
                  <w:vertAlign w:val="superscript"/>
                </w:rPr>
                <w:delText>***</w:delText>
              </w:r>
              <w:bookmarkStart w:id="3100" w:name="_Toc9092186"/>
              <w:bookmarkStart w:id="3101" w:name="_Toc9171598"/>
              <w:bookmarkStart w:id="3102" w:name="_Toc11178934"/>
              <w:bookmarkEnd w:id="3100"/>
              <w:bookmarkEnd w:id="3101"/>
              <w:bookmarkEnd w:id="3102"/>
            </w:del>
          </w:p>
        </w:tc>
        <w:tc>
          <w:tcPr>
            <w:tcW w:w="1273" w:type="dxa"/>
            <w:hideMark/>
          </w:tcPr>
          <w:p w14:paraId="76E221C5" w14:textId="0D6B60DD" w:rsidR="00F23085" w:rsidRPr="00074369" w:rsidDel="00CD6BB4" w:rsidRDefault="00F23085" w:rsidP="00B97460">
            <w:pPr>
              <w:spacing w:after="0" w:line="240" w:lineRule="auto"/>
              <w:jc w:val="right"/>
              <w:textAlignment w:val="top"/>
              <w:rPr>
                <w:del w:id="3103" w:author="Diego Uriarte" w:date="2019-05-18T17:05:00Z"/>
                <w:szCs w:val="20"/>
              </w:rPr>
            </w:pPr>
            <w:del w:id="3104" w:author="Diego Uriarte" w:date="2019-05-18T17:05:00Z">
              <w:r w:rsidRPr="00074369" w:rsidDel="00CD6BB4">
                <w:rPr>
                  <w:kern w:val="24"/>
                  <w:szCs w:val="20"/>
                </w:rPr>
                <w:delText>0.</w:delText>
              </w:r>
              <w:r w:rsidRPr="00074369" w:rsidDel="00CD6BB4">
                <w:rPr>
                  <w:rFonts w:cstheme="minorHAnsi"/>
                  <w:kern w:val="24"/>
                  <w:szCs w:val="20"/>
                </w:rPr>
                <w:delText>544</w:delText>
              </w:r>
              <w:r w:rsidRPr="00074369" w:rsidDel="00CD6BB4">
                <w:rPr>
                  <w:kern w:val="24"/>
                  <w:position w:val="7"/>
                  <w:szCs w:val="20"/>
                  <w:vertAlign w:val="superscript"/>
                </w:rPr>
                <w:delText>***</w:delText>
              </w:r>
              <w:bookmarkStart w:id="3105" w:name="_Toc9092187"/>
              <w:bookmarkStart w:id="3106" w:name="_Toc9171599"/>
              <w:bookmarkStart w:id="3107" w:name="_Toc11178935"/>
              <w:bookmarkEnd w:id="3105"/>
              <w:bookmarkEnd w:id="3106"/>
              <w:bookmarkEnd w:id="3107"/>
            </w:del>
          </w:p>
        </w:tc>
        <w:tc>
          <w:tcPr>
            <w:tcW w:w="1058" w:type="dxa"/>
            <w:hideMark/>
          </w:tcPr>
          <w:p w14:paraId="5C368C6F" w14:textId="692C5868" w:rsidR="00F23085" w:rsidRPr="00074369" w:rsidDel="00CD6BB4" w:rsidRDefault="00F23085" w:rsidP="00B97460">
            <w:pPr>
              <w:spacing w:after="0" w:line="240" w:lineRule="auto"/>
              <w:jc w:val="right"/>
              <w:textAlignment w:val="top"/>
              <w:rPr>
                <w:del w:id="3108" w:author="Diego Uriarte" w:date="2019-05-18T17:05:00Z"/>
                <w:szCs w:val="20"/>
              </w:rPr>
            </w:pPr>
            <w:del w:id="3109" w:author="Diego Uriarte" w:date="2019-05-18T17:05:00Z">
              <w:r w:rsidRPr="00074369" w:rsidDel="00CD6BB4">
                <w:rPr>
                  <w:rFonts w:cstheme="minorHAnsi"/>
                  <w:kern w:val="24"/>
                  <w:szCs w:val="20"/>
                </w:rPr>
                <w:delText>1.126 </w:delText>
              </w:r>
              <w:r w:rsidRPr="00074369" w:rsidDel="00CD6BB4">
                <w:rPr>
                  <w:rFonts w:cstheme="minorHAnsi"/>
                  <w:kern w:val="24"/>
                  <w:position w:val="7"/>
                  <w:szCs w:val="20"/>
                  <w:vertAlign w:val="superscript"/>
                </w:rPr>
                <w:delText>***</w:delText>
              </w:r>
              <w:bookmarkStart w:id="3110" w:name="_Toc9092188"/>
              <w:bookmarkStart w:id="3111" w:name="_Toc9171600"/>
              <w:bookmarkStart w:id="3112" w:name="_Toc11178936"/>
              <w:bookmarkEnd w:id="3110"/>
              <w:bookmarkEnd w:id="3111"/>
              <w:bookmarkEnd w:id="3112"/>
            </w:del>
          </w:p>
        </w:tc>
        <w:bookmarkStart w:id="3113" w:name="_Toc9092189"/>
        <w:bookmarkStart w:id="3114" w:name="_Toc9171601"/>
        <w:bookmarkStart w:id="3115" w:name="_Toc11178937"/>
        <w:bookmarkEnd w:id="3113"/>
        <w:bookmarkEnd w:id="3114"/>
        <w:bookmarkEnd w:id="3115"/>
      </w:tr>
      <w:tr w:rsidR="00653FDC" w:rsidRPr="00074369" w:rsidDel="00CD6BB4" w14:paraId="0996DD9D" w14:textId="7244F9F5" w:rsidTr="005966A3">
        <w:trPr>
          <w:trHeight w:val="20"/>
          <w:del w:id="3116" w:author="Diego Uriarte" w:date="2019-05-18T17:05:00Z"/>
        </w:trPr>
        <w:tc>
          <w:tcPr>
            <w:tcW w:w="1838" w:type="dxa"/>
            <w:hideMark/>
          </w:tcPr>
          <w:p w14:paraId="76A30671" w14:textId="3E01824F" w:rsidR="00F23085" w:rsidRPr="00074369" w:rsidDel="00CD6BB4" w:rsidRDefault="00F23085" w:rsidP="00B97460">
            <w:pPr>
              <w:spacing w:after="0" w:line="240" w:lineRule="auto"/>
              <w:jc w:val="left"/>
              <w:textAlignment w:val="top"/>
              <w:rPr>
                <w:del w:id="3117" w:author="Diego Uriarte" w:date="2019-05-18T17:05:00Z"/>
                <w:szCs w:val="20"/>
              </w:rPr>
            </w:pPr>
            <w:del w:id="3118" w:author="Diego Uriarte" w:date="2019-05-18T17:05:00Z">
              <w:r w:rsidRPr="00074369" w:rsidDel="00CD6BB4">
                <w:rPr>
                  <w:kern w:val="24"/>
                  <w:szCs w:val="20"/>
                </w:rPr>
                <w:delText>DENPOB</w:delText>
              </w:r>
              <w:bookmarkStart w:id="3119" w:name="_Toc9092190"/>
              <w:bookmarkStart w:id="3120" w:name="_Toc9171602"/>
              <w:bookmarkStart w:id="3121" w:name="_Toc11178938"/>
              <w:bookmarkEnd w:id="3119"/>
              <w:bookmarkEnd w:id="3120"/>
              <w:bookmarkEnd w:id="3121"/>
            </w:del>
          </w:p>
        </w:tc>
        <w:tc>
          <w:tcPr>
            <w:tcW w:w="1372" w:type="dxa"/>
            <w:hideMark/>
          </w:tcPr>
          <w:p w14:paraId="673B1B9A" w14:textId="4CDF5418" w:rsidR="00F23085" w:rsidRPr="00074369" w:rsidDel="00CD6BB4" w:rsidRDefault="00F23085" w:rsidP="00B97460">
            <w:pPr>
              <w:spacing w:after="0" w:line="240" w:lineRule="auto"/>
              <w:jc w:val="left"/>
              <w:textAlignment w:val="top"/>
              <w:rPr>
                <w:del w:id="3122" w:author="Diego Uriarte" w:date="2019-05-18T17:05:00Z"/>
                <w:szCs w:val="20"/>
              </w:rPr>
            </w:pPr>
            <w:del w:id="3123" w:author="Diego Uriarte" w:date="2019-05-18T17:05:00Z">
              <w:r w:rsidRPr="00074369" w:rsidDel="00CD6BB4">
                <w:rPr>
                  <w:kern w:val="24"/>
                  <w:szCs w:val="20"/>
                </w:rPr>
                <w:delText>-0.</w:delText>
              </w:r>
              <w:r w:rsidRPr="00074369" w:rsidDel="00CD6BB4">
                <w:rPr>
                  <w:rFonts w:cstheme="minorHAnsi"/>
                  <w:kern w:val="24"/>
                  <w:szCs w:val="20"/>
                </w:rPr>
                <w:delText>065 </w:delText>
              </w:r>
              <w:r w:rsidRPr="00074369" w:rsidDel="00CD6BB4">
                <w:rPr>
                  <w:rFonts w:cstheme="minorHAnsi"/>
                  <w:kern w:val="24"/>
                  <w:position w:val="7"/>
                  <w:szCs w:val="20"/>
                  <w:vertAlign w:val="superscript"/>
                </w:rPr>
                <w:delText>*</w:delText>
              </w:r>
              <w:bookmarkStart w:id="3124" w:name="_Toc9092191"/>
              <w:bookmarkStart w:id="3125" w:name="_Toc9171603"/>
              <w:bookmarkStart w:id="3126" w:name="_Toc11178939"/>
              <w:bookmarkEnd w:id="3124"/>
              <w:bookmarkEnd w:id="3125"/>
              <w:bookmarkEnd w:id="3126"/>
            </w:del>
          </w:p>
        </w:tc>
        <w:tc>
          <w:tcPr>
            <w:tcW w:w="1833" w:type="dxa"/>
            <w:hideMark/>
          </w:tcPr>
          <w:p w14:paraId="619EDB34" w14:textId="1BBABF7E" w:rsidR="00F23085" w:rsidRPr="00074369" w:rsidDel="00CD6BB4" w:rsidRDefault="00F23085" w:rsidP="009705DE">
            <w:pPr>
              <w:spacing w:after="0" w:line="240" w:lineRule="auto"/>
              <w:jc w:val="right"/>
              <w:textAlignment w:val="top"/>
              <w:rPr>
                <w:del w:id="3127" w:author="Diego Uriarte" w:date="2019-05-18T17:05:00Z"/>
                <w:szCs w:val="20"/>
              </w:rPr>
            </w:pPr>
            <w:del w:id="3128" w:author="Diego Uriarte" w:date="2019-05-18T17:05:00Z">
              <w:r w:rsidRPr="00074369" w:rsidDel="00CD6BB4">
                <w:rPr>
                  <w:rFonts w:eastAsiaTheme="minorEastAsia" w:cstheme="minorHAnsi"/>
                  <w:kern w:val="24"/>
                  <w:szCs w:val="20"/>
                </w:rPr>
                <w:delText>-</w:delText>
              </w:r>
              <w:r w:rsidRPr="00074369" w:rsidDel="00CD6BB4">
                <w:rPr>
                  <w:rFonts w:eastAsiaTheme="minorEastAsia"/>
                  <w:kern w:val="24"/>
                  <w:szCs w:val="20"/>
                </w:rPr>
                <w:delText>0.</w:delText>
              </w:r>
              <w:r w:rsidRPr="00074369" w:rsidDel="00CD6BB4">
                <w:rPr>
                  <w:rFonts w:eastAsiaTheme="minorEastAsia" w:cstheme="minorHAnsi"/>
                  <w:kern w:val="24"/>
                  <w:szCs w:val="20"/>
                </w:rPr>
                <w:delText>028 (0.034)</w:delText>
              </w:r>
              <w:bookmarkStart w:id="3129" w:name="_Toc9092192"/>
              <w:bookmarkStart w:id="3130" w:name="_Toc9171604"/>
              <w:bookmarkStart w:id="3131" w:name="_Toc11178940"/>
              <w:bookmarkEnd w:id="3129"/>
              <w:bookmarkEnd w:id="3130"/>
              <w:bookmarkEnd w:id="3131"/>
            </w:del>
          </w:p>
        </w:tc>
        <w:tc>
          <w:tcPr>
            <w:tcW w:w="1273" w:type="dxa"/>
            <w:hideMark/>
          </w:tcPr>
          <w:p w14:paraId="264C4830" w14:textId="72529821" w:rsidR="00F23085" w:rsidRPr="00074369" w:rsidDel="00CD6BB4" w:rsidRDefault="00F23085" w:rsidP="00B97460">
            <w:pPr>
              <w:spacing w:after="0" w:line="240" w:lineRule="auto"/>
              <w:jc w:val="right"/>
              <w:textAlignment w:val="top"/>
              <w:rPr>
                <w:del w:id="3132" w:author="Diego Uriarte" w:date="2019-05-18T17:05:00Z"/>
                <w:szCs w:val="20"/>
              </w:rPr>
            </w:pPr>
            <w:del w:id="3133"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03</w:delText>
              </w:r>
              <w:bookmarkStart w:id="3134" w:name="_Toc9092193"/>
              <w:bookmarkStart w:id="3135" w:name="_Toc9171605"/>
              <w:bookmarkStart w:id="3136" w:name="_Toc11178941"/>
              <w:bookmarkEnd w:id="3134"/>
              <w:bookmarkEnd w:id="3135"/>
              <w:bookmarkEnd w:id="3136"/>
            </w:del>
          </w:p>
        </w:tc>
        <w:tc>
          <w:tcPr>
            <w:tcW w:w="1273" w:type="dxa"/>
            <w:hideMark/>
          </w:tcPr>
          <w:p w14:paraId="577A1B4C" w14:textId="0E1E3D2B" w:rsidR="00F23085" w:rsidRPr="00074369" w:rsidDel="00CD6BB4" w:rsidRDefault="00F23085" w:rsidP="00B97460">
            <w:pPr>
              <w:spacing w:after="0" w:line="240" w:lineRule="auto"/>
              <w:jc w:val="right"/>
              <w:textAlignment w:val="top"/>
              <w:rPr>
                <w:del w:id="3137" w:author="Diego Uriarte" w:date="2019-05-18T17:05:00Z"/>
                <w:szCs w:val="20"/>
              </w:rPr>
            </w:pPr>
            <w:del w:id="3138" w:author="Diego Uriarte" w:date="2019-05-18T17:05:00Z">
              <w:r w:rsidRPr="00074369" w:rsidDel="00CD6BB4">
                <w:rPr>
                  <w:rFonts w:cstheme="minorHAnsi"/>
                  <w:kern w:val="24"/>
                  <w:szCs w:val="20"/>
                </w:rPr>
                <w:delText>-</w:delText>
              </w:r>
              <w:r w:rsidRPr="00074369" w:rsidDel="00CD6BB4">
                <w:rPr>
                  <w:kern w:val="24"/>
                  <w:szCs w:val="20"/>
                </w:rPr>
                <w:delText>0.</w:delText>
              </w:r>
              <w:r w:rsidRPr="00074369" w:rsidDel="00CD6BB4">
                <w:rPr>
                  <w:rFonts w:cstheme="minorHAnsi"/>
                  <w:kern w:val="24"/>
                  <w:szCs w:val="20"/>
                </w:rPr>
                <w:delText>028</w:delText>
              </w:r>
              <w:bookmarkStart w:id="3139" w:name="_Toc9092194"/>
              <w:bookmarkStart w:id="3140" w:name="_Toc9171606"/>
              <w:bookmarkStart w:id="3141" w:name="_Toc11178942"/>
              <w:bookmarkEnd w:id="3139"/>
              <w:bookmarkEnd w:id="3140"/>
              <w:bookmarkEnd w:id="3141"/>
            </w:del>
          </w:p>
        </w:tc>
        <w:tc>
          <w:tcPr>
            <w:tcW w:w="1058" w:type="dxa"/>
            <w:hideMark/>
          </w:tcPr>
          <w:p w14:paraId="027625DA" w14:textId="42CA9F10" w:rsidR="00F23085" w:rsidRPr="00074369" w:rsidDel="00CD6BB4" w:rsidRDefault="00F23085" w:rsidP="00B97460">
            <w:pPr>
              <w:spacing w:after="0" w:line="240" w:lineRule="auto"/>
              <w:jc w:val="right"/>
              <w:textAlignment w:val="top"/>
              <w:rPr>
                <w:del w:id="3142" w:author="Diego Uriarte" w:date="2019-05-18T17:05:00Z"/>
                <w:szCs w:val="20"/>
              </w:rPr>
            </w:pPr>
            <w:del w:id="3143" w:author="Diego Uriarte" w:date="2019-05-18T17:05:00Z">
              <w:r w:rsidRPr="00074369" w:rsidDel="00CD6BB4">
                <w:rPr>
                  <w:kern w:val="24"/>
                  <w:szCs w:val="20"/>
                </w:rPr>
                <w:delText>-0.</w:delText>
              </w:r>
              <w:r w:rsidRPr="00074369" w:rsidDel="00CD6BB4">
                <w:rPr>
                  <w:rFonts w:cstheme="minorHAnsi"/>
                  <w:kern w:val="24"/>
                  <w:szCs w:val="20"/>
                </w:rPr>
                <w:delText>058</w:delText>
              </w:r>
              <w:bookmarkStart w:id="3144" w:name="_Toc9092195"/>
              <w:bookmarkStart w:id="3145" w:name="_Toc9171607"/>
              <w:bookmarkStart w:id="3146" w:name="_Toc11178943"/>
              <w:bookmarkEnd w:id="3144"/>
              <w:bookmarkEnd w:id="3145"/>
              <w:bookmarkEnd w:id="3146"/>
            </w:del>
          </w:p>
        </w:tc>
        <w:bookmarkStart w:id="3147" w:name="_Toc9092196"/>
        <w:bookmarkStart w:id="3148" w:name="_Toc9171608"/>
        <w:bookmarkStart w:id="3149" w:name="_Toc11178944"/>
        <w:bookmarkEnd w:id="3147"/>
        <w:bookmarkEnd w:id="3148"/>
        <w:bookmarkEnd w:id="3149"/>
      </w:tr>
      <w:tr w:rsidR="00653FDC" w:rsidRPr="00074369" w:rsidDel="00CD6BB4" w14:paraId="09B093E3" w14:textId="2DAD0521" w:rsidTr="005966A3">
        <w:trPr>
          <w:trHeight w:val="20"/>
          <w:del w:id="3150" w:author="Diego Uriarte" w:date="2019-05-18T17:05:00Z"/>
        </w:trPr>
        <w:tc>
          <w:tcPr>
            <w:tcW w:w="1838" w:type="dxa"/>
            <w:hideMark/>
          </w:tcPr>
          <w:p w14:paraId="7BC0731A" w14:textId="46A9F1D4" w:rsidR="00F23085" w:rsidRPr="00074369" w:rsidDel="00CD6BB4" w:rsidRDefault="00F23085" w:rsidP="00B97460">
            <w:pPr>
              <w:spacing w:after="0" w:line="240" w:lineRule="auto"/>
              <w:jc w:val="left"/>
              <w:textAlignment w:val="top"/>
              <w:rPr>
                <w:del w:id="3151" w:author="Diego Uriarte" w:date="2019-05-18T17:05:00Z"/>
                <w:szCs w:val="20"/>
              </w:rPr>
            </w:pPr>
            <w:del w:id="3152" w:author="Diego Uriarte" w:date="2019-05-18T17:05:00Z">
              <w:r w:rsidRPr="00074369" w:rsidDel="00CD6BB4">
                <w:rPr>
                  <w:rFonts w:cstheme="minorHAnsi"/>
                  <w:kern w:val="24"/>
                  <w:szCs w:val="20"/>
                </w:rPr>
                <w:delText>LOGVIAJES</w:delText>
              </w:r>
              <w:bookmarkStart w:id="3153" w:name="_Toc9092197"/>
              <w:bookmarkStart w:id="3154" w:name="_Toc9171609"/>
              <w:bookmarkStart w:id="3155" w:name="_Toc11178945"/>
              <w:bookmarkEnd w:id="3153"/>
              <w:bookmarkEnd w:id="3154"/>
              <w:bookmarkEnd w:id="3155"/>
            </w:del>
          </w:p>
        </w:tc>
        <w:tc>
          <w:tcPr>
            <w:tcW w:w="1372" w:type="dxa"/>
            <w:hideMark/>
          </w:tcPr>
          <w:p w14:paraId="210C9D94" w14:textId="2355A2D7" w:rsidR="00F23085" w:rsidRPr="00074369" w:rsidDel="00CD6BB4" w:rsidRDefault="00F23085" w:rsidP="00B97460">
            <w:pPr>
              <w:spacing w:after="0" w:line="240" w:lineRule="auto"/>
              <w:jc w:val="left"/>
              <w:textAlignment w:val="top"/>
              <w:rPr>
                <w:del w:id="3156" w:author="Diego Uriarte" w:date="2019-05-18T17:05:00Z"/>
                <w:szCs w:val="20"/>
              </w:rPr>
            </w:pPr>
            <w:del w:id="3157" w:author="Diego Uriarte" w:date="2019-05-18T17:05:00Z">
              <w:r w:rsidRPr="00074369" w:rsidDel="00CD6BB4">
                <w:rPr>
                  <w:kern w:val="24"/>
                  <w:szCs w:val="20"/>
                </w:rPr>
                <w:delText>0.</w:delText>
              </w:r>
              <w:r w:rsidRPr="00074369" w:rsidDel="00CD6BB4">
                <w:rPr>
                  <w:rFonts w:cstheme="minorHAnsi"/>
                  <w:kern w:val="24"/>
                  <w:szCs w:val="20"/>
                </w:rPr>
                <w:delText>079 </w:delText>
              </w:r>
              <w:r w:rsidRPr="00074369" w:rsidDel="00CD6BB4">
                <w:rPr>
                  <w:rFonts w:cstheme="minorHAnsi"/>
                  <w:kern w:val="24"/>
                  <w:position w:val="7"/>
                  <w:szCs w:val="20"/>
                  <w:vertAlign w:val="superscript"/>
                </w:rPr>
                <w:delText>**</w:delText>
              </w:r>
              <w:bookmarkStart w:id="3158" w:name="_Toc9092198"/>
              <w:bookmarkStart w:id="3159" w:name="_Toc9171610"/>
              <w:bookmarkStart w:id="3160" w:name="_Toc11178946"/>
              <w:bookmarkEnd w:id="3158"/>
              <w:bookmarkEnd w:id="3159"/>
              <w:bookmarkEnd w:id="3160"/>
            </w:del>
          </w:p>
        </w:tc>
        <w:tc>
          <w:tcPr>
            <w:tcW w:w="1833" w:type="dxa"/>
            <w:hideMark/>
          </w:tcPr>
          <w:p w14:paraId="7C060C1B" w14:textId="7EE4007B" w:rsidR="00F23085" w:rsidRPr="00074369" w:rsidDel="00CD6BB4" w:rsidRDefault="00F23085" w:rsidP="009705DE">
            <w:pPr>
              <w:spacing w:after="0" w:line="240" w:lineRule="auto"/>
              <w:jc w:val="right"/>
              <w:textAlignment w:val="top"/>
              <w:rPr>
                <w:del w:id="3161" w:author="Diego Uriarte" w:date="2019-05-18T17:05:00Z"/>
                <w:szCs w:val="20"/>
              </w:rPr>
            </w:pPr>
            <w:del w:id="3162" w:author="Diego Uriarte" w:date="2019-05-18T17:05:00Z">
              <w:r w:rsidRPr="00074369" w:rsidDel="00CD6BB4">
                <w:rPr>
                  <w:rFonts w:eastAsiaTheme="minorEastAsia" w:cstheme="minorHAnsi"/>
                  <w:kern w:val="24"/>
                  <w:szCs w:val="20"/>
                </w:rPr>
                <w:delText>0.044 (0.035)</w:delText>
              </w:r>
              <w:bookmarkStart w:id="3163" w:name="_Toc9092199"/>
              <w:bookmarkStart w:id="3164" w:name="_Toc9171611"/>
              <w:bookmarkStart w:id="3165" w:name="_Toc11178947"/>
              <w:bookmarkEnd w:id="3163"/>
              <w:bookmarkEnd w:id="3164"/>
              <w:bookmarkEnd w:id="3165"/>
            </w:del>
          </w:p>
        </w:tc>
        <w:tc>
          <w:tcPr>
            <w:tcW w:w="1273" w:type="dxa"/>
            <w:hideMark/>
          </w:tcPr>
          <w:p w14:paraId="0F0B63BE" w14:textId="143414C0" w:rsidR="00F23085" w:rsidRPr="00074369" w:rsidDel="00CD6BB4" w:rsidRDefault="00F23085" w:rsidP="00B97460">
            <w:pPr>
              <w:spacing w:after="0" w:line="240" w:lineRule="auto"/>
              <w:jc w:val="right"/>
              <w:textAlignment w:val="top"/>
              <w:rPr>
                <w:del w:id="3166" w:author="Diego Uriarte" w:date="2019-05-18T17:05:00Z"/>
                <w:szCs w:val="20"/>
              </w:rPr>
            </w:pPr>
            <w:del w:id="3167" w:author="Diego Uriarte" w:date="2019-05-18T17:05:00Z">
              <w:r w:rsidRPr="00074369" w:rsidDel="00CD6BB4">
                <w:rPr>
                  <w:rFonts w:cstheme="minorHAnsi"/>
                  <w:kern w:val="24"/>
                  <w:szCs w:val="20"/>
                </w:rPr>
                <w:delText>0.047</w:delText>
              </w:r>
              <w:bookmarkStart w:id="3168" w:name="_Toc9092200"/>
              <w:bookmarkStart w:id="3169" w:name="_Toc9171612"/>
              <w:bookmarkStart w:id="3170" w:name="_Toc11178948"/>
              <w:bookmarkEnd w:id="3168"/>
              <w:bookmarkEnd w:id="3169"/>
              <w:bookmarkEnd w:id="3170"/>
            </w:del>
          </w:p>
        </w:tc>
        <w:tc>
          <w:tcPr>
            <w:tcW w:w="1273" w:type="dxa"/>
            <w:hideMark/>
          </w:tcPr>
          <w:p w14:paraId="42FE3449" w14:textId="5E427A8A" w:rsidR="00F23085" w:rsidRPr="00074369" w:rsidDel="00CD6BB4" w:rsidRDefault="00F23085" w:rsidP="00B97460">
            <w:pPr>
              <w:spacing w:after="0" w:line="240" w:lineRule="auto"/>
              <w:jc w:val="right"/>
              <w:textAlignment w:val="top"/>
              <w:rPr>
                <w:del w:id="3171" w:author="Diego Uriarte" w:date="2019-05-18T17:05:00Z"/>
                <w:szCs w:val="20"/>
              </w:rPr>
            </w:pPr>
            <w:del w:id="3172" w:author="Diego Uriarte" w:date="2019-05-18T17:05:00Z">
              <w:r w:rsidRPr="00074369" w:rsidDel="00CD6BB4">
                <w:rPr>
                  <w:rFonts w:cstheme="minorHAnsi"/>
                  <w:kern w:val="24"/>
                  <w:szCs w:val="20"/>
                </w:rPr>
                <w:delText>0.044</w:delText>
              </w:r>
              <w:bookmarkStart w:id="3173" w:name="_Toc9092201"/>
              <w:bookmarkStart w:id="3174" w:name="_Toc9171613"/>
              <w:bookmarkStart w:id="3175" w:name="_Toc11178949"/>
              <w:bookmarkEnd w:id="3173"/>
              <w:bookmarkEnd w:id="3174"/>
              <w:bookmarkEnd w:id="3175"/>
            </w:del>
          </w:p>
        </w:tc>
        <w:tc>
          <w:tcPr>
            <w:tcW w:w="1058" w:type="dxa"/>
            <w:hideMark/>
          </w:tcPr>
          <w:p w14:paraId="2D289A34" w14:textId="10B5E8B4" w:rsidR="00F23085" w:rsidRPr="00074369" w:rsidDel="00CD6BB4" w:rsidRDefault="00F23085" w:rsidP="00B97460">
            <w:pPr>
              <w:spacing w:after="0" w:line="240" w:lineRule="auto"/>
              <w:jc w:val="right"/>
              <w:textAlignment w:val="top"/>
              <w:rPr>
                <w:del w:id="3176" w:author="Diego Uriarte" w:date="2019-05-18T17:05:00Z"/>
                <w:szCs w:val="20"/>
              </w:rPr>
            </w:pPr>
            <w:del w:id="3177" w:author="Diego Uriarte" w:date="2019-05-18T17:05:00Z">
              <w:r w:rsidRPr="00074369" w:rsidDel="00CD6BB4">
                <w:rPr>
                  <w:rFonts w:cstheme="minorHAnsi"/>
                  <w:kern w:val="24"/>
                  <w:szCs w:val="20"/>
                </w:rPr>
                <w:delText>0.09</w:delText>
              </w:r>
              <w:bookmarkStart w:id="3178" w:name="_Toc9092202"/>
              <w:bookmarkStart w:id="3179" w:name="_Toc9171614"/>
              <w:bookmarkStart w:id="3180" w:name="_Toc11178950"/>
              <w:bookmarkEnd w:id="3178"/>
              <w:bookmarkEnd w:id="3179"/>
              <w:bookmarkEnd w:id="3180"/>
            </w:del>
          </w:p>
        </w:tc>
        <w:bookmarkStart w:id="3181" w:name="_Toc9092203"/>
        <w:bookmarkStart w:id="3182" w:name="_Toc9171615"/>
        <w:bookmarkStart w:id="3183" w:name="_Toc11178951"/>
        <w:bookmarkEnd w:id="3181"/>
        <w:bookmarkEnd w:id="3182"/>
        <w:bookmarkEnd w:id="3183"/>
      </w:tr>
      <w:tr w:rsidR="00653FDC" w:rsidRPr="00074369" w:rsidDel="00CD6BB4" w14:paraId="3E62FE8F" w14:textId="3A9F7833" w:rsidTr="005966A3">
        <w:trPr>
          <w:trHeight w:val="20"/>
          <w:del w:id="3184" w:author="Diego Uriarte" w:date="2019-05-18T17:05:00Z"/>
        </w:trPr>
        <w:tc>
          <w:tcPr>
            <w:tcW w:w="1838" w:type="dxa"/>
            <w:hideMark/>
          </w:tcPr>
          <w:p w14:paraId="56261A85" w14:textId="64BA7773" w:rsidR="00F23085" w:rsidRPr="00074369" w:rsidDel="00CD6BB4" w:rsidRDefault="00C36A22" w:rsidP="00B97460">
            <w:pPr>
              <w:spacing w:after="0" w:line="240" w:lineRule="auto"/>
              <w:jc w:val="left"/>
              <w:textAlignment w:val="top"/>
              <w:rPr>
                <w:del w:id="3185" w:author="Diego Uriarte" w:date="2019-05-18T17:05:00Z"/>
                <w:szCs w:val="20"/>
              </w:rPr>
            </w:pPr>
            <m:oMathPara>
              <m:oMath>
                <m:r>
                  <w:del w:id="3186" w:author="Diego Uriarte" w:date="2019-05-18T17:05:00Z">
                    <w:rPr>
                      <w:rFonts w:ascii="Cambria Math" w:hAnsi="Cambria Math" w:cstheme="minorHAnsi"/>
                      <w:szCs w:val="20"/>
                    </w:rPr>
                    <m:t>ρ</m:t>
                  </w:del>
                </m:r>
              </m:oMath>
            </m:oMathPara>
            <w:bookmarkStart w:id="3187" w:name="_Toc9092204"/>
            <w:bookmarkStart w:id="3188" w:name="_Toc9171616"/>
            <w:bookmarkStart w:id="3189" w:name="_Toc11178952"/>
            <w:bookmarkEnd w:id="3187"/>
            <w:bookmarkEnd w:id="3188"/>
            <w:bookmarkEnd w:id="3189"/>
          </w:p>
        </w:tc>
        <w:tc>
          <w:tcPr>
            <w:tcW w:w="1372" w:type="dxa"/>
            <w:hideMark/>
          </w:tcPr>
          <w:p w14:paraId="0ED43CDB" w14:textId="7A241902" w:rsidR="00F23085" w:rsidRPr="00074369" w:rsidDel="00CD6BB4" w:rsidRDefault="00F23085" w:rsidP="00B97460">
            <w:pPr>
              <w:spacing w:after="0" w:line="240" w:lineRule="auto"/>
              <w:jc w:val="left"/>
              <w:textAlignment w:val="top"/>
              <w:rPr>
                <w:del w:id="3190" w:author="Diego Uriarte" w:date="2019-05-18T17:05:00Z"/>
                <w:szCs w:val="20"/>
              </w:rPr>
            </w:pPr>
            <w:del w:id="3191" w:author="Diego Uriarte" w:date="2019-05-18T17:05:00Z">
              <w:r w:rsidRPr="00074369" w:rsidDel="00CD6BB4">
                <w:rPr>
                  <w:rFonts w:cstheme="minorHAnsi"/>
                  <w:kern w:val="24"/>
                  <w:szCs w:val="20"/>
                </w:rPr>
                <w:delText>-</w:delText>
              </w:r>
              <w:bookmarkStart w:id="3192" w:name="_Toc9092205"/>
              <w:bookmarkStart w:id="3193" w:name="_Toc9171617"/>
              <w:bookmarkStart w:id="3194" w:name="_Toc11178953"/>
              <w:bookmarkEnd w:id="3192"/>
              <w:bookmarkEnd w:id="3193"/>
              <w:bookmarkEnd w:id="3194"/>
            </w:del>
          </w:p>
        </w:tc>
        <w:tc>
          <w:tcPr>
            <w:tcW w:w="1833" w:type="dxa"/>
            <w:hideMark/>
          </w:tcPr>
          <w:p w14:paraId="7F2F5D8B" w14:textId="2E9F4810" w:rsidR="00F23085" w:rsidRPr="00074369" w:rsidDel="00CD6BB4" w:rsidRDefault="00F23085" w:rsidP="009705DE">
            <w:pPr>
              <w:spacing w:after="0" w:line="240" w:lineRule="auto"/>
              <w:jc w:val="right"/>
              <w:textAlignment w:val="top"/>
              <w:rPr>
                <w:del w:id="3195" w:author="Diego Uriarte" w:date="2019-05-18T17:05:00Z"/>
                <w:szCs w:val="20"/>
              </w:rPr>
            </w:pPr>
            <w:del w:id="3196" w:author="Diego Uriarte" w:date="2019-05-18T17:05:00Z">
              <w:r w:rsidRPr="00074369" w:rsidDel="00CD6BB4">
                <w:rPr>
                  <w:rFonts w:cstheme="minorHAnsi"/>
                  <w:kern w:val="24"/>
                  <w:szCs w:val="20"/>
                </w:rPr>
                <w:delText>0.512</w:delText>
              </w:r>
              <w:r w:rsidR="00021C09" w:rsidRPr="00074369" w:rsidDel="00CD6BB4">
                <w:rPr>
                  <w:rFonts w:cstheme="minorHAnsi"/>
                  <w:kern w:val="24"/>
                  <w:position w:val="7"/>
                  <w:szCs w:val="20"/>
                  <w:vertAlign w:val="superscript"/>
                </w:rPr>
                <w:delText xml:space="preserve">*** </w:delText>
              </w:r>
              <w:r w:rsidRPr="00074369" w:rsidDel="00CD6BB4">
                <w:rPr>
                  <w:rFonts w:cstheme="minorHAnsi"/>
                  <w:kern w:val="24"/>
                  <w:szCs w:val="20"/>
                </w:rPr>
                <w:delText> (0.051)</w:delText>
              </w:r>
              <w:bookmarkStart w:id="3197" w:name="_Toc9092206"/>
              <w:bookmarkStart w:id="3198" w:name="_Toc9171618"/>
              <w:bookmarkStart w:id="3199" w:name="_Toc11178954"/>
              <w:bookmarkEnd w:id="3197"/>
              <w:bookmarkEnd w:id="3198"/>
              <w:bookmarkEnd w:id="3199"/>
            </w:del>
          </w:p>
        </w:tc>
        <w:tc>
          <w:tcPr>
            <w:tcW w:w="1273" w:type="dxa"/>
            <w:hideMark/>
          </w:tcPr>
          <w:p w14:paraId="5724A258" w14:textId="1BF9BD98" w:rsidR="00F23085" w:rsidRPr="00074369" w:rsidDel="00CD6BB4" w:rsidRDefault="00F23085" w:rsidP="00B97460">
            <w:pPr>
              <w:spacing w:after="0" w:line="240" w:lineRule="auto"/>
              <w:jc w:val="center"/>
              <w:textAlignment w:val="top"/>
              <w:rPr>
                <w:del w:id="3200" w:author="Diego Uriarte" w:date="2019-05-18T17:05:00Z"/>
                <w:szCs w:val="20"/>
              </w:rPr>
            </w:pPr>
            <w:del w:id="3201" w:author="Diego Uriarte" w:date="2019-05-18T17:05:00Z">
              <w:r w:rsidRPr="00074369" w:rsidDel="00CD6BB4">
                <w:rPr>
                  <w:rFonts w:cstheme="minorHAnsi"/>
                  <w:kern w:val="24"/>
                  <w:szCs w:val="20"/>
                </w:rPr>
                <w:delText>-</w:delText>
              </w:r>
              <w:bookmarkStart w:id="3202" w:name="_Toc9092207"/>
              <w:bookmarkStart w:id="3203" w:name="_Toc9171619"/>
              <w:bookmarkStart w:id="3204" w:name="_Toc11178955"/>
              <w:bookmarkEnd w:id="3202"/>
              <w:bookmarkEnd w:id="3203"/>
              <w:bookmarkEnd w:id="3204"/>
            </w:del>
          </w:p>
        </w:tc>
        <w:tc>
          <w:tcPr>
            <w:tcW w:w="1273" w:type="dxa"/>
            <w:hideMark/>
          </w:tcPr>
          <w:p w14:paraId="3374E5C2" w14:textId="1A5720B4" w:rsidR="00F23085" w:rsidRPr="00074369" w:rsidDel="00CD6BB4" w:rsidRDefault="00F23085" w:rsidP="00B97460">
            <w:pPr>
              <w:spacing w:after="0" w:line="240" w:lineRule="auto"/>
              <w:jc w:val="center"/>
              <w:textAlignment w:val="top"/>
              <w:rPr>
                <w:del w:id="3205" w:author="Diego Uriarte" w:date="2019-05-18T17:05:00Z"/>
                <w:szCs w:val="20"/>
              </w:rPr>
            </w:pPr>
            <w:del w:id="3206" w:author="Diego Uriarte" w:date="2019-05-18T17:05:00Z">
              <w:r w:rsidRPr="00074369" w:rsidDel="00CD6BB4">
                <w:rPr>
                  <w:rFonts w:cstheme="minorHAnsi"/>
                  <w:kern w:val="24"/>
                  <w:szCs w:val="20"/>
                </w:rPr>
                <w:delText>-</w:delText>
              </w:r>
              <w:bookmarkStart w:id="3207" w:name="_Toc9092208"/>
              <w:bookmarkStart w:id="3208" w:name="_Toc9171620"/>
              <w:bookmarkStart w:id="3209" w:name="_Toc11178956"/>
              <w:bookmarkEnd w:id="3207"/>
              <w:bookmarkEnd w:id="3208"/>
              <w:bookmarkEnd w:id="3209"/>
            </w:del>
          </w:p>
        </w:tc>
        <w:tc>
          <w:tcPr>
            <w:tcW w:w="1058" w:type="dxa"/>
            <w:hideMark/>
          </w:tcPr>
          <w:p w14:paraId="269F0A83" w14:textId="3EB1809A" w:rsidR="00F23085" w:rsidRPr="00074369" w:rsidDel="00CD6BB4" w:rsidRDefault="00F23085" w:rsidP="00B97460">
            <w:pPr>
              <w:spacing w:after="0" w:line="240" w:lineRule="auto"/>
              <w:jc w:val="center"/>
              <w:textAlignment w:val="top"/>
              <w:rPr>
                <w:del w:id="3210" w:author="Diego Uriarte" w:date="2019-05-18T17:05:00Z"/>
                <w:szCs w:val="20"/>
              </w:rPr>
            </w:pPr>
            <w:del w:id="3211" w:author="Diego Uriarte" w:date="2019-05-18T17:05:00Z">
              <w:r w:rsidRPr="00074369" w:rsidDel="00CD6BB4">
                <w:rPr>
                  <w:rFonts w:cstheme="minorHAnsi"/>
                  <w:kern w:val="24"/>
                  <w:szCs w:val="20"/>
                </w:rPr>
                <w:delText>-</w:delText>
              </w:r>
              <w:bookmarkStart w:id="3212" w:name="_Toc9092209"/>
              <w:bookmarkStart w:id="3213" w:name="_Toc9171621"/>
              <w:bookmarkStart w:id="3214" w:name="_Toc11178957"/>
              <w:bookmarkEnd w:id="3212"/>
              <w:bookmarkEnd w:id="3213"/>
              <w:bookmarkEnd w:id="3214"/>
            </w:del>
          </w:p>
        </w:tc>
        <w:bookmarkStart w:id="3215" w:name="_Toc9092210"/>
        <w:bookmarkStart w:id="3216" w:name="_Toc9171622"/>
        <w:bookmarkStart w:id="3217" w:name="_Toc11178958"/>
        <w:bookmarkEnd w:id="3215"/>
        <w:bookmarkEnd w:id="3216"/>
        <w:bookmarkEnd w:id="3217"/>
      </w:tr>
    </w:tbl>
    <w:p w14:paraId="2B073F9E" w14:textId="4741A37E" w:rsidR="00F23085" w:rsidRPr="00074369" w:rsidDel="00CD6BB4" w:rsidRDefault="00244ACD" w:rsidP="00244ACD">
      <w:pPr>
        <w:pStyle w:val="Fuente"/>
        <w:rPr>
          <w:del w:id="3218" w:author="Diego Uriarte" w:date="2019-05-18T17:05:00Z"/>
        </w:rPr>
      </w:pPr>
      <w:del w:id="3219" w:author="Diego Uriarte" w:date="2019-05-18T17:05:00Z">
        <w:r w:rsidRPr="00074369" w:rsidDel="00CD6BB4">
          <w:delText>Fuente: Elaboración propia, 2019</w:delText>
        </w:r>
        <w:bookmarkStart w:id="3220" w:name="_Toc9092211"/>
        <w:bookmarkStart w:id="3221" w:name="_Toc9171623"/>
        <w:bookmarkStart w:id="3222" w:name="_Toc11178959"/>
        <w:bookmarkEnd w:id="3220"/>
        <w:bookmarkEnd w:id="3221"/>
        <w:bookmarkEnd w:id="3222"/>
      </w:del>
    </w:p>
    <w:p w14:paraId="3544D19C" w14:textId="355ED34F" w:rsidR="008C0ABB" w:rsidRPr="00074369" w:rsidDel="00CD6BB4" w:rsidRDefault="008C0ABB" w:rsidP="008C0ABB">
      <w:pPr>
        <w:pStyle w:val="Descripcin"/>
        <w:keepNext/>
        <w:rPr>
          <w:del w:id="3223" w:author="Diego Uriarte" w:date="2019-05-18T17:05:00Z"/>
        </w:rPr>
      </w:pPr>
      <w:del w:id="3224" w:author="Diego Uriarte" w:date="2019-05-18T17:05:00Z">
        <w:r w:rsidRPr="00074369" w:rsidDel="00CD6BB4">
          <w:delText xml:space="preserve">Tabla </w:delText>
        </w:r>
        <w:r w:rsidRPr="00074369" w:rsidDel="00CD6BB4">
          <w:rPr>
            <w:iCs w:val="0"/>
          </w:rPr>
          <w:fldChar w:fldCharType="begin"/>
        </w:r>
        <w:r w:rsidRPr="00074369" w:rsidDel="00CD6BB4">
          <w:delInstrText xml:space="preserve"> SEQ Tabla \* ARABIC </w:delInstrText>
        </w:r>
        <w:r w:rsidRPr="00074369" w:rsidDel="00CD6BB4">
          <w:rPr>
            <w:iCs w:val="0"/>
          </w:rPr>
          <w:fldChar w:fldCharType="separate"/>
        </w:r>
        <w:r w:rsidRPr="00074369" w:rsidDel="00CD6BB4">
          <w:rPr>
            <w:noProof/>
          </w:rPr>
          <w:delText>8</w:delText>
        </w:r>
        <w:r w:rsidRPr="00074369" w:rsidDel="00CD6BB4">
          <w:rPr>
            <w:iCs w:val="0"/>
          </w:rPr>
          <w:fldChar w:fldCharType="end"/>
        </w:r>
        <w:r w:rsidRPr="00074369" w:rsidDel="00CD6BB4">
          <w:delText>: Resultados del modelo autoregresivo espacial y sus impactos para combustible gasohol en Marzo – 2018.</w:delText>
        </w:r>
        <w:bookmarkStart w:id="3225" w:name="_Toc9092212"/>
        <w:bookmarkStart w:id="3226" w:name="_Toc9171624"/>
        <w:bookmarkStart w:id="3227" w:name="_Toc11178960"/>
        <w:bookmarkEnd w:id="3225"/>
        <w:bookmarkEnd w:id="3226"/>
        <w:bookmarkEnd w:id="3227"/>
      </w:del>
    </w:p>
    <w:tbl>
      <w:tblPr>
        <w:tblStyle w:val="tesis"/>
        <w:tblW w:w="8647" w:type="dxa"/>
        <w:tblLook w:val="0600" w:firstRow="0" w:lastRow="0" w:firstColumn="0" w:lastColumn="0" w:noHBand="1" w:noVBand="1"/>
      </w:tblPr>
      <w:tblGrid>
        <w:gridCol w:w="1838"/>
        <w:gridCol w:w="1372"/>
        <w:gridCol w:w="1833"/>
        <w:gridCol w:w="1273"/>
        <w:gridCol w:w="1273"/>
        <w:gridCol w:w="1058"/>
      </w:tblGrid>
      <w:tr w:rsidR="00653FDC" w:rsidRPr="00074369" w:rsidDel="00CD6BB4" w14:paraId="5B90938F" w14:textId="6A8FD18F" w:rsidTr="005966A3">
        <w:trPr>
          <w:trHeight w:val="364"/>
          <w:del w:id="3228" w:author="Diego Uriarte" w:date="2019-05-18T17:05:00Z"/>
        </w:trPr>
        <w:tc>
          <w:tcPr>
            <w:tcW w:w="1838" w:type="dxa"/>
            <w:tcBorders>
              <w:top w:val="single" w:sz="12" w:space="0" w:color="auto"/>
            </w:tcBorders>
            <w:hideMark/>
          </w:tcPr>
          <w:p w14:paraId="32628851" w14:textId="5E24144C" w:rsidR="008C0ABB" w:rsidRPr="00074369" w:rsidDel="00CD6BB4" w:rsidRDefault="008C0ABB" w:rsidP="009539C7">
            <w:pPr>
              <w:spacing w:after="0" w:line="240" w:lineRule="auto"/>
              <w:jc w:val="left"/>
              <w:rPr>
                <w:del w:id="3229" w:author="Diego Uriarte" w:date="2019-05-18T17:05:00Z"/>
                <w:rFonts w:asciiTheme="majorHAnsi" w:hAnsiTheme="majorHAnsi" w:cstheme="majorHAnsi"/>
                <w:szCs w:val="20"/>
              </w:rPr>
            </w:pPr>
            <w:bookmarkStart w:id="3230" w:name="_Toc9092213"/>
            <w:bookmarkStart w:id="3231" w:name="_Toc9171625"/>
            <w:bookmarkStart w:id="3232" w:name="_Toc11178961"/>
            <w:bookmarkEnd w:id="3230"/>
            <w:bookmarkEnd w:id="3231"/>
            <w:bookmarkEnd w:id="3232"/>
          </w:p>
        </w:tc>
        <w:tc>
          <w:tcPr>
            <w:tcW w:w="1372" w:type="dxa"/>
            <w:tcBorders>
              <w:top w:val="single" w:sz="12" w:space="0" w:color="auto"/>
            </w:tcBorders>
            <w:hideMark/>
          </w:tcPr>
          <w:p w14:paraId="091463B2" w14:textId="06CC9689" w:rsidR="008C0ABB" w:rsidRPr="00074369" w:rsidDel="00CD6BB4" w:rsidRDefault="008C0ABB" w:rsidP="009539C7">
            <w:pPr>
              <w:spacing w:after="0" w:line="240" w:lineRule="auto"/>
              <w:jc w:val="left"/>
              <w:textAlignment w:val="bottom"/>
              <w:rPr>
                <w:del w:id="3233" w:author="Diego Uriarte" w:date="2019-05-18T17:05:00Z"/>
                <w:rFonts w:asciiTheme="majorHAnsi" w:hAnsiTheme="majorHAnsi" w:cstheme="majorHAnsi"/>
                <w:szCs w:val="20"/>
              </w:rPr>
            </w:pPr>
            <w:del w:id="3234" w:author="Diego Uriarte" w:date="2019-05-18T17:05:00Z">
              <w:r w:rsidRPr="00074369" w:rsidDel="00CD6BB4">
                <w:rPr>
                  <w:rFonts w:asciiTheme="majorHAnsi" w:hAnsiTheme="majorHAnsi" w:cstheme="majorHAnsi"/>
                  <w:b/>
                  <w:bCs/>
                  <w:kern w:val="24"/>
                  <w:szCs w:val="20"/>
                </w:rPr>
                <w:delText>OLS</w:delText>
              </w:r>
              <w:bookmarkStart w:id="3235" w:name="_Toc9092214"/>
              <w:bookmarkStart w:id="3236" w:name="_Toc9171626"/>
              <w:bookmarkStart w:id="3237" w:name="_Toc11178962"/>
              <w:bookmarkEnd w:id="3235"/>
              <w:bookmarkEnd w:id="3236"/>
              <w:bookmarkEnd w:id="3237"/>
            </w:del>
          </w:p>
        </w:tc>
        <w:tc>
          <w:tcPr>
            <w:tcW w:w="5437" w:type="dxa"/>
            <w:gridSpan w:val="4"/>
            <w:tcBorders>
              <w:top w:val="single" w:sz="12" w:space="0" w:color="auto"/>
            </w:tcBorders>
            <w:hideMark/>
          </w:tcPr>
          <w:p w14:paraId="6E415617" w14:textId="32D9DA13" w:rsidR="008C0ABB" w:rsidRPr="00074369" w:rsidDel="00CD6BB4" w:rsidRDefault="008C0ABB" w:rsidP="009539C7">
            <w:pPr>
              <w:spacing w:after="0" w:line="240" w:lineRule="auto"/>
              <w:jc w:val="center"/>
              <w:textAlignment w:val="bottom"/>
              <w:rPr>
                <w:del w:id="3238" w:author="Diego Uriarte" w:date="2019-05-18T17:05:00Z"/>
                <w:rFonts w:asciiTheme="majorHAnsi" w:hAnsiTheme="majorHAnsi" w:cstheme="majorHAnsi"/>
                <w:szCs w:val="20"/>
              </w:rPr>
            </w:pPr>
            <w:del w:id="3239" w:author="Diego Uriarte" w:date="2019-05-18T17:05:00Z">
              <w:r w:rsidRPr="00074369" w:rsidDel="00CD6BB4">
                <w:rPr>
                  <w:rFonts w:asciiTheme="majorHAnsi" w:hAnsiTheme="majorHAnsi" w:cstheme="majorHAnsi"/>
                  <w:b/>
                  <w:bCs/>
                  <w:kern w:val="24"/>
                  <w:szCs w:val="20"/>
                </w:rPr>
                <w:delText>Modelo Espacial Autoregresivo (SAR)</w:delText>
              </w:r>
              <w:bookmarkStart w:id="3240" w:name="_Toc9092215"/>
              <w:bookmarkStart w:id="3241" w:name="_Toc9171627"/>
              <w:bookmarkStart w:id="3242" w:name="_Toc11178963"/>
              <w:bookmarkEnd w:id="3240"/>
              <w:bookmarkEnd w:id="3241"/>
              <w:bookmarkEnd w:id="3242"/>
            </w:del>
          </w:p>
        </w:tc>
        <w:bookmarkStart w:id="3243" w:name="_Toc9092216"/>
        <w:bookmarkStart w:id="3244" w:name="_Toc9171628"/>
        <w:bookmarkStart w:id="3245" w:name="_Toc11178964"/>
        <w:bookmarkEnd w:id="3243"/>
        <w:bookmarkEnd w:id="3244"/>
        <w:bookmarkEnd w:id="3245"/>
      </w:tr>
      <w:tr w:rsidR="00653FDC" w:rsidRPr="00074369" w:rsidDel="00CD6BB4" w14:paraId="391860E5" w14:textId="28A0F4F9" w:rsidTr="005966A3">
        <w:trPr>
          <w:trHeight w:val="20"/>
          <w:del w:id="3246" w:author="Diego Uriarte" w:date="2019-05-18T17:05:00Z"/>
        </w:trPr>
        <w:tc>
          <w:tcPr>
            <w:tcW w:w="1838" w:type="dxa"/>
            <w:tcBorders>
              <w:bottom w:val="single" w:sz="4" w:space="0" w:color="auto"/>
            </w:tcBorders>
            <w:hideMark/>
          </w:tcPr>
          <w:p w14:paraId="5479C1AB" w14:textId="5607880B" w:rsidR="008C0ABB" w:rsidRPr="00074369" w:rsidDel="00CD6BB4" w:rsidRDefault="008C0ABB" w:rsidP="009539C7">
            <w:pPr>
              <w:spacing w:after="0" w:line="240" w:lineRule="auto"/>
              <w:jc w:val="left"/>
              <w:textAlignment w:val="bottom"/>
              <w:rPr>
                <w:del w:id="3247" w:author="Diego Uriarte" w:date="2019-05-18T17:05:00Z"/>
                <w:rFonts w:cstheme="minorHAnsi"/>
                <w:szCs w:val="20"/>
              </w:rPr>
            </w:pPr>
            <w:del w:id="3248" w:author="Diego Uriarte" w:date="2019-05-18T17:05:00Z">
              <w:r w:rsidRPr="00074369" w:rsidDel="00CD6BB4">
                <w:rPr>
                  <w:rFonts w:cstheme="minorHAnsi"/>
                  <w:kern w:val="24"/>
                  <w:szCs w:val="20"/>
                </w:rPr>
                <w:delText>Variable</w:delText>
              </w:r>
              <w:bookmarkStart w:id="3249" w:name="_Toc9092217"/>
              <w:bookmarkStart w:id="3250" w:name="_Toc9171629"/>
              <w:bookmarkStart w:id="3251" w:name="_Toc11178965"/>
              <w:bookmarkEnd w:id="3249"/>
              <w:bookmarkEnd w:id="3250"/>
              <w:bookmarkEnd w:id="3251"/>
            </w:del>
          </w:p>
        </w:tc>
        <w:tc>
          <w:tcPr>
            <w:tcW w:w="1372" w:type="dxa"/>
            <w:tcBorders>
              <w:bottom w:val="single" w:sz="4" w:space="0" w:color="auto"/>
            </w:tcBorders>
            <w:hideMark/>
          </w:tcPr>
          <w:p w14:paraId="5E07AC77" w14:textId="2ABF215B" w:rsidR="008C0ABB" w:rsidRPr="00074369" w:rsidDel="00CD6BB4" w:rsidRDefault="008C0ABB" w:rsidP="009539C7">
            <w:pPr>
              <w:spacing w:after="0" w:line="240" w:lineRule="auto"/>
              <w:jc w:val="left"/>
              <w:rPr>
                <w:del w:id="3252" w:author="Diego Uriarte" w:date="2019-05-18T17:05:00Z"/>
                <w:rFonts w:cstheme="minorHAnsi"/>
                <w:szCs w:val="20"/>
              </w:rPr>
            </w:pPr>
            <w:del w:id="3253" w:author="Diego Uriarte" w:date="2019-05-18T17:05:00Z">
              <w:r w:rsidRPr="00074369" w:rsidDel="00CD6BB4">
                <w:rPr>
                  <w:rFonts w:cstheme="minorHAnsi"/>
                  <w:szCs w:val="20"/>
                </w:rPr>
                <w:delText>Parámetros</w:delText>
              </w:r>
              <w:bookmarkStart w:id="3254" w:name="_Toc9092218"/>
              <w:bookmarkStart w:id="3255" w:name="_Toc9171630"/>
              <w:bookmarkStart w:id="3256" w:name="_Toc11178966"/>
              <w:bookmarkEnd w:id="3254"/>
              <w:bookmarkEnd w:id="3255"/>
              <w:bookmarkEnd w:id="3256"/>
            </w:del>
          </w:p>
        </w:tc>
        <w:tc>
          <w:tcPr>
            <w:tcW w:w="1833" w:type="dxa"/>
            <w:tcBorders>
              <w:bottom w:val="single" w:sz="4" w:space="0" w:color="auto"/>
            </w:tcBorders>
            <w:hideMark/>
          </w:tcPr>
          <w:p w14:paraId="677027EC" w14:textId="27B37722" w:rsidR="008C0ABB" w:rsidRPr="00074369" w:rsidDel="00CD6BB4" w:rsidRDefault="008C0ABB" w:rsidP="009539C7">
            <w:pPr>
              <w:spacing w:after="0" w:line="240" w:lineRule="auto"/>
              <w:jc w:val="left"/>
              <w:textAlignment w:val="bottom"/>
              <w:rPr>
                <w:del w:id="3257" w:author="Diego Uriarte" w:date="2019-05-18T17:05:00Z"/>
                <w:rFonts w:cstheme="minorHAnsi"/>
                <w:szCs w:val="20"/>
              </w:rPr>
            </w:pPr>
            <w:del w:id="3258" w:author="Diego Uriarte" w:date="2019-05-18T17:05:00Z">
              <w:r w:rsidRPr="00074369" w:rsidDel="00CD6BB4">
                <w:rPr>
                  <w:rFonts w:cstheme="minorHAnsi"/>
                  <w:kern w:val="24"/>
                  <w:szCs w:val="20"/>
                </w:rPr>
                <w:delText>Parámetros</w:delText>
              </w:r>
              <w:bookmarkStart w:id="3259" w:name="_Toc9092219"/>
              <w:bookmarkStart w:id="3260" w:name="_Toc9171631"/>
              <w:bookmarkStart w:id="3261" w:name="_Toc11178967"/>
              <w:bookmarkEnd w:id="3259"/>
              <w:bookmarkEnd w:id="3260"/>
              <w:bookmarkEnd w:id="3261"/>
            </w:del>
          </w:p>
        </w:tc>
        <w:tc>
          <w:tcPr>
            <w:tcW w:w="1273" w:type="dxa"/>
            <w:tcBorders>
              <w:bottom w:val="single" w:sz="4" w:space="0" w:color="auto"/>
            </w:tcBorders>
            <w:hideMark/>
          </w:tcPr>
          <w:p w14:paraId="54B868A4" w14:textId="09FE7F61" w:rsidR="008C0ABB" w:rsidRPr="00074369" w:rsidDel="00CD6BB4" w:rsidRDefault="008C0ABB" w:rsidP="009539C7">
            <w:pPr>
              <w:spacing w:after="0" w:line="240" w:lineRule="auto"/>
              <w:jc w:val="center"/>
              <w:textAlignment w:val="bottom"/>
              <w:rPr>
                <w:del w:id="3262" w:author="Diego Uriarte" w:date="2019-05-18T17:05:00Z"/>
                <w:rFonts w:cstheme="minorHAnsi"/>
                <w:szCs w:val="20"/>
              </w:rPr>
            </w:pPr>
            <w:del w:id="3263" w:author="Diego Uriarte" w:date="2019-05-18T17:05:00Z">
              <w:r w:rsidRPr="00074369" w:rsidDel="00CD6BB4">
                <w:rPr>
                  <w:rFonts w:cstheme="minorHAnsi"/>
                  <w:kern w:val="24"/>
                  <w:szCs w:val="20"/>
                </w:rPr>
                <w:delText>Directo</w:delText>
              </w:r>
              <w:bookmarkStart w:id="3264" w:name="_Toc9092220"/>
              <w:bookmarkStart w:id="3265" w:name="_Toc9171632"/>
              <w:bookmarkStart w:id="3266" w:name="_Toc11178968"/>
              <w:bookmarkEnd w:id="3264"/>
              <w:bookmarkEnd w:id="3265"/>
              <w:bookmarkEnd w:id="3266"/>
            </w:del>
          </w:p>
        </w:tc>
        <w:tc>
          <w:tcPr>
            <w:tcW w:w="1273" w:type="dxa"/>
            <w:tcBorders>
              <w:bottom w:val="single" w:sz="4" w:space="0" w:color="auto"/>
            </w:tcBorders>
            <w:hideMark/>
          </w:tcPr>
          <w:p w14:paraId="41934899" w14:textId="7EDE3650" w:rsidR="008C0ABB" w:rsidRPr="00074369" w:rsidDel="00CD6BB4" w:rsidRDefault="008C0ABB" w:rsidP="009539C7">
            <w:pPr>
              <w:spacing w:after="0" w:line="240" w:lineRule="auto"/>
              <w:jc w:val="center"/>
              <w:textAlignment w:val="bottom"/>
              <w:rPr>
                <w:del w:id="3267" w:author="Diego Uriarte" w:date="2019-05-18T17:05:00Z"/>
                <w:rFonts w:cstheme="minorHAnsi"/>
                <w:szCs w:val="20"/>
              </w:rPr>
            </w:pPr>
            <w:del w:id="3268" w:author="Diego Uriarte" w:date="2019-05-18T17:05:00Z">
              <w:r w:rsidRPr="00074369" w:rsidDel="00CD6BB4">
                <w:rPr>
                  <w:rFonts w:cstheme="minorHAnsi"/>
                  <w:kern w:val="24"/>
                  <w:szCs w:val="20"/>
                </w:rPr>
                <w:delText>Indirecto</w:delText>
              </w:r>
              <w:bookmarkStart w:id="3269" w:name="_Toc9092221"/>
              <w:bookmarkStart w:id="3270" w:name="_Toc9171633"/>
              <w:bookmarkStart w:id="3271" w:name="_Toc11178969"/>
              <w:bookmarkEnd w:id="3269"/>
              <w:bookmarkEnd w:id="3270"/>
              <w:bookmarkEnd w:id="3271"/>
            </w:del>
          </w:p>
        </w:tc>
        <w:tc>
          <w:tcPr>
            <w:tcW w:w="1058" w:type="dxa"/>
            <w:tcBorders>
              <w:bottom w:val="single" w:sz="4" w:space="0" w:color="auto"/>
            </w:tcBorders>
            <w:hideMark/>
          </w:tcPr>
          <w:p w14:paraId="4A54FA6F" w14:textId="1E33145D" w:rsidR="008C0ABB" w:rsidRPr="00074369" w:rsidDel="00CD6BB4" w:rsidRDefault="008C0ABB" w:rsidP="009539C7">
            <w:pPr>
              <w:spacing w:after="0" w:line="240" w:lineRule="auto"/>
              <w:jc w:val="center"/>
              <w:textAlignment w:val="bottom"/>
              <w:rPr>
                <w:del w:id="3272" w:author="Diego Uriarte" w:date="2019-05-18T17:05:00Z"/>
                <w:rFonts w:cstheme="minorHAnsi"/>
                <w:szCs w:val="20"/>
              </w:rPr>
            </w:pPr>
            <w:del w:id="3273" w:author="Diego Uriarte" w:date="2019-05-18T17:05:00Z">
              <w:r w:rsidRPr="00074369" w:rsidDel="00CD6BB4">
                <w:rPr>
                  <w:rFonts w:cstheme="minorHAnsi"/>
                  <w:kern w:val="24"/>
                  <w:szCs w:val="20"/>
                </w:rPr>
                <w:delText>Total</w:delText>
              </w:r>
              <w:bookmarkStart w:id="3274" w:name="_Toc9092222"/>
              <w:bookmarkStart w:id="3275" w:name="_Toc9171634"/>
              <w:bookmarkStart w:id="3276" w:name="_Toc11178970"/>
              <w:bookmarkEnd w:id="3274"/>
              <w:bookmarkEnd w:id="3275"/>
              <w:bookmarkEnd w:id="3276"/>
            </w:del>
          </w:p>
        </w:tc>
        <w:bookmarkStart w:id="3277" w:name="_Toc9092223"/>
        <w:bookmarkStart w:id="3278" w:name="_Toc9171635"/>
        <w:bookmarkStart w:id="3279" w:name="_Toc11178971"/>
        <w:bookmarkEnd w:id="3277"/>
        <w:bookmarkEnd w:id="3278"/>
        <w:bookmarkEnd w:id="3279"/>
      </w:tr>
      <w:tr w:rsidR="00653FDC" w:rsidRPr="00074369" w:rsidDel="00CD6BB4" w14:paraId="2F499346" w14:textId="17759208" w:rsidTr="005966A3">
        <w:trPr>
          <w:trHeight w:val="20"/>
          <w:del w:id="3280" w:author="Diego Uriarte" w:date="2019-05-18T17:05:00Z"/>
        </w:trPr>
        <w:tc>
          <w:tcPr>
            <w:tcW w:w="1838" w:type="dxa"/>
            <w:tcBorders>
              <w:top w:val="single" w:sz="4" w:space="0" w:color="auto"/>
            </w:tcBorders>
            <w:hideMark/>
          </w:tcPr>
          <w:p w14:paraId="774A1298" w14:textId="71C46D03" w:rsidR="008C0ABB" w:rsidRPr="00074369" w:rsidDel="00CD6BB4" w:rsidRDefault="008C0ABB" w:rsidP="008C0ABB">
            <w:pPr>
              <w:spacing w:after="0" w:line="240" w:lineRule="auto"/>
              <w:jc w:val="left"/>
              <w:textAlignment w:val="top"/>
              <w:rPr>
                <w:del w:id="3281" w:author="Diego Uriarte" w:date="2019-05-18T17:05:00Z"/>
                <w:rFonts w:cstheme="minorHAnsi"/>
                <w:szCs w:val="20"/>
              </w:rPr>
            </w:pPr>
            <w:del w:id="3282" w:author="Diego Uriarte" w:date="2019-05-18T17:05:00Z">
              <w:r w:rsidRPr="00074369" w:rsidDel="00CD6BB4">
                <w:rPr>
                  <w:rFonts w:cstheme="minorHAnsi"/>
                  <w:kern w:val="24"/>
                  <w:szCs w:val="20"/>
                </w:rPr>
                <w:delText xml:space="preserve">Abanderada </w:delText>
              </w:r>
              <w:r w:rsidR="00B7563D" w:rsidRPr="00074369" w:rsidDel="00CD6BB4">
                <w:rPr>
                  <w:rFonts w:cstheme="minorHAnsi"/>
                  <w:kern w:val="24"/>
                  <w:szCs w:val="20"/>
                </w:rPr>
                <w:delText>Petroperú</w:delText>
              </w:r>
              <w:bookmarkStart w:id="3283" w:name="_Toc9092224"/>
              <w:bookmarkStart w:id="3284" w:name="_Toc9171636"/>
              <w:bookmarkStart w:id="3285" w:name="_Toc11178972"/>
              <w:bookmarkEnd w:id="3283"/>
              <w:bookmarkEnd w:id="3284"/>
              <w:bookmarkEnd w:id="3285"/>
            </w:del>
          </w:p>
        </w:tc>
        <w:tc>
          <w:tcPr>
            <w:tcW w:w="1372" w:type="dxa"/>
            <w:tcBorders>
              <w:top w:val="single" w:sz="4" w:space="0" w:color="auto"/>
            </w:tcBorders>
            <w:hideMark/>
          </w:tcPr>
          <w:p w14:paraId="6FB85683" w14:textId="17CB1610" w:rsidR="008C0ABB" w:rsidRPr="00074369" w:rsidDel="00CD6BB4" w:rsidRDefault="008C0ABB" w:rsidP="008C0ABB">
            <w:pPr>
              <w:spacing w:after="0" w:line="240" w:lineRule="auto"/>
              <w:jc w:val="left"/>
              <w:textAlignment w:val="top"/>
              <w:rPr>
                <w:del w:id="3286" w:author="Diego Uriarte" w:date="2019-05-18T17:05:00Z"/>
                <w:rFonts w:cstheme="minorHAnsi"/>
                <w:szCs w:val="20"/>
              </w:rPr>
            </w:pPr>
            <w:del w:id="3287" w:author="Diego Uriarte" w:date="2019-05-18T17:05:00Z">
              <w:r w:rsidRPr="00074369" w:rsidDel="00CD6BB4">
                <w:rPr>
                  <w:rFonts w:cstheme="minorHAnsi"/>
                  <w:szCs w:val="20"/>
                </w:rPr>
                <w:delText>0.024</w:delText>
              </w:r>
              <w:bookmarkStart w:id="3288" w:name="_Toc9092225"/>
              <w:bookmarkStart w:id="3289" w:name="_Toc9171637"/>
              <w:bookmarkStart w:id="3290" w:name="_Toc11178973"/>
              <w:bookmarkEnd w:id="3288"/>
              <w:bookmarkEnd w:id="3289"/>
              <w:bookmarkEnd w:id="3290"/>
            </w:del>
          </w:p>
        </w:tc>
        <w:tc>
          <w:tcPr>
            <w:tcW w:w="1833" w:type="dxa"/>
            <w:tcBorders>
              <w:top w:val="single" w:sz="4" w:space="0" w:color="auto"/>
            </w:tcBorders>
            <w:hideMark/>
          </w:tcPr>
          <w:p w14:paraId="0DDBE531" w14:textId="37C2439D" w:rsidR="008C0ABB" w:rsidRPr="00074369" w:rsidDel="00CD6BB4" w:rsidRDefault="008C0ABB" w:rsidP="008C0ABB">
            <w:pPr>
              <w:spacing w:after="0" w:line="240" w:lineRule="auto"/>
              <w:jc w:val="left"/>
              <w:textAlignment w:val="top"/>
              <w:rPr>
                <w:del w:id="3291" w:author="Diego Uriarte" w:date="2019-05-18T17:05:00Z"/>
                <w:rFonts w:cstheme="minorHAnsi"/>
                <w:szCs w:val="20"/>
              </w:rPr>
            </w:pPr>
            <w:del w:id="3292" w:author="Diego Uriarte" w:date="2019-05-18T17:05:00Z">
              <w:r w:rsidRPr="00074369" w:rsidDel="00CD6BB4">
                <w:rPr>
                  <w:rFonts w:cstheme="minorHAnsi"/>
                  <w:szCs w:val="20"/>
                </w:rPr>
                <w:delText>0.003 (0.079)</w:delText>
              </w:r>
              <w:bookmarkStart w:id="3293" w:name="_Toc9092226"/>
              <w:bookmarkStart w:id="3294" w:name="_Toc9171638"/>
              <w:bookmarkStart w:id="3295" w:name="_Toc11178974"/>
              <w:bookmarkEnd w:id="3293"/>
              <w:bookmarkEnd w:id="3294"/>
              <w:bookmarkEnd w:id="3295"/>
            </w:del>
          </w:p>
        </w:tc>
        <w:tc>
          <w:tcPr>
            <w:tcW w:w="1273" w:type="dxa"/>
            <w:tcBorders>
              <w:top w:val="single" w:sz="4" w:space="0" w:color="auto"/>
            </w:tcBorders>
            <w:hideMark/>
          </w:tcPr>
          <w:p w14:paraId="47F4372E" w14:textId="0A80E222" w:rsidR="008C0ABB" w:rsidRPr="00074369" w:rsidDel="00CD6BB4" w:rsidRDefault="008C0ABB" w:rsidP="008C0ABB">
            <w:pPr>
              <w:spacing w:after="0" w:line="240" w:lineRule="auto"/>
              <w:jc w:val="right"/>
              <w:textAlignment w:val="top"/>
              <w:rPr>
                <w:del w:id="3296" w:author="Diego Uriarte" w:date="2019-05-18T17:05:00Z"/>
                <w:rFonts w:cstheme="minorHAnsi"/>
                <w:szCs w:val="20"/>
              </w:rPr>
            </w:pPr>
            <w:del w:id="3297" w:author="Diego Uriarte" w:date="2019-05-18T17:05:00Z">
              <w:r w:rsidRPr="00074369" w:rsidDel="00CD6BB4">
                <w:rPr>
                  <w:rFonts w:cstheme="minorHAnsi"/>
                  <w:szCs w:val="20"/>
                </w:rPr>
                <w:delText>0.005</w:delText>
              </w:r>
              <w:bookmarkStart w:id="3298" w:name="_Toc9092227"/>
              <w:bookmarkStart w:id="3299" w:name="_Toc9171639"/>
              <w:bookmarkStart w:id="3300" w:name="_Toc11178975"/>
              <w:bookmarkEnd w:id="3298"/>
              <w:bookmarkEnd w:id="3299"/>
              <w:bookmarkEnd w:id="3300"/>
            </w:del>
          </w:p>
        </w:tc>
        <w:tc>
          <w:tcPr>
            <w:tcW w:w="1273" w:type="dxa"/>
            <w:tcBorders>
              <w:top w:val="single" w:sz="4" w:space="0" w:color="auto"/>
            </w:tcBorders>
            <w:hideMark/>
          </w:tcPr>
          <w:p w14:paraId="7EF5CA41" w14:textId="18946A68" w:rsidR="008C0ABB" w:rsidRPr="00074369" w:rsidDel="00CD6BB4" w:rsidRDefault="008C0ABB" w:rsidP="008C0ABB">
            <w:pPr>
              <w:spacing w:after="0" w:line="240" w:lineRule="auto"/>
              <w:jc w:val="right"/>
              <w:textAlignment w:val="top"/>
              <w:rPr>
                <w:del w:id="3301" w:author="Diego Uriarte" w:date="2019-05-18T17:05:00Z"/>
                <w:rFonts w:cstheme="minorHAnsi"/>
                <w:szCs w:val="20"/>
              </w:rPr>
            </w:pPr>
            <w:del w:id="3302" w:author="Diego Uriarte" w:date="2019-05-18T17:05:00Z">
              <w:r w:rsidRPr="00074369" w:rsidDel="00CD6BB4">
                <w:rPr>
                  <w:rFonts w:cstheme="minorHAnsi"/>
                  <w:szCs w:val="20"/>
                </w:rPr>
                <w:delText>0.03</w:delText>
              </w:r>
              <w:bookmarkStart w:id="3303" w:name="_Toc9092228"/>
              <w:bookmarkStart w:id="3304" w:name="_Toc9171640"/>
              <w:bookmarkStart w:id="3305" w:name="_Toc11178976"/>
              <w:bookmarkEnd w:id="3303"/>
              <w:bookmarkEnd w:id="3304"/>
              <w:bookmarkEnd w:id="3305"/>
            </w:del>
          </w:p>
        </w:tc>
        <w:tc>
          <w:tcPr>
            <w:tcW w:w="1058" w:type="dxa"/>
            <w:tcBorders>
              <w:top w:val="single" w:sz="4" w:space="0" w:color="auto"/>
            </w:tcBorders>
            <w:hideMark/>
          </w:tcPr>
          <w:p w14:paraId="365D2B0E" w14:textId="1D63C47C" w:rsidR="008C0ABB" w:rsidRPr="00074369" w:rsidDel="00CD6BB4" w:rsidRDefault="008C0ABB" w:rsidP="008C0ABB">
            <w:pPr>
              <w:spacing w:after="0" w:line="240" w:lineRule="auto"/>
              <w:jc w:val="right"/>
              <w:textAlignment w:val="top"/>
              <w:rPr>
                <w:del w:id="3306" w:author="Diego Uriarte" w:date="2019-05-18T17:05:00Z"/>
                <w:rFonts w:cstheme="minorHAnsi"/>
                <w:szCs w:val="20"/>
              </w:rPr>
            </w:pPr>
            <w:del w:id="3307" w:author="Diego Uriarte" w:date="2019-05-18T17:05:00Z">
              <w:r w:rsidRPr="00074369" w:rsidDel="00CD6BB4">
                <w:rPr>
                  <w:rFonts w:cstheme="minorHAnsi"/>
                  <w:szCs w:val="20"/>
                </w:rPr>
                <w:delText>0.035</w:delText>
              </w:r>
              <w:bookmarkStart w:id="3308" w:name="_Toc9092229"/>
              <w:bookmarkStart w:id="3309" w:name="_Toc9171641"/>
              <w:bookmarkStart w:id="3310" w:name="_Toc11178977"/>
              <w:bookmarkEnd w:id="3308"/>
              <w:bookmarkEnd w:id="3309"/>
              <w:bookmarkEnd w:id="3310"/>
            </w:del>
          </w:p>
        </w:tc>
        <w:bookmarkStart w:id="3311" w:name="_Toc9092230"/>
        <w:bookmarkStart w:id="3312" w:name="_Toc9171642"/>
        <w:bookmarkStart w:id="3313" w:name="_Toc11178978"/>
        <w:bookmarkEnd w:id="3311"/>
        <w:bookmarkEnd w:id="3312"/>
        <w:bookmarkEnd w:id="3313"/>
      </w:tr>
      <w:tr w:rsidR="00653FDC" w:rsidRPr="00074369" w:rsidDel="00CD6BB4" w14:paraId="219B7177" w14:textId="6658A04C" w:rsidTr="005966A3">
        <w:trPr>
          <w:trHeight w:val="20"/>
          <w:del w:id="3314" w:author="Diego Uriarte" w:date="2019-05-18T17:05:00Z"/>
        </w:trPr>
        <w:tc>
          <w:tcPr>
            <w:tcW w:w="1838" w:type="dxa"/>
            <w:hideMark/>
          </w:tcPr>
          <w:p w14:paraId="34A3C071" w14:textId="24ECF6B5" w:rsidR="008C0ABB" w:rsidRPr="00074369" w:rsidDel="00CD6BB4" w:rsidRDefault="008C0ABB" w:rsidP="008C0ABB">
            <w:pPr>
              <w:spacing w:after="0" w:line="240" w:lineRule="auto"/>
              <w:jc w:val="left"/>
              <w:textAlignment w:val="top"/>
              <w:rPr>
                <w:del w:id="3315" w:author="Diego Uriarte" w:date="2019-05-18T17:05:00Z"/>
                <w:rFonts w:cstheme="minorHAnsi"/>
                <w:szCs w:val="20"/>
              </w:rPr>
            </w:pPr>
            <w:del w:id="3316" w:author="Diego Uriarte" w:date="2019-05-18T17:05:00Z">
              <w:r w:rsidRPr="00074369" w:rsidDel="00CD6BB4">
                <w:rPr>
                  <w:rFonts w:cstheme="minorHAnsi"/>
                  <w:kern w:val="24"/>
                  <w:szCs w:val="20"/>
                </w:rPr>
                <w:delText>Abanderada Pecsa</w:delText>
              </w:r>
              <w:bookmarkStart w:id="3317" w:name="_Toc9092231"/>
              <w:bookmarkStart w:id="3318" w:name="_Toc9171643"/>
              <w:bookmarkStart w:id="3319" w:name="_Toc11178979"/>
              <w:bookmarkEnd w:id="3317"/>
              <w:bookmarkEnd w:id="3318"/>
              <w:bookmarkEnd w:id="3319"/>
            </w:del>
          </w:p>
        </w:tc>
        <w:tc>
          <w:tcPr>
            <w:tcW w:w="1372" w:type="dxa"/>
            <w:hideMark/>
          </w:tcPr>
          <w:p w14:paraId="091A8AFE" w14:textId="304BA736" w:rsidR="008C0ABB" w:rsidRPr="00074369" w:rsidDel="00CD6BB4" w:rsidRDefault="008C0ABB" w:rsidP="008C0ABB">
            <w:pPr>
              <w:spacing w:after="0" w:line="240" w:lineRule="auto"/>
              <w:jc w:val="left"/>
              <w:textAlignment w:val="top"/>
              <w:rPr>
                <w:del w:id="3320" w:author="Diego Uriarte" w:date="2019-05-18T17:05:00Z"/>
                <w:rFonts w:cstheme="minorHAnsi"/>
                <w:szCs w:val="20"/>
              </w:rPr>
            </w:pPr>
            <w:del w:id="3321" w:author="Diego Uriarte" w:date="2019-05-18T17:05:00Z">
              <w:r w:rsidRPr="00074369" w:rsidDel="00CD6BB4">
                <w:rPr>
                  <w:rFonts w:cstheme="minorHAnsi"/>
                  <w:szCs w:val="20"/>
                </w:rPr>
                <w:delText>0.236 </w:delText>
              </w:r>
              <w:r w:rsidRPr="00074369" w:rsidDel="00CD6BB4">
                <w:rPr>
                  <w:rFonts w:cstheme="minorHAnsi"/>
                  <w:szCs w:val="20"/>
                  <w:vertAlign w:val="superscript"/>
                </w:rPr>
                <w:delText>**</w:delText>
              </w:r>
              <w:bookmarkStart w:id="3322" w:name="_Toc9092232"/>
              <w:bookmarkStart w:id="3323" w:name="_Toc9171644"/>
              <w:bookmarkStart w:id="3324" w:name="_Toc11178980"/>
              <w:bookmarkEnd w:id="3322"/>
              <w:bookmarkEnd w:id="3323"/>
              <w:bookmarkEnd w:id="3324"/>
            </w:del>
          </w:p>
        </w:tc>
        <w:tc>
          <w:tcPr>
            <w:tcW w:w="1833" w:type="dxa"/>
            <w:hideMark/>
          </w:tcPr>
          <w:p w14:paraId="5A52E0E1" w14:textId="2C17EE8D" w:rsidR="008C0ABB" w:rsidRPr="00074369" w:rsidDel="00CD6BB4" w:rsidRDefault="008C0ABB" w:rsidP="008C0ABB">
            <w:pPr>
              <w:spacing w:after="0" w:line="240" w:lineRule="auto"/>
              <w:jc w:val="left"/>
              <w:textAlignment w:val="top"/>
              <w:rPr>
                <w:del w:id="3325" w:author="Diego Uriarte" w:date="2019-05-18T17:05:00Z"/>
                <w:rFonts w:cstheme="minorHAnsi"/>
                <w:szCs w:val="20"/>
              </w:rPr>
            </w:pPr>
            <w:del w:id="3326" w:author="Diego Uriarte" w:date="2019-05-18T17:05:00Z">
              <w:r w:rsidRPr="00074369" w:rsidDel="00CD6BB4">
                <w:rPr>
                  <w:rFonts w:cstheme="minorHAnsi"/>
                  <w:szCs w:val="20"/>
                </w:rPr>
                <w:delText>0.159</w:delText>
              </w:r>
              <w:r w:rsidRPr="00074369" w:rsidDel="00CD6BB4">
                <w:rPr>
                  <w:rFonts w:cstheme="minorHAnsi"/>
                  <w:szCs w:val="20"/>
                  <w:vertAlign w:val="superscript"/>
                </w:rPr>
                <w:delText>*</w:delText>
              </w:r>
              <w:r w:rsidRPr="00074369" w:rsidDel="00CD6BB4">
                <w:rPr>
                  <w:rFonts w:cstheme="minorHAnsi"/>
                  <w:szCs w:val="20"/>
                </w:rPr>
                <w:delText> (0.091)</w:delText>
              </w:r>
              <w:bookmarkStart w:id="3327" w:name="_Toc9092233"/>
              <w:bookmarkStart w:id="3328" w:name="_Toc9171645"/>
              <w:bookmarkStart w:id="3329" w:name="_Toc11178981"/>
              <w:bookmarkEnd w:id="3327"/>
              <w:bookmarkEnd w:id="3328"/>
              <w:bookmarkEnd w:id="3329"/>
            </w:del>
          </w:p>
        </w:tc>
        <w:tc>
          <w:tcPr>
            <w:tcW w:w="1273" w:type="dxa"/>
            <w:hideMark/>
          </w:tcPr>
          <w:p w14:paraId="3889F0D4" w14:textId="597D4EC6" w:rsidR="008C0ABB" w:rsidRPr="00074369" w:rsidDel="00CD6BB4" w:rsidRDefault="008C0ABB" w:rsidP="008C0ABB">
            <w:pPr>
              <w:spacing w:after="0" w:line="240" w:lineRule="auto"/>
              <w:jc w:val="right"/>
              <w:textAlignment w:val="top"/>
              <w:rPr>
                <w:del w:id="3330" w:author="Diego Uriarte" w:date="2019-05-18T17:05:00Z"/>
                <w:rFonts w:cstheme="minorHAnsi"/>
                <w:szCs w:val="20"/>
              </w:rPr>
            </w:pPr>
            <w:del w:id="3331" w:author="Diego Uriarte" w:date="2019-05-18T17:05:00Z">
              <w:r w:rsidRPr="00074369" w:rsidDel="00CD6BB4">
                <w:rPr>
                  <w:rFonts w:cstheme="minorHAnsi"/>
                  <w:szCs w:val="20"/>
                </w:rPr>
                <w:delText>0.146</w:delText>
              </w:r>
              <w:bookmarkStart w:id="3332" w:name="_Toc9092234"/>
              <w:bookmarkStart w:id="3333" w:name="_Toc9171646"/>
              <w:bookmarkStart w:id="3334" w:name="_Toc11178982"/>
              <w:bookmarkEnd w:id="3332"/>
              <w:bookmarkEnd w:id="3333"/>
              <w:bookmarkEnd w:id="3334"/>
            </w:del>
          </w:p>
        </w:tc>
        <w:tc>
          <w:tcPr>
            <w:tcW w:w="1273" w:type="dxa"/>
            <w:hideMark/>
          </w:tcPr>
          <w:p w14:paraId="1EE8CDBC" w14:textId="41FC7E9C" w:rsidR="008C0ABB" w:rsidRPr="00074369" w:rsidDel="00CD6BB4" w:rsidRDefault="008C0ABB" w:rsidP="008C0ABB">
            <w:pPr>
              <w:spacing w:after="0" w:line="240" w:lineRule="auto"/>
              <w:jc w:val="right"/>
              <w:textAlignment w:val="top"/>
              <w:rPr>
                <w:del w:id="3335" w:author="Diego Uriarte" w:date="2019-05-18T17:05:00Z"/>
                <w:rFonts w:cstheme="minorHAnsi"/>
                <w:szCs w:val="20"/>
              </w:rPr>
            </w:pPr>
            <w:del w:id="3336" w:author="Diego Uriarte" w:date="2019-05-18T17:05:00Z">
              <w:r w:rsidRPr="00074369" w:rsidDel="00CD6BB4">
                <w:rPr>
                  <w:rFonts w:cstheme="minorHAnsi"/>
                  <w:szCs w:val="20"/>
                </w:rPr>
                <w:delText>-0.232</w:delText>
              </w:r>
              <w:bookmarkStart w:id="3337" w:name="_Toc9092235"/>
              <w:bookmarkStart w:id="3338" w:name="_Toc9171647"/>
              <w:bookmarkStart w:id="3339" w:name="_Toc11178983"/>
              <w:bookmarkEnd w:id="3337"/>
              <w:bookmarkEnd w:id="3338"/>
              <w:bookmarkEnd w:id="3339"/>
            </w:del>
          </w:p>
        </w:tc>
        <w:tc>
          <w:tcPr>
            <w:tcW w:w="1058" w:type="dxa"/>
            <w:hideMark/>
          </w:tcPr>
          <w:p w14:paraId="64295B2B" w14:textId="1027EA6A" w:rsidR="008C0ABB" w:rsidRPr="00074369" w:rsidDel="00CD6BB4" w:rsidRDefault="008C0ABB" w:rsidP="008C0ABB">
            <w:pPr>
              <w:spacing w:after="0" w:line="240" w:lineRule="auto"/>
              <w:jc w:val="right"/>
              <w:textAlignment w:val="top"/>
              <w:rPr>
                <w:del w:id="3340" w:author="Diego Uriarte" w:date="2019-05-18T17:05:00Z"/>
                <w:rFonts w:cstheme="minorHAnsi"/>
                <w:szCs w:val="20"/>
              </w:rPr>
            </w:pPr>
            <w:del w:id="3341" w:author="Diego Uriarte" w:date="2019-05-18T17:05:00Z">
              <w:r w:rsidRPr="00074369" w:rsidDel="00CD6BB4">
                <w:rPr>
                  <w:rFonts w:cstheme="minorHAnsi"/>
                  <w:szCs w:val="20"/>
                </w:rPr>
                <w:delText>-0.086</w:delText>
              </w:r>
              <w:bookmarkStart w:id="3342" w:name="_Toc9092236"/>
              <w:bookmarkStart w:id="3343" w:name="_Toc9171648"/>
              <w:bookmarkStart w:id="3344" w:name="_Toc11178984"/>
              <w:bookmarkEnd w:id="3342"/>
              <w:bookmarkEnd w:id="3343"/>
              <w:bookmarkEnd w:id="3344"/>
            </w:del>
          </w:p>
        </w:tc>
        <w:bookmarkStart w:id="3345" w:name="_Toc9092237"/>
        <w:bookmarkStart w:id="3346" w:name="_Toc9171649"/>
        <w:bookmarkStart w:id="3347" w:name="_Toc11178985"/>
        <w:bookmarkEnd w:id="3345"/>
        <w:bookmarkEnd w:id="3346"/>
        <w:bookmarkEnd w:id="3347"/>
      </w:tr>
      <w:tr w:rsidR="00653FDC" w:rsidRPr="00074369" w:rsidDel="00CD6BB4" w14:paraId="34B1B2AF" w14:textId="4FC2490A" w:rsidTr="005966A3">
        <w:trPr>
          <w:trHeight w:val="20"/>
          <w:del w:id="3348" w:author="Diego Uriarte" w:date="2019-05-18T17:05:00Z"/>
        </w:trPr>
        <w:tc>
          <w:tcPr>
            <w:tcW w:w="1838" w:type="dxa"/>
            <w:hideMark/>
          </w:tcPr>
          <w:p w14:paraId="635CAAD6" w14:textId="3B24D799" w:rsidR="008C0ABB" w:rsidRPr="00074369" w:rsidDel="00CD6BB4" w:rsidRDefault="008C0ABB" w:rsidP="008C0ABB">
            <w:pPr>
              <w:spacing w:after="0" w:line="240" w:lineRule="auto"/>
              <w:jc w:val="left"/>
              <w:textAlignment w:val="top"/>
              <w:rPr>
                <w:del w:id="3349" w:author="Diego Uriarte" w:date="2019-05-18T17:05:00Z"/>
                <w:rFonts w:cstheme="minorHAnsi"/>
                <w:szCs w:val="20"/>
              </w:rPr>
            </w:pPr>
            <w:del w:id="3350" w:author="Diego Uriarte" w:date="2019-05-18T17:05:00Z">
              <w:r w:rsidRPr="00074369" w:rsidDel="00CD6BB4">
                <w:rPr>
                  <w:rFonts w:cstheme="minorHAnsi"/>
                  <w:kern w:val="24"/>
                  <w:szCs w:val="20"/>
                </w:rPr>
                <w:delText>Abanderada Primax</w:delText>
              </w:r>
              <w:bookmarkStart w:id="3351" w:name="_Toc9092238"/>
              <w:bookmarkStart w:id="3352" w:name="_Toc9171650"/>
              <w:bookmarkStart w:id="3353" w:name="_Toc11178986"/>
              <w:bookmarkEnd w:id="3351"/>
              <w:bookmarkEnd w:id="3352"/>
              <w:bookmarkEnd w:id="3353"/>
            </w:del>
          </w:p>
        </w:tc>
        <w:tc>
          <w:tcPr>
            <w:tcW w:w="1372" w:type="dxa"/>
            <w:hideMark/>
          </w:tcPr>
          <w:p w14:paraId="7512ADF4" w14:textId="5A9CBBEA" w:rsidR="008C0ABB" w:rsidRPr="00074369" w:rsidDel="00CD6BB4" w:rsidRDefault="008C0ABB" w:rsidP="008C0ABB">
            <w:pPr>
              <w:spacing w:after="0" w:line="240" w:lineRule="auto"/>
              <w:jc w:val="left"/>
              <w:textAlignment w:val="top"/>
              <w:rPr>
                <w:del w:id="3354" w:author="Diego Uriarte" w:date="2019-05-18T17:05:00Z"/>
                <w:rFonts w:cstheme="minorHAnsi"/>
                <w:szCs w:val="20"/>
              </w:rPr>
            </w:pPr>
            <w:del w:id="3355" w:author="Diego Uriarte" w:date="2019-05-18T17:05:00Z">
              <w:r w:rsidRPr="00074369" w:rsidDel="00CD6BB4">
                <w:rPr>
                  <w:rFonts w:cstheme="minorHAnsi"/>
                  <w:szCs w:val="20"/>
                </w:rPr>
                <w:delText>0.45 </w:delText>
              </w:r>
              <w:r w:rsidRPr="00074369" w:rsidDel="00CD6BB4">
                <w:rPr>
                  <w:rFonts w:cstheme="minorHAnsi"/>
                  <w:szCs w:val="20"/>
                  <w:vertAlign w:val="superscript"/>
                </w:rPr>
                <w:delText>***</w:delText>
              </w:r>
              <w:bookmarkStart w:id="3356" w:name="_Toc9092239"/>
              <w:bookmarkStart w:id="3357" w:name="_Toc9171651"/>
              <w:bookmarkStart w:id="3358" w:name="_Toc11178987"/>
              <w:bookmarkEnd w:id="3356"/>
              <w:bookmarkEnd w:id="3357"/>
              <w:bookmarkEnd w:id="3358"/>
            </w:del>
          </w:p>
        </w:tc>
        <w:tc>
          <w:tcPr>
            <w:tcW w:w="1833" w:type="dxa"/>
            <w:hideMark/>
          </w:tcPr>
          <w:p w14:paraId="68A85E27" w14:textId="6EBFD3A4" w:rsidR="008C0ABB" w:rsidRPr="00074369" w:rsidDel="00CD6BB4" w:rsidRDefault="008C0ABB" w:rsidP="008C0ABB">
            <w:pPr>
              <w:spacing w:after="0" w:line="240" w:lineRule="auto"/>
              <w:jc w:val="left"/>
              <w:textAlignment w:val="top"/>
              <w:rPr>
                <w:del w:id="3359" w:author="Diego Uriarte" w:date="2019-05-18T17:05:00Z"/>
                <w:rFonts w:cstheme="minorHAnsi"/>
                <w:szCs w:val="20"/>
              </w:rPr>
            </w:pPr>
            <w:del w:id="3360" w:author="Diego Uriarte" w:date="2019-05-18T17:05:00Z">
              <w:r w:rsidRPr="00074369" w:rsidDel="00CD6BB4">
                <w:rPr>
                  <w:rFonts w:cstheme="minorHAnsi"/>
                  <w:szCs w:val="20"/>
                </w:rPr>
                <w:delText>0.402</w:delText>
              </w:r>
              <w:r w:rsidRPr="00074369" w:rsidDel="00CD6BB4">
                <w:rPr>
                  <w:rFonts w:cstheme="minorHAnsi"/>
                  <w:szCs w:val="20"/>
                  <w:vertAlign w:val="superscript"/>
                </w:rPr>
                <w:delText>***</w:delText>
              </w:r>
              <w:r w:rsidRPr="00074369" w:rsidDel="00CD6BB4">
                <w:rPr>
                  <w:rFonts w:cstheme="minorHAnsi"/>
                  <w:szCs w:val="20"/>
                </w:rPr>
                <w:delText> (0.068)</w:delText>
              </w:r>
              <w:bookmarkStart w:id="3361" w:name="_Toc9092240"/>
              <w:bookmarkStart w:id="3362" w:name="_Toc9171652"/>
              <w:bookmarkStart w:id="3363" w:name="_Toc11178988"/>
              <w:bookmarkEnd w:id="3361"/>
              <w:bookmarkEnd w:id="3362"/>
              <w:bookmarkEnd w:id="3363"/>
            </w:del>
          </w:p>
        </w:tc>
        <w:tc>
          <w:tcPr>
            <w:tcW w:w="1273" w:type="dxa"/>
            <w:hideMark/>
          </w:tcPr>
          <w:p w14:paraId="1E30E965" w14:textId="028C7856" w:rsidR="008C0ABB" w:rsidRPr="00074369" w:rsidDel="00CD6BB4" w:rsidRDefault="008C0ABB" w:rsidP="008C0ABB">
            <w:pPr>
              <w:spacing w:after="0" w:line="240" w:lineRule="auto"/>
              <w:jc w:val="right"/>
              <w:textAlignment w:val="top"/>
              <w:rPr>
                <w:del w:id="3364" w:author="Diego Uriarte" w:date="2019-05-18T17:05:00Z"/>
                <w:rFonts w:cstheme="minorHAnsi"/>
                <w:szCs w:val="20"/>
              </w:rPr>
            </w:pPr>
            <w:del w:id="3365" w:author="Diego Uriarte" w:date="2019-05-18T17:05:00Z">
              <w:r w:rsidRPr="00074369" w:rsidDel="00CD6BB4">
                <w:rPr>
                  <w:rFonts w:cstheme="minorHAnsi"/>
                  <w:szCs w:val="20"/>
                </w:rPr>
                <w:delText>0.411 </w:delText>
              </w:r>
              <w:r w:rsidRPr="00074369" w:rsidDel="00CD6BB4">
                <w:rPr>
                  <w:rFonts w:cstheme="minorHAnsi"/>
                  <w:szCs w:val="20"/>
                  <w:vertAlign w:val="superscript"/>
                </w:rPr>
                <w:delText>***</w:delText>
              </w:r>
              <w:bookmarkStart w:id="3366" w:name="_Toc9092241"/>
              <w:bookmarkStart w:id="3367" w:name="_Toc9171653"/>
              <w:bookmarkStart w:id="3368" w:name="_Toc11178989"/>
              <w:bookmarkEnd w:id="3366"/>
              <w:bookmarkEnd w:id="3367"/>
              <w:bookmarkEnd w:id="3368"/>
            </w:del>
          </w:p>
        </w:tc>
        <w:tc>
          <w:tcPr>
            <w:tcW w:w="1273" w:type="dxa"/>
            <w:hideMark/>
          </w:tcPr>
          <w:p w14:paraId="55767865" w14:textId="7B2FEACF" w:rsidR="008C0ABB" w:rsidRPr="00074369" w:rsidDel="00CD6BB4" w:rsidRDefault="008C0ABB" w:rsidP="008C0ABB">
            <w:pPr>
              <w:spacing w:after="0" w:line="240" w:lineRule="auto"/>
              <w:jc w:val="right"/>
              <w:textAlignment w:val="top"/>
              <w:rPr>
                <w:del w:id="3369" w:author="Diego Uriarte" w:date="2019-05-18T17:05:00Z"/>
                <w:rFonts w:cstheme="minorHAnsi"/>
                <w:szCs w:val="20"/>
              </w:rPr>
            </w:pPr>
            <w:del w:id="3370" w:author="Diego Uriarte" w:date="2019-05-18T17:05:00Z">
              <w:r w:rsidRPr="00074369" w:rsidDel="00CD6BB4">
                <w:rPr>
                  <w:rFonts w:cstheme="minorHAnsi"/>
                  <w:szCs w:val="20"/>
                </w:rPr>
                <w:delText>0.164</w:delText>
              </w:r>
              <w:bookmarkStart w:id="3371" w:name="_Toc9092242"/>
              <w:bookmarkStart w:id="3372" w:name="_Toc9171654"/>
              <w:bookmarkStart w:id="3373" w:name="_Toc11178990"/>
              <w:bookmarkEnd w:id="3371"/>
              <w:bookmarkEnd w:id="3372"/>
              <w:bookmarkEnd w:id="3373"/>
            </w:del>
          </w:p>
        </w:tc>
        <w:tc>
          <w:tcPr>
            <w:tcW w:w="1058" w:type="dxa"/>
            <w:hideMark/>
          </w:tcPr>
          <w:p w14:paraId="3CF59714" w14:textId="0E5436AD" w:rsidR="008C0ABB" w:rsidRPr="00074369" w:rsidDel="00CD6BB4" w:rsidRDefault="008C0ABB" w:rsidP="008C0ABB">
            <w:pPr>
              <w:spacing w:after="0" w:line="240" w:lineRule="auto"/>
              <w:jc w:val="right"/>
              <w:textAlignment w:val="top"/>
              <w:rPr>
                <w:del w:id="3374" w:author="Diego Uriarte" w:date="2019-05-18T17:05:00Z"/>
                <w:rFonts w:cstheme="minorHAnsi"/>
                <w:szCs w:val="20"/>
              </w:rPr>
            </w:pPr>
            <w:del w:id="3375" w:author="Diego Uriarte" w:date="2019-05-18T17:05:00Z">
              <w:r w:rsidRPr="00074369" w:rsidDel="00CD6BB4">
                <w:rPr>
                  <w:rFonts w:cstheme="minorHAnsi"/>
                  <w:szCs w:val="20"/>
                </w:rPr>
                <w:delText>0.575 </w:delText>
              </w:r>
              <w:r w:rsidRPr="00074369" w:rsidDel="00CD6BB4">
                <w:rPr>
                  <w:rFonts w:cstheme="minorHAnsi"/>
                  <w:szCs w:val="20"/>
                  <w:vertAlign w:val="superscript"/>
                </w:rPr>
                <w:delText>*</w:delText>
              </w:r>
              <w:bookmarkStart w:id="3376" w:name="_Toc9092243"/>
              <w:bookmarkStart w:id="3377" w:name="_Toc9171655"/>
              <w:bookmarkStart w:id="3378" w:name="_Toc11178991"/>
              <w:bookmarkEnd w:id="3376"/>
              <w:bookmarkEnd w:id="3377"/>
              <w:bookmarkEnd w:id="3378"/>
            </w:del>
          </w:p>
        </w:tc>
        <w:bookmarkStart w:id="3379" w:name="_Toc9092244"/>
        <w:bookmarkStart w:id="3380" w:name="_Toc9171656"/>
        <w:bookmarkStart w:id="3381" w:name="_Toc11178992"/>
        <w:bookmarkEnd w:id="3379"/>
        <w:bookmarkEnd w:id="3380"/>
        <w:bookmarkEnd w:id="3381"/>
      </w:tr>
      <w:tr w:rsidR="00653FDC" w:rsidRPr="00074369" w:rsidDel="00CD6BB4" w14:paraId="516E7315" w14:textId="637E6211" w:rsidTr="005966A3">
        <w:trPr>
          <w:trHeight w:val="20"/>
          <w:del w:id="3382" w:author="Diego Uriarte" w:date="2019-05-18T17:05:00Z"/>
        </w:trPr>
        <w:tc>
          <w:tcPr>
            <w:tcW w:w="1838" w:type="dxa"/>
            <w:hideMark/>
          </w:tcPr>
          <w:p w14:paraId="2020A3F1" w14:textId="159CE969" w:rsidR="008C0ABB" w:rsidRPr="00074369" w:rsidDel="00CD6BB4" w:rsidRDefault="008C0ABB" w:rsidP="008C0ABB">
            <w:pPr>
              <w:spacing w:after="0" w:line="240" w:lineRule="auto"/>
              <w:jc w:val="left"/>
              <w:textAlignment w:val="top"/>
              <w:rPr>
                <w:del w:id="3383" w:author="Diego Uriarte" w:date="2019-05-18T17:05:00Z"/>
                <w:rFonts w:cstheme="minorHAnsi"/>
                <w:szCs w:val="20"/>
              </w:rPr>
            </w:pPr>
            <w:del w:id="3384" w:author="Diego Uriarte" w:date="2019-05-18T17:05:00Z">
              <w:r w:rsidRPr="00074369" w:rsidDel="00CD6BB4">
                <w:rPr>
                  <w:rFonts w:cstheme="minorHAnsi"/>
                  <w:kern w:val="24"/>
                  <w:szCs w:val="20"/>
                </w:rPr>
                <w:delText>Abanderada Repsol</w:delText>
              </w:r>
              <w:bookmarkStart w:id="3385" w:name="_Toc9092245"/>
              <w:bookmarkStart w:id="3386" w:name="_Toc9171657"/>
              <w:bookmarkStart w:id="3387" w:name="_Toc11178993"/>
              <w:bookmarkEnd w:id="3385"/>
              <w:bookmarkEnd w:id="3386"/>
              <w:bookmarkEnd w:id="3387"/>
            </w:del>
          </w:p>
        </w:tc>
        <w:tc>
          <w:tcPr>
            <w:tcW w:w="1372" w:type="dxa"/>
            <w:hideMark/>
          </w:tcPr>
          <w:p w14:paraId="1F3E0927" w14:textId="3A7DFB77" w:rsidR="008C0ABB" w:rsidRPr="00074369" w:rsidDel="00CD6BB4" w:rsidRDefault="008C0ABB" w:rsidP="008C0ABB">
            <w:pPr>
              <w:spacing w:after="0" w:line="240" w:lineRule="auto"/>
              <w:jc w:val="left"/>
              <w:textAlignment w:val="top"/>
              <w:rPr>
                <w:del w:id="3388" w:author="Diego Uriarte" w:date="2019-05-18T17:05:00Z"/>
                <w:rFonts w:cstheme="minorHAnsi"/>
                <w:szCs w:val="20"/>
              </w:rPr>
            </w:pPr>
            <w:del w:id="3389" w:author="Diego Uriarte" w:date="2019-05-18T17:05:00Z">
              <w:r w:rsidRPr="00074369" w:rsidDel="00CD6BB4">
                <w:rPr>
                  <w:rFonts w:cstheme="minorHAnsi"/>
                  <w:szCs w:val="20"/>
                </w:rPr>
                <w:delText>0.309 </w:delText>
              </w:r>
              <w:r w:rsidRPr="00074369" w:rsidDel="00CD6BB4">
                <w:rPr>
                  <w:rFonts w:cstheme="minorHAnsi"/>
                  <w:szCs w:val="20"/>
                  <w:vertAlign w:val="superscript"/>
                </w:rPr>
                <w:delText>***</w:delText>
              </w:r>
              <w:bookmarkStart w:id="3390" w:name="_Toc9092246"/>
              <w:bookmarkStart w:id="3391" w:name="_Toc9171658"/>
              <w:bookmarkStart w:id="3392" w:name="_Toc11178994"/>
              <w:bookmarkEnd w:id="3390"/>
              <w:bookmarkEnd w:id="3391"/>
              <w:bookmarkEnd w:id="3392"/>
            </w:del>
          </w:p>
        </w:tc>
        <w:tc>
          <w:tcPr>
            <w:tcW w:w="1833" w:type="dxa"/>
            <w:hideMark/>
          </w:tcPr>
          <w:p w14:paraId="29F1E447" w14:textId="6390432F" w:rsidR="008C0ABB" w:rsidRPr="00074369" w:rsidDel="00CD6BB4" w:rsidRDefault="008C0ABB" w:rsidP="008C0ABB">
            <w:pPr>
              <w:spacing w:after="0" w:line="240" w:lineRule="auto"/>
              <w:jc w:val="left"/>
              <w:textAlignment w:val="top"/>
              <w:rPr>
                <w:del w:id="3393" w:author="Diego Uriarte" w:date="2019-05-18T17:05:00Z"/>
                <w:rFonts w:cstheme="minorHAnsi"/>
                <w:szCs w:val="20"/>
              </w:rPr>
            </w:pPr>
            <w:del w:id="3394" w:author="Diego Uriarte" w:date="2019-05-18T17:05:00Z">
              <w:r w:rsidRPr="00074369" w:rsidDel="00CD6BB4">
                <w:rPr>
                  <w:rFonts w:cstheme="minorHAnsi"/>
                  <w:szCs w:val="20"/>
                </w:rPr>
                <w:delText>0.302</w:delText>
              </w:r>
              <w:r w:rsidRPr="00074369" w:rsidDel="00CD6BB4">
                <w:rPr>
                  <w:rFonts w:cstheme="minorHAnsi"/>
                  <w:szCs w:val="20"/>
                  <w:vertAlign w:val="superscript"/>
                </w:rPr>
                <w:delText>***</w:delText>
              </w:r>
              <w:r w:rsidRPr="00074369" w:rsidDel="00CD6BB4">
                <w:rPr>
                  <w:rFonts w:cstheme="minorHAnsi"/>
                  <w:szCs w:val="20"/>
                </w:rPr>
                <w:delText> (0.075)</w:delText>
              </w:r>
              <w:bookmarkStart w:id="3395" w:name="_Toc9092247"/>
              <w:bookmarkStart w:id="3396" w:name="_Toc9171659"/>
              <w:bookmarkStart w:id="3397" w:name="_Toc11178995"/>
              <w:bookmarkEnd w:id="3395"/>
              <w:bookmarkEnd w:id="3396"/>
              <w:bookmarkEnd w:id="3397"/>
            </w:del>
          </w:p>
        </w:tc>
        <w:tc>
          <w:tcPr>
            <w:tcW w:w="1273" w:type="dxa"/>
            <w:hideMark/>
          </w:tcPr>
          <w:p w14:paraId="3FCF39BB" w14:textId="17192523" w:rsidR="008C0ABB" w:rsidRPr="00074369" w:rsidDel="00CD6BB4" w:rsidRDefault="008C0ABB" w:rsidP="008C0ABB">
            <w:pPr>
              <w:spacing w:after="0" w:line="240" w:lineRule="auto"/>
              <w:jc w:val="right"/>
              <w:textAlignment w:val="top"/>
              <w:rPr>
                <w:del w:id="3398" w:author="Diego Uriarte" w:date="2019-05-18T17:05:00Z"/>
                <w:rFonts w:cstheme="minorHAnsi"/>
                <w:szCs w:val="20"/>
              </w:rPr>
            </w:pPr>
            <w:del w:id="3399" w:author="Diego Uriarte" w:date="2019-05-18T17:05:00Z">
              <w:r w:rsidRPr="00074369" w:rsidDel="00CD6BB4">
                <w:rPr>
                  <w:rFonts w:cstheme="minorHAnsi"/>
                  <w:szCs w:val="20"/>
                </w:rPr>
                <w:delText>0.309 </w:delText>
              </w:r>
              <w:r w:rsidRPr="00074369" w:rsidDel="00CD6BB4">
                <w:rPr>
                  <w:rFonts w:cstheme="minorHAnsi"/>
                  <w:szCs w:val="20"/>
                  <w:vertAlign w:val="superscript"/>
                </w:rPr>
                <w:delText>***</w:delText>
              </w:r>
              <w:bookmarkStart w:id="3400" w:name="_Toc9092248"/>
              <w:bookmarkStart w:id="3401" w:name="_Toc9171660"/>
              <w:bookmarkStart w:id="3402" w:name="_Toc11178996"/>
              <w:bookmarkEnd w:id="3400"/>
              <w:bookmarkEnd w:id="3401"/>
              <w:bookmarkEnd w:id="3402"/>
            </w:del>
          </w:p>
        </w:tc>
        <w:tc>
          <w:tcPr>
            <w:tcW w:w="1273" w:type="dxa"/>
            <w:hideMark/>
          </w:tcPr>
          <w:p w14:paraId="0BE68EC8" w14:textId="67B3EA8F" w:rsidR="008C0ABB" w:rsidRPr="00074369" w:rsidDel="00CD6BB4" w:rsidRDefault="008C0ABB" w:rsidP="008C0ABB">
            <w:pPr>
              <w:spacing w:after="0" w:line="240" w:lineRule="auto"/>
              <w:jc w:val="right"/>
              <w:textAlignment w:val="top"/>
              <w:rPr>
                <w:del w:id="3403" w:author="Diego Uriarte" w:date="2019-05-18T17:05:00Z"/>
                <w:rFonts w:cstheme="minorHAnsi"/>
                <w:szCs w:val="20"/>
              </w:rPr>
            </w:pPr>
            <w:del w:id="3404" w:author="Diego Uriarte" w:date="2019-05-18T17:05:00Z">
              <w:r w:rsidRPr="00074369" w:rsidDel="00CD6BB4">
                <w:rPr>
                  <w:rFonts w:cstheme="minorHAnsi"/>
                  <w:szCs w:val="20"/>
                </w:rPr>
                <w:delText>0.122</w:delText>
              </w:r>
              <w:bookmarkStart w:id="3405" w:name="_Toc9092249"/>
              <w:bookmarkStart w:id="3406" w:name="_Toc9171661"/>
              <w:bookmarkStart w:id="3407" w:name="_Toc11178997"/>
              <w:bookmarkEnd w:id="3405"/>
              <w:bookmarkEnd w:id="3406"/>
              <w:bookmarkEnd w:id="3407"/>
            </w:del>
          </w:p>
        </w:tc>
        <w:tc>
          <w:tcPr>
            <w:tcW w:w="1058" w:type="dxa"/>
            <w:hideMark/>
          </w:tcPr>
          <w:p w14:paraId="27004BF3" w14:textId="654A03BD" w:rsidR="008C0ABB" w:rsidRPr="00074369" w:rsidDel="00CD6BB4" w:rsidRDefault="008C0ABB" w:rsidP="008C0ABB">
            <w:pPr>
              <w:spacing w:after="0" w:line="240" w:lineRule="auto"/>
              <w:jc w:val="right"/>
              <w:textAlignment w:val="top"/>
              <w:rPr>
                <w:del w:id="3408" w:author="Diego Uriarte" w:date="2019-05-18T17:05:00Z"/>
                <w:rFonts w:cstheme="minorHAnsi"/>
                <w:szCs w:val="20"/>
              </w:rPr>
            </w:pPr>
            <w:del w:id="3409" w:author="Diego Uriarte" w:date="2019-05-18T17:05:00Z">
              <w:r w:rsidRPr="00074369" w:rsidDel="00CD6BB4">
                <w:rPr>
                  <w:rFonts w:cstheme="minorHAnsi"/>
                  <w:szCs w:val="20"/>
                </w:rPr>
                <w:delText>0.431</w:delText>
              </w:r>
              <w:bookmarkStart w:id="3410" w:name="_Toc9092250"/>
              <w:bookmarkStart w:id="3411" w:name="_Toc9171662"/>
              <w:bookmarkStart w:id="3412" w:name="_Toc11178998"/>
              <w:bookmarkEnd w:id="3410"/>
              <w:bookmarkEnd w:id="3411"/>
              <w:bookmarkEnd w:id="3412"/>
            </w:del>
          </w:p>
        </w:tc>
        <w:bookmarkStart w:id="3413" w:name="_Toc9092251"/>
        <w:bookmarkStart w:id="3414" w:name="_Toc9171663"/>
        <w:bookmarkStart w:id="3415" w:name="_Toc11178999"/>
        <w:bookmarkEnd w:id="3413"/>
        <w:bookmarkEnd w:id="3414"/>
        <w:bookmarkEnd w:id="3415"/>
      </w:tr>
      <w:tr w:rsidR="00653FDC" w:rsidRPr="00074369" w:rsidDel="00CD6BB4" w14:paraId="2EA30D37" w14:textId="1EB0D935" w:rsidTr="005966A3">
        <w:trPr>
          <w:trHeight w:val="20"/>
          <w:del w:id="3416" w:author="Diego Uriarte" w:date="2019-05-18T17:05:00Z"/>
        </w:trPr>
        <w:tc>
          <w:tcPr>
            <w:tcW w:w="1838" w:type="dxa"/>
            <w:hideMark/>
          </w:tcPr>
          <w:p w14:paraId="1541C340" w14:textId="4885CFC4" w:rsidR="008C0ABB" w:rsidRPr="00074369" w:rsidDel="00CD6BB4" w:rsidRDefault="008C0ABB" w:rsidP="008C0ABB">
            <w:pPr>
              <w:spacing w:after="0" w:line="240" w:lineRule="auto"/>
              <w:jc w:val="left"/>
              <w:textAlignment w:val="top"/>
              <w:rPr>
                <w:del w:id="3417" w:author="Diego Uriarte" w:date="2019-05-18T17:05:00Z"/>
                <w:rFonts w:cstheme="minorHAnsi"/>
                <w:szCs w:val="20"/>
              </w:rPr>
            </w:pPr>
            <w:del w:id="3418" w:author="Diego Uriarte" w:date="2019-05-18T17:05:00Z">
              <w:r w:rsidRPr="00074369" w:rsidDel="00CD6BB4">
                <w:rPr>
                  <w:rFonts w:cstheme="minorHAnsi"/>
                  <w:kern w:val="24"/>
                  <w:szCs w:val="20"/>
                </w:rPr>
                <w:delText>Propia Pecsa</w:delText>
              </w:r>
              <w:bookmarkStart w:id="3419" w:name="_Toc9092252"/>
              <w:bookmarkStart w:id="3420" w:name="_Toc9171664"/>
              <w:bookmarkStart w:id="3421" w:name="_Toc11179000"/>
              <w:bookmarkEnd w:id="3419"/>
              <w:bookmarkEnd w:id="3420"/>
              <w:bookmarkEnd w:id="3421"/>
            </w:del>
          </w:p>
        </w:tc>
        <w:tc>
          <w:tcPr>
            <w:tcW w:w="1372" w:type="dxa"/>
            <w:hideMark/>
          </w:tcPr>
          <w:p w14:paraId="16EC20D4" w14:textId="67E93FC0" w:rsidR="008C0ABB" w:rsidRPr="00074369" w:rsidDel="00CD6BB4" w:rsidRDefault="008C0ABB" w:rsidP="008C0ABB">
            <w:pPr>
              <w:spacing w:after="0" w:line="240" w:lineRule="auto"/>
              <w:jc w:val="left"/>
              <w:textAlignment w:val="top"/>
              <w:rPr>
                <w:del w:id="3422" w:author="Diego Uriarte" w:date="2019-05-18T17:05:00Z"/>
                <w:rFonts w:cstheme="minorHAnsi"/>
                <w:szCs w:val="20"/>
              </w:rPr>
            </w:pPr>
            <w:del w:id="3423" w:author="Diego Uriarte" w:date="2019-05-18T17:05:00Z">
              <w:r w:rsidRPr="00074369" w:rsidDel="00CD6BB4">
                <w:rPr>
                  <w:rFonts w:cstheme="minorHAnsi"/>
                  <w:szCs w:val="20"/>
                </w:rPr>
                <w:delText>0.158</w:delText>
              </w:r>
              <w:bookmarkStart w:id="3424" w:name="_Toc9092253"/>
              <w:bookmarkStart w:id="3425" w:name="_Toc9171665"/>
              <w:bookmarkStart w:id="3426" w:name="_Toc11179001"/>
              <w:bookmarkEnd w:id="3424"/>
              <w:bookmarkEnd w:id="3425"/>
              <w:bookmarkEnd w:id="3426"/>
            </w:del>
          </w:p>
        </w:tc>
        <w:tc>
          <w:tcPr>
            <w:tcW w:w="1833" w:type="dxa"/>
            <w:hideMark/>
          </w:tcPr>
          <w:p w14:paraId="7BB42FCA" w14:textId="7302DB32" w:rsidR="008C0ABB" w:rsidRPr="00074369" w:rsidDel="00CD6BB4" w:rsidRDefault="008C0ABB" w:rsidP="008C0ABB">
            <w:pPr>
              <w:spacing w:after="0" w:line="240" w:lineRule="auto"/>
              <w:jc w:val="left"/>
              <w:textAlignment w:val="top"/>
              <w:rPr>
                <w:del w:id="3427" w:author="Diego Uriarte" w:date="2019-05-18T17:05:00Z"/>
                <w:rFonts w:cstheme="minorHAnsi"/>
                <w:szCs w:val="20"/>
              </w:rPr>
            </w:pPr>
            <w:del w:id="3428" w:author="Diego Uriarte" w:date="2019-05-18T17:05:00Z">
              <w:r w:rsidRPr="00074369" w:rsidDel="00CD6BB4">
                <w:rPr>
                  <w:rFonts w:cstheme="minorHAnsi"/>
                  <w:szCs w:val="20"/>
                </w:rPr>
                <w:delText>0.061 (0.103)</w:delText>
              </w:r>
              <w:bookmarkStart w:id="3429" w:name="_Toc9092254"/>
              <w:bookmarkStart w:id="3430" w:name="_Toc9171666"/>
              <w:bookmarkStart w:id="3431" w:name="_Toc11179002"/>
              <w:bookmarkEnd w:id="3429"/>
              <w:bookmarkEnd w:id="3430"/>
              <w:bookmarkEnd w:id="3431"/>
            </w:del>
          </w:p>
        </w:tc>
        <w:tc>
          <w:tcPr>
            <w:tcW w:w="1273" w:type="dxa"/>
            <w:hideMark/>
          </w:tcPr>
          <w:p w14:paraId="4A9A633A" w14:textId="47D7BBCB" w:rsidR="008C0ABB" w:rsidRPr="00074369" w:rsidDel="00CD6BB4" w:rsidRDefault="008C0ABB" w:rsidP="008C0ABB">
            <w:pPr>
              <w:spacing w:after="0" w:line="240" w:lineRule="auto"/>
              <w:jc w:val="right"/>
              <w:textAlignment w:val="top"/>
              <w:rPr>
                <w:del w:id="3432" w:author="Diego Uriarte" w:date="2019-05-18T17:05:00Z"/>
                <w:rFonts w:cstheme="minorHAnsi"/>
                <w:szCs w:val="20"/>
              </w:rPr>
            </w:pPr>
            <w:del w:id="3433" w:author="Diego Uriarte" w:date="2019-05-18T17:05:00Z">
              <w:r w:rsidRPr="00074369" w:rsidDel="00CD6BB4">
                <w:rPr>
                  <w:rFonts w:cstheme="minorHAnsi"/>
                  <w:szCs w:val="20"/>
                </w:rPr>
                <w:delText>0.032</w:delText>
              </w:r>
              <w:bookmarkStart w:id="3434" w:name="_Toc9092255"/>
              <w:bookmarkStart w:id="3435" w:name="_Toc9171667"/>
              <w:bookmarkStart w:id="3436" w:name="_Toc11179003"/>
              <w:bookmarkEnd w:id="3434"/>
              <w:bookmarkEnd w:id="3435"/>
              <w:bookmarkEnd w:id="3436"/>
            </w:del>
          </w:p>
        </w:tc>
        <w:tc>
          <w:tcPr>
            <w:tcW w:w="1273" w:type="dxa"/>
            <w:hideMark/>
          </w:tcPr>
          <w:p w14:paraId="1FDD71E1" w14:textId="1B7E2E27" w:rsidR="008C0ABB" w:rsidRPr="00074369" w:rsidDel="00CD6BB4" w:rsidRDefault="008C0ABB" w:rsidP="008C0ABB">
            <w:pPr>
              <w:spacing w:after="0" w:line="240" w:lineRule="auto"/>
              <w:jc w:val="right"/>
              <w:textAlignment w:val="top"/>
              <w:rPr>
                <w:del w:id="3437" w:author="Diego Uriarte" w:date="2019-05-18T17:05:00Z"/>
                <w:rFonts w:cstheme="minorHAnsi"/>
                <w:szCs w:val="20"/>
              </w:rPr>
            </w:pPr>
            <w:del w:id="3438" w:author="Diego Uriarte" w:date="2019-05-18T17:05:00Z">
              <w:r w:rsidRPr="00074369" w:rsidDel="00CD6BB4">
                <w:rPr>
                  <w:rFonts w:cstheme="minorHAnsi"/>
                  <w:szCs w:val="20"/>
                </w:rPr>
                <w:delText>-0.526</w:delText>
              </w:r>
              <w:bookmarkStart w:id="3439" w:name="_Toc9092256"/>
              <w:bookmarkStart w:id="3440" w:name="_Toc9171668"/>
              <w:bookmarkStart w:id="3441" w:name="_Toc11179004"/>
              <w:bookmarkEnd w:id="3439"/>
              <w:bookmarkEnd w:id="3440"/>
              <w:bookmarkEnd w:id="3441"/>
            </w:del>
          </w:p>
        </w:tc>
        <w:tc>
          <w:tcPr>
            <w:tcW w:w="1058" w:type="dxa"/>
            <w:hideMark/>
          </w:tcPr>
          <w:p w14:paraId="0D6674FF" w14:textId="45C7D7DB" w:rsidR="008C0ABB" w:rsidRPr="00074369" w:rsidDel="00CD6BB4" w:rsidRDefault="008C0ABB" w:rsidP="008C0ABB">
            <w:pPr>
              <w:spacing w:after="0" w:line="240" w:lineRule="auto"/>
              <w:jc w:val="right"/>
              <w:textAlignment w:val="top"/>
              <w:rPr>
                <w:del w:id="3442" w:author="Diego Uriarte" w:date="2019-05-18T17:05:00Z"/>
                <w:rFonts w:cstheme="minorHAnsi"/>
                <w:szCs w:val="20"/>
              </w:rPr>
            </w:pPr>
            <w:del w:id="3443" w:author="Diego Uriarte" w:date="2019-05-18T17:05:00Z">
              <w:r w:rsidRPr="00074369" w:rsidDel="00CD6BB4">
                <w:rPr>
                  <w:rFonts w:cstheme="minorHAnsi"/>
                  <w:szCs w:val="20"/>
                </w:rPr>
                <w:delText>-0.494</w:delText>
              </w:r>
              <w:bookmarkStart w:id="3444" w:name="_Toc9092257"/>
              <w:bookmarkStart w:id="3445" w:name="_Toc9171669"/>
              <w:bookmarkStart w:id="3446" w:name="_Toc11179005"/>
              <w:bookmarkEnd w:id="3444"/>
              <w:bookmarkEnd w:id="3445"/>
              <w:bookmarkEnd w:id="3446"/>
            </w:del>
          </w:p>
        </w:tc>
        <w:bookmarkStart w:id="3447" w:name="_Toc9092258"/>
        <w:bookmarkStart w:id="3448" w:name="_Toc9171670"/>
        <w:bookmarkStart w:id="3449" w:name="_Toc11179006"/>
        <w:bookmarkEnd w:id="3447"/>
        <w:bookmarkEnd w:id="3448"/>
        <w:bookmarkEnd w:id="3449"/>
      </w:tr>
      <w:tr w:rsidR="00653FDC" w:rsidRPr="00074369" w:rsidDel="00CD6BB4" w14:paraId="1BB5979A" w14:textId="23014D88" w:rsidTr="005966A3">
        <w:trPr>
          <w:trHeight w:val="20"/>
          <w:del w:id="3450" w:author="Diego Uriarte" w:date="2019-05-18T17:05:00Z"/>
        </w:trPr>
        <w:tc>
          <w:tcPr>
            <w:tcW w:w="1838" w:type="dxa"/>
            <w:hideMark/>
          </w:tcPr>
          <w:p w14:paraId="403EC1C2" w14:textId="143D7385" w:rsidR="008C0ABB" w:rsidRPr="00074369" w:rsidDel="00CD6BB4" w:rsidRDefault="008C0ABB" w:rsidP="008C0ABB">
            <w:pPr>
              <w:spacing w:after="0" w:line="240" w:lineRule="auto"/>
              <w:jc w:val="left"/>
              <w:textAlignment w:val="top"/>
              <w:rPr>
                <w:del w:id="3451" w:author="Diego Uriarte" w:date="2019-05-18T17:05:00Z"/>
                <w:rFonts w:cstheme="minorHAnsi"/>
                <w:szCs w:val="20"/>
              </w:rPr>
            </w:pPr>
            <w:del w:id="3452" w:author="Diego Uriarte" w:date="2019-05-18T17:05:00Z">
              <w:r w:rsidRPr="00074369" w:rsidDel="00CD6BB4">
                <w:rPr>
                  <w:rFonts w:cstheme="minorHAnsi"/>
                  <w:kern w:val="24"/>
                  <w:szCs w:val="20"/>
                </w:rPr>
                <w:delText>Propia Primax</w:delText>
              </w:r>
              <w:bookmarkStart w:id="3453" w:name="_Toc9092259"/>
              <w:bookmarkStart w:id="3454" w:name="_Toc9171671"/>
              <w:bookmarkStart w:id="3455" w:name="_Toc11179007"/>
              <w:bookmarkEnd w:id="3453"/>
              <w:bookmarkEnd w:id="3454"/>
              <w:bookmarkEnd w:id="3455"/>
            </w:del>
          </w:p>
        </w:tc>
        <w:tc>
          <w:tcPr>
            <w:tcW w:w="1372" w:type="dxa"/>
            <w:hideMark/>
          </w:tcPr>
          <w:p w14:paraId="429C13F5" w14:textId="56075F19" w:rsidR="008C0ABB" w:rsidRPr="00074369" w:rsidDel="00CD6BB4" w:rsidRDefault="008C0ABB" w:rsidP="008C0ABB">
            <w:pPr>
              <w:spacing w:after="0" w:line="240" w:lineRule="auto"/>
              <w:jc w:val="left"/>
              <w:textAlignment w:val="top"/>
              <w:rPr>
                <w:del w:id="3456" w:author="Diego Uriarte" w:date="2019-05-18T17:05:00Z"/>
                <w:rFonts w:cstheme="minorHAnsi"/>
                <w:szCs w:val="20"/>
              </w:rPr>
            </w:pPr>
            <w:del w:id="3457" w:author="Diego Uriarte" w:date="2019-05-18T17:05:00Z">
              <w:r w:rsidRPr="00074369" w:rsidDel="00CD6BB4">
                <w:rPr>
                  <w:rFonts w:cstheme="minorHAnsi"/>
                  <w:szCs w:val="20"/>
                </w:rPr>
                <w:delText>0.311 </w:delText>
              </w:r>
              <w:r w:rsidRPr="00074369" w:rsidDel="00CD6BB4">
                <w:rPr>
                  <w:rFonts w:cstheme="minorHAnsi"/>
                  <w:szCs w:val="20"/>
                  <w:vertAlign w:val="superscript"/>
                </w:rPr>
                <w:delText>***</w:delText>
              </w:r>
              <w:bookmarkStart w:id="3458" w:name="_Toc9092260"/>
              <w:bookmarkStart w:id="3459" w:name="_Toc9171672"/>
              <w:bookmarkStart w:id="3460" w:name="_Toc11179008"/>
              <w:bookmarkEnd w:id="3458"/>
              <w:bookmarkEnd w:id="3459"/>
              <w:bookmarkEnd w:id="3460"/>
            </w:del>
          </w:p>
        </w:tc>
        <w:tc>
          <w:tcPr>
            <w:tcW w:w="1833" w:type="dxa"/>
            <w:hideMark/>
          </w:tcPr>
          <w:p w14:paraId="78B667BB" w14:textId="7C9965EA" w:rsidR="008C0ABB" w:rsidRPr="00074369" w:rsidDel="00CD6BB4" w:rsidRDefault="008C0ABB" w:rsidP="008C0ABB">
            <w:pPr>
              <w:spacing w:after="0" w:line="240" w:lineRule="auto"/>
              <w:jc w:val="left"/>
              <w:textAlignment w:val="top"/>
              <w:rPr>
                <w:del w:id="3461" w:author="Diego Uriarte" w:date="2019-05-18T17:05:00Z"/>
                <w:rFonts w:cstheme="minorHAnsi"/>
                <w:szCs w:val="20"/>
              </w:rPr>
            </w:pPr>
            <w:del w:id="3462" w:author="Diego Uriarte" w:date="2019-05-18T17:05:00Z">
              <w:r w:rsidRPr="00074369" w:rsidDel="00CD6BB4">
                <w:rPr>
                  <w:rFonts w:cstheme="minorHAnsi"/>
                  <w:szCs w:val="20"/>
                </w:rPr>
                <w:delText>0.294</w:delText>
              </w:r>
              <w:r w:rsidRPr="00074369" w:rsidDel="00CD6BB4">
                <w:rPr>
                  <w:rFonts w:cstheme="minorHAnsi"/>
                  <w:szCs w:val="20"/>
                  <w:vertAlign w:val="superscript"/>
                </w:rPr>
                <w:delText>***</w:delText>
              </w:r>
              <w:r w:rsidRPr="00074369" w:rsidDel="00CD6BB4">
                <w:rPr>
                  <w:rFonts w:cstheme="minorHAnsi"/>
                  <w:szCs w:val="20"/>
                </w:rPr>
                <w:delText> (0.088)</w:delText>
              </w:r>
              <w:bookmarkStart w:id="3463" w:name="_Toc9092261"/>
              <w:bookmarkStart w:id="3464" w:name="_Toc9171673"/>
              <w:bookmarkStart w:id="3465" w:name="_Toc11179009"/>
              <w:bookmarkEnd w:id="3463"/>
              <w:bookmarkEnd w:id="3464"/>
              <w:bookmarkEnd w:id="3465"/>
            </w:del>
          </w:p>
        </w:tc>
        <w:tc>
          <w:tcPr>
            <w:tcW w:w="1273" w:type="dxa"/>
            <w:hideMark/>
          </w:tcPr>
          <w:p w14:paraId="08B666F3" w14:textId="3A969D36" w:rsidR="008C0ABB" w:rsidRPr="00074369" w:rsidDel="00CD6BB4" w:rsidRDefault="008C0ABB" w:rsidP="008C0ABB">
            <w:pPr>
              <w:spacing w:after="0" w:line="240" w:lineRule="auto"/>
              <w:jc w:val="right"/>
              <w:textAlignment w:val="top"/>
              <w:rPr>
                <w:del w:id="3466" w:author="Diego Uriarte" w:date="2019-05-18T17:05:00Z"/>
                <w:rFonts w:cstheme="minorHAnsi"/>
                <w:szCs w:val="20"/>
              </w:rPr>
            </w:pPr>
            <w:del w:id="3467" w:author="Diego Uriarte" w:date="2019-05-18T17:05:00Z">
              <w:r w:rsidRPr="00074369" w:rsidDel="00CD6BB4">
                <w:rPr>
                  <w:rFonts w:cstheme="minorHAnsi"/>
                  <w:szCs w:val="20"/>
                </w:rPr>
                <w:delText>0.29 </w:delText>
              </w:r>
              <w:r w:rsidRPr="00074369" w:rsidDel="00CD6BB4">
                <w:rPr>
                  <w:rFonts w:cstheme="minorHAnsi"/>
                  <w:szCs w:val="20"/>
                  <w:vertAlign w:val="superscript"/>
                </w:rPr>
                <w:delText>***</w:delText>
              </w:r>
              <w:bookmarkStart w:id="3468" w:name="_Toc9092262"/>
              <w:bookmarkStart w:id="3469" w:name="_Toc9171674"/>
              <w:bookmarkStart w:id="3470" w:name="_Toc11179010"/>
              <w:bookmarkEnd w:id="3468"/>
              <w:bookmarkEnd w:id="3469"/>
              <w:bookmarkEnd w:id="3470"/>
            </w:del>
          </w:p>
        </w:tc>
        <w:tc>
          <w:tcPr>
            <w:tcW w:w="1273" w:type="dxa"/>
            <w:hideMark/>
          </w:tcPr>
          <w:p w14:paraId="58982F0C" w14:textId="63C3DF80" w:rsidR="008C0ABB" w:rsidRPr="00074369" w:rsidDel="00CD6BB4" w:rsidRDefault="008C0ABB" w:rsidP="008C0ABB">
            <w:pPr>
              <w:spacing w:after="0" w:line="240" w:lineRule="auto"/>
              <w:jc w:val="right"/>
              <w:textAlignment w:val="top"/>
              <w:rPr>
                <w:del w:id="3471" w:author="Diego Uriarte" w:date="2019-05-18T17:05:00Z"/>
                <w:rFonts w:cstheme="minorHAnsi"/>
                <w:szCs w:val="20"/>
              </w:rPr>
            </w:pPr>
            <w:del w:id="3472" w:author="Diego Uriarte" w:date="2019-05-18T17:05:00Z">
              <w:r w:rsidRPr="00074369" w:rsidDel="00CD6BB4">
                <w:rPr>
                  <w:rFonts w:cstheme="minorHAnsi"/>
                  <w:szCs w:val="20"/>
                </w:rPr>
                <w:delText>-0.086</w:delText>
              </w:r>
              <w:bookmarkStart w:id="3473" w:name="_Toc9092263"/>
              <w:bookmarkStart w:id="3474" w:name="_Toc9171675"/>
              <w:bookmarkStart w:id="3475" w:name="_Toc11179011"/>
              <w:bookmarkEnd w:id="3473"/>
              <w:bookmarkEnd w:id="3474"/>
              <w:bookmarkEnd w:id="3475"/>
            </w:del>
          </w:p>
        </w:tc>
        <w:tc>
          <w:tcPr>
            <w:tcW w:w="1058" w:type="dxa"/>
            <w:hideMark/>
          </w:tcPr>
          <w:p w14:paraId="6151D718" w14:textId="0B003BC3" w:rsidR="008C0ABB" w:rsidRPr="00074369" w:rsidDel="00CD6BB4" w:rsidRDefault="008C0ABB" w:rsidP="008C0ABB">
            <w:pPr>
              <w:spacing w:after="0" w:line="240" w:lineRule="auto"/>
              <w:jc w:val="right"/>
              <w:textAlignment w:val="top"/>
              <w:rPr>
                <w:del w:id="3476" w:author="Diego Uriarte" w:date="2019-05-18T17:05:00Z"/>
                <w:rFonts w:cstheme="minorHAnsi"/>
                <w:szCs w:val="20"/>
              </w:rPr>
            </w:pPr>
            <w:del w:id="3477" w:author="Diego Uriarte" w:date="2019-05-18T17:05:00Z">
              <w:r w:rsidRPr="00074369" w:rsidDel="00CD6BB4">
                <w:rPr>
                  <w:rFonts w:cstheme="minorHAnsi"/>
                  <w:szCs w:val="20"/>
                </w:rPr>
                <w:delText>0.204</w:delText>
              </w:r>
              <w:bookmarkStart w:id="3478" w:name="_Toc9092264"/>
              <w:bookmarkStart w:id="3479" w:name="_Toc9171676"/>
              <w:bookmarkStart w:id="3480" w:name="_Toc11179012"/>
              <w:bookmarkEnd w:id="3478"/>
              <w:bookmarkEnd w:id="3479"/>
              <w:bookmarkEnd w:id="3480"/>
            </w:del>
          </w:p>
        </w:tc>
        <w:bookmarkStart w:id="3481" w:name="_Toc9092265"/>
        <w:bookmarkStart w:id="3482" w:name="_Toc9171677"/>
        <w:bookmarkStart w:id="3483" w:name="_Toc11179013"/>
        <w:bookmarkEnd w:id="3481"/>
        <w:bookmarkEnd w:id="3482"/>
        <w:bookmarkEnd w:id="3483"/>
      </w:tr>
      <w:tr w:rsidR="00653FDC" w:rsidRPr="00074369" w:rsidDel="00CD6BB4" w14:paraId="1F386ED6" w14:textId="221C1730" w:rsidTr="005966A3">
        <w:trPr>
          <w:trHeight w:val="20"/>
          <w:del w:id="3484" w:author="Diego Uriarte" w:date="2019-05-18T17:05:00Z"/>
        </w:trPr>
        <w:tc>
          <w:tcPr>
            <w:tcW w:w="1838" w:type="dxa"/>
            <w:hideMark/>
          </w:tcPr>
          <w:p w14:paraId="2085A74B" w14:textId="4622F097" w:rsidR="008C0ABB" w:rsidRPr="00074369" w:rsidDel="00CD6BB4" w:rsidRDefault="008C0ABB" w:rsidP="008C0ABB">
            <w:pPr>
              <w:spacing w:after="0" w:line="240" w:lineRule="auto"/>
              <w:jc w:val="left"/>
              <w:textAlignment w:val="top"/>
              <w:rPr>
                <w:del w:id="3485" w:author="Diego Uriarte" w:date="2019-05-18T17:05:00Z"/>
                <w:rFonts w:cstheme="minorHAnsi"/>
                <w:szCs w:val="20"/>
              </w:rPr>
            </w:pPr>
            <w:del w:id="3486" w:author="Diego Uriarte" w:date="2019-05-18T17:05:00Z">
              <w:r w:rsidRPr="00074369" w:rsidDel="00CD6BB4">
                <w:rPr>
                  <w:rFonts w:cstheme="minorHAnsi"/>
                  <w:kern w:val="24"/>
                  <w:szCs w:val="20"/>
                </w:rPr>
                <w:delText>Propia Repsol</w:delText>
              </w:r>
              <w:bookmarkStart w:id="3487" w:name="_Toc9092266"/>
              <w:bookmarkStart w:id="3488" w:name="_Toc9171678"/>
              <w:bookmarkStart w:id="3489" w:name="_Toc11179014"/>
              <w:bookmarkEnd w:id="3487"/>
              <w:bookmarkEnd w:id="3488"/>
              <w:bookmarkEnd w:id="3489"/>
            </w:del>
          </w:p>
        </w:tc>
        <w:tc>
          <w:tcPr>
            <w:tcW w:w="1372" w:type="dxa"/>
            <w:hideMark/>
          </w:tcPr>
          <w:p w14:paraId="426FB280" w14:textId="5D3AE435" w:rsidR="008C0ABB" w:rsidRPr="00074369" w:rsidDel="00CD6BB4" w:rsidRDefault="008C0ABB" w:rsidP="008C0ABB">
            <w:pPr>
              <w:spacing w:after="0" w:line="240" w:lineRule="auto"/>
              <w:jc w:val="left"/>
              <w:textAlignment w:val="top"/>
              <w:rPr>
                <w:del w:id="3490" w:author="Diego Uriarte" w:date="2019-05-18T17:05:00Z"/>
                <w:rFonts w:cstheme="minorHAnsi"/>
                <w:szCs w:val="20"/>
              </w:rPr>
            </w:pPr>
            <w:del w:id="3491" w:author="Diego Uriarte" w:date="2019-05-18T17:05:00Z">
              <w:r w:rsidRPr="00074369" w:rsidDel="00CD6BB4">
                <w:rPr>
                  <w:rFonts w:cstheme="minorHAnsi"/>
                  <w:szCs w:val="20"/>
                </w:rPr>
                <w:delText>0.169 </w:delText>
              </w:r>
              <w:r w:rsidRPr="00074369" w:rsidDel="00CD6BB4">
                <w:rPr>
                  <w:rFonts w:cstheme="minorHAnsi"/>
                  <w:szCs w:val="20"/>
                  <w:vertAlign w:val="superscript"/>
                </w:rPr>
                <w:delText>*</w:delText>
              </w:r>
              <w:bookmarkStart w:id="3492" w:name="_Toc9092267"/>
              <w:bookmarkStart w:id="3493" w:name="_Toc9171679"/>
              <w:bookmarkStart w:id="3494" w:name="_Toc11179015"/>
              <w:bookmarkEnd w:id="3492"/>
              <w:bookmarkEnd w:id="3493"/>
              <w:bookmarkEnd w:id="3494"/>
            </w:del>
          </w:p>
        </w:tc>
        <w:tc>
          <w:tcPr>
            <w:tcW w:w="1833" w:type="dxa"/>
            <w:hideMark/>
          </w:tcPr>
          <w:p w14:paraId="521FB290" w14:textId="40400BC0" w:rsidR="008C0ABB" w:rsidRPr="00074369" w:rsidDel="00CD6BB4" w:rsidRDefault="008C0ABB" w:rsidP="008C0ABB">
            <w:pPr>
              <w:spacing w:after="0" w:line="240" w:lineRule="auto"/>
              <w:jc w:val="left"/>
              <w:textAlignment w:val="top"/>
              <w:rPr>
                <w:del w:id="3495" w:author="Diego Uriarte" w:date="2019-05-18T17:05:00Z"/>
                <w:rFonts w:cstheme="minorHAnsi"/>
                <w:szCs w:val="20"/>
              </w:rPr>
            </w:pPr>
            <w:del w:id="3496" w:author="Diego Uriarte" w:date="2019-05-18T17:05:00Z">
              <w:r w:rsidRPr="00074369" w:rsidDel="00CD6BB4">
                <w:rPr>
                  <w:rFonts w:cstheme="minorHAnsi"/>
                  <w:szCs w:val="20"/>
                </w:rPr>
                <w:delText>0.152</w:delText>
              </w:r>
              <w:r w:rsidRPr="00074369" w:rsidDel="00CD6BB4">
                <w:rPr>
                  <w:rFonts w:cstheme="minorHAnsi"/>
                  <w:szCs w:val="20"/>
                  <w:vertAlign w:val="superscript"/>
                </w:rPr>
                <w:delText>*</w:delText>
              </w:r>
              <w:r w:rsidRPr="00074369" w:rsidDel="00CD6BB4">
                <w:rPr>
                  <w:rFonts w:cstheme="minorHAnsi"/>
                  <w:szCs w:val="20"/>
                </w:rPr>
                <w:delText> (0.079)</w:delText>
              </w:r>
              <w:bookmarkStart w:id="3497" w:name="_Toc9092268"/>
              <w:bookmarkStart w:id="3498" w:name="_Toc9171680"/>
              <w:bookmarkStart w:id="3499" w:name="_Toc11179016"/>
              <w:bookmarkEnd w:id="3497"/>
              <w:bookmarkEnd w:id="3498"/>
              <w:bookmarkEnd w:id="3499"/>
            </w:del>
          </w:p>
        </w:tc>
        <w:tc>
          <w:tcPr>
            <w:tcW w:w="1273" w:type="dxa"/>
            <w:hideMark/>
          </w:tcPr>
          <w:p w14:paraId="251224E4" w14:textId="35CBA158" w:rsidR="008C0ABB" w:rsidRPr="00074369" w:rsidDel="00CD6BB4" w:rsidRDefault="008C0ABB" w:rsidP="008C0ABB">
            <w:pPr>
              <w:spacing w:after="0" w:line="240" w:lineRule="auto"/>
              <w:jc w:val="right"/>
              <w:textAlignment w:val="top"/>
              <w:rPr>
                <w:del w:id="3500" w:author="Diego Uriarte" w:date="2019-05-18T17:05:00Z"/>
                <w:rFonts w:cstheme="minorHAnsi"/>
                <w:szCs w:val="20"/>
              </w:rPr>
            </w:pPr>
            <w:del w:id="3501" w:author="Diego Uriarte" w:date="2019-05-18T17:05:00Z">
              <w:r w:rsidRPr="00074369" w:rsidDel="00CD6BB4">
                <w:rPr>
                  <w:rFonts w:cstheme="minorHAnsi"/>
                  <w:szCs w:val="20"/>
                </w:rPr>
                <w:delText>0.144 </w:delText>
              </w:r>
              <w:r w:rsidRPr="00074369" w:rsidDel="00CD6BB4">
                <w:rPr>
                  <w:rFonts w:cstheme="minorHAnsi"/>
                  <w:szCs w:val="20"/>
                  <w:vertAlign w:val="superscript"/>
                </w:rPr>
                <w:delText>*</w:delText>
              </w:r>
              <w:bookmarkStart w:id="3502" w:name="_Toc9092269"/>
              <w:bookmarkStart w:id="3503" w:name="_Toc9171681"/>
              <w:bookmarkStart w:id="3504" w:name="_Toc11179017"/>
              <w:bookmarkEnd w:id="3502"/>
              <w:bookmarkEnd w:id="3503"/>
              <w:bookmarkEnd w:id="3504"/>
            </w:del>
          </w:p>
        </w:tc>
        <w:tc>
          <w:tcPr>
            <w:tcW w:w="1273" w:type="dxa"/>
            <w:hideMark/>
          </w:tcPr>
          <w:p w14:paraId="441E0BDB" w14:textId="02F7A1E7" w:rsidR="008C0ABB" w:rsidRPr="00074369" w:rsidDel="00CD6BB4" w:rsidRDefault="008C0ABB" w:rsidP="008C0ABB">
            <w:pPr>
              <w:spacing w:after="0" w:line="240" w:lineRule="auto"/>
              <w:jc w:val="right"/>
              <w:textAlignment w:val="top"/>
              <w:rPr>
                <w:del w:id="3505" w:author="Diego Uriarte" w:date="2019-05-18T17:05:00Z"/>
                <w:rFonts w:cstheme="minorHAnsi"/>
                <w:szCs w:val="20"/>
              </w:rPr>
            </w:pPr>
            <w:del w:id="3506" w:author="Diego Uriarte" w:date="2019-05-18T17:05:00Z">
              <w:r w:rsidRPr="00074369" w:rsidDel="00CD6BB4">
                <w:rPr>
                  <w:rFonts w:cstheme="minorHAnsi"/>
                  <w:szCs w:val="20"/>
                </w:rPr>
                <w:delText>-0.142</w:delText>
              </w:r>
              <w:bookmarkStart w:id="3507" w:name="_Toc9092270"/>
              <w:bookmarkStart w:id="3508" w:name="_Toc9171682"/>
              <w:bookmarkStart w:id="3509" w:name="_Toc11179018"/>
              <w:bookmarkEnd w:id="3507"/>
              <w:bookmarkEnd w:id="3508"/>
              <w:bookmarkEnd w:id="3509"/>
            </w:del>
          </w:p>
        </w:tc>
        <w:tc>
          <w:tcPr>
            <w:tcW w:w="1058" w:type="dxa"/>
            <w:hideMark/>
          </w:tcPr>
          <w:p w14:paraId="4FB99FE8" w14:textId="43D6CA4F" w:rsidR="008C0ABB" w:rsidRPr="00074369" w:rsidDel="00CD6BB4" w:rsidRDefault="008C0ABB" w:rsidP="008C0ABB">
            <w:pPr>
              <w:spacing w:after="0" w:line="240" w:lineRule="auto"/>
              <w:jc w:val="right"/>
              <w:textAlignment w:val="top"/>
              <w:rPr>
                <w:del w:id="3510" w:author="Diego Uriarte" w:date="2019-05-18T17:05:00Z"/>
                <w:rFonts w:cstheme="minorHAnsi"/>
                <w:szCs w:val="20"/>
              </w:rPr>
            </w:pPr>
            <w:del w:id="3511" w:author="Diego Uriarte" w:date="2019-05-18T17:05:00Z">
              <w:r w:rsidRPr="00074369" w:rsidDel="00CD6BB4">
                <w:rPr>
                  <w:rFonts w:cstheme="minorHAnsi"/>
                  <w:szCs w:val="20"/>
                </w:rPr>
                <w:delText>0.002</w:delText>
              </w:r>
              <w:bookmarkStart w:id="3512" w:name="_Toc9092271"/>
              <w:bookmarkStart w:id="3513" w:name="_Toc9171683"/>
              <w:bookmarkStart w:id="3514" w:name="_Toc11179019"/>
              <w:bookmarkEnd w:id="3512"/>
              <w:bookmarkEnd w:id="3513"/>
              <w:bookmarkEnd w:id="3514"/>
            </w:del>
          </w:p>
        </w:tc>
        <w:bookmarkStart w:id="3515" w:name="_Toc9092272"/>
        <w:bookmarkStart w:id="3516" w:name="_Toc9171684"/>
        <w:bookmarkStart w:id="3517" w:name="_Toc11179020"/>
        <w:bookmarkEnd w:id="3515"/>
        <w:bookmarkEnd w:id="3516"/>
        <w:bookmarkEnd w:id="3517"/>
      </w:tr>
      <w:tr w:rsidR="00653FDC" w:rsidRPr="00074369" w:rsidDel="00CD6BB4" w14:paraId="7E3D52E0" w14:textId="4454DF4A" w:rsidTr="005966A3">
        <w:trPr>
          <w:trHeight w:val="20"/>
          <w:del w:id="3518" w:author="Diego Uriarte" w:date="2019-05-18T17:05:00Z"/>
        </w:trPr>
        <w:tc>
          <w:tcPr>
            <w:tcW w:w="1838" w:type="dxa"/>
            <w:hideMark/>
          </w:tcPr>
          <w:p w14:paraId="5300BC44" w14:textId="1392A273" w:rsidR="008C0ABB" w:rsidRPr="00074369" w:rsidDel="00CD6BB4" w:rsidRDefault="008C0ABB" w:rsidP="008C0ABB">
            <w:pPr>
              <w:spacing w:after="0" w:line="240" w:lineRule="auto"/>
              <w:jc w:val="left"/>
              <w:textAlignment w:val="top"/>
              <w:rPr>
                <w:del w:id="3519" w:author="Diego Uriarte" w:date="2019-05-18T17:05:00Z"/>
                <w:rFonts w:cstheme="minorHAnsi"/>
                <w:szCs w:val="20"/>
              </w:rPr>
            </w:pPr>
            <w:del w:id="3520" w:author="Diego Uriarte" w:date="2019-05-18T17:05:00Z">
              <w:r w:rsidRPr="00074369" w:rsidDel="00CD6BB4">
                <w:rPr>
                  <w:rFonts w:cstheme="minorHAnsi"/>
                  <w:kern w:val="24"/>
                  <w:szCs w:val="20"/>
                </w:rPr>
                <w:delText>SC</w:delText>
              </w:r>
              <w:bookmarkStart w:id="3521" w:name="_Toc9092273"/>
              <w:bookmarkStart w:id="3522" w:name="_Toc9171685"/>
              <w:bookmarkStart w:id="3523" w:name="_Toc11179021"/>
              <w:bookmarkEnd w:id="3521"/>
              <w:bookmarkEnd w:id="3522"/>
              <w:bookmarkEnd w:id="3523"/>
            </w:del>
          </w:p>
        </w:tc>
        <w:tc>
          <w:tcPr>
            <w:tcW w:w="1372" w:type="dxa"/>
            <w:hideMark/>
          </w:tcPr>
          <w:p w14:paraId="5E436334" w14:textId="65E9203D" w:rsidR="008C0ABB" w:rsidRPr="00074369" w:rsidDel="00CD6BB4" w:rsidRDefault="008C0ABB" w:rsidP="008C0ABB">
            <w:pPr>
              <w:spacing w:after="0" w:line="240" w:lineRule="auto"/>
              <w:jc w:val="left"/>
              <w:textAlignment w:val="top"/>
              <w:rPr>
                <w:del w:id="3524" w:author="Diego Uriarte" w:date="2019-05-18T17:05:00Z"/>
                <w:rFonts w:cstheme="minorHAnsi"/>
                <w:szCs w:val="20"/>
              </w:rPr>
            </w:pPr>
            <w:del w:id="3525" w:author="Diego Uriarte" w:date="2019-05-18T17:05:00Z">
              <w:r w:rsidRPr="00074369" w:rsidDel="00CD6BB4">
                <w:rPr>
                  <w:rFonts w:cstheme="minorHAnsi"/>
                  <w:szCs w:val="20"/>
                </w:rPr>
                <w:delText>-0.099</w:delText>
              </w:r>
              <w:bookmarkStart w:id="3526" w:name="_Toc9092274"/>
              <w:bookmarkStart w:id="3527" w:name="_Toc9171686"/>
              <w:bookmarkStart w:id="3528" w:name="_Toc11179022"/>
              <w:bookmarkEnd w:id="3526"/>
              <w:bookmarkEnd w:id="3527"/>
              <w:bookmarkEnd w:id="3528"/>
            </w:del>
          </w:p>
        </w:tc>
        <w:tc>
          <w:tcPr>
            <w:tcW w:w="1833" w:type="dxa"/>
            <w:hideMark/>
          </w:tcPr>
          <w:p w14:paraId="5A41AE50" w14:textId="385C612C" w:rsidR="008C0ABB" w:rsidRPr="00074369" w:rsidDel="00CD6BB4" w:rsidRDefault="008C0ABB" w:rsidP="008C0ABB">
            <w:pPr>
              <w:spacing w:after="0" w:line="240" w:lineRule="auto"/>
              <w:jc w:val="left"/>
              <w:textAlignment w:val="top"/>
              <w:rPr>
                <w:del w:id="3529" w:author="Diego Uriarte" w:date="2019-05-18T17:05:00Z"/>
                <w:rFonts w:cstheme="minorHAnsi"/>
                <w:szCs w:val="20"/>
              </w:rPr>
            </w:pPr>
            <w:del w:id="3530" w:author="Diego Uriarte" w:date="2019-05-18T17:05:00Z">
              <w:r w:rsidRPr="00074369" w:rsidDel="00CD6BB4">
                <w:rPr>
                  <w:rFonts w:cstheme="minorHAnsi"/>
                  <w:szCs w:val="20"/>
                </w:rPr>
                <w:delText>-0.127 (0.134)</w:delText>
              </w:r>
              <w:bookmarkStart w:id="3531" w:name="_Toc9092275"/>
              <w:bookmarkStart w:id="3532" w:name="_Toc9171687"/>
              <w:bookmarkStart w:id="3533" w:name="_Toc11179023"/>
              <w:bookmarkEnd w:id="3531"/>
              <w:bookmarkEnd w:id="3532"/>
              <w:bookmarkEnd w:id="3533"/>
            </w:del>
          </w:p>
        </w:tc>
        <w:tc>
          <w:tcPr>
            <w:tcW w:w="1273" w:type="dxa"/>
            <w:hideMark/>
          </w:tcPr>
          <w:p w14:paraId="24C90689" w14:textId="231CD4E2" w:rsidR="008C0ABB" w:rsidRPr="00074369" w:rsidDel="00CD6BB4" w:rsidRDefault="008C0ABB" w:rsidP="008C0ABB">
            <w:pPr>
              <w:spacing w:after="0" w:line="240" w:lineRule="auto"/>
              <w:jc w:val="right"/>
              <w:textAlignment w:val="top"/>
              <w:rPr>
                <w:del w:id="3534" w:author="Diego Uriarte" w:date="2019-05-18T17:05:00Z"/>
                <w:rFonts w:cstheme="minorHAnsi"/>
                <w:szCs w:val="20"/>
              </w:rPr>
            </w:pPr>
            <w:del w:id="3535" w:author="Diego Uriarte" w:date="2019-05-18T17:05:00Z">
              <w:r w:rsidRPr="00074369" w:rsidDel="00CD6BB4">
                <w:rPr>
                  <w:rFonts w:cstheme="minorHAnsi"/>
                  <w:szCs w:val="20"/>
                </w:rPr>
                <w:delText>-0.096</w:delText>
              </w:r>
              <w:bookmarkStart w:id="3536" w:name="_Toc9092276"/>
              <w:bookmarkStart w:id="3537" w:name="_Toc9171688"/>
              <w:bookmarkStart w:id="3538" w:name="_Toc11179024"/>
              <w:bookmarkEnd w:id="3536"/>
              <w:bookmarkEnd w:id="3537"/>
              <w:bookmarkEnd w:id="3538"/>
            </w:del>
          </w:p>
        </w:tc>
        <w:tc>
          <w:tcPr>
            <w:tcW w:w="1273" w:type="dxa"/>
            <w:hideMark/>
          </w:tcPr>
          <w:p w14:paraId="4F0C7695" w14:textId="1A731120" w:rsidR="008C0ABB" w:rsidRPr="00074369" w:rsidDel="00CD6BB4" w:rsidRDefault="008C0ABB" w:rsidP="008C0ABB">
            <w:pPr>
              <w:spacing w:after="0" w:line="240" w:lineRule="auto"/>
              <w:jc w:val="right"/>
              <w:textAlignment w:val="top"/>
              <w:rPr>
                <w:del w:id="3539" w:author="Diego Uriarte" w:date="2019-05-18T17:05:00Z"/>
                <w:rFonts w:cstheme="minorHAnsi"/>
                <w:szCs w:val="20"/>
              </w:rPr>
            </w:pPr>
            <w:del w:id="3540" w:author="Diego Uriarte" w:date="2019-05-18T17:05:00Z">
              <w:r w:rsidRPr="00074369" w:rsidDel="00CD6BB4">
                <w:rPr>
                  <w:rFonts w:cstheme="minorHAnsi"/>
                  <w:szCs w:val="20"/>
                </w:rPr>
                <w:delText>0.552 </w:delText>
              </w:r>
              <w:r w:rsidRPr="00074369" w:rsidDel="00CD6BB4">
                <w:rPr>
                  <w:rFonts w:cstheme="minorHAnsi"/>
                  <w:szCs w:val="20"/>
                  <w:vertAlign w:val="superscript"/>
                </w:rPr>
                <w:delText>*</w:delText>
              </w:r>
              <w:bookmarkStart w:id="3541" w:name="_Toc9092277"/>
              <w:bookmarkStart w:id="3542" w:name="_Toc9171689"/>
              <w:bookmarkStart w:id="3543" w:name="_Toc11179025"/>
              <w:bookmarkEnd w:id="3541"/>
              <w:bookmarkEnd w:id="3542"/>
              <w:bookmarkEnd w:id="3543"/>
            </w:del>
          </w:p>
        </w:tc>
        <w:tc>
          <w:tcPr>
            <w:tcW w:w="1058" w:type="dxa"/>
            <w:hideMark/>
          </w:tcPr>
          <w:p w14:paraId="2C2E108A" w14:textId="702B331D" w:rsidR="008C0ABB" w:rsidRPr="00074369" w:rsidDel="00CD6BB4" w:rsidRDefault="008C0ABB" w:rsidP="008C0ABB">
            <w:pPr>
              <w:spacing w:after="0" w:line="240" w:lineRule="auto"/>
              <w:jc w:val="right"/>
              <w:textAlignment w:val="top"/>
              <w:rPr>
                <w:del w:id="3544" w:author="Diego Uriarte" w:date="2019-05-18T17:05:00Z"/>
                <w:rFonts w:cstheme="minorHAnsi"/>
                <w:szCs w:val="20"/>
              </w:rPr>
            </w:pPr>
            <w:del w:id="3545" w:author="Diego Uriarte" w:date="2019-05-18T17:05:00Z">
              <w:r w:rsidRPr="00074369" w:rsidDel="00CD6BB4">
                <w:rPr>
                  <w:rFonts w:cstheme="minorHAnsi"/>
                  <w:szCs w:val="20"/>
                </w:rPr>
                <w:delText>0.456</w:delText>
              </w:r>
              <w:bookmarkStart w:id="3546" w:name="_Toc9092278"/>
              <w:bookmarkStart w:id="3547" w:name="_Toc9171690"/>
              <w:bookmarkStart w:id="3548" w:name="_Toc11179026"/>
              <w:bookmarkEnd w:id="3546"/>
              <w:bookmarkEnd w:id="3547"/>
              <w:bookmarkEnd w:id="3548"/>
            </w:del>
          </w:p>
        </w:tc>
        <w:bookmarkStart w:id="3549" w:name="_Toc9092279"/>
        <w:bookmarkStart w:id="3550" w:name="_Toc9171691"/>
        <w:bookmarkStart w:id="3551" w:name="_Toc11179027"/>
        <w:bookmarkEnd w:id="3549"/>
        <w:bookmarkEnd w:id="3550"/>
        <w:bookmarkEnd w:id="3551"/>
      </w:tr>
      <w:tr w:rsidR="00653FDC" w:rsidRPr="00074369" w:rsidDel="00CD6BB4" w14:paraId="27D97348" w14:textId="1DF4FD35" w:rsidTr="005966A3">
        <w:trPr>
          <w:trHeight w:val="20"/>
          <w:del w:id="3552" w:author="Diego Uriarte" w:date="2019-05-18T17:05:00Z"/>
        </w:trPr>
        <w:tc>
          <w:tcPr>
            <w:tcW w:w="1838" w:type="dxa"/>
            <w:hideMark/>
          </w:tcPr>
          <w:p w14:paraId="11A145ED" w14:textId="2F0625CC" w:rsidR="008C0ABB" w:rsidRPr="00074369" w:rsidDel="00CD6BB4" w:rsidRDefault="008C0ABB" w:rsidP="008C0ABB">
            <w:pPr>
              <w:spacing w:after="0" w:line="240" w:lineRule="auto"/>
              <w:jc w:val="left"/>
              <w:textAlignment w:val="top"/>
              <w:rPr>
                <w:del w:id="3553" w:author="Diego Uriarte" w:date="2019-05-18T17:05:00Z"/>
                <w:rFonts w:cstheme="minorHAnsi"/>
                <w:szCs w:val="20"/>
              </w:rPr>
            </w:pPr>
            <w:del w:id="3554" w:author="Diego Uriarte" w:date="2019-05-18T17:05:00Z">
              <w:r w:rsidRPr="00074369" w:rsidDel="00CD6BB4">
                <w:rPr>
                  <w:rFonts w:cstheme="minorHAnsi"/>
                  <w:kern w:val="24"/>
                  <w:szCs w:val="20"/>
                </w:rPr>
                <w:delText>DPROM</w:delText>
              </w:r>
              <w:bookmarkStart w:id="3555" w:name="_Toc9092280"/>
              <w:bookmarkStart w:id="3556" w:name="_Toc9171692"/>
              <w:bookmarkStart w:id="3557" w:name="_Toc11179028"/>
              <w:bookmarkEnd w:id="3555"/>
              <w:bookmarkEnd w:id="3556"/>
              <w:bookmarkEnd w:id="3557"/>
            </w:del>
          </w:p>
        </w:tc>
        <w:tc>
          <w:tcPr>
            <w:tcW w:w="1372" w:type="dxa"/>
            <w:hideMark/>
          </w:tcPr>
          <w:p w14:paraId="730453F6" w14:textId="794B46FC" w:rsidR="008C0ABB" w:rsidRPr="00074369" w:rsidDel="00CD6BB4" w:rsidRDefault="008C0ABB" w:rsidP="008C0ABB">
            <w:pPr>
              <w:spacing w:after="0" w:line="240" w:lineRule="auto"/>
              <w:jc w:val="left"/>
              <w:textAlignment w:val="top"/>
              <w:rPr>
                <w:del w:id="3558" w:author="Diego Uriarte" w:date="2019-05-18T17:05:00Z"/>
                <w:rFonts w:cstheme="minorHAnsi"/>
                <w:szCs w:val="20"/>
              </w:rPr>
            </w:pPr>
            <w:del w:id="3559" w:author="Diego Uriarte" w:date="2019-05-18T17:05:00Z">
              <w:r w:rsidRPr="00074369" w:rsidDel="00CD6BB4">
                <w:rPr>
                  <w:rFonts w:cstheme="minorHAnsi"/>
                  <w:szCs w:val="20"/>
                </w:rPr>
                <w:delText>-0.124</w:delText>
              </w:r>
              <w:bookmarkStart w:id="3560" w:name="_Toc9092281"/>
              <w:bookmarkStart w:id="3561" w:name="_Toc9171693"/>
              <w:bookmarkStart w:id="3562" w:name="_Toc11179029"/>
              <w:bookmarkEnd w:id="3560"/>
              <w:bookmarkEnd w:id="3561"/>
              <w:bookmarkEnd w:id="3562"/>
            </w:del>
          </w:p>
        </w:tc>
        <w:tc>
          <w:tcPr>
            <w:tcW w:w="1833" w:type="dxa"/>
            <w:hideMark/>
          </w:tcPr>
          <w:p w14:paraId="0815ED6C" w14:textId="0D0133C3" w:rsidR="008C0ABB" w:rsidRPr="00074369" w:rsidDel="00CD6BB4" w:rsidRDefault="008C0ABB" w:rsidP="008C0ABB">
            <w:pPr>
              <w:spacing w:after="0" w:line="240" w:lineRule="auto"/>
              <w:jc w:val="left"/>
              <w:textAlignment w:val="top"/>
              <w:rPr>
                <w:del w:id="3563" w:author="Diego Uriarte" w:date="2019-05-18T17:05:00Z"/>
                <w:rFonts w:cstheme="minorHAnsi"/>
                <w:szCs w:val="20"/>
              </w:rPr>
            </w:pPr>
            <w:del w:id="3564" w:author="Diego Uriarte" w:date="2019-05-18T17:05:00Z">
              <w:r w:rsidRPr="00074369" w:rsidDel="00CD6BB4">
                <w:rPr>
                  <w:rFonts w:cstheme="minorHAnsi"/>
                  <w:szCs w:val="20"/>
                </w:rPr>
                <w:delText>0.086 (0.176)</w:delText>
              </w:r>
              <w:bookmarkStart w:id="3565" w:name="_Toc9092282"/>
              <w:bookmarkStart w:id="3566" w:name="_Toc9171694"/>
              <w:bookmarkStart w:id="3567" w:name="_Toc11179030"/>
              <w:bookmarkEnd w:id="3565"/>
              <w:bookmarkEnd w:id="3566"/>
              <w:bookmarkEnd w:id="3567"/>
            </w:del>
          </w:p>
        </w:tc>
        <w:tc>
          <w:tcPr>
            <w:tcW w:w="1273" w:type="dxa"/>
            <w:hideMark/>
          </w:tcPr>
          <w:p w14:paraId="4C41EED2" w14:textId="5710A650" w:rsidR="008C0ABB" w:rsidRPr="00074369" w:rsidDel="00CD6BB4" w:rsidRDefault="008C0ABB" w:rsidP="008C0ABB">
            <w:pPr>
              <w:spacing w:after="0" w:line="240" w:lineRule="auto"/>
              <w:jc w:val="right"/>
              <w:textAlignment w:val="top"/>
              <w:rPr>
                <w:del w:id="3568" w:author="Diego Uriarte" w:date="2019-05-18T17:05:00Z"/>
                <w:rFonts w:cstheme="minorHAnsi"/>
                <w:szCs w:val="20"/>
              </w:rPr>
            </w:pPr>
            <w:del w:id="3569" w:author="Diego Uriarte" w:date="2019-05-18T17:05:00Z">
              <w:r w:rsidRPr="00074369" w:rsidDel="00CD6BB4">
                <w:rPr>
                  <w:rFonts w:cstheme="minorHAnsi"/>
                  <w:szCs w:val="20"/>
                </w:rPr>
                <w:delText>0.035</w:delText>
              </w:r>
              <w:bookmarkStart w:id="3570" w:name="_Toc9092283"/>
              <w:bookmarkStart w:id="3571" w:name="_Toc9171695"/>
              <w:bookmarkStart w:id="3572" w:name="_Toc11179031"/>
              <w:bookmarkEnd w:id="3570"/>
              <w:bookmarkEnd w:id="3571"/>
              <w:bookmarkEnd w:id="3572"/>
            </w:del>
          </w:p>
        </w:tc>
        <w:tc>
          <w:tcPr>
            <w:tcW w:w="1273" w:type="dxa"/>
            <w:hideMark/>
          </w:tcPr>
          <w:p w14:paraId="1873DD09" w14:textId="26541B2B" w:rsidR="008C0ABB" w:rsidRPr="00074369" w:rsidDel="00CD6BB4" w:rsidRDefault="008C0ABB" w:rsidP="008C0ABB">
            <w:pPr>
              <w:spacing w:after="0" w:line="240" w:lineRule="auto"/>
              <w:jc w:val="right"/>
              <w:textAlignment w:val="top"/>
              <w:rPr>
                <w:del w:id="3573" w:author="Diego Uriarte" w:date="2019-05-18T17:05:00Z"/>
                <w:rFonts w:cstheme="minorHAnsi"/>
                <w:szCs w:val="20"/>
              </w:rPr>
            </w:pPr>
            <w:del w:id="3574" w:author="Diego Uriarte" w:date="2019-05-18T17:05:00Z">
              <w:r w:rsidRPr="00074369" w:rsidDel="00CD6BB4">
                <w:rPr>
                  <w:rFonts w:cstheme="minorHAnsi"/>
                  <w:szCs w:val="20"/>
                </w:rPr>
                <w:delText>-0.92</w:delText>
              </w:r>
              <w:bookmarkStart w:id="3575" w:name="_Toc9092284"/>
              <w:bookmarkStart w:id="3576" w:name="_Toc9171696"/>
              <w:bookmarkStart w:id="3577" w:name="_Toc11179032"/>
              <w:bookmarkEnd w:id="3575"/>
              <w:bookmarkEnd w:id="3576"/>
              <w:bookmarkEnd w:id="3577"/>
            </w:del>
          </w:p>
        </w:tc>
        <w:tc>
          <w:tcPr>
            <w:tcW w:w="1058" w:type="dxa"/>
            <w:hideMark/>
          </w:tcPr>
          <w:p w14:paraId="2FF36794" w14:textId="213589D2" w:rsidR="008C0ABB" w:rsidRPr="00074369" w:rsidDel="00CD6BB4" w:rsidRDefault="008C0ABB" w:rsidP="008C0ABB">
            <w:pPr>
              <w:spacing w:after="0" w:line="240" w:lineRule="auto"/>
              <w:jc w:val="right"/>
              <w:textAlignment w:val="top"/>
              <w:rPr>
                <w:del w:id="3578" w:author="Diego Uriarte" w:date="2019-05-18T17:05:00Z"/>
                <w:rFonts w:cstheme="minorHAnsi"/>
                <w:szCs w:val="20"/>
              </w:rPr>
            </w:pPr>
            <w:del w:id="3579" w:author="Diego Uriarte" w:date="2019-05-18T17:05:00Z">
              <w:r w:rsidRPr="00074369" w:rsidDel="00CD6BB4">
                <w:rPr>
                  <w:rFonts w:cstheme="minorHAnsi"/>
                  <w:szCs w:val="20"/>
                </w:rPr>
                <w:delText>-0.885</w:delText>
              </w:r>
              <w:bookmarkStart w:id="3580" w:name="_Toc9092285"/>
              <w:bookmarkStart w:id="3581" w:name="_Toc9171697"/>
              <w:bookmarkStart w:id="3582" w:name="_Toc11179033"/>
              <w:bookmarkEnd w:id="3580"/>
              <w:bookmarkEnd w:id="3581"/>
              <w:bookmarkEnd w:id="3582"/>
            </w:del>
          </w:p>
        </w:tc>
        <w:bookmarkStart w:id="3583" w:name="_Toc9092286"/>
        <w:bookmarkStart w:id="3584" w:name="_Toc9171698"/>
        <w:bookmarkStart w:id="3585" w:name="_Toc11179034"/>
        <w:bookmarkEnd w:id="3583"/>
        <w:bookmarkEnd w:id="3584"/>
        <w:bookmarkEnd w:id="3585"/>
      </w:tr>
      <w:tr w:rsidR="00653FDC" w:rsidRPr="00074369" w:rsidDel="00CD6BB4" w14:paraId="7D317D6D" w14:textId="0F6696B7" w:rsidTr="005966A3">
        <w:trPr>
          <w:trHeight w:val="20"/>
          <w:del w:id="3586" w:author="Diego Uriarte" w:date="2019-05-18T17:05:00Z"/>
        </w:trPr>
        <w:tc>
          <w:tcPr>
            <w:tcW w:w="1838" w:type="dxa"/>
            <w:hideMark/>
          </w:tcPr>
          <w:p w14:paraId="5C2854D1" w14:textId="28CAF49E" w:rsidR="008C0ABB" w:rsidRPr="00074369" w:rsidDel="00CD6BB4" w:rsidRDefault="008C0ABB" w:rsidP="008C0ABB">
            <w:pPr>
              <w:spacing w:after="0" w:line="240" w:lineRule="auto"/>
              <w:jc w:val="left"/>
              <w:textAlignment w:val="top"/>
              <w:rPr>
                <w:del w:id="3587" w:author="Diego Uriarte" w:date="2019-05-18T17:05:00Z"/>
                <w:rFonts w:cstheme="minorHAnsi"/>
                <w:szCs w:val="20"/>
              </w:rPr>
            </w:pPr>
            <w:del w:id="3588" w:author="Diego Uriarte" w:date="2019-05-18T17:05:00Z">
              <w:r w:rsidRPr="00074369" w:rsidDel="00CD6BB4">
                <w:rPr>
                  <w:rFonts w:cstheme="minorHAnsi"/>
                  <w:kern w:val="24"/>
                  <w:szCs w:val="20"/>
                </w:rPr>
                <w:delText>DMIN</w:delText>
              </w:r>
              <w:bookmarkStart w:id="3589" w:name="_Toc9092287"/>
              <w:bookmarkStart w:id="3590" w:name="_Toc9171699"/>
              <w:bookmarkStart w:id="3591" w:name="_Toc11179035"/>
              <w:bookmarkEnd w:id="3589"/>
              <w:bookmarkEnd w:id="3590"/>
              <w:bookmarkEnd w:id="3591"/>
            </w:del>
          </w:p>
        </w:tc>
        <w:tc>
          <w:tcPr>
            <w:tcW w:w="1372" w:type="dxa"/>
            <w:hideMark/>
          </w:tcPr>
          <w:p w14:paraId="124AB098" w14:textId="48F761F7" w:rsidR="008C0ABB" w:rsidRPr="00074369" w:rsidDel="00CD6BB4" w:rsidRDefault="008C0ABB" w:rsidP="008C0ABB">
            <w:pPr>
              <w:spacing w:after="0" w:line="240" w:lineRule="auto"/>
              <w:jc w:val="left"/>
              <w:textAlignment w:val="top"/>
              <w:rPr>
                <w:del w:id="3592" w:author="Diego Uriarte" w:date="2019-05-18T17:05:00Z"/>
                <w:rFonts w:cstheme="minorHAnsi"/>
                <w:szCs w:val="20"/>
              </w:rPr>
            </w:pPr>
            <w:del w:id="3593" w:author="Diego Uriarte" w:date="2019-05-18T17:05:00Z">
              <w:r w:rsidRPr="00074369" w:rsidDel="00CD6BB4">
                <w:rPr>
                  <w:rFonts w:cstheme="minorHAnsi"/>
                  <w:szCs w:val="20"/>
                </w:rPr>
                <w:delText>0.029</w:delText>
              </w:r>
              <w:bookmarkStart w:id="3594" w:name="_Toc9092288"/>
              <w:bookmarkStart w:id="3595" w:name="_Toc9171700"/>
              <w:bookmarkStart w:id="3596" w:name="_Toc11179036"/>
              <w:bookmarkEnd w:id="3594"/>
              <w:bookmarkEnd w:id="3595"/>
              <w:bookmarkEnd w:id="3596"/>
            </w:del>
          </w:p>
        </w:tc>
        <w:tc>
          <w:tcPr>
            <w:tcW w:w="1833" w:type="dxa"/>
            <w:hideMark/>
          </w:tcPr>
          <w:p w14:paraId="56656274" w14:textId="31A66507" w:rsidR="008C0ABB" w:rsidRPr="00074369" w:rsidDel="00CD6BB4" w:rsidRDefault="008C0ABB" w:rsidP="008C0ABB">
            <w:pPr>
              <w:spacing w:after="0" w:line="240" w:lineRule="auto"/>
              <w:jc w:val="left"/>
              <w:textAlignment w:val="top"/>
              <w:rPr>
                <w:del w:id="3597" w:author="Diego Uriarte" w:date="2019-05-18T17:05:00Z"/>
                <w:rFonts w:cstheme="minorHAnsi"/>
                <w:szCs w:val="20"/>
              </w:rPr>
            </w:pPr>
            <w:del w:id="3598" w:author="Diego Uriarte" w:date="2019-05-18T17:05:00Z">
              <w:r w:rsidRPr="00074369" w:rsidDel="00CD6BB4">
                <w:rPr>
                  <w:rFonts w:cstheme="minorHAnsi"/>
                  <w:szCs w:val="20"/>
                </w:rPr>
                <w:delText>0.003 (0.068)</w:delText>
              </w:r>
              <w:bookmarkStart w:id="3599" w:name="_Toc9092289"/>
              <w:bookmarkStart w:id="3600" w:name="_Toc9171701"/>
              <w:bookmarkStart w:id="3601" w:name="_Toc11179037"/>
              <w:bookmarkEnd w:id="3599"/>
              <w:bookmarkEnd w:id="3600"/>
              <w:bookmarkEnd w:id="3601"/>
            </w:del>
          </w:p>
        </w:tc>
        <w:tc>
          <w:tcPr>
            <w:tcW w:w="1273" w:type="dxa"/>
            <w:hideMark/>
          </w:tcPr>
          <w:p w14:paraId="0A7ECE91" w14:textId="2C9C9222" w:rsidR="008C0ABB" w:rsidRPr="00074369" w:rsidDel="00CD6BB4" w:rsidRDefault="008C0ABB" w:rsidP="008C0ABB">
            <w:pPr>
              <w:spacing w:after="0" w:line="240" w:lineRule="auto"/>
              <w:jc w:val="right"/>
              <w:textAlignment w:val="top"/>
              <w:rPr>
                <w:del w:id="3602" w:author="Diego Uriarte" w:date="2019-05-18T17:05:00Z"/>
                <w:rFonts w:cstheme="minorHAnsi"/>
                <w:szCs w:val="20"/>
              </w:rPr>
            </w:pPr>
            <w:del w:id="3603" w:author="Diego Uriarte" w:date="2019-05-18T17:05:00Z">
              <w:r w:rsidRPr="00074369" w:rsidDel="00CD6BB4">
                <w:rPr>
                  <w:rFonts w:cstheme="minorHAnsi"/>
                  <w:szCs w:val="20"/>
                </w:rPr>
                <w:delText>0.007</w:delText>
              </w:r>
              <w:bookmarkStart w:id="3604" w:name="_Toc9092290"/>
              <w:bookmarkStart w:id="3605" w:name="_Toc9171702"/>
              <w:bookmarkStart w:id="3606" w:name="_Toc11179038"/>
              <w:bookmarkEnd w:id="3604"/>
              <w:bookmarkEnd w:id="3605"/>
              <w:bookmarkEnd w:id="3606"/>
            </w:del>
          </w:p>
        </w:tc>
        <w:tc>
          <w:tcPr>
            <w:tcW w:w="1273" w:type="dxa"/>
            <w:hideMark/>
          </w:tcPr>
          <w:p w14:paraId="3DC73CA9" w14:textId="224FCE40" w:rsidR="008C0ABB" w:rsidRPr="00074369" w:rsidDel="00CD6BB4" w:rsidRDefault="008C0ABB" w:rsidP="008C0ABB">
            <w:pPr>
              <w:spacing w:after="0" w:line="240" w:lineRule="auto"/>
              <w:jc w:val="right"/>
              <w:textAlignment w:val="top"/>
              <w:rPr>
                <w:del w:id="3607" w:author="Diego Uriarte" w:date="2019-05-18T17:05:00Z"/>
                <w:rFonts w:cstheme="minorHAnsi"/>
                <w:szCs w:val="20"/>
              </w:rPr>
            </w:pPr>
            <w:del w:id="3608" w:author="Diego Uriarte" w:date="2019-05-18T17:05:00Z">
              <w:r w:rsidRPr="00074369" w:rsidDel="00CD6BB4">
                <w:rPr>
                  <w:rFonts w:cstheme="minorHAnsi"/>
                  <w:szCs w:val="20"/>
                </w:rPr>
                <w:delText>0.075</w:delText>
              </w:r>
              <w:bookmarkStart w:id="3609" w:name="_Toc9092291"/>
              <w:bookmarkStart w:id="3610" w:name="_Toc9171703"/>
              <w:bookmarkStart w:id="3611" w:name="_Toc11179039"/>
              <w:bookmarkEnd w:id="3609"/>
              <w:bookmarkEnd w:id="3610"/>
              <w:bookmarkEnd w:id="3611"/>
            </w:del>
          </w:p>
        </w:tc>
        <w:tc>
          <w:tcPr>
            <w:tcW w:w="1058" w:type="dxa"/>
            <w:hideMark/>
          </w:tcPr>
          <w:p w14:paraId="1F6EEAC6" w14:textId="4FD3E78B" w:rsidR="008C0ABB" w:rsidRPr="00074369" w:rsidDel="00CD6BB4" w:rsidRDefault="008C0ABB" w:rsidP="008C0ABB">
            <w:pPr>
              <w:spacing w:after="0" w:line="240" w:lineRule="auto"/>
              <w:jc w:val="right"/>
              <w:textAlignment w:val="top"/>
              <w:rPr>
                <w:del w:id="3612" w:author="Diego Uriarte" w:date="2019-05-18T17:05:00Z"/>
                <w:rFonts w:cstheme="minorHAnsi"/>
                <w:szCs w:val="20"/>
              </w:rPr>
            </w:pPr>
            <w:del w:id="3613" w:author="Diego Uriarte" w:date="2019-05-18T17:05:00Z">
              <w:r w:rsidRPr="00074369" w:rsidDel="00CD6BB4">
                <w:rPr>
                  <w:rFonts w:cstheme="minorHAnsi"/>
                  <w:szCs w:val="20"/>
                </w:rPr>
                <w:delText>0.082</w:delText>
              </w:r>
              <w:bookmarkStart w:id="3614" w:name="_Toc9092292"/>
              <w:bookmarkStart w:id="3615" w:name="_Toc9171704"/>
              <w:bookmarkStart w:id="3616" w:name="_Toc11179040"/>
              <w:bookmarkEnd w:id="3614"/>
              <w:bookmarkEnd w:id="3615"/>
              <w:bookmarkEnd w:id="3616"/>
            </w:del>
          </w:p>
        </w:tc>
        <w:bookmarkStart w:id="3617" w:name="_Toc9092293"/>
        <w:bookmarkStart w:id="3618" w:name="_Toc9171705"/>
        <w:bookmarkStart w:id="3619" w:name="_Toc11179041"/>
        <w:bookmarkEnd w:id="3617"/>
        <w:bookmarkEnd w:id="3618"/>
        <w:bookmarkEnd w:id="3619"/>
      </w:tr>
      <w:tr w:rsidR="00653FDC" w:rsidRPr="00074369" w:rsidDel="00CD6BB4" w14:paraId="6793BB8B" w14:textId="08284F2C" w:rsidTr="005966A3">
        <w:trPr>
          <w:trHeight w:val="20"/>
          <w:del w:id="3620" w:author="Diego Uriarte" w:date="2019-05-18T17:05:00Z"/>
        </w:trPr>
        <w:tc>
          <w:tcPr>
            <w:tcW w:w="1838" w:type="dxa"/>
            <w:hideMark/>
          </w:tcPr>
          <w:p w14:paraId="6EA5B415" w14:textId="2E20F53A" w:rsidR="008C0ABB" w:rsidRPr="00074369" w:rsidDel="00CD6BB4" w:rsidRDefault="008C0ABB" w:rsidP="008C0ABB">
            <w:pPr>
              <w:spacing w:after="0" w:line="240" w:lineRule="auto"/>
              <w:jc w:val="left"/>
              <w:textAlignment w:val="top"/>
              <w:rPr>
                <w:del w:id="3621" w:author="Diego Uriarte" w:date="2019-05-18T17:05:00Z"/>
                <w:rFonts w:cstheme="minorHAnsi"/>
                <w:szCs w:val="20"/>
              </w:rPr>
            </w:pPr>
            <w:del w:id="3622" w:author="Diego Uriarte" w:date="2019-05-18T17:05:00Z">
              <w:r w:rsidRPr="00074369" w:rsidDel="00CD6BB4">
                <w:rPr>
                  <w:rFonts w:cstheme="minorHAnsi"/>
                  <w:kern w:val="24"/>
                  <w:szCs w:val="20"/>
                </w:rPr>
                <w:delText>NCER</w:delText>
              </w:r>
              <w:bookmarkStart w:id="3623" w:name="_Toc9092294"/>
              <w:bookmarkStart w:id="3624" w:name="_Toc9171706"/>
              <w:bookmarkStart w:id="3625" w:name="_Toc11179042"/>
              <w:bookmarkEnd w:id="3623"/>
              <w:bookmarkEnd w:id="3624"/>
              <w:bookmarkEnd w:id="3625"/>
            </w:del>
          </w:p>
        </w:tc>
        <w:tc>
          <w:tcPr>
            <w:tcW w:w="1372" w:type="dxa"/>
            <w:hideMark/>
          </w:tcPr>
          <w:p w14:paraId="65FA82A3" w14:textId="7CF8BFAD" w:rsidR="008C0ABB" w:rsidRPr="00074369" w:rsidDel="00CD6BB4" w:rsidRDefault="008C0ABB" w:rsidP="008C0ABB">
            <w:pPr>
              <w:spacing w:after="0" w:line="240" w:lineRule="auto"/>
              <w:jc w:val="left"/>
              <w:textAlignment w:val="top"/>
              <w:rPr>
                <w:del w:id="3626" w:author="Diego Uriarte" w:date="2019-05-18T17:05:00Z"/>
                <w:rFonts w:cstheme="minorHAnsi"/>
                <w:szCs w:val="20"/>
              </w:rPr>
            </w:pPr>
            <w:del w:id="3627" w:author="Diego Uriarte" w:date="2019-05-18T17:05:00Z">
              <w:r w:rsidRPr="00074369" w:rsidDel="00CD6BB4">
                <w:rPr>
                  <w:rFonts w:cstheme="minorHAnsi"/>
                  <w:szCs w:val="20"/>
                </w:rPr>
                <w:delText>-0.028 </w:delText>
              </w:r>
              <w:r w:rsidRPr="00074369" w:rsidDel="00CD6BB4">
                <w:rPr>
                  <w:rFonts w:cstheme="minorHAnsi"/>
                  <w:szCs w:val="20"/>
                  <w:vertAlign w:val="superscript"/>
                </w:rPr>
                <w:delText>***</w:delText>
              </w:r>
              <w:bookmarkStart w:id="3628" w:name="_Toc9092295"/>
              <w:bookmarkStart w:id="3629" w:name="_Toc9171707"/>
              <w:bookmarkStart w:id="3630" w:name="_Toc11179043"/>
              <w:bookmarkEnd w:id="3628"/>
              <w:bookmarkEnd w:id="3629"/>
              <w:bookmarkEnd w:id="3630"/>
            </w:del>
          </w:p>
        </w:tc>
        <w:tc>
          <w:tcPr>
            <w:tcW w:w="1833" w:type="dxa"/>
            <w:hideMark/>
          </w:tcPr>
          <w:p w14:paraId="56728E8A" w14:textId="01CC35D7" w:rsidR="008C0ABB" w:rsidRPr="00074369" w:rsidDel="00CD6BB4" w:rsidRDefault="008C0ABB" w:rsidP="008C0ABB">
            <w:pPr>
              <w:spacing w:after="0" w:line="240" w:lineRule="auto"/>
              <w:jc w:val="left"/>
              <w:textAlignment w:val="top"/>
              <w:rPr>
                <w:del w:id="3631" w:author="Diego Uriarte" w:date="2019-05-18T17:05:00Z"/>
                <w:rFonts w:cstheme="minorHAnsi"/>
                <w:szCs w:val="20"/>
              </w:rPr>
            </w:pPr>
            <w:del w:id="3632" w:author="Diego Uriarte" w:date="2019-05-18T17:05:00Z">
              <w:r w:rsidRPr="00074369" w:rsidDel="00CD6BB4">
                <w:rPr>
                  <w:rFonts w:cstheme="minorHAnsi"/>
                  <w:szCs w:val="20"/>
                </w:rPr>
                <w:delText>0.017 (0.011)</w:delText>
              </w:r>
              <w:bookmarkStart w:id="3633" w:name="_Toc9092296"/>
              <w:bookmarkStart w:id="3634" w:name="_Toc9171708"/>
              <w:bookmarkStart w:id="3635" w:name="_Toc11179044"/>
              <w:bookmarkEnd w:id="3633"/>
              <w:bookmarkEnd w:id="3634"/>
              <w:bookmarkEnd w:id="3635"/>
            </w:del>
          </w:p>
        </w:tc>
        <w:tc>
          <w:tcPr>
            <w:tcW w:w="1273" w:type="dxa"/>
            <w:hideMark/>
          </w:tcPr>
          <w:p w14:paraId="03D3307C" w14:textId="5C26694D" w:rsidR="008C0ABB" w:rsidRPr="00074369" w:rsidDel="00CD6BB4" w:rsidRDefault="008C0ABB" w:rsidP="008C0ABB">
            <w:pPr>
              <w:spacing w:after="0" w:line="240" w:lineRule="auto"/>
              <w:jc w:val="right"/>
              <w:textAlignment w:val="top"/>
              <w:rPr>
                <w:del w:id="3636" w:author="Diego Uriarte" w:date="2019-05-18T17:05:00Z"/>
                <w:rFonts w:cstheme="minorHAnsi"/>
                <w:szCs w:val="20"/>
              </w:rPr>
            </w:pPr>
            <w:del w:id="3637" w:author="Diego Uriarte" w:date="2019-05-18T17:05:00Z">
              <w:r w:rsidRPr="00074369" w:rsidDel="00CD6BB4">
                <w:rPr>
                  <w:rFonts w:cstheme="minorHAnsi"/>
                  <w:szCs w:val="20"/>
                </w:rPr>
                <w:delText>0.014</w:delText>
              </w:r>
              <w:bookmarkStart w:id="3638" w:name="_Toc9092297"/>
              <w:bookmarkStart w:id="3639" w:name="_Toc9171709"/>
              <w:bookmarkStart w:id="3640" w:name="_Toc11179045"/>
              <w:bookmarkEnd w:id="3638"/>
              <w:bookmarkEnd w:id="3639"/>
              <w:bookmarkEnd w:id="3640"/>
            </w:del>
          </w:p>
        </w:tc>
        <w:tc>
          <w:tcPr>
            <w:tcW w:w="1273" w:type="dxa"/>
            <w:hideMark/>
          </w:tcPr>
          <w:p w14:paraId="57F7AB2F" w14:textId="7CE2D85F" w:rsidR="008C0ABB" w:rsidRPr="00074369" w:rsidDel="00CD6BB4" w:rsidRDefault="008C0ABB" w:rsidP="008C0ABB">
            <w:pPr>
              <w:spacing w:after="0" w:line="240" w:lineRule="auto"/>
              <w:jc w:val="right"/>
              <w:textAlignment w:val="top"/>
              <w:rPr>
                <w:del w:id="3641" w:author="Diego Uriarte" w:date="2019-05-18T17:05:00Z"/>
                <w:rFonts w:cstheme="minorHAnsi"/>
                <w:szCs w:val="20"/>
              </w:rPr>
            </w:pPr>
            <w:del w:id="3642" w:author="Diego Uriarte" w:date="2019-05-18T17:05:00Z">
              <w:r w:rsidRPr="00074369" w:rsidDel="00CD6BB4">
                <w:rPr>
                  <w:rFonts w:cstheme="minorHAnsi"/>
                  <w:szCs w:val="20"/>
                </w:rPr>
                <w:delText>-0.044 </w:delText>
              </w:r>
              <w:r w:rsidRPr="00074369" w:rsidDel="00CD6BB4">
                <w:rPr>
                  <w:rFonts w:cstheme="minorHAnsi"/>
                  <w:szCs w:val="20"/>
                  <w:vertAlign w:val="superscript"/>
                </w:rPr>
                <w:delText>***</w:delText>
              </w:r>
              <w:bookmarkStart w:id="3643" w:name="_Toc9092298"/>
              <w:bookmarkStart w:id="3644" w:name="_Toc9171710"/>
              <w:bookmarkStart w:id="3645" w:name="_Toc11179046"/>
              <w:bookmarkEnd w:id="3643"/>
              <w:bookmarkEnd w:id="3644"/>
              <w:bookmarkEnd w:id="3645"/>
            </w:del>
          </w:p>
        </w:tc>
        <w:tc>
          <w:tcPr>
            <w:tcW w:w="1058" w:type="dxa"/>
            <w:hideMark/>
          </w:tcPr>
          <w:p w14:paraId="536F155F" w14:textId="450FBF3D" w:rsidR="008C0ABB" w:rsidRPr="00074369" w:rsidDel="00CD6BB4" w:rsidRDefault="008C0ABB" w:rsidP="008C0ABB">
            <w:pPr>
              <w:spacing w:after="0" w:line="240" w:lineRule="auto"/>
              <w:jc w:val="right"/>
              <w:textAlignment w:val="top"/>
              <w:rPr>
                <w:del w:id="3646" w:author="Diego Uriarte" w:date="2019-05-18T17:05:00Z"/>
                <w:rFonts w:cstheme="minorHAnsi"/>
                <w:szCs w:val="20"/>
              </w:rPr>
            </w:pPr>
            <w:del w:id="3647" w:author="Diego Uriarte" w:date="2019-05-18T17:05:00Z">
              <w:r w:rsidRPr="00074369" w:rsidDel="00CD6BB4">
                <w:rPr>
                  <w:rFonts w:cstheme="minorHAnsi"/>
                  <w:szCs w:val="20"/>
                </w:rPr>
                <w:delText>-0.03 </w:delText>
              </w:r>
              <w:r w:rsidRPr="00074369" w:rsidDel="00CD6BB4">
                <w:rPr>
                  <w:rFonts w:cstheme="minorHAnsi"/>
                  <w:szCs w:val="20"/>
                  <w:vertAlign w:val="superscript"/>
                </w:rPr>
                <w:delText>***</w:delText>
              </w:r>
              <w:bookmarkStart w:id="3648" w:name="_Toc9092299"/>
              <w:bookmarkStart w:id="3649" w:name="_Toc9171711"/>
              <w:bookmarkStart w:id="3650" w:name="_Toc11179047"/>
              <w:bookmarkEnd w:id="3648"/>
              <w:bookmarkEnd w:id="3649"/>
              <w:bookmarkEnd w:id="3650"/>
            </w:del>
          </w:p>
        </w:tc>
        <w:bookmarkStart w:id="3651" w:name="_Toc9092300"/>
        <w:bookmarkStart w:id="3652" w:name="_Toc9171712"/>
        <w:bookmarkStart w:id="3653" w:name="_Toc11179048"/>
        <w:bookmarkEnd w:id="3651"/>
        <w:bookmarkEnd w:id="3652"/>
        <w:bookmarkEnd w:id="3653"/>
      </w:tr>
      <w:tr w:rsidR="00653FDC" w:rsidRPr="00074369" w:rsidDel="00CD6BB4" w14:paraId="7110D17B" w14:textId="6A8B625B" w:rsidTr="005966A3">
        <w:trPr>
          <w:trHeight w:val="20"/>
          <w:del w:id="3654" w:author="Diego Uriarte" w:date="2019-05-18T17:05:00Z"/>
        </w:trPr>
        <w:tc>
          <w:tcPr>
            <w:tcW w:w="1838" w:type="dxa"/>
            <w:hideMark/>
          </w:tcPr>
          <w:p w14:paraId="298EC220" w14:textId="66AF43E5" w:rsidR="008C0ABB" w:rsidRPr="00074369" w:rsidDel="00CD6BB4" w:rsidRDefault="008C0ABB" w:rsidP="008C0ABB">
            <w:pPr>
              <w:spacing w:after="0" w:line="240" w:lineRule="auto"/>
              <w:jc w:val="left"/>
              <w:textAlignment w:val="top"/>
              <w:rPr>
                <w:del w:id="3655" w:author="Diego Uriarte" w:date="2019-05-18T17:05:00Z"/>
                <w:rFonts w:cstheme="minorHAnsi"/>
                <w:szCs w:val="20"/>
              </w:rPr>
            </w:pPr>
            <w:del w:id="3656" w:author="Diego Uriarte" w:date="2019-05-18T17:05:00Z">
              <w:r w:rsidRPr="00074369" w:rsidDel="00CD6BB4">
                <w:rPr>
                  <w:rFonts w:cstheme="minorHAnsi"/>
                  <w:kern w:val="24"/>
                  <w:szCs w:val="20"/>
                </w:rPr>
                <w:delText>MECANICO</w:delText>
              </w:r>
              <w:bookmarkStart w:id="3657" w:name="_Toc9092301"/>
              <w:bookmarkStart w:id="3658" w:name="_Toc9171713"/>
              <w:bookmarkStart w:id="3659" w:name="_Toc11179049"/>
              <w:bookmarkEnd w:id="3657"/>
              <w:bookmarkEnd w:id="3658"/>
              <w:bookmarkEnd w:id="3659"/>
            </w:del>
          </w:p>
        </w:tc>
        <w:tc>
          <w:tcPr>
            <w:tcW w:w="1372" w:type="dxa"/>
            <w:hideMark/>
          </w:tcPr>
          <w:p w14:paraId="64BA1E6A" w14:textId="7ECA45E0" w:rsidR="008C0ABB" w:rsidRPr="00074369" w:rsidDel="00CD6BB4" w:rsidRDefault="008C0ABB" w:rsidP="008C0ABB">
            <w:pPr>
              <w:spacing w:after="0" w:line="240" w:lineRule="auto"/>
              <w:jc w:val="left"/>
              <w:textAlignment w:val="top"/>
              <w:rPr>
                <w:del w:id="3660" w:author="Diego Uriarte" w:date="2019-05-18T17:05:00Z"/>
                <w:rFonts w:cstheme="minorHAnsi"/>
                <w:szCs w:val="20"/>
              </w:rPr>
            </w:pPr>
            <w:del w:id="3661" w:author="Diego Uriarte" w:date="2019-05-18T17:05:00Z">
              <w:r w:rsidRPr="00074369" w:rsidDel="00CD6BB4">
                <w:rPr>
                  <w:rFonts w:cstheme="minorHAnsi"/>
                  <w:szCs w:val="20"/>
                </w:rPr>
                <w:delText>0.061</w:delText>
              </w:r>
              <w:bookmarkStart w:id="3662" w:name="_Toc9092302"/>
              <w:bookmarkStart w:id="3663" w:name="_Toc9171714"/>
              <w:bookmarkStart w:id="3664" w:name="_Toc11179050"/>
              <w:bookmarkEnd w:id="3662"/>
              <w:bookmarkEnd w:id="3663"/>
              <w:bookmarkEnd w:id="3664"/>
            </w:del>
          </w:p>
        </w:tc>
        <w:tc>
          <w:tcPr>
            <w:tcW w:w="1833" w:type="dxa"/>
            <w:hideMark/>
          </w:tcPr>
          <w:p w14:paraId="532DABB6" w14:textId="3E4CBC6E" w:rsidR="008C0ABB" w:rsidRPr="00074369" w:rsidDel="00CD6BB4" w:rsidRDefault="008C0ABB" w:rsidP="008C0ABB">
            <w:pPr>
              <w:spacing w:after="0" w:line="240" w:lineRule="auto"/>
              <w:jc w:val="left"/>
              <w:textAlignment w:val="top"/>
              <w:rPr>
                <w:del w:id="3665" w:author="Diego Uriarte" w:date="2019-05-18T17:05:00Z"/>
                <w:rFonts w:cstheme="minorHAnsi"/>
                <w:szCs w:val="20"/>
              </w:rPr>
            </w:pPr>
            <w:del w:id="3666" w:author="Diego Uriarte" w:date="2019-05-18T17:05:00Z">
              <w:r w:rsidRPr="00074369" w:rsidDel="00CD6BB4">
                <w:rPr>
                  <w:rFonts w:cstheme="minorHAnsi"/>
                  <w:szCs w:val="20"/>
                </w:rPr>
                <w:delText>0.028 (0.063)</w:delText>
              </w:r>
              <w:bookmarkStart w:id="3667" w:name="_Toc9092303"/>
              <w:bookmarkStart w:id="3668" w:name="_Toc9171715"/>
              <w:bookmarkStart w:id="3669" w:name="_Toc11179051"/>
              <w:bookmarkEnd w:id="3667"/>
              <w:bookmarkEnd w:id="3668"/>
              <w:bookmarkEnd w:id="3669"/>
            </w:del>
          </w:p>
        </w:tc>
        <w:tc>
          <w:tcPr>
            <w:tcW w:w="1273" w:type="dxa"/>
            <w:hideMark/>
          </w:tcPr>
          <w:p w14:paraId="1A2151D7" w14:textId="257CDBA3" w:rsidR="008C0ABB" w:rsidRPr="00074369" w:rsidDel="00CD6BB4" w:rsidRDefault="008C0ABB" w:rsidP="008C0ABB">
            <w:pPr>
              <w:spacing w:after="0" w:line="240" w:lineRule="auto"/>
              <w:jc w:val="right"/>
              <w:textAlignment w:val="top"/>
              <w:rPr>
                <w:del w:id="3670" w:author="Diego Uriarte" w:date="2019-05-18T17:05:00Z"/>
                <w:rFonts w:cstheme="minorHAnsi"/>
                <w:szCs w:val="20"/>
              </w:rPr>
            </w:pPr>
            <w:del w:id="3671" w:author="Diego Uriarte" w:date="2019-05-18T17:05:00Z">
              <w:r w:rsidRPr="00074369" w:rsidDel="00CD6BB4">
                <w:rPr>
                  <w:rFonts w:cstheme="minorHAnsi"/>
                  <w:szCs w:val="20"/>
                </w:rPr>
                <w:delText>0.051</w:delText>
              </w:r>
              <w:bookmarkStart w:id="3672" w:name="_Toc9092304"/>
              <w:bookmarkStart w:id="3673" w:name="_Toc9171716"/>
              <w:bookmarkStart w:id="3674" w:name="_Toc11179052"/>
              <w:bookmarkEnd w:id="3672"/>
              <w:bookmarkEnd w:id="3673"/>
              <w:bookmarkEnd w:id="3674"/>
            </w:del>
          </w:p>
        </w:tc>
        <w:tc>
          <w:tcPr>
            <w:tcW w:w="1273" w:type="dxa"/>
            <w:hideMark/>
          </w:tcPr>
          <w:p w14:paraId="0B4D6E17" w14:textId="05F1C1E8" w:rsidR="008C0ABB" w:rsidRPr="00074369" w:rsidDel="00CD6BB4" w:rsidRDefault="008C0ABB" w:rsidP="008C0ABB">
            <w:pPr>
              <w:spacing w:after="0" w:line="240" w:lineRule="auto"/>
              <w:jc w:val="right"/>
              <w:textAlignment w:val="top"/>
              <w:rPr>
                <w:del w:id="3675" w:author="Diego Uriarte" w:date="2019-05-18T17:05:00Z"/>
                <w:rFonts w:cstheme="minorHAnsi"/>
                <w:szCs w:val="20"/>
              </w:rPr>
            </w:pPr>
            <w:del w:id="3676" w:author="Diego Uriarte" w:date="2019-05-18T17:05:00Z">
              <w:r w:rsidRPr="00074369" w:rsidDel="00CD6BB4">
                <w:rPr>
                  <w:rFonts w:cstheme="minorHAnsi"/>
                  <w:szCs w:val="20"/>
                </w:rPr>
                <w:delText>0.419 </w:delText>
              </w:r>
              <w:r w:rsidRPr="00074369" w:rsidDel="00CD6BB4">
                <w:rPr>
                  <w:rFonts w:cstheme="minorHAnsi"/>
                  <w:szCs w:val="20"/>
                  <w:vertAlign w:val="superscript"/>
                </w:rPr>
                <w:delText>*</w:delText>
              </w:r>
              <w:bookmarkStart w:id="3677" w:name="_Toc9092305"/>
              <w:bookmarkStart w:id="3678" w:name="_Toc9171717"/>
              <w:bookmarkStart w:id="3679" w:name="_Toc11179053"/>
              <w:bookmarkEnd w:id="3677"/>
              <w:bookmarkEnd w:id="3678"/>
              <w:bookmarkEnd w:id="3679"/>
            </w:del>
          </w:p>
        </w:tc>
        <w:tc>
          <w:tcPr>
            <w:tcW w:w="1058" w:type="dxa"/>
            <w:hideMark/>
          </w:tcPr>
          <w:p w14:paraId="348518AF" w14:textId="3DA7D461" w:rsidR="008C0ABB" w:rsidRPr="00074369" w:rsidDel="00CD6BB4" w:rsidRDefault="008C0ABB" w:rsidP="008C0ABB">
            <w:pPr>
              <w:spacing w:after="0" w:line="240" w:lineRule="auto"/>
              <w:jc w:val="right"/>
              <w:textAlignment w:val="top"/>
              <w:rPr>
                <w:del w:id="3680" w:author="Diego Uriarte" w:date="2019-05-18T17:05:00Z"/>
                <w:rFonts w:cstheme="minorHAnsi"/>
                <w:szCs w:val="20"/>
              </w:rPr>
            </w:pPr>
            <w:del w:id="3681" w:author="Diego Uriarte" w:date="2019-05-18T17:05:00Z">
              <w:r w:rsidRPr="00074369" w:rsidDel="00CD6BB4">
                <w:rPr>
                  <w:rFonts w:cstheme="minorHAnsi"/>
                  <w:szCs w:val="20"/>
                </w:rPr>
                <w:delText>0.47 </w:delText>
              </w:r>
              <w:r w:rsidRPr="00074369" w:rsidDel="00CD6BB4">
                <w:rPr>
                  <w:rFonts w:cstheme="minorHAnsi"/>
                  <w:szCs w:val="20"/>
                  <w:vertAlign w:val="superscript"/>
                </w:rPr>
                <w:delText>**</w:delText>
              </w:r>
              <w:bookmarkStart w:id="3682" w:name="_Toc9092306"/>
              <w:bookmarkStart w:id="3683" w:name="_Toc9171718"/>
              <w:bookmarkStart w:id="3684" w:name="_Toc11179054"/>
              <w:bookmarkEnd w:id="3682"/>
              <w:bookmarkEnd w:id="3683"/>
              <w:bookmarkEnd w:id="3684"/>
            </w:del>
          </w:p>
        </w:tc>
        <w:bookmarkStart w:id="3685" w:name="_Toc9092307"/>
        <w:bookmarkStart w:id="3686" w:name="_Toc9171719"/>
        <w:bookmarkStart w:id="3687" w:name="_Toc11179055"/>
        <w:bookmarkEnd w:id="3685"/>
        <w:bookmarkEnd w:id="3686"/>
        <w:bookmarkEnd w:id="3687"/>
      </w:tr>
      <w:tr w:rsidR="00653FDC" w:rsidRPr="00074369" w:rsidDel="00CD6BB4" w14:paraId="06728CDC" w14:textId="6784141E" w:rsidTr="005966A3">
        <w:trPr>
          <w:trHeight w:val="20"/>
          <w:del w:id="3688" w:author="Diego Uriarte" w:date="2019-05-18T17:05:00Z"/>
        </w:trPr>
        <w:tc>
          <w:tcPr>
            <w:tcW w:w="1838" w:type="dxa"/>
            <w:hideMark/>
          </w:tcPr>
          <w:p w14:paraId="2D4148B5" w14:textId="10FA3078" w:rsidR="008C0ABB" w:rsidRPr="00074369" w:rsidDel="00CD6BB4" w:rsidRDefault="008C0ABB" w:rsidP="008C0ABB">
            <w:pPr>
              <w:spacing w:after="0" w:line="240" w:lineRule="auto"/>
              <w:jc w:val="left"/>
              <w:textAlignment w:val="top"/>
              <w:rPr>
                <w:del w:id="3689" w:author="Diego Uriarte" w:date="2019-05-18T17:05:00Z"/>
                <w:rFonts w:cstheme="minorHAnsi"/>
                <w:szCs w:val="20"/>
              </w:rPr>
            </w:pPr>
            <w:del w:id="3690" w:author="Diego Uriarte" w:date="2019-05-18T17:05:00Z">
              <w:r w:rsidRPr="00074369" w:rsidDel="00CD6BB4">
                <w:rPr>
                  <w:rFonts w:cstheme="minorHAnsi"/>
                  <w:kern w:val="24"/>
                  <w:szCs w:val="20"/>
                </w:rPr>
                <w:delText>LAVADO</w:delText>
              </w:r>
              <w:bookmarkStart w:id="3691" w:name="_Toc9092308"/>
              <w:bookmarkStart w:id="3692" w:name="_Toc9171720"/>
              <w:bookmarkStart w:id="3693" w:name="_Toc11179056"/>
              <w:bookmarkEnd w:id="3691"/>
              <w:bookmarkEnd w:id="3692"/>
              <w:bookmarkEnd w:id="3693"/>
            </w:del>
          </w:p>
        </w:tc>
        <w:tc>
          <w:tcPr>
            <w:tcW w:w="1372" w:type="dxa"/>
            <w:hideMark/>
          </w:tcPr>
          <w:p w14:paraId="3C8F0652" w14:textId="5D879025" w:rsidR="008C0ABB" w:rsidRPr="00074369" w:rsidDel="00CD6BB4" w:rsidRDefault="008C0ABB" w:rsidP="008C0ABB">
            <w:pPr>
              <w:spacing w:after="0" w:line="240" w:lineRule="auto"/>
              <w:jc w:val="left"/>
              <w:textAlignment w:val="top"/>
              <w:rPr>
                <w:del w:id="3694" w:author="Diego Uriarte" w:date="2019-05-18T17:05:00Z"/>
                <w:rFonts w:cstheme="minorHAnsi"/>
                <w:szCs w:val="20"/>
              </w:rPr>
            </w:pPr>
            <w:del w:id="3695" w:author="Diego Uriarte" w:date="2019-05-18T17:05:00Z">
              <w:r w:rsidRPr="00074369" w:rsidDel="00CD6BB4">
                <w:rPr>
                  <w:rFonts w:cstheme="minorHAnsi"/>
                  <w:szCs w:val="20"/>
                </w:rPr>
                <w:delText>-0.108</w:delText>
              </w:r>
              <w:bookmarkStart w:id="3696" w:name="_Toc9092309"/>
              <w:bookmarkStart w:id="3697" w:name="_Toc9171721"/>
              <w:bookmarkStart w:id="3698" w:name="_Toc11179057"/>
              <w:bookmarkEnd w:id="3696"/>
              <w:bookmarkEnd w:id="3697"/>
              <w:bookmarkEnd w:id="3698"/>
            </w:del>
          </w:p>
        </w:tc>
        <w:tc>
          <w:tcPr>
            <w:tcW w:w="1833" w:type="dxa"/>
            <w:hideMark/>
          </w:tcPr>
          <w:p w14:paraId="55F244F7" w14:textId="23B797F9" w:rsidR="008C0ABB" w:rsidRPr="00074369" w:rsidDel="00CD6BB4" w:rsidRDefault="008C0ABB" w:rsidP="008C0ABB">
            <w:pPr>
              <w:spacing w:after="0" w:line="240" w:lineRule="auto"/>
              <w:jc w:val="left"/>
              <w:textAlignment w:val="top"/>
              <w:rPr>
                <w:del w:id="3699" w:author="Diego Uriarte" w:date="2019-05-18T17:05:00Z"/>
                <w:rFonts w:cstheme="minorHAnsi"/>
                <w:szCs w:val="20"/>
              </w:rPr>
            </w:pPr>
            <w:del w:id="3700" w:author="Diego Uriarte" w:date="2019-05-18T17:05:00Z">
              <w:r w:rsidRPr="00074369" w:rsidDel="00CD6BB4">
                <w:rPr>
                  <w:rFonts w:cstheme="minorHAnsi"/>
                  <w:szCs w:val="20"/>
                </w:rPr>
                <w:delText>-0.055 (0.070)</w:delText>
              </w:r>
              <w:bookmarkStart w:id="3701" w:name="_Toc9092310"/>
              <w:bookmarkStart w:id="3702" w:name="_Toc9171722"/>
              <w:bookmarkStart w:id="3703" w:name="_Toc11179058"/>
              <w:bookmarkEnd w:id="3701"/>
              <w:bookmarkEnd w:id="3702"/>
              <w:bookmarkEnd w:id="3703"/>
            </w:del>
          </w:p>
        </w:tc>
        <w:tc>
          <w:tcPr>
            <w:tcW w:w="1273" w:type="dxa"/>
            <w:hideMark/>
          </w:tcPr>
          <w:p w14:paraId="4A4C9504" w14:textId="29934FCC" w:rsidR="008C0ABB" w:rsidRPr="00074369" w:rsidDel="00CD6BB4" w:rsidRDefault="008C0ABB" w:rsidP="008C0ABB">
            <w:pPr>
              <w:spacing w:after="0" w:line="240" w:lineRule="auto"/>
              <w:jc w:val="right"/>
              <w:textAlignment w:val="top"/>
              <w:rPr>
                <w:del w:id="3704" w:author="Diego Uriarte" w:date="2019-05-18T17:05:00Z"/>
                <w:rFonts w:cstheme="minorHAnsi"/>
                <w:szCs w:val="20"/>
              </w:rPr>
            </w:pPr>
            <w:del w:id="3705" w:author="Diego Uriarte" w:date="2019-05-18T17:05:00Z">
              <w:r w:rsidRPr="00074369" w:rsidDel="00CD6BB4">
                <w:rPr>
                  <w:rFonts w:cstheme="minorHAnsi"/>
                  <w:szCs w:val="20"/>
                </w:rPr>
                <w:delText>-0.101</w:delText>
              </w:r>
              <w:bookmarkStart w:id="3706" w:name="_Toc9092311"/>
              <w:bookmarkStart w:id="3707" w:name="_Toc9171723"/>
              <w:bookmarkStart w:id="3708" w:name="_Toc11179059"/>
              <w:bookmarkEnd w:id="3706"/>
              <w:bookmarkEnd w:id="3707"/>
              <w:bookmarkEnd w:id="3708"/>
            </w:del>
          </w:p>
        </w:tc>
        <w:tc>
          <w:tcPr>
            <w:tcW w:w="1273" w:type="dxa"/>
            <w:hideMark/>
          </w:tcPr>
          <w:p w14:paraId="76FD99C2" w14:textId="48FA284C" w:rsidR="008C0ABB" w:rsidRPr="00074369" w:rsidDel="00CD6BB4" w:rsidRDefault="008C0ABB" w:rsidP="008C0ABB">
            <w:pPr>
              <w:spacing w:after="0" w:line="240" w:lineRule="auto"/>
              <w:jc w:val="right"/>
              <w:textAlignment w:val="top"/>
              <w:rPr>
                <w:del w:id="3709" w:author="Diego Uriarte" w:date="2019-05-18T17:05:00Z"/>
                <w:rFonts w:cstheme="minorHAnsi"/>
                <w:szCs w:val="20"/>
              </w:rPr>
            </w:pPr>
            <w:del w:id="3710" w:author="Diego Uriarte" w:date="2019-05-18T17:05:00Z">
              <w:r w:rsidRPr="00074369" w:rsidDel="00CD6BB4">
                <w:rPr>
                  <w:rFonts w:cstheme="minorHAnsi"/>
                  <w:szCs w:val="20"/>
                </w:rPr>
                <w:delText>-0.812 </w:delText>
              </w:r>
              <w:r w:rsidRPr="00074369" w:rsidDel="00CD6BB4">
                <w:rPr>
                  <w:rFonts w:cstheme="minorHAnsi"/>
                  <w:szCs w:val="20"/>
                  <w:vertAlign w:val="superscript"/>
                </w:rPr>
                <w:delText>***</w:delText>
              </w:r>
              <w:bookmarkStart w:id="3711" w:name="_Toc9092312"/>
              <w:bookmarkStart w:id="3712" w:name="_Toc9171724"/>
              <w:bookmarkStart w:id="3713" w:name="_Toc11179060"/>
              <w:bookmarkEnd w:id="3711"/>
              <w:bookmarkEnd w:id="3712"/>
              <w:bookmarkEnd w:id="3713"/>
            </w:del>
          </w:p>
        </w:tc>
        <w:tc>
          <w:tcPr>
            <w:tcW w:w="1058" w:type="dxa"/>
            <w:hideMark/>
          </w:tcPr>
          <w:p w14:paraId="7A00A979" w14:textId="20513C54" w:rsidR="008C0ABB" w:rsidRPr="00074369" w:rsidDel="00CD6BB4" w:rsidRDefault="008C0ABB" w:rsidP="008C0ABB">
            <w:pPr>
              <w:spacing w:after="0" w:line="240" w:lineRule="auto"/>
              <w:jc w:val="right"/>
              <w:textAlignment w:val="top"/>
              <w:rPr>
                <w:del w:id="3714" w:author="Diego Uriarte" w:date="2019-05-18T17:05:00Z"/>
                <w:rFonts w:cstheme="minorHAnsi"/>
                <w:szCs w:val="20"/>
              </w:rPr>
            </w:pPr>
            <w:del w:id="3715" w:author="Diego Uriarte" w:date="2019-05-18T17:05:00Z">
              <w:r w:rsidRPr="00074369" w:rsidDel="00CD6BB4">
                <w:rPr>
                  <w:rFonts w:cstheme="minorHAnsi"/>
                  <w:szCs w:val="20"/>
                </w:rPr>
                <w:delText>-0.912 </w:delText>
              </w:r>
              <w:r w:rsidRPr="00074369" w:rsidDel="00CD6BB4">
                <w:rPr>
                  <w:rFonts w:cstheme="minorHAnsi"/>
                  <w:szCs w:val="20"/>
                  <w:vertAlign w:val="superscript"/>
                </w:rPr>
                <w:delText>***</w:delText>
              </w:r>
              <w:bookmarkStart w:id="3716" w:name="_Toc9092313"/>
              <w:bookmarkStart w:id="3717" w:name="_Toc9171725"/>
              <w:bookmarkStart w:id="3718" w:name="_Toc11179061"/>
              <w:bookmarkEnd w:id="3716"/>
              <w:bookmarkEnd w:id="3717"/>
              <w:bookmarkEnd w:id="3718"/>
            </w:del>
          </w:p>
        </w:tc>
        <w:bookmarkStart w:id="3719" w:name="_Toc9092314"/>
        <w:bookmarkStart w:id="3720" w:name="_Toc9171726"/>
        <w:bookmarkStart w:id="3721" w:name="_Toc11179062"/>
        <w:bookmarkEnd w:id="3719"/>
        <w:bookmarkEnd w:id="3720"/>
        <w:bookmarkEnd w:id="3721"/>
      </w:tr>
      <w:tr w:rsidR="00653FDC" w:rsidRPr="00074369" w:rsidDel="00CD6BB4" w14:paraId="2F88AFD2" w14:textId="28A8FB82" w:rsidTr="005966A3">
        <w:trPr>
          <w:trHeight w:val="20"/>
          <w:del w:id="3722" w:author="Diego Uriarte" w:date="2019-05-18T17:05:00Z"/>
        </w:trPr>
        <w:tc>
          <w:tcPr>
            <w:tcW w:w="1838" w:type="dxa"/>
            <w:hideMark/>
          </w:tcPr>
          <w:p w14:paraId="739277CF" w14:textId="3A68000A" w:rsidR="008C0ABB" w:rsidRPr="00074369" w:rsidDel="00CD6BB4" w:rsidRDefault="008C0ABB" w:rsidP="008C0ABB">
            <w:pPr>
              <w:spacing w:after="0" w:line="240" w:lineRule="auto"/>
              <w:jc w:val="left"/>
              <w:textAlignment w:val="top"/>
              <w:rPr>
                <w:del w:id="3723" w:author="Diego Uriarte" w:date="2019-05-18T17:05:00Z"/>
                <w:rFonts w:cstheme="minorHAnsi"/>
                <w:szCs w:val="20"/>
              </w:rPr>
            </w:pPr>
            <w:del w:id="3724" w:author="Diego Uriarte" w:date="2019-05-18T17:05:00Z">
              <w:r w:rsidRPr="00074369" w:rsidDel="00CD6BB4">
                <w:rPr>
                  <w:rFonts w:cstheme="minorHAnsi"/>
                  <w:kern w:val="24"/>
                  <w:szCs w:val="20"/>
                </w:rPr>
                <w:delText>CAJERO</w:delText>
              </w:r>
              <w:bookmarkStart w:id="3725" w:name="_Toc9092315"/>
              <w:bookmarkStart w:id="3726" w:name="_Toc9171727"/>
              <w:bookmarkStart w:id="3727" w:name="_Toc11179063"/>
              <w:bookmarkEnd w:id="3725"/>
              <w:bookmarkEnd w:id="3726"/>
              <w:bookmarkEnd w:id="3727"/>
            </w:del>
          </w:p>
        </w:tc>
        <w:tc>
          <w:tcPr>
            <w:tcW w:w="1372" w:type="dxa"/>
            <w:hideMark/>
          </w:tcPr>
          <w:p w14:paraId="550B40A0" w14:textId="310E6CD7" w:rsidR="008C0ABB" w:rsidRPr="00074369" w:rsidDel="00CD6BB4" w:rsidRDefault="008C0ABB" w:rsidP="008C0ABB">
            <w:pPr>
              <w:spacing w:after="0" w:line="240" w:lineRule="auto"/>
              <w:jc w:val="left"/>
              <w:textAlignment w:val="top"/>
              <w:rPr>
                <w:del w:id="3728" w:author="Diego Uriarte" w:date="2019-05-18T17:05:00Z"/>
                <w:rFonts w:cstheme="minorHAnsi"/>
                <w:szCs w:val="20"/>
              </w:rPr>
            </w:pPr>
            <w:del w:id="3729" w:author="Diego Uriarte" w:date="2019-05-18T17:05:00Z">
              <w:r w:rsidRPr="00074369" w:rsidDel="00CD6BB4">
                <w:rPr>
                  <w:rFonts w:cstheme="minorHAnsi"/>
                  <w:szCs w:val="20"/>
                </w:rPr>
                <w:delText>0.048</w:delText>
              </w:r>
              <w:bookmarkStart w:id="3730" w:name="_Toc9092316"/>
              <w:bookmarkStart w:id="3731" w:name="_Toc9171728"/>
              <w:bookmarkStart w:id="3732" w:name="_Toc11179064"/>
              <w:bookmarkEnd w:id="3730"/>
              <w:bookmarkEnd w:id="3731"/>
              <w:bookmarkEnd w:id="3732"/>
            </w:del>
          </w:p>
        </w:tc>
        <w:tc>
          <w:tcPr>
            <w:tcW w:w="1833" w:type="dxa"/>
            <w:hideMark/>
          </w:tcPr>
          <w:p w14:paraId="2BBB20DA" w14:textId="6986CA30" w:rsidR="008C0ABB" w:rsidRPr="00074369" w:rsidDel="00CD6BB4" w:rsidRDefault="008C0ABB" w:rsidP="008C0ABB">
            <w:pPr>
              <w:spacing w:after="0" w:line="240" w:lineRule="auto"/>
              <w:jc w:val="left"/>
              <w:textAlignment w:val="top"/>
              <w:rPr>
                <w:del w:id="3733" w:author="Diego Uriarte" w:date="2019-05-18T17:05:00Z"/>
                <w:rFonts w:cstheme="minorHAnsi"/>
                <w:szCs w:val="20"/>
              </w:rPr>
            </w:pPr>
            <w:del w:id="3734" w:author="Diego Uriarte" w:date="2019-05-18T17:05:00Z">
              <w:r w:rsidRPr="00074369" w:rsidDel="00CD6BB4">
                <w:rPr>
                  <w:rFonts w:cstheme="minorHAnsi"/>
                  <w:szCs w:val="20"/>
                </w:rPr>
                <w:delText>0.042 (0.050)</w:delText>
              </w:r>
              <w:bookmarkStart w:id="3735" w:name="_Toc9092317"/>
              <w:bookmarkStart w:id="3736" w:name="_Toc9171729"/>
              <w:bookmarkStart w:id="3737" w:name="_Toc11179065"/>
              <w:bookmarkEnd w:id="3735"/>
              <w:bookmarkEnd w:id="3736"/>
              <w:bookmarkEnd w:id="3737"/>
            </w:del>
          </w:p>
        </w:tc>
        <w:tc>
          <w:tcPr>
            <w:tcW w:w="1273" w:type="dxa"/>
            <w:hideMark/>
          </w:tcPr>
          <w:p w14:paraId="44E82629" w14:textId="00E6783A" w:rsidR="008C0ABB" w:rsidRPr="00074369" w:rsidDel="00CD6BB4" w:rsidRDefault="008C0ABB" w:rsidP="008C0ABB">
            <w:pPr>
              <w:spacing w:after="0" w:line="240" w:lineRule="auto"/>
              <w:jc w:val="right"/>
              <w:textAlignment w:val="top"/>
              <w:rPr>
                <w:del w:id="3738" w:author="Diego Uriarte" w:date="2019-05-18T17:05:00Z"/>
                <w:rFonts w:cstheme="minorHAnsi"/>
                <w:szCs w:val="20"/>
              </w:rPr>
            </w:pPr>
            <w:del w:id="3739" w:author="Diego Uriarte" w:date="2019-05-18T17:05:00Z">
              <w:r w:rsidRPr="00074369" w:rsidDel="00CD6BB4">
                <w:rPr>
                  <w:rFonts w:cstheme="minorHAnsi"/>
                  <w:szCs w:val="20"/>
                </w:rPr>
                <w:delText>0.05</w:delText>
              </w:r>
              <w:bookmarkStart w:id="3740" w:name="_Toc9092318"/>
              <w:bookmarkStart w:id="3741" w:name="_Toc9171730"/>
              <w:bookmarkStart w:id="3742" w:name="_Toc11179066"/>
              <w:bookmarkEnd w:id="3740"/>
              <w:bookmarkEnd w:id="3741"/>
              <w:bookmarkEnd w:id="3742"/>
            </w:del>
          </w:p>
        </w:tc>
        <w:tc>
          <w:tcPr>
            <w:tcW w:w="1273" w:type="dxa"/>
            <w:hideMark/>
          </w:tcPr>
          <w:p w14:paraId="190CBA01" w14:textId="7F82789A" w:rsidR="008C0ABB" w:rsidRPr="00074369" w:rsidDel="00CD6BB4" w:rsidRDefault="008C0ABB" w:rsidP="008C0ABB">
            <w:pPr>
              <w:spacing w:after="0" w:line="240" w:lineRule="auto"/>
              <w:jc w:val="right"/>
              <w:textAlignment w:val="top"/>
              <w:rPr>
                <w:del w:id="3743" w:author="Diego Uriarte" w:date="2019-05-18T17:05:00Z"/>
                <w:rFonts w:cstheme="minorHAnsi"/>
                <w:szCs w:val="20"/>
              </w:rPr>
            </w:pPr>
            <w:del w:id="3744" w:author="Diego Uriarte" w:date="2019-05-18T17:05:00Z">
              <w:r w:rsidRPr="00074369" w:rsidDel="00CD6BB4">
                <w:rPr>
                  <w:rFonts w:cstheme="minorHAnsi"/>
                  <w:szCs w:val="20"/>
                </w:rPr>
                <w:delText>0.142</w:delText>
              </w:r>
              <w:bookmarkStart w:id="3745" w:name="_Toc9092319"/>
              <w:bookmarkStart w:id="3746" w:name="_Toc9171731"/>
              <w:bookmarkStart w:id="3747" w:name="_Toc11179067"/>
              <w:bookmarkEnd w:id="3745"/>
              <w:bookmarkEnd w:id="3746"/>
              <w:bookmarkEnd w:id="3747"/>
            </w:del>
          </w:p>
        </w:tc>
        <w:tc>
          <w:tcPr>
            <w:tcW w:w="1058" w:type="dxa"/>
            <w:hideMark/>
          </w:tcPr>
          <w:p w14:paraId="18487A4E" w14:textId="49C5144F" w:rsidR="008C0ABB" w:rsidRPr="00074369" w:rsidDel="00CD6BB4" w:rsidRDefault="008C0ABB" w:rsidP="008C0ABB">
            <w:pPr>
              <w:spacing w:after="0" w:line="240" w:lineRule="auto"/>
              <w:jc w:val="right"/>
              <w:textAlignment w:val="top"/>
              <w:rPr>
                <w:del w:id="3748" w:author="Diego Uriarte" w:date="2019-05-18T17:05:00Z"/>
                <w:rFonts w:cstheme="minorHAnsi"/>
                <w:szCs w:val="20"/>
              </w:rPr>
            </w:pPr>
            <w:del w:id="3749" w:author="Diego Uriarte" w:date="2019-05-18T17:05:00Z">
              <w:r w:rsidRPr="00074369" w:rsidDel="00CD6BB4">
                <w:rPr>
                  <w:rFonts w:cstheme="minorHAnsi"/>
                  <w:szCs w:val="20"/>
                </w:rPr>
                <w:delText>0.192</w:delText>
              </w:r>
              <w:bookmarkStart w:id="3750" w:name="_Toc9092320"/>
              <w:bookmarkStart w:id="3751" w:name="_Toc9171732"/>
              <w:bookmarkStart w:id="3752" w:name="_Toc11179068"/>
              <w:bookmarkEnd w:id="3750"/>
              <w:bookmarkEnd w:id="3751"/>
              <w:bookmarkEnd w:id="3752"/>
            </w:del>
          </w:p>
        </w:tc>
        <w:bookmarkStart w:id="3753" w:name="_Toc9092321"/>
        <w:bookmarkStart w:id="3754" w:name="_Toc9171733"/>
        <w:bookmarkStart w:id="3755" w:name="_Toc11179069"/>
        <w:bookmarkEnd w:id="3753"/>
        <w:bookmarkEnd w:id="3754"/>
        <w:bookmarkEnd w:id="3755"/>
      </w:tr>
      <w:tr w:rsidR="00653FDC" w:rsidRPr="00074369" w:rsidDel="00CD6BB4" w14:paraId="3361FD5D" w14:textId="7C0002D1" w:rsidTr="005966A3">
        <w:trPr>
          <w:trHeight w:val="20"/>
          <w:del w:id="3756" w:author="Diego Uriarte" w:date="2019-05-18T17:05:00Z"/>
        </w:trPr>
        <w:tc>
          <w:tcPr>
            <w:tcW w:w="1838" w:type="dxa"/>
            <w:hideMark/>
          </w:tcPr>
          <w:p w14:paraId="29CDC895" w14:textId="3390E70F" w:rsidR="008C0ABB" w:rsidRPr="00074369" w:rsidDel="00CD6BB4" w:rsidRDefault="008C0ABB" w:rsidP="008C0ABB">
            <w:pPr>
              <w:spacing w:after="0" w:line="240" w:lineRule="auto"/>
              <w:jc w:val="left"/>
              <w:textAlignment w:val="top"/>
              <w:rPr>
                <w:del w:id="3757" w:author="Diego Uriarte" w:date="2019-05-18T17:05:00Z"/>
                <w:rFonts w:cstheme="minorHAnsi"/>
                <w:szCs w:val="20"/>
              </w:rPr>
            </w:pPr>
            <w:del w:id="3758" w:author="Diego Uriarte" w:date="2019-05-18T17:05:00Z">
              <w:r w:rsidRPr="00074369" w:rsidDel="00CD6BB4">
                <w:rPr>
                  <w:rFonts w:cstheme="minorHAnsi"/>
                  <w:kern w:val="24"/>
                  <w:szCs w:val="20"/>
                </w:rPr>
                <w:delText>GNV</w:delText>
              </w:r>
              <w:bookmarkStart w:id="3759" w:name="_Toc9092322"/>
              <w:bookmarkStart w:id="3760" w:name="_Toc9171734"/>
              <w:bookmarkStart w:id="3761" w:name="_Toc11179070"/>
              <w:bookmarkEnd w:id="3759"/>
              <w:bookmarkEnd w:id="3760"/>
              <w:bookmarkEnd w:id="3761"/>
            </w:del>
          </w:p>
        </w:tc>
        <w:tc>
          <w:tcPr>
            <w:tcW w:w="1372" w:type="dxa"/>
            <w:hideMark/>
          </w:tcPr>
          <w:p w14:paraId="5694C5EF" w14:textId="7B5B766B" w:rsidR="008C0ABB" w:rsidRPr="00074369" w:rsidDel="00CD6BB4" w:rsidRDefault="008C0ABB" w:rsidP="008C0ABB">
            <w:pPr>
              <w:spacing w:after="0" w:line="240" w:lineRule="auto"/>
              <w:jc w:val="left"/>
              <w:textAlignment w:val="top"/>
              <w:rPr>
                <w:del w:id="3762" w:author="Diego Uriarte" w:date="2019-05-18T17:05:00Z"/>
                <w:rFonts w:cstheme="minorHAnsi"/>
                <w:szCs w:val="20"/>
              </w:rPr>
            </w:pPr>
            <w:del w:id="3763" w:author="Diego Uriarte" w:date="2019-05-18T17:05:00Z">
              <w:r w:rsidRPr="00074369" w:rsidDel="00CD6BB4">
                <w:rPr>
                  <w:rFonts w:cstheme="minorHAnsi"/>
                  <w:szCs w:val="20"/>
                </w:rPr>
                <w:delText>-0.087</w:delText>
              </w:r>
              <w:bookmarkStart w:id="3764" w:name="_Toc9092323"/>
              <w:bookmarkStart w:id="3765" w:name="_Toc9171735"/>
              <w:bookmarkStart w:id="3766" w:name="_Toc11179071"/>
              <w:bookmarkEnd w:id="3764"/>
              <w:bookmarkEnd w:id="3765"/>
              <w:bookmarkEnd w:id="3766"/>
            </w:del>
          </w:p>
        </w:tc>
        <w:tc>
          <w:tcPr>
            <w:tcW w:w="1833" w:type="dxa"/>
            <w:hideMark/>
          </w:tcPr>
          <w:p w14:paraId="247A3871" w14:textId="2BD77892" w:rsidR="008C0ABB" w:rsidRPr="00074369" w:rsidDel="00CD6BB4" w:rsidRDefault="008C0ABB" w:rsidP="008C0ABB">
            <w:pPr>
              <w:spacing w:after="0" w:line="240" w:lineRule="auto"/>
              <w:jc w:val="left"/>
              <w:textAlignment w:val="top"/>
              <w:rPr>
                <w:del w:id="3767" w:author="Diego Uriarte" w:date="2019-05-18T17:05:00Z"/>
                <w:rFonts w:cstheme="minorHAnsi"/>
                <w:szCs w:val="20"/>
              </w:rPr>
            </w:pPr>
            <w:del w:id="3768" w:author="Diego Uriarte" w:date="2019-05-18T17:05:00Z">
              <w:r w:rsidRPr="00074369" w:rsidDel="00CD6BB4">
                <w:rPr>
                  <w:rFonts w:cstheme="minorHAnsi"/>
                  <w:szCs w:val="20"/>
                </w:rPr>
                <w:delText>-0.082 (0.053)</w:delText>
              </w:r>
              <w:bookmarkStart w:id="3769" w:name="_Toc9092324"/>
              <w:bookmarkStart w:id="3770" w:name="_Toc9171736"/>
              <w:bookmarkStart w:id="3771" w:name="_Toc11179072"/>
              <w:bookmarkEnd w:id="3769"/>
              <w:bookmarkEnd w:id="3770"/>
              <w:bookmarkEnd w:id="3771"/>
            </w:del>
          </w:p>
        </w:tc>
        <w:tc>
          <w:tcPr>
            <w:tcW w:w="1273" w:type="dxa"/>
            <w:hideMark/>
          </w:tcPr>
          <w:p w14:paraId="7FD41FFD" w14:textId="217049FD" w:rsidR="008C0ABB" w:rsidRPr="00074369" w:rsidDel="00CD6BB4" w:rsidRDefault="008C0ABB" w:rsidP="008C0ABB">
            <w:pPr>
              <w:spacing w:after="0" w:line="240" w:lineRule="auto"/>
              <w:jc w:val="right"/>
              <w:textAlignment w:val="top"/>
              <w:rPr>
                <w:del w:id="3772" w:author="Diego Uriarte" w:date="2019-05-18T17:05:00Z"/>
                <w:rFonts w:cstheme="minorHAnsi"/>
                <w:szCs w:val="20"/>
              </w:rPr>
            </w:pPr>
            <w:del w:id="3773" w:author="Diego Uriarte" w:date="2019-05-18T17:05:00Z">
              <w:r w:rsidRPr="00074369" w:rsidDel="00CD6BB4">
                <w:rPr>
                  <w:rFonts w:cstheme="minorHAnsi"/>
                  <w:szCs w:val="20"/>
                </w:rPr>
                <w:delText>-0.067</w:delText>
              </w:r>
              <w:bookmarkStart w:id="3774" w:name="_Toc9092325"/>
              <w:bookmarkStart w:id="3775" w:name="_Toc9171737"/>
              <w:bookmarkStart w:id="3776" w:name="_Toc11179073"/>
              <w:bookmarkEnd w:id="3774"/>
              <w:bookmarkEnd w:id="3775"/>
              <w:bookmarkEnd w:id="3776"/>
            </w:del>
          </w:p>
        </w:tc>
        <w:tc>
          <w:tcPr>
            <w:tcW w:w="1273" w:type="dxa"/>
            <w:hideMark/>
          </w:tcPr>
          <w:p w14:paraId="07DC1E0E" w14:textId="1FB26C6E" w:rsidR="008C0ABB" w:rsidRPr="00074369" w:rsidDel="00CD6BB4" w:rsidRDefault="008C0ABB" w:rsidP="008C0ABB">
            <w:pPr>
              <w:spacing w:after="0" w:line="240" w:lineRule="auto"/>
              <w:jc w:val="right"/>
              <w:textAlignment w:val="top"/>
              <w:rPr>
                <w:del w:id="3777" w:author="Diego Uriarte" w:date="2019-05-18T17:05:00Z"/>
                <w:rFonts w:cstheme="minorHAnsi"/>
                <w:szCs w:val="20"/>
              </w:rPr>
            </w:pPr>
            <w:del w:id="3778" w:author="Diego Uriarte" w:date="2019-05-18T17:05:00Z">
              <w:r w:rsidRPr="00074369" w:rsidDel="00CD6BB4">
                <w:rPr>
                  <w:rFonts w:cstheme="minorHAnsi"/>
                  <w:szCs w:val="20"/>
                </w:rPr>
                <w:delText>0.271</w:delText>
              </w:r>
              <w:bookmarkStart w:id="3779" w:name="_Toc9092326"/>
              <w:bookmarkStart w:id="3780" w:name="_Toc9171738"/>
              <w:bookmarkStart w:id="3781" w:name="_Toc11179074"/>
              <w:bookmarkEnd w:id="3779"/>
              <w:bookmarkEnd w:id="3780"/>
              <w:bookmarkEnd w:id="3781"/>
            </w:del>
          </w:p>
        </w:tc>
        <w:tc>
          <w:tcPr>
            <w:tcW w:w="1058" w:type="dxa"/>
            <w:hideMark/>
          </w:tcPr>
          <w:p w14:paraId="2279BD5A" w14:textId="7CAC6087" w:rsidR="008C0ABB" w:rsidRPr="00074369" w:rsidDel="00CD6BB4" w:rsidRDefault="008C0ABB" w:rsidP="008C0ABB">
            <w:pPr>
              <w:spacing w:after="0" w:line="240" w:lineRule="auto"/>
              <w:jc w:val="right"/>
              <w:textAlignment w:val="top"/>
              <w:rPr>
                <w:del w:id="3782" w:author="Diego Uriarte" w:date="2019-05-18T17:05:00Z"/>
                <w:rFonts w:cstheme="minorHAnsi"/>
                <w:szCs w:val="20"/>
              </w:rPr>
            </w:pPr>
            <w:del w:id="3783" w:author="Diego Uriarte" w:date="2019-05-18T17:05:00Z">
              <w:r w:rsidRPr="00074369" w:rsidDel="00CD6BB4">
                <w:rPr>
                  <w:rFonts w:cstheme="minorHAnsi"/>
                  <w:szCs w:val="20"/>
                </w:rPr>
                <w:delText>0.204</w:delText>
              </w:r>
              <w:bookmarkStart w:id="3784" w:name="_Toc9092327"/>
              <w:bookmarkStart w:id="3785" w:name="_Toc9171739"/>
              <w:bookmarkStart w:id="3786" w:name="_Toc11179075"/>
              <w:bookmarkEnd w:id="3784"/>
              <w:bookmarkEnd w:id="3785"/>
              <w:bookmarkEnd w:id="3786"/>
            </w:del>
          </w:p>
        </w:tc>
        <w:bookmarkStart w:id="3787" w:name="_Toc9092328"/>
        <w:bookmarkStart w:id="3788" w:name="_Toc9171740"/>
        <w:bookmarkStart w:id="3789" w:name="_Toc11179076"/>
        <w:bookmarkEnd w:id="3787"/>
        <w:bookmarkEnd w:id="3788"/>
        <w:bookmarkEnd w:id="3789"/>
      </w:tr>
      <w:tr w:rsidR="00653FDC" w:rsidRPr="00074369" w:rsidDel="00CD6BB4" w14:paraId="038ED3E1" w14:textId="7104E87B" w:rsidTr="005966A3">
        <w:trPr>
          <w:trHeight w:val="20"/>
          <w:del w:id="3790" w:author="Diego Uriarte" w:date="2019-05-18T17:05:00Z"/>
        </w:trPr>
        <w:tc>
          <w:tcPr>
            <w:tcW w:w="1838" w:type="dxa"/>
            <w:hideMark/>
          </w:tcPr>
          <w:p w14:paraId="5141A031" w14:textId="67607BED" w:rsidR="008C0ABB" w:rsidRPr="00074369" w:rsidDel="00CD6BB4" w:rsidRDefault="008C0ABB" w:rsidP="008C0ABB">
            <w:pPr>
              <w:spacing w:after="0" w:line="240" w:lineRule="auto"/>
              <w:jc w:val="left"/>
              <w:textAlignment w:val="top"/>
              <w:rPr>
                <w:del w:id="3791" w:author="Diego Uriarte" w:date="2019-05-18T17:05:00Z"/>
                <w:rFonts w:cstheme="minorHAnsi"/>
                <w:szCs w:val="20"/>
              </w:rPr>
            </w:pPr>
            <w:del w:id="3792" w:author="Diego Uriarte" w:date="2019-05-18T17:05:00Z">
              <w:r w:rsidRPr="00074369" w:rsidDel="00CD6BB4">
                <w:rPr>
                  <w:rFonts w:cstheme="minorHAnsi"/>
                  <w:kern w:val="24"/>
                  <w:szCs w:val="20"/>
                </w:rPr>
                <w:delText>GLP</w:delText>
              </w:r>
              <w:bookmarkStart w:id="3793" w:name="_Toc9092329"/>
              <w:bookmarkStart w:id="3794" w:name="_Toc9171741"/>
              <w:bookmarkStart w:id="3795" w:name="_Toc11179077"/>
              <w:bookmarkEnd w:id="3793"/>
              <w:bookmarkEnd w:id="3794"/>
              <w:bookmarkEnd w:id="3795"/>
            </w:del>
          </w:p>
        </w:tc>
        <w:tc>
          <w:tcPr>
            <w:tcW w:w="1372" w:type="dxa"/>
            <w:hideMark/>
          </w:tcPr>
          <w:p w14:paraId="5DAB559C" w14:textId="57815DEE" w:rsidR="008C0ABB" w:rsidRPr="00074369" w:rsidDel="00CD6BB4" w:rsidRDefault="008C0ABB" w:rsidP="008C0ABB">
            <w:pPr>
              <w:spacing w:after="0" w:line="240" w:lineRule="auto"/>
              <w:jc w:val="left"/>
              <w:textAlignment w:val="top"/>
              <w:rPr>
                <w:del w:id="3796" w:author="Diego Uriarte" w:date="2019-05-18T17:05:00Z"/>
                <w:rFonts w:cstheme="minorHAnsi"/>
                <w:szCs w:val="20"/>
              </w:rPr>
            </w:pPr>
            <w:del w:id="3797" w:author="Diego Uriarte" w:date="2019-05-18T17:05:00Z">
              <w:r w:rsidRPr="00074369" w:rsidDel="00CD6BB4">
                <w:rPr>
                  <w:rFonts w:cstheme="minorHAnsi"/>
                  <w:szCs w:val="20"/>
                </w:rPr>
                <w:delText>-0.034</w:delText>
              </w:r>
              <w:bookmarkStart w:id="3798" w:name="_Toc9092330"/>
              <w:bookmarkStart w:id="3799" w:name="_Toc9171742"/>
              <w:bookmarkStart w:id="3800" w:name="_Toc11179078"/>
              <w:bookmarkEnd w:id="3798"/>
              <w:bookmarkEnd w:id="3799"/>
              <w:bookmarkEnd w:id="3800"/>
            </w:del>
          </w:p>
        </w:tc>
        <w:tc>
          <w:tcPr>
            <w:tcW w:w="1833" w:type="dxa"/>
            <w:hideMark/>
          </w:tcPr>
          <w:p w14:paraId="11002B66" w14:textId="4C512931" w:rsidR="008C0ABB" w:rsidRPr="00074369" w:rsidDel="00CD6BB4" w:rsidRDefault="008C0ABB" w:rsidP="008C0ABB">
            <w:pPr>
              <w:spacing w:after="0" w:line="240" w:lineRule="auto"/>
              <w:jc w:val="left"/>
              <w:textAlignment w:val="top"/>
              <w:rPr>
                <w:del w:id="3801" w:author="Diego Uriarte" w:date="2019-05-18T17:05:00Z"/>
                <w:rFonts w:cstheme="minorHAnsi"/>
                <w:szCs w:val="20"/>
              </w:rPr>
            </w:pPr>
            <w:del w:id="3802" w:author="Diego Uriarte" w:date="2019-05-18T17:05:00Z">
              <w:r w:rsidRPr="00074369" w:rsidDel="00CD6BB4">
                <w:rPr>
                  <w:rFonts w:cstheme="minorHAnsi"/>
                  <w:szCs w:val="20"/>
                </w:rPr>
                <w:delText>-0.012 (0.050)</w:delText>
              </w:r>
              <w:bookmarkStart w:id="3803" w:name="_Toc9092331"/>
              <w:bookmarkStart w:id="3804" w:name="_Toc9171743"/>
              <w:bookmarkStart w:id="3805" w:name="_Toc11179079"/>
              <w:bookmarkEnd w:id="3803"/>
              <w:bookmarkEnd w:id="3804"/>
              <w:bookmarkEnd w:id="3805"/>
            </w:del>
          </w:p>
        </w:tc>
        <w:tc>
          <w:tcPr>
            <w:tcW w:w="1273" w:type="dxa"/>
            <w:hideMark/>
          </w:tcPr>
          <w:p w14:paraId="4E8DA6D8" w14:textId="5E242A3B" w:rsidR="008C0ABB" w:rsidRPr="00074369" w:rsidDel="00CD6BB4" w:rsidRDefault="008C0ABB" w:rsidP="008C0ABB">
            <w:pPr>
              <w:spacing w:after="0" w:line="240" w:lineRule="auto"/>
              <w:jc w:val="right"/>
              <w:textAlignment w:val="top"/>
              <w:rPr>
                <w:del w:id="3806" w:author="Diego Uriarte" w:date="2019-05-18T17:05:00Z"/>
                <w:rFonts w:cstheme="minorHAnsi"/>
                <w:szCs w:val="20"/>
              </w:rPr>
            </w:pPr>
            <w:del w:id="3807" w:author="Diego Uriarte" w:date="2019-05-18T17:05:00Z">
              <w:r w:rsidRPr="00074369" w:rsidDel="00CD6BB4">
                <w:rPr>
                  <w:rFonts w:cstheme="minorHAnsi"/>
                  <w:szCs w:val="20"/>
                </w:rPr>
                <w:delText>-0.036</w:delText>
              </w:r>
              <w:bookmarkStart w:id="3808" w:name="_Toc9092332"/>
              <w:bookmarkStart w:id="3809" w:name="_Toc9171744"/>
              <w:bookmarkStart w:id="3810" w:name="_Toc11179080"/>
              <w:bookmarkEnd w:id="3808"/>
              <w:bookmarkEnd w:id="3809"/>
              <w:bookmarkEnd w:id="3810"/>
            </w:del>
          </w:p>
        </w:tc>
        <w:tc>
          <w:tcPr>
            <w:tcW w:w="1273" w:type="dxa"/>
            <w:hideMark/>
          </w:tcPr>
          <w:p w14:paraId="2B468E8D" w14:textId="7B9B58A9" w:rsidR="008C0ABB" w:rsidRPr="00074369" w:rsidDel="00CD6BB4" w:rsidRDefault="008C0ABB" w:rsidP="008C0ABB">
            <w:pPr>
              <w:spacing w:after="0" w:line="240" w:lineRule="auto"/>
              <w:jc w:val="right"/>
              <w:textAlignment w:val="top"/>
              <w:rPr>
                <w:del w:id="3811" w:author="Diego Uriarte" w:date="2019-05-18T17:05:00Z"/>
                <w:rFonts w:cstheme="minorHAnsi"/>
                <w:szCs w:val="20"/>
              </w:rPr>
            </w:pPr>
            <w:del w:id="3812" w:author="Diego Uriarte" w:date="2019-05-18T17:05:00Z">
              <w:r w:rsidRPr="00074369" w:rsidDel="00CD6BB4">
                <w:rPr>
                  <w:rFonts w:cstheme="minorHAnsi"/>
                  <w:szCs w:val="20"/>
                </w:rPr>
                <w:delText>-0.427 </w:delText>
              </w:r>
              <w:r w:rsidRPr="00074369" w:rsidDel="00CD6BB4">
                <w:rPr>
                  <w:rFonts w:cstheme="minorHAnsi"/>
                  <w:szCs w:val="20"/>
                  <w:vertAlign w:val="superscript"/>
                </w:rPr>
                <w:delText>**</w:delText>
              </w:r>
              <w:bookmarkStart w:id="3813" w:name="_Toc9092333"/>
              <w:bookmarkStart w:id="3814" w:name="_Toc9171745"/>
              <w:bookmarkStart w:id="3815" w:name="_Toc11179081"/>
              <w:bookmarkEnd w:id="3813"/>
              <w:bookmarkEnd w:id="3814"/>
              <w:bookmarkEnd w:id="3815"/>
            </w:del>
          </w:p>
        </w:tc>
        <w:tc>
          <w:tcPr>
            <w:tcW w:w="1058" w:type="dxa"/>
            <w:hideMark/>
          </w:tcPr>
          <w:p w14:paraId="4CD78825" w14:textId="493E2B03" w:rsidR="008C0ABB" w:rsidRPr="00074369" w:rsidDel="00CD6BB4" w:rsidRDefault="008C0ABB" w:rsidP="008C0ABB">
            <w:pPr>
              <w:spacing w:after="0" w:line="240" w:lineRule="auto"/>
              <w:jc w:val="right"/>
              <w:textAlignment w:val="top"/>
              <w:rPr>
                <w:del w:id="3816" w:author="Diego Uriarte" w:date="2019-05-18T17:05:00Z"/>
                <w:rFonts w:cstheme="minorHAnsi"/>
                <w:szCs w:val="20"/>
              </w:rPr>
            </w:pPr>
            <w:del w:id="3817" w:author="Diego Uriarte" w:date="2019-05-18T17:05:00Z">
              <w:r w:rsidRPr="00074369" w:rsidDel="00CD6BB4">
                <w:rPr>
                  <w:rFonts w:cstheme="minorHAnsi"/>
                  <w:szCs w:val="20"/>
                </w:rPr>
                <w:delText>-0.463 </w:delText>
              </w:r>
              <w:r w:rsidRPr="00074369" w:rsidDel="00CD6BB4">
                <w:rPr>
                  <w:rFonts w:cstheme="minorHAnsi"/>
                  <w:szCs w:val="20"/>
                  <w:vertAlign w:val="superscript"/>
                </w:rPr>
                <w:delText>**</w:delText>
              </w:r>
              <w:bookmarkStart w:id="3818" w:name="_Toc9092334"/>
              <w:bookmarkStart w:id="3819" w:name="_Toc9171746"/>
              <w:bookmarkStart w:id="3820" w:name="_Toc11179082"/>
              <w:bookmarkEnd w:id="3818"/>
              <w:bookmarkEnd w:id="3819"/>
              <w:bookmarkEnd w:id="3820"/>
            </w:del>
          </w:p>
        </w:tc>
        <w:bookmarkStart w:id="3821" w:name="_Toc9092335"/>
        <w:bookmarkStart w:id="3822" w:name="_Toc9171747"/>
        <w:bookmarkStart w:id="3823" w:name="_Toc11179083"/>
        <w:bookmarkEnd w:id="3821"/>
        <w:bookmarkEnd w:id="3822"/>
        <w:bookmarkEnd w:id="3823"/>
      </w:tr>
      <w:tr w:rsidR="00653FDC" w:rsidRPr="00074369" w:rsidDel="00CD6BB4" w14:paraId="2F63AD8C" w14:textId="09E7332B" w:rsidTr="005966A3">
        <w:trPr>
          <w:trHeight w:val="20"/>
          <w:del w:id="3824" w:author="Diego Uriarte" w:date="2019-05-18T17:05:00Z"/>
        </w:trPr>
        <w:tc>
          <w:tcPr>
            <w:tcW w:w="1838" w:type="dxa"/>
            <w:hideMark/>
          </w:tcPr>
          <w:p w14:paraId="19630973" w14:textId="10CB79C6" w:rsidR="008C0ABB" w:rsidRPr="00074369" w:rsidDel="00CD6BB4" w:rsidRDefault="008C0ABB" w:rsidP="008C0ABB">
            <w:pPr>
              <w:spacing w:after="0" w:line="240" w:lineRule="auto"/>
              <w:jc w:val="left"/>
              <w:textAlignment w:val="top"/>
              <w:rPr>
                <w:del w:id="3825" w:author="Diego Uriarte" w:date="2019-05-18T17:05:00Z"/>
                <w:rFonts w:cstheme="minorHAnsi"/>
                <w:szCs w:val="20"/>
              </w:rPr>
            </w:pPr>
            <w:del w:id="3826" w:author="Diego Uriarte" w:date="2019-05-18T17:05:00Z">
              <w:r w:rsidRPr="00074369" w:rsidDel="00CD6BB4">
                <w:rPr>
                  <w:rFonts w:cstheme="minorHAnsi"/>
                  <w:kern w:val="24"/>
                  <w:szCs w:val="20"/>
                </w:rPr>
                <w:delText>INGRESO</w:delText>
              </w:r>
              <w:bookmarkStart w:id="3827" w:name="_Toc9092336"/>
              <w:bookmarkStart w:id="3828" w:name="_Toc9171748"/>
              <w:bookmarkStart w:id="3829" w:name="_Toc11179084"/>
              <w:bookmarkEnd w:id="3827"/>
              <w:bookmarkEnd w:id="3828"/>
              <w:bookmarkEnd w:id="3829"/>
            </w:del>
          </w:p>
        </w:tc>
        <w:tc>
          <w:tcPr>
            <w:tcW w:w="1372" w:type="dxa"/>
            <w:hideMark/>
          </w:tcPr>
          <w:p w14:paraId="076E48CA" w14:textId="741EFB07" w:rsidR="008C0ABB" w:rsidRPr="00074369" w:rsidDel="00CD6BB4" w:rsidRDefault="008C0ABB" w:rsidP="008C0ABB">
            <w:pPr>
              <w:spacing w:after="0" w:line="240" w:lineRule="auto"/>
              <w:jc w:val="left"/>
              <w:textAlignment w:val="top"/>
              <w:rPr>
                <w:del w:id="3830" w:author="Diego Uriarte" w:date="2019-05-18T17:05:00Z"/>
                <w:rFonts w:cstheme="minorHAnsi"/>
                <w:szCs w:val="20"/>
              </w:rPr>
            </w:pPr>
            <w:del w:id="3831" w:author="Diego Uriarte" w:date="2019-05-18T17:05:00Z">
              <w:r w:rsidRPr="00074369" w:rsidDel="00CD6BB4">
                <w:rPr>
                  <w:rFonts w:cstheme="minorHAnsi"/>
                  <w:szCs w:val="20"/>
                </w:rPr>
                <w:delText>-0.015</w:delText>
              </w:r>
              <w:bookmarkStart w:id="3832" w:name="_Toc9092337"/>
              <w:bookmarkStart w:id="3833" w:name="_Toc9171749"/>
              <w:bookmarkStart w:id="3834" w:name="_Toc11179085"/>
              <w:bookmarkEnd w:id="3832"/>
              <w:bookmarkEnd w:id="3833"/>
              <w:bookmarkEnd w:id="3834"/>
            </w:del>
          </w:p>
        </w:tc>
        <w:tc>
          <w:tcPr>
            <w:tcW w:w="1833" w:type="dxa"/>
            <w:hideMark/>
          </w:tcPr>
          <w:p w14:paraId="2CEB0FDA" w14:textId="51EAEB62" w:rsidR="008C0ABB" w:rsidRPr="00074369" w:rsidDel="00CD6BB4" w:rsidRDefault="008C0ABB" w:rsidP="008C0ABB">
            <w:pPr>
              <w:spacing w:after="0" w:line="240" w:lineRule="auto"/>
              <w:jc w:val="left"/>
              <w:textAlignment w:val="top"/>
              <w:rPr>
                <w:del w:id="3835" w:author="Diego Uriarte" w:date="2019-05-18T17:05:00Z"/>
                <w:rFonts w:cstheme="minorHAnsi"/>
                <w:szCs w:val="20"/>
              </w:rPr>
            </w:pPr>
            <w:del w:id="3836" w:author="Diego Uriarte" w:date="2019-05-18T17:05:00Z">
              <w:r w:rsidRPr="00074369" w:rsidDel="00CD6BB4">
                <w:rPr>
                  <w:rFonts w:cstheme="minorHAnsi"/>
                  <w:szCs w:val="20"/>
                </w:rPr>
                <w:delText>0.039 (0.336)</w:delText>
              </w:r>
              <w:bookmarkStart w:id="3837" w:name="_Toc9092338"/>
              <w:bookmarkStart w:id="3838" w:name="_Toc9171750"/>
              <w:bookmarkStart w:id="3839" w:name="_Toc11179086"/>
              <w:bookmarkEnd w:id="3837"/>
              <w:bookmarkEnd w:id="3838"/>
              <w:bookmarkEnd w:id="3839"/>
            </w:del>
          </w:p>
        </w:tc>
        <w:tc>
          <w:tcPr>
            <w:tcW w:w="1273" w:type="dxa"/>
            <w:hideMark/>
          </w:tcPr>
          <w:p w14:paraId="50CBE6F3" w14:textId="2040AA68" w:rsidR="008C0ABB" w:rsidRPr="00074369" w:rsidDel="00CD6BB4" w:rsidRDefault="008C0ABB" w:rsidP="008C0ABB">
            <w:pPr>
              <w:spacing w:after="0" w:line="240" w:lineRule="auto"/>
              <w:jc w:val="right"/>
              <w:textAlignment w:val="top"/>
              <w:rPr>
                <w:del w:id="3840" w:author="Diego Uriarte" w:date="2019-05-18T17:05:00Z"/>
                <w:rFonts w:cstheme="minorHAnsi"/>
                <w:szCs w:val="20"/>
              </w:rPr>
            </w:pPr>
            <w:del w:id="3841" w:author="Diego Uriarte" w:date="2019-05-18T17:05:00Z">
              <w:r w:rsidRPr="00074369" w:rsidDel="00CD6BB4">
                <w:rPr>
                  <w:rFonts w:cstheme="minorHAnsi"/>
                  <w:szCs w:val="20"/>
                </w:rPr>
                <w:delText>0.033</w:delText>
              </w:r>
              <w:bookmarkStart w:id="3842" w:name="_Toc9092339"/>
              <w:bookmarkStart w:id="3843" w:name="_Toc9171751"/>
              <w:bookmarkStart w:id="3844" w:name="_Toc11179087"/>
              <w:bookmarkEnd w:id="3842"/>
              <w:bookmarkEnd w:id="3843"/>
              <w:bookmarkEnd w:id="3844"/>
            </w:del>
          </w:p>
        </w:tc>
        <w:tc>
          <w:tcPr>
            <w:tcW w:w="1273" w:type="dxa"/>
            <w:hideMark/>
          </w:tcPr>
          <w:p w14:paraId="3967E06E" w14:textId="0FB0FB2D" w:rsidR="008C0ABB" w:rsidRPr="00074369" w:rsidDel="00CD6BB4" w:rsidRDefault="008C0ABB" w:rsidP="008C0ABB">
            <w:pPr>
              <w:spacing w:after="0" w:line="240" w:lineRule="auto"/>
              <w:jc w:val="right"/>
              <w:textAlignment w:val="top"/>
              <w:rPr>
                <w:del w:id="3845" w:author="Diego Uriarte" w:date="2019-05-18T17:05:00Z"/>
                <w:rFonts w:cstheme="minorHAnsi"/>
                <w:szCs w:val="20"/>
              </w:rPr>
            </w:pPr>
            <w:del w:id="3846" w:author="Diego Uriarte" w:date="2019-05-18T17:05:00Z">
              <w:r w:rsidRPr="00074369" w:rsidDel="00CD6BB4">
                <w:rPr>
                  <w:rFonts w:cstheme="minorHAnsi"/>
                  <w:szCs w:val="20"/>
                </w:rPr>
                <w:delText>-0.113</w:delText>
              </w:r>
              <w:bookmarkStart w:id="3847" w:name="_Toc9092340"/>
              <w:bookmarkStart w:id="3848" w:name="_Toc9171752"/>
              <w:bookmarkStart w:id="3849" w:name="_Toc11179088"/>
              <w:bookmarkEnd w:id="3847"/>
              <w:bookmarkEnd w:id="3848"/>
              <w:bookmarkEnd w:id="3849"/>
            </w:del>
          </w:p>
        </w:tc>
        <w:tc>
          <w:tcPr>
            <w:tcW w:w="1058" w:type="dxa"/>
            <w:hideMark/>
          </w:tcPr>
          <w:p w14:paraId="6119A1DE" w14:textId="13499BB5" w:rsidR="008C0ABB" w:rsidRPr="00074369" w:rsidDel="00CD6BB4" w:rsidRDefault="008C0ABB" w:rsidP="008C0ABB">
            <w:pPr>
              <w:spacing w:after="0" w:line="240" w:lineRule="auto"/>
              <w:jc w:val="right"/>
              <w:textAlignment w:val="top"/>
              <w:rPr>
                <w:del w:id="3850" w:author="Diego Uriarte" w:date="2019-05-18T17:05:00Z"/>
                <w:rFonts w:cstheme="minorHAnsi"/>
                <w:szCs w:val="20"/>
              </w:rPr>
            </w:pPr>
            <w:del w:id="3851" w:author="Diego Uriarte" w:date="2019-05-18T17:05:00Z">
              <w:r w:rsidRPr="00074369" w:rsidDel="00CD6BB4">
                <w:rPr>
                  <w:rFonts w:cstheme="minorHAnsi"/>
                  <w:szCs w:val="20"/>
                </w:rPr>
                <w:delText>-0.081</w:delText>
              </w:r>
              <w:bookmarkStart w:id="3852" w:name="_Toc9092341"/>
              <w:bookmarkStart w:id="3853" w:name="_Toc9171753"/>
              <w:bookmarkStart w:id="3854" w:name="_Toc11179089"/>
              <w:bookmarkEnd w:id="3852"/>
              <w:bookmarkEnd w:id="3853"/>
              <w:bookmarkEnd w:id="3854"/>
            </w:del>
          </w:p>
        </w:tc>
        <w:bookmarkStart w:id="3855" w:name="_Toc9092342"/>
        <w:bookmarkStart w:id="3856" w:name="_Toc9171754"/>
        <w:bookmarkStart w:id="3857" w:name="_Toc11179090"/>
        <w:bookmarkEnd w:id="3855"/>
        <w:bookmarkEnd w:id="3856"/>
        <w:bookmarkEnd w:id="3857"/>
      </w:tr>
      <w:tr w:rsidR="00653FDC" w:rsidRPr="00074369" w:rsidDel="00CD6BB4" w14:paraId="67594C47" w14:textId="3E19A178" w:rsidTr="005966A3">
        <w:trPr>
          <w:trHeight w:val="20"/>
          <w:del w:id="3858" w:author="Diego Uriarte" w:date="2019-05-18T17:05:00Z"/>
        </w:trPr>
        <w:tc>
          <w:tcPr>
            <w:tcW w:w="1838" w:type="dxa"/>
            <w:hideMark/>
          </w:tcPr>
          <w:p w14:paraId="1E059CEB" w14:textId="4BC2777D" w:rsidR="008C0ABB" w:rsidRPr="00074369" w:rsidDel="00CD6BB4" w:rsidRDefault="008C0ABB" w:rsidP="008C0ABB">
            <w:pPr>
              <w:spacing w:after="0" w:line="240" w:lineRule="auto"/>
              <w:jc w:val="left"/>
              <w:textAlignment w:val="top"/>
              <w:rPr>
                <w:del w:id="3859" w:author="Diego Uriarte" w:date="2019-05-18T17:05:00Z"/>
                <w:rFonts w:cstheme="minorHAnsi"/>
                <w:szCs w:val="20"/>
              </w:rPr>
            </w:pPr>
            <w:del w:id="3860" w:author="Diego Uriarte" w:date="2019-05-18T17:05:00Z">
              <w:r w:rsidRPr="00074369" w:rsidDel="00CD6BB4">
                <w:rPr>
                  <w:rFonts w:cstheme="minorHAnsi"/>
                  <w:kern w:val="24"/>
                  <w:szCs w:val="20"/>
                </w:rPr>
                <w:delText>DENPOB</w:delText>
              </w:r>
              <w:bookmarkStart w:id="3861" w:name="_Toc9092343"/>
              <w:bookmarkStart w:id="3862" w:name="_Toc9171755"/>
              <w:bookmarkStart w:id="3863" w:name="_Toc11179091"/>
              <w:bookmarkEnd w:id="3861"/>
              <w:bookmarkEnd w:id="3862"/>
              <w:bookmarkEnd w:id="3863"/>
            </w:del>
          </w:p>
        </w:tc>
        <w:tc>
          <w:tcPr>
            <w:tcW w:w="1372" w:type="dxa"/>
            <w:hideMark/>
          </w:tcPr>
          <w:p w14:paraId="58619AAB" w14:textId="6EDB0A8E" w:rsidR="008C0ABB" w:rsidRPr="00074369" w:rsidDel="00CD6BB4" w:rsidRDefault="008C0ABB" w:rsidP="008C0ABB">
            <w:pPr>
              <w:spacing w:after="0" w:line="240" w:lineRule="auto"/>
              <w:jc w:val="left"/>
              <w:textAlignment w:val="top"/>
              <w:rPr>
                <w:del w:id="3864" w:author="Diego Uriarte" w:date="2019-05-18T17:05:00Z"/>
                <w:rFonts w:cstheme="minorHAnsi"/>
                <w:szCs w:val="20"/>
              </w:rPr>
            </w:pPr>
            <w:del w:id="3865" w:author="Diego Uriarte" w:date="2019-05-18T17:05:00Z">
              <w:r w:rsidRPr="00074369" w:rsidDel="00CD6BB4">
                <w:rPr>
                  <w:rFonts w:cstheme="minorHAnsi"/>
                  <w:szCs w:val="20"/>
                </w:rPr>
                <w:delText>-0.083 </w:delText>
              </w:r>
              <w:r w:rsidRPr="00074369" w:rsidDel="00CD6BB4">
                <w:rPr>
                  <w:rFonts w:cstheme="minorHAnsi"/>
                  <w:szCs w:val="20"/>
                  <w:vertAlign w:val="superscript"/>
                </w:rPr>
                <w:delText>*</w:delText>
              </w:r>
              <w:bookmarkStart w:id="3866" w:name="_Toc9092344"/>
              <w:bookmarkStart w:id="3867" w:name="_Toc9171756"/>
              <w:bookmarkStart w:id="3868" w:name="_Toc11179092"/>
              <w:bookmarkEnd w:id="3866"/>
              <w:bookmarkEnd w:id="3867"/>
              <w:bookmarkEnd w:id="3868"/>
            </w:del>
          </w:p>
        </w:tc>
        <w:tc>
          <w:tcPr>
            <w:tcW w:w="1833" w:type="dxa"/>
            <w:hideMark/>
          </w:tcPr>
          <w:p w14:paraId="33776DE9" w14:textId="28542864" w:rsidR="008C0ABB" w:rsidRPr="00074369" w:rsidDel="00CD6BB4" w:rsidRDefault="008C0ABB" w:rsidP="008C0ABB">
            <w:pPr>
              <w:spacing w:after="0" w:line="240" w:lineRule="auto"/>
              <w:jc w:val="left"/>
              <w:textAlignment w:val="top"/>
              <w:rPr>
                <w:del w:id="3869" w:author="Diego Uriarte" w:date="2019-05-18T17:05:00Z"/>
                <w:rFonts w:cstheme="minorHAnsi"/>
                <w:szCs w:val="20"/>
              </w:rPr>
            </w:pPr>
            <w:del w:id="3870" w:author="Diego Uriarte" w:date="2019-05-18T17:05:00Z">
              <w:r w:rsidRPr="00074369" w:rsidDel="00CD6BB4">
                <w:rPr>
                  <w:rFonts w:cstheme="minorHAnsi"/>
                  <w:szCs w:val="20"/>
                </w:rPr>
                <w:delText>-0.135</w:delText>
              </w:r>
              <w:r w:rsidRPr="00074369" w:rsidDel="00CD6BB4">
                <w:rPr>
                  <w:rFonts w:cstheme="minorHAnsi"/>
                  <w:szCs w:val="20"/>
                  <w:vertAlign w:val="superscript"/>
                </w:rPr>
                <w:delText>*</w:delText>
              </w:r>
              <w:r w:rsidRPr="00074369" w:rsidDel="00CD6BB4">
                <w:rPr>
                  <w:rFonts w:cstheme="minorHAnsi"/>
                  <w:szCs w:val="20"/>
                </w:rPr>
                <w:delText> (0.075)</w:delText>
              </w:r>
              <w:bookmarkStart w:id="3871" w:name="_Toc9092345"/>
              <w:bookmarkStart w:id="3872" w:name="_Toc9171757"/>
              <w:bookmarkStart w:id="3873" w:name="_Toc11179093"/>
              <w:bookmarkEnd w:id="3871"/>
              <w:bookmarkEnd w:id="3872"/>
              <w:bookmarkEnd w:id="3873"/>
            </w:del>
          </w:p>
        </w:tc>
        <w:tc>
          <w:tcPr>
            <w:tcW w:w="1273" w:type="dxa"/>
            <w:hideMark/>
          </w:tcPr>
          <w:p w14:paraId="07C04AAE" w14:textId="4A18909D" w:rsidR="008C0ABB" w:rsidRPr="00074369" w:rsidDel="00CD6BB4" w:rsidRDefault="008C0ABB" w:rsidP="008C0ABB">
            <w:pPr>
              <w:spacing w:after="0" w:line="240" w:lineRule="auto"/>
              <w:jc w:val="right"/>
              <w:textAlignment w:val="top"/>
              <w:rPr>
                <w:del w:id="3874" w:author="Diego Uriarte" w:date="2019-05-18T17:05:00Z"/>
                <w:rFonts w:cstheme="minorHAnsi"/>
                <w:szCs w:val="20"/>
              </w:rPr>
            </w:pPr>
            <w:del w:id="3875" w:author="Diego Uriarte" w:date="2019-05-18T17:05:00Z">
              <w:r w:rsidRPr="00074369" w:rsidDel="00CD6BB4">
                <w:rPr>
                  <w:rFonts w:cstheme="minorHAnsi"/>
                  <w:szCs w:val="20"/>
                </w:rPr>
                <w:delText>-0.128 </w:delText>
              </w:r>
              <w:r w:rsidRPr="00074369" w:rsidDel="00CD6BB4">
                <w:rPr>
                  <w:rFonts w:cstheme="minorHAnsi"/>
                  <w:szCs w:val="20"/>
                  <w:vertAlign w:val="superscript"/>
                </w:rPr>
                <w:delText>*</w:delText>
              </w:r>
              <w:bookmarkStart w:id="3876" w:name="_Toc9092346"/>
              <w:bookmarkStart w:id="3877" w:name="_Toc9171758"/>
              <w:bookmarkStart w:id="3878" w:name="_Toc11179094"/>
              <w:bookmarkEnd w:id="3876"/>
              <w:bookmarkEnd w:id="3877"/>
              <w:bookmarkEnd w:id="3878"/>
            </w:del>
          </w:p>
        </w:tc>
        <w:tc>
          <w:tcPr>
            <w:tcW w:w="1273" w:type="dxa"/>
            <w:hideMark/>
          </w:tcPr>
          <w:p w14:paraId="76FDB02D" w14:textId="1F4F3B41" w:rsidR="008C0ABB" w:rsidRPr="00074369" w:rsidDel="00CD6BB4" w:rsidRDefault="008C0ABB" w:rsidP="008C0ABB">
            <w:pPr>
              <w:spacing w:after="0" w:line="240" w:lineRule="auto"/>
              <w:jc w:val="right"/>
              <w:textAlignment w:val="top"/>
              <w:rPr>
                <w:del w:id="3879" w:author="Diego Uriarte" w:date="2019-05-18T17:05:00Z"/>
                <w:rFonts w:cstheme="minorHAnsi"/>
                <w:szCs w:val="20"/>
              </w:rPr>
            </w:pPr>
            <w:del w:id="3880" w:author="Diego Uriarte" w:date="2019-05-18T17:05:00Z">
              <w:r w:rsidRPr="00074369" w:rsidDel="00CD6BB4">
                <w:rPr>
                  <w:rFonts w:cstheme="minorHAnsi"/>
                  <w:szCs w:val="20"/>
                </w:rPr>
                <w:delText>0.127</w:delText>
              </w:r>
              <w:bookmarkStart w:id="3881" w:name="_Toc9092347"/>
              <w:bookmarkStart w:id="3882" w:name="_Toc9171759"/>
              <w:bookmarkStart w:id="3883" w:name="_Toc11179095"/>
              <w:bookmarkEnd w:id="3881"/>
              <w:bookmarkEnd w:id="3882"/>
              <w:bookmarkEnd w:id="3883"/>
            </w:del>
          </w:p>
        </w:tc>
        <w:tc>
          <w:tcPr>
            <w:tcW w:w="1058" w:type="dxa"/>
            <w:hideMark/>
          </w:tcPr>
          <w:p w14:paraId="7D5CACAC" w14:textId="61095548" w:rsidR="008C0ABB" w:rsidRPr="00074369" w:rsidDel="00CD6BB4" w:rsidRDefault="008C0ABB" w:rsidP="008C0ABB">
            <w:pPr>
              <w:spacing w:after="0" w:line="240" w:lineRule="auto"/>
              <w:jc w:val="right"/>
              <w:textAlignment w:val="top"/>
              <w:rPr>
                <w:del w:id="3884" w:author="Diego Uriarte" w:date="2019-05-18T17:05:00Z"/>
                <w:rFonts w:cstheme="minorHAnsi"/>
                <w:szCs w:val="20"/>
              </w:rPr>
            </w:pPr>
            <w:del w:id="3885" w:author="Diego Uriarte" w:date="2019-05-18T17:05:00Z">
              <w:r w:rsidRPr="00074369" w:rsidDel="00CD6BB4">
                <w:rPr>
                  <w:rFonts w:cstheme="minorHAnsi"/>
                  <w:szCs w:val="20"/>
                </w:rPr>
                <w:delText>-0.001</w:delText>
              </w:r>
              <w:bookmarkStart w:id="3886" w:name="_Toc9092348"/>
              <w:bookmarkStart w:id="3887" w:name="_Toc9171760"/>
              <w:bookmarkStart w:id="3888" w:name="_Toc11179096"/>
              <w:bookmarkEnd w:id="3886"/>
              <w:bookmarkEnd w:id="3887"/>
              <w:bookmarkEnd w:id="3888"/>
            </w:del>
          </w:p>
        </w:tc>
        <w:bookmarkStart w:id="3889" w:name="_Toc9092349"/>
        <w:bookmarkStart w:id="3890" w:name="_Toc9171761"/>
        <w:bookmarkStart w:id="3891" w:name="_Toc11179097"/>
        <w:bookmarkEnd w:id="3889"/>
        <w:bookmarkEnd w:id="3890"/>
        <w:bookmarkEnd w:id="3891"/>
      </w:tr>
      <w:tr w:rsidR="00653FDC" w:rsidRPr="00074369" w:rsidDel="00CD6BB4" w14:paraId="6AC50C06" w14:textId="5DE2CC9E" w:rsidTr="005966A3">
        <w:trPr>
          <w:trHeight w:val="20"/>
          <w:del w:id="3892" w:author="Diego Uriarte" w:date="2019-05-18T17:05:00Z"/>
        </w:trPr>
        <w:tc>
          <w:tcPr>
            <w:tcW w:w="1838" w:type="dxa"/>
            <w:hideMark/>
          </w:tcPr>
          <w:p w14:paraId="67D01B21" w14:textId="54D46A8A" w:rsidR="008C0ABB" w:rsidRPr="00074369" w:rsidDel="00CD6BB4" w:rsidRDefault="008C0ABB" w:rsidP="008C0ABB">
            <w:pPr>
              <w:spacing w:after="0" w:line="240" w:lineRule="auto"/>
              <w:jc w:val="left"/>
              <w:textAlignment w:val="top"/>
              <w:rPr>
                <w:del w:id="3893" w:author="Diego Uriarte" w:date="2019-05-18T17:05:00Z"/>
                <w:rFonts w:cstheme="minorHAnsi"/>
                <w:szCs w:val="20"/>
              </w:rPr>
            </w:pPr>
            <w:del w:id="3894" w:author="Diego Uriarte" w:date="2019-05-18T17:05:00Z">
              <w:r w:rsidRPr="00074369" w:rsidDel="00CD6BB4">
                <w:rPr>
                  <w:rFonts w:cstheme="minorHAnsi"/>
                  <w:kern w:val="24"/>
                  <w:szCs w:val="20"/>
                </w:rPr>
                <w:delText>LOGVIAJES</w:delText>
              </w:r>
              <w:bookmarkStart w:id="3895" w:name="_Toc9092350"/>
              <w:bookmarkStart w:id="3896" w:name="_Toc9171762"/>
              <w:bookmarkStart w:id="3897" w:name="_Toc11179098"/>
              <w:bookmarkEnd w:id="3895"/>
              <w:bookmarkEnd w:id="3896"/>
              <w:bookmarkEnd w:id="3897"/>
            </w:del>
          </w:p>
        </w:tc>
        <w:tc>
          <w:tcPr>
            <w:tcW w:w="1372" w:type="dxa"/>
            <w:hideMark/>
          </w:tcPr>
          <w:p w14:paraId="35ADAAF0" w14:textId="75CF0BF8" w:rsidR="008C0ABB" w:rsidRPr="00074369" w:rsidDel="00CD6BB4" w:rsidRDefault="008C0ABB" w:rsidP="008C0ABB">
            <w:pPr>
              <w:spacing w:after="0" w:line="240" w:lineRule="auto"/>
              <w:jc w:val="left"/>
              <w:textAlignment w:val="top"/>
              <w:rPr>
                <w:del w:id="3898" w:author="Diego Uriarte" w:date="2019-05-18T17:05:00Z"/>
                <w:rFonts w:cstheme="minorHAnsi"/>
                <w:szCs w:val="20"/>
              </w:rPr>
            </w:pPr>
            <w:del w:id="3899" w:author="Diego Uriarte" w:date="2019-05-18T17:05:00Z">
              <w:r w:rsidRPr="00074369" w:rsidDel="00CD6BB4">
                <w:rPr>
                  <w:rFonts w:cstheme="minorHAnsi"/>
                  <w:szCs w:val="20"/>
                </w:rPr>
                <w:delText>0.011</w:delText>
              </w:r>
              <w:bookmarkStart w:id="3900" w:name="_Toc9092351"/>
              <w:bookmarkStart w:id="3901" w:name="_Toc9171763"/>
              <w:bookmarkStart w:id="3902" w:name="_Toc11179099"/>
              <w:bookmarkEnd w:id="3900"/>
              <w:bookmarkEnd w:id="3901"/>
              <w:bookmarkEnd w:id="3902"/>
            </w:del>
          </w:p>
        </w:tc>
        <w:tc>
          <w:tcPr>
            <w:tcW w:w="1833" w:type="dxa"/>
            <w:hideMark/>
          </w:tcPr>
          <w:p w14:paraId="62838CE1" w14:textId="028758EC" w:rsidR="008C0ABB" w:rsidRPr="00074369" w:rsidDel="00CD6BB4" w:rsidRDefault="008C0ABB" w:rsidP="008C0ABB">
            <w:pPr>
              <w:spacing w:after="0" w:line="240" w:lineRule="auto"/>
              <w:jc w:val="left"/>
              <w:textAlignment w:val="top"/>
              <w:rPr>
                <w:del w:id="3903" w:author="Diego Uriarte" w:date="2019-05-18T17:05:00Z"/>
                <w:rFonts w:cstheme="minorHAnsi"/>
                <w:szCs w:val="20"/>
              </w:rPr>
            </w:pPr>
            <w:del w:id="3904" w:author="Diego Uriarte" w:date="2019-05-18T17:05:00Z">
              <w:r w:rsidRPr="00074369" w:rsidDel="00CD6BB4">
                <w:rPr>
                  <w:rFonts w:cstheme="minorHAnsi"/>
                  <w:szCs w:val="20"/>
                </w:rPr>
                <w:delText>-0.129</w:delText>
              </w:r>
              <w:r w:rsidRPr="00074369" w:rsidDel="00CD6BB4">
                <w:rPr>
                  <w:rFonts w:cstheme="minorHAnsi"/>
                  <w:szCs w:val="20"/>
                  <w:vertAlign w:val="superscript"/>
                </w:rPr>
                <w:delText>*</w:delText>
              </w:r>
              <w:r w:rsidRPr="00074369" w:rsidDel="00CD6BB4">
                <w:rPr>
                  <w:rFonts w:cstheme="minorHAnsi"/>
                  <w:szCs w:val="20"/>
                </w:rPr>
                <w:delText> (0.072)</w:delText>
              </w:r>
              <w:bookmarkStart w:id="3905" w:name="_Toc9092352"/>
              <w:bookmarkStart w:id="3906" w:name="_Toc9171764"/>
              <w:bookmarkStart w:id="3907" w:name="_Toc11179100"/>
              <w:bookmarkEnd w:id="3905"/>
              <w:bookmarkEnd w:id="3906"/>
              <w:bookmarkEnd w:id="3907"/>
            </w:del>
          </w:p>
        </w:tc>
        <w:tc>
          <w:tcPr>
            <w:tcW w:w="1273" w:type="dxa"/>
            <w:hideMark/>
          </w:tcPr>
          <w:p w14:paraId="6BC08FD1" w14:textId="19479DE2" w:rsidR="008C0ABB" w:rsidRPr="00074369" w:rsidDel="00CD6BB4" w:rsidRDefault="008C0ABB" w:rsidP="008C0ABB">
            <w:pPr>
              <w:spacing w:after="0" w:line="240" w:lineRule="auto"/>
              <w:jc w:val="right"/>
              <w:textAlignment w:val="top"/>
              <w:rPr>
                <w:del w:id="3908" w:author="Diego Uriarte" w:date="2019-05-18T17:05:00Z"/>
                <w:rFonts w:cstheme="minorHAnsi"/>
                <w:szCs w:val="20"/>
              </w:rPr>
            </w:pPr>
            <w:del w:id="3909" w:author="Diego Uriarte" w:date="2019-05-18T17:05:00Z">
              <w:r w:rsidRPr="00074369" w:rsidDel="00CD6BB4">
                <w:rPr>
                  <w:rFonts w:cstheme="minorHAnsi"/>
                  <w:szCs w:val="20"/>
                </w:rPr>
                <w:delText>-0.114 </w:delText>
              </w:r>
              <w:r w:rsidRPr="00074369" w:rsidDel="00CD6BB4">
                <w:rPr>
                  <w:rFonts w:cstheme="minorHAnsi"/>
                  <w:szCs w:val="20"/>
                  <w:vertAlign w:val="superscript"/>
                </w:rPr>
                <w:delText>*</w:delText>
              </w:r>
              <w:bookmarkStart w:id="3910" w:name="_Toc9092353"/>
              <w:bookmarkStart w:id="3911" w:name="_Toc9171765"/>
              <w:bookmarkStart w:id="3912" w:name="_Toc11179101"/>
              <w:bookmarkEnd w:id="3910"/>
              <w:bookmarkEnd w:id="3911"/>
              <w:bookmarkEnd w:id="3912"/>
            </w:del>
          </w:p>
        </w:tc>
        <w:tc>
          <w:tcPr>
            <w:tcW w:w="1273" w:type="dxa"/>
            <w:hideMark/>
          </w:tcPr>
          <w:p w14:paraId="555A3D56" w14:textId="32AFF866" w:rsidR="008C0ABB" w:rsidRPr="00074369" w:rsidDel="00CD6BB4" w:rsidRDefault="008C0ABB" w:rsidP="008C0ABB">
            <w:pPr>
              <w:spacing w:after="0" w:line="240" w:lineRule="auto"/>
              <w:jc w:val="right"/>
              <w:textAlignment w:val="top"/>
              <w:rPr>
                <w:del w:id="3913" w:author="Diego Uriarte" w:date="2019-05-18T17:05:00Z"/>
                <w:rFonts w:cstheme="minorHAnsi"/>
                <w:szCs w:val="20"/>
              </w:rPr>
            </w:pPr>
            <w:del w:id="3914" w:author="Diego Uriarte" w:date="2019-05-18T17:05:00Z">
              <w:r w:rsidRPr="00074369" w:rsidDel="00CD6BB4">
                <w:rPr>
                  <w:rFonts w:cstheme="minorHAnsi"/>
                  <w:szCs w:val="20"/>
                </w:rPr>
                <w:delText>0.26 </w:delText>
              </w:r>
              <w:r w:rsidRPr="00074369" w:rsidDel="00CD6BB4">
                <w:rPr>
                  <w:rFonts w:cstheme="minorHAnsi"/>
                  <w:szCs w:val="20"/>
                  <w:vertAlign w:val="superscript"/>
                </w:rPr>
                <w:delText>**</w:delText>
              </w:r>
              <w:bookmarkStart w:id="3915" w:name="_Toc9092354"/>
              <w:bookmarkStart w:id="3916" w:name="_Toc9171766"/>
              <w:bookmarkStart w:id="3917" w:name="_Toc11179102"/>
              <w:bookmarkEnd w:id="3915"/>
              <w:bookmarkEnd w:id="3916"/>
              <w:bookmarkEnd w:id="3917"/>
            </w:del>
          </w:p>
        </w:tc>
        <w:tc>
          <w:tcPr>
            <w:tcW w:w="1058" w:type="dxa"/>
            <w:hideMark/>
          </w:tcPr>
          <w:p w14:paraId="01EFE230" w14:textId="5C87B976" w:rsidR="008C0ABB" w:rsidRPr="00074369" w:rsidDel="00CD6BB4" w:rsidRDefault="008C0ABB" w:rsidP="008C0ABB">
            <w:pPr>
              <w:spacing w:after="0" w:line="240" w:lineRule="auto"/>
              <w:jc w:val="right"/>
              <w:textAlignment w:val="top"/>
              <w:rPr>
                <w:del w:id="3918" w:author="Diego Uriarte" w:date="2019-05-18T17:05:00Z"/>
                <w:rFonts w:cstheme="minorHAnsi"/>
                <w:szCs w:val="20"/>
              </w:rPr>
            </w:pPr>
            <w:del w:id="3919" w:author="Diego Uriarte" w:date="2019-05-18T17:05:00Z">
              <w:r w:rsidRPr="00074369" w:rsidDel="00CD6BB4">
                <w:rPr>
                  <w:rFonts w:cstheme="minorHAnsi"/>
                  <w:szCs w:val="20"/>
                </w:rPr>
                <w:delText>0.146</w:delText>
              </w:r>
              <w:bookmarkStart w:id="3920" w:name="_Toc9092355"/>
              <w:bookmarkStart w:id="3921" w:name="_Toc9171767"/>
              <w:bookmarkStart w:id="3922" w:name="_Toc11179103"/>
              <w:bookmarkEnd w:id="3920"/>
              <w:bookmarkEnd w:id="3921"/>
              <w:bookmarkEnd w:id="3922"/>
            </w:del>
          </w:p>
        </w:tc>
        <w:bookmarkStart w:id="3923" w:name="_Toc9092356"/>
        <w:bookmarkStart w:id="3924" w:name="_Toc9171768"/>
        <w:bookmarkStart w:id="3925" w:name="_Toc11179104"/>
        <w:bookmarkEnd w:id="3923"/>
        <w:bookmarkEnd w:id="3924"/>
        <w:bookmarkEnd w:id="3925"/>
      </w:tr>
      <w:tr w:rsidR="00653FDC" w:rsidRPr="00074369" w:rsidDel="00CD6BB4" w14:paraId="781CBE6B" w14:textId="74FD2D44" w:rsidTr="005966A3">
        <w:trPr>
          <w:trHeight w:val="20"/>
          <w:del w:id="3926" w:author="Diego Uriarte" w:date="2019-05-18T17:05:00Z"/>
        </w:trPr>
        <w:tc>
          <w:tcPr>
            <w:tcW w:w="1838" w:type="dxa"/>
            <w:hideMark/>
          </w:tcPr>
          <w:p w14:paraId="246B320D" w14:textId="3EB1713B" w:rsidR="008C0ABB" w:rsidRPr="00074369" w:rsidDel="00CD6BB4" w:rsidRDefault="008C0ABB" w:rsidP="008C0ABB">
            <w:pPr>
              <w:spacing w:after="0" w:line="240" w:lineRule="auto"/>
              <w:jc w:val="left"/>
              <w:textAlignment w:val="top"/>
              <w:rPr>
                <w:del w:id="3927" w:author="Diego Uriarte" w:date="2019-05-18T17:05:00Z"/>
                <w:rFonts w:cstheme="minorHAnsi"/>
                <w:szCs w:val="20"/>
              </w:rPr>
            </w:pPr>
            <m:oMathPara>
              <m:oMathParaPr>
                <m:jc m:val="left"/>
              </m:oMathParaPr>
              <m:oMath>
                <m:r>
                  <w:del w:id="3928" w:author="Diego Uriarte" w:date="2019-05-18T17:05:00Z">
                    <w:rPr>
                      <w:rFonts w:ascii="Cambria Math" w:hAnsi="Cambria Math" w:cstheme="minorHAnsi"/>
                      <w:szCs w:val="20"/>
                    </w:rPr>
                    <m:t>ρ</m:t>
                  </w:del>
                </m:r>
              </m:oMath>
            </m:oMathPara>
            <w:bookmarkStart w:id="3929" w:name="_Toc9092357"/>
            <w:bookmarkStart w:id="3930" w:name="_Toc9171769"/>
            <w:bookmarkStart w:id="3931" w:name="_Toc11179105"/>
            <w:bookmarkEnd w:id="3929"/>
            <w:bookmarkEnd w:id="3930"/>
            <w:bookmarkEnd w:id="3931"/>
          </w:p>
        </w:tc>
        <w:tc>
          <w:tcPr>
            <w:tcW w:w="1372" w:type="dxa"/>
            <w:hideMark/>
          </w:tcPr>
          <w:p w14:paraId="3F6BEE78" w14:textId="30EC6CE6" w:rsidR="008C0ABB" w:rsidRPr="00074369" w:rsidDel="00CD6BB4" w:rsidRDefault="008C0ABB" w:rsidP="008C0ABB">
            <w:pPr>
              <w:spacing w:after="0" w:line="240" w:lineRule="auto"/>
              <w:jc w:val="left"/>
              <w:textAlignment w:val="top"/>
              <w:rPr>
                <w:del w:id="3932" w:author="Diego Uriarte" w:date="2019-05-18T17:05:00Z"/>
                <w:rFonts w:cstheme="minorHAnsi"/>
                <w:szCs w:val="20"/>
              </w:rPr>
            </w:pPr>
            <w:del w:id="3933" w:author="Diego Uriarte" w:date="2019-05-18T17:05:00Z">
              <w:r w:rsidRPr="00074369" w:rsidDel="00CD6BB4">
                <w:rPr>
                  <w:rFonts w:cstheme="minorHAnsi"/>
                  <w:szCs w:val="20"/>
                </w:rPr>
                <w:delText>-</w:delText>
              </w:r>
              <w:bookmarkStart w:id="3934" w:name="_Toc9092358"/>
              <w:bookmarkStart w:id="3935" w:name="_Toc9171770"/>
              <w:bookmarkStart w:id="3936" w:name="_Toc11179106"/>
              <w:bookmarkEnd w:id="3934"/>
              <w:bookmarkEnd w:id="3935"/>
              <w:bookmarkEnd w:id="3936"/>
            </w:del>
          </w:p>
        </w:tc>
        <w:tc>
          <w:tcPr>
            <w:tcW w:w="1833" w:type="dxa"/>
            <w:hideMark/>
          </w:tcPr>
          <w:p w14:paraId="2AA851F4" w14:textId="18D86D07" w:rsidR="008C0ABB" w:rsidRPr="00074369" w:rsidDel="00CD6BB4" w:rsidRDefault="008C0ABB" w:rsidP="008C0ABB">
            <w:pPr>
              <w:spacing w:after="0" w:line="240" w:lineRule="auto"/>
              <w:jc w:val="left"/>
              <w:textAlignment w:val="top"/>
              <w:rPr>
                <w:del w:id="3937" w:author="Diego Uriarte" w:date="2019-05-18T17:05:00Z"/>
                <w:rFonts w:cstheme="minorHAnsi"/>
                <w:szCs w:val="20"/>
              </w:rPr>
            </w:pPr>
            <w:del w:id="3938" w:author="Diego Uriarte" w:date="2019-05-18T17:05:00Z">
              <w:r w:rsidRPr="00074369" w:rsidDel="00CD6BB4">
                <w:rPr>
                  <w:rFonts w:cstheme="minorHAnsi"/>
                  <w:szCs w:val="20"/>
                </w:rPr>
                <w:delText>0.452</w:delText>
              </w:r>
              <w:r w:rsidRPr="00074369" w:rsidDel="00CD6BB4">
                <w:rPr>
                  <w:rFonts w:cstheme="minorHAnsi"/>
                  <w:szCs w:val="20"/>
                  <w:vertAlign w:val="superscript"/>
                </w:rPr>
                <w:delText>***</w:delText>
              </w:r>
              <w:r w:rsidRPr="00074369" w:rsidDel="00CD6BB4">
                <w:rPr>
                  <w:rFonts w:cstheme="minorHAnsi"/>
                  <w:szCs w:val="20"/>
                </w:rPr>
                <w:delText> (0.061)</w:delText>
              </w:r>
              <w:bookmarkStart w:id="3939" w:name="_Toc9092359"/>
              <w:bookmarkStart w:id="3940" w:name="_Toc9171771"/>
              <w:bookmarkStart w:id="3941" w:name="_Toc11179107"/>
              <w:bookmarkEnd w:id="3939"/>
              <w:bookmarkEnd w:id="3940"/>
              <w:bookmarkEnd w:id="3941"/>
            </w:del>
          </w:p>
        </w:tc>
        <w:tc>
          <w:tcPr>
            <w:tcW w:w="1273" w:type="dxa"/>
            <w:hideMark/>
          </w:tcPr>
          <w:p w14:paraId="165CC7BF" w14:textId="1818194D" w:rsidR="008C0ABB" w:rsidRPr="00074369" w:rsidDel="00CD6BB4" w:rsidRDefault="008C0ABB" w:rsidP="008C0ABB">
            <w:pPr>
              <w:spacing w:after="0" w:line="240" w:lineRule="auto"/>
              <w:jc w:val="center"/>
              <w:textAlignment w:val="top"/>
              <w:rPr>
                <w:del w:id="3942" w:author="Diego Uriarte" w:date="2019-05-18T17:05:00Z"/>
                <w:rFonts w:cstheme="minorHAnsi"/>
                <w:szCs w:val="20"/>
              </w:rPr>
            </w:pPr>
            <w:del w:id="3943" w:author="Diego Uriarte" w:date="2019-05-18T17:05:00Z">
              <w:r w:rsidRPr="00074369" w:rsidDel="00CD6BB4">
                <w:rPr>
                  <w:rFonts w:cstheme="minorHAnsi"/>
                  <w:szCs w:val="20"/>
                </w:rPr>
                <w:delText>-</w:delText>
              </w:r>
              <w:bookmarkStart w:id="3944" w:name="_Toc9092360"/>
              <w:bookmarkStart w:id="3945" w:name="_Toc9171772"/>
              <w:bookmarkStart w:id="3946" w:name="_Toc11179108"/>
              <w:bookmarkEnd w:id="3944"/>
              <w:bookmarkEnd w:id="3945"/>
              <w:bookmarkEnd w:id="3946"/>
            </w:del>
          </w:p>
        </w:tc>
        <w:tc>
          <w:tcPr>
            <w:tcW w:w="1273" w:type="dxa"/>
            <w:hideMark/>
          </w:tcPr>
          <w:p w14:paraId="0067B685" w14:textId="6888D561" w:rsidR="008C0ABB" w:rsidRPr="00074369" w:rsidDel="00CD6BB4" w:rsidRDefault="008C0ABB" w:rsidP="008C0ABB">
            <w:pPr>
              <w:spacing w:after="0" w:line="240" w:lineRule="auto"/>
              <w:jc w:val="center"/>
              <w:textAlignment w:val="top"/>
              <w:rPr>
                <w:del w:id="3947" w:author="Diego Uriarte" w:date="2019-05-18T17:05:00Z"/>
                <w:rFonts w:cstheme="minorHAnsi"/>
                <w:szCs w:val="20"/>
              </w:rPr>
            </w:pPr>
            <w:del w:id="3948" w:author="Diego Uriarte" w:date="2019-05-18T17:05:00Z">
              <w:r w:rsidRPr="00074369" w:rsidDel="00CD6BB4">
                <w:rPr>
                  <w:rFonts w:cstheme="minorHAnsi"/>
                  <w:szCs w:val="20"/>
                </w:rPr>
                <w:delText>-</w:delText>
              </w:r>
              <w:bookmarkStart w:id="3949" w:name="_Toc9092361"/>
              <w:bookmarkStart w:id="3950" w:name="_Toc9171773"/>
              <w:bookmarkStart w:id="3951" w:name="_Toc11179109"/>
              <w:bookmarkEnd w:id="3949"/>
              <w:bookmarkEnd w:id="3950"/>
              <w:bookmarkEnd w:id="3951"/>
            </w:del>
          </w:p>
        </w:tc>
        <w:tc>
          <w:tcPr>
            <w:tcW w:w="1058" w:type="dxa"/>
            <w:hideMark/>
          </w:tcPr>
          <w:p w14:paraId="25D1AE69" w14:textId="09F772D6" w:rsidR="008C0ABB" w:rsidRPr="00074369" w:rsidDel="00CD6BB4" w:rsidRDefault="008C0ABB" w:rsidP="008C0ABB">
            <w:pPr>
              <w:spacing w:after="0" w:line="240" w:lineRule="auto"/>
              <w:jc w:val="center"/>
              <w:textAlignment w:val="top"/>
              <w:rPr>
                <w:del w:id="3952" w:author="Diego Uriarte" w:date="2019-05-18T17:05:00Z"/>
                <w:rFonts w:cstheme="minorHAnsi"/>
                <w:szCs w:val="20"/>
              </w:rPr>
            </w:pPr>
            <w:del w:id="3953" w:author="Diego Uriarte" w:date="2019-05-18T17:05:00Z">
              <w:r w:rsidRPr="00074369" w:rsidDel="00CD6BB4">
                <w:rPr>
                  <w:rFonts w:cstheme="minorHAnsi"/>
                  <w:szCs w:val="20"/>
                </w:rPr>
                <w:delText>-</w:delText>
              </w:r>
              <w:bookmarkStart w:id="3954" w:name="_Toc9092362"/>
              <w:bookmarkStart w:id="3955" w:name="_Toc9171774"/>
              <w:bookmarkStart w:id="3956" w:name="_Toc11179110"/>
              <w:bookmarkEnd w:id="3954"/>
              <w:bookmarkEnd w:id="3955"/>
              <w:bookmarkEnd w:id="3956"/>
            </w:del>
          </w:p>
        </w:tc>
        <w:bookmarkStart w:id="3957" w:name="_Toc9092363"/>
        <w:bookmarkStart w:id="3958" w:name="_Toc9171775"/>
        <w:bookmarkStart w:id="3959" w:name="_Toc11179111"/>
        <w:bookmarkEnd w:id="3957"/>
        <w:bookmarkEnd w:id="3958"/>
        <w:bookmarkEnd w:id="3959"/>
      </w:tr>
    </w:tbl>
    <w:p w14:paraId="7CBBE2C9" w14:textId="3C1C36B0" w:rsidR="008C0ABB" w:rsidRPr="00074369" w:rsidDel="00CD6BB4" w:rsidRDefault="008C0ABB" w:rsidP="008C0ABB">
      <w:pPr>
        <w:pStyle w:val="Fuente"/>
        <w:rPr>
          <w:del w:id="3960" w:author="Diego Uriarte" w:date="2019-05-18T17:05:00Z"/>
        </w:rPr>
      </w:pPr>
      <w:del w:id="3961" w:author="Diego Uriarte" w:date="2019-05-18T17:05:00Z">
        <w:r w:rsidRPr="00074369" w:rsidDel="00CD6BB4">
          <w:delText>Fuente: Elaboración propia, 2019</w:delText>
        </w:r>
        <w:bookmarkStart w:id="3962" w:name="_Toc9092364"/>
        <w:bookmarkStart w:id="3963" w:name="_Toc9171776"/>
        <w:bookmarkStart w:id="3964" w:name="_Toc11179112"/>
        <w:bookmarkEnd w:id="3962"/>
        <w:bookmarkEnd w:id="3963"/>
        <w:bookmarkEnd w:id="3964"/>
      </w:del>
    </w:p>
    <w:p w14:paraId="1C50BDD4" w14:textId="75A41F53" w:rsidR="000924E9" w:rsidRPr="00074369" w:rsidDel="00CD6BB4" w:rsidRDefault="00C14D1B" w:rsidP="007558B0">
      <w:pPr>
        <w:rPr>
          <w:del w:id="3965" w:author="Diego Uriarte" w:date="2019-05-18T17:05:00Z"/>
        </w:rPr>
      </w:pPr>
      <w:commentRangeStart w:id="3966"/>
      <w:del w:id="3967" w:author="Diego Uriarte" w:date="2019-05-18T17:05:00Z">
        <w:r w:rsidRPr="00074369" w:rsidDel="00CD6BB4">
          <w:rPr>
            <w:highlight w:val="yellow"/>
          </w:rPr>
          <w:delText xml:space="preserve">La </w:delText>
        </w:r>
        <w:r w:rsidRPr="00074369" w:rsidDel="00CD6BB4">
          <w:rPr>
            <w:highlight w:val="yellow"/>
          </w:rPr>
          <w:fldChar w:fldCharType="begin"/>
        </w:r>
        <w:r w:rsidRPr="00074369" w:rsidDel="00CD6BB4">
          <w:rPr>
            <w:highlight w:val="yellow"/>
          </w:rPr>
          <w:delInstrText xml:space="preserve"> REF _Ref6344719 \h </w:delInstrText>
        </w:r>
        <w:r w:rsidR="007E23EF" w:rsidRPr="00074369" w:rsidDel="00CD6BB4">
          <w:rPr>
            <w:highlight w:val="yellow"/>
          </w:rPr>
          <w:delInstrText xml:space="preserve"> \* MERGEFORMAT </w:delInstrText>
        </w:r>
        <w:r w:rsidRPr="00074369" w:rsidDel="00CD6BB4">
          <w:rPr>
            <w:highlight w:val="yellow"/>
          </w:rPr>
        </w:r>
        <w:r w:rsidRPr="00074369" w:rsidDel="00CD6BB4">
          <w:rPr>
            <w:highlight w:val="yellow"/>
          </w:rPr>
          <w:fldChar w:fldCharType="separate"/>
        </w:r>
        <w:r w:rsidR="005B24F0" w:rsidRPr="00074369" w:rsidDel="00CD6BB4">
          <w:rPr>
            <w:highlight w:val="yellow"/>
          </w:rPr>
          <w:delText xml:space="preserve">Tabla </w:delText>
        </w:r>
        <w:r w:rsidR="005B24F0" w:rsidRPr="00074369" w:rsidDel="00CD6BB4">
          <w:rPr>
            <w:noProof/>
            <w:highlight w:val="yellow"/>
          </w:rPr>
          <w:delText>7</w:delText>
        </w:r>
        <w:r w:rsidRPr="00074369" w:rsidDel="00CD6BB4">
          <w:rPr>
            <w:highlight w:val="yellow"/>
          </w:rPr>
          <w:fldChar w:fldCharType="end"/>
        </w:r>
        <w:r w:rsidRPr="00074369" w:rsidDel="00CD6BB4">
          <w:rPr>
            <w:highlight w:val="yellow"/>
          </w:rPr>
          <w:delText xml:space="preserve"> reporta los resultados del model</w:delText>
        </w:r>
        <w:r w:rsidR="00F23085" w:rsidRPr="00074369" w:rsidDel="00CD6BB4">
          <w:rPr>
            <w:highlight w:val="yellow"/>
          </w:rPr>
          <w:delText>o autoregresivo espacial para marzo de 2018</w:delText>
        </w:r>
        <w:r w:rsidRPr="00074369" w:rsidDel="00CD6BB4">
          <w:rPr>
            <w:highlight w:val="yellow"/>
          </w:rPr>
          <w:delText xml:space="preserve">. El ponderador espacial de la variable </w:delText>
        </w:r>
        <w:r w:rsidR="00F03D68" w:rsidRPr="00074369" w:rsidDel="00CD6BB4">
          <w:rPr>
            <w:highlight w:val="yellow"/>
          </w:rPr>
          <w:delText xml:space="preserve">espacial, </w:delText>
        </w:r>
        <m:oMath>
          <m:r>
            <w:rPr>
              <w:rFonts w:ascii="Cambria Math" w:hAnsi="Cambria Math"/>
              <w:highlight w:val="yellow"/>
            </w:rPr>
            <m:t>ρ</m:t>
          </m:r>
        </m:oMath>
        <w:r w:rsidR="00F03D68" w:rsidRPr="00074369" w:rsidDel="00CD6BB4">
          <w:rPr>
            <w:highlight w:val="yellow"/>
          </w:rPr>
          <w:delText xml:space="preserve">, resulta significativo. </w:delText>
        </w:r>
        <w:commentRangeEnd w:id="3966"/>
        <w:r w:rsidR="001508F9" w:rsidRPr="00074369" w:rsidDel="00CD6BB4">
          <w:rPr>
            <w:rStyle w:val="Refdecomentario"/>
            <w:highlight w:val="yellow"/>
          </w:rPr>
          <w:commentReference w:id="3966"/>
        </w:r>
        <w:r w:rsidR="000924E9" w:rsidRPr="00074369" w:rsidDel="00CD6BB4">
          <w:rPr>
            <w:highlight w:val="yellow"/>
          </w:rPr>
          <w:delText xml:space="preserve">La significancia del parámetro autoregresivo espacial </w:delText>
        </w:r>
        <m:oMath>
          <m:r>
            <w:rPr>
              <w:rFonts w:ascii="Cambria Math" w:hAnsi="Cambria Math"/>
              <w:highlight w:val="yellow"/>
            </w:rPr>
            <m:t>ρ</m:t>
          </m:r>
        </m:oMath>
        <w:r w:rsidR="000924E9" w:rsidRPr="00074369" w:rsidDel="00CD6BB4">
          <w:rPr>
            <w:highlight w:val="yellow"/>
          </w:rPr>
          <w:delText xml:space="preserve"> sugiere que las estaciones toman en cuenta el comportamiento de sus vecinas al tomar sus decisiones de precios.</w:delText>
        </w:r>
        <w:r w:rsidR="000924E9" w:rsidRPr="00074369" w:rsidDel="00CD6BB4">
          <w:delText xml:space="preserve"> </w:delText>
        </w:r>
        <w:bookmarkStart w:id="3968" w:name="_Toc9092365"/>
        <w:bookmarkStart w:id="3969" w:name="_Toc9171777"/>
        <w:bookmarkStart w:id="3970" w:name="_Toc11179113"/>
        <w:bookmarkEnd w:id="3968"/>
        <w:bookmarkEnd w:id="3969"/>
        <w:bookmarkEnd w:id="3970"/>
      </w:del>
    </w:p>
    <w:p w14:paraId="72D04C46" w14:textId="3913062D" w:rsidR="00A62943" w:rsidRPr="00074369" w:rsidDel="00CD6BB4" w:rsidRDefault="00E25C03" w:rsidP="007558B0">
      <w:pPr>
        <w:rPr>
          <w:del w:id="3971" w:author="Diego Uriarte" w:date="2019-05-18T17:05:00Z"/>
        </w:rPr>
      </w:pPr>
      <w:del w:id="3972" w:author="Diego Uriarte" w:date="2019-05-18T17:05:00Z">
        <w:r w:rsidRPr="00074369" w:rsidDel="00CD6BB4">
          <w:delTex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delText>
        </w:r>
        <w:r w:rsidRPr="00074369" w:rsidDel="00CD6BB4">
          <w:rPr>
            <w:i/>
          </w:rPr>
          <w:delText>branding</w:delText>
        </w:r>
        <w:r w:rsidRPr="00074369" w:rsidDel="00CD6BB4">
          <w:delText xml:space="preserve">, coincide con el reportado por Hastings </w:delText>
        </w:r>
        <w:r w:rsidRPr="00074369" w:rsidDel="00CD6BB4">
          <w:fldChar w:fldCharType="begin"/>
        </w:r>
        <w:r w:rsidRPr="00074369" w:rsidDel="00CD6BB4">
          <w:del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delInstrText>
        </w:r>
        <w:r w:rsidRPr="00074369" w:rsidDel="00CD6BB4">
          <w:fldChar w:fldCharType="separate"/>
        </w:r>
        <w:r w:rsidRPr="00074369" w:rsidDel="00CD6BB4">
          <w:rPr>
            <w:rFonts w:ascii="Times New Roman" w:hAnsi="Times New Roman"/>
          </w:rPr>
          <w:delText>(2004)</w:delText>
        </w:r>
        <w:r w:rsidRPr="00074369" w:rsidDel="00CD6BB4">
          <w:fldChar w:fldCharType="end"/>
        </w:r>
        <w:r w:rsidRPr="00074369" w:rsidDel="00CD6BB4">
          <w:delText xml:space="preserve"> y Hogg et al. </w:delText>
        </w:r>
        <w:r w:rsidRPr="00074369" w:rsidDel="00CD6BB4">
          <w:fldChar w:fldCharType="begin"/>
        </w:r>
        <w:r w:rsidRPr="00074369" w:rsidDel="00CD6BB4">
          <w:del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delInstrText>
        </w:r>
        <w:r w:rsidRPr="00074369" w:rsidDel="00CD6BB4">
          <w:fldChar w:fldCharType="separate"/>
        </w:r>
        <w:r w:rsidRPr="00074369" w:rsidDel="00CD6BB4">
          <w:rPr>
            <w:rFonts w:ascii="Times New Roman" w:hAnsi="Times New Roman"/>
          </w:rPr>
          <w:delText>(2012)</w:delText>
        </w:r>
        <w:r w:rsidRPr="00074369" w:rsidDel="00CD6BB4">
          <w:fldChar w:fldCharType="end"/>
        </w:r>
        <w:r w:rsidRPr="00074369" w:rsidDel="00CD6BB4">
          <w:delText>.</w:delText>
        </w:r>
        <w:r w:rsidR="00A62943" w:rsidRPr="00074369" w:rsidDel="00CD6BB4">
          <w:delText xml:space="preserve"> </w:delText>
        </w:r>
        <w:bookmarkStart w:id="3973" w:name="_Toc9092366"/>
        <w:bookmarkStart w:id="3974" w:name="_Toc9171778"/>
        <w:bookmarkStart w:id="3975" w:name="_Toc11179114"/>
        <w:bookmarkEnd w:id="3973"/>
        <w:bookmarkEnd w:id="3974"/>
        <w:bookmarkEnd w:id="3975"/>
      </w:del>
    </w:p>
    <w:p w14:paraId="412D8E8C" w14:textId="1503837C" w:rsidR="00C14D1B" w:rsidRPr="00074369" w:rsidDel="00CD6BB4" w:rsidRDefault="00A62943" w:rsidP="007558B0">
      <w:pPr>
        <w:rPr>
          <w:del w:id="3976" w:author="Diego Uriarte" w:date="2019-05-18T17:05:00Z"/>
        </w:rPr>
      </w:pPr>
      <w:del w:id="3977" w:author="Diego Uriarte" w:date="2019-05-18T17:05:00Z">
        <w:r w:rsidRPr="00074369" w:rsidDel="00CD6BB4">
          <w:delText xml:space="preserve">La especificación del modelo SAR permite estimar los efectos sobre la variable dependiente de una estación debido al cambio de una variable independiente de sus vecinos. Estos efectos indirecto o </w:delText>
        </w:r>
        <w:r w:rsidRPr="00074369" w:rsidDel="00CD6BB4">
          <w:rPr>
            <w:i/>
          </w:rPr>
          <w:delText>spill-overs</w:delText>
        </w:r>
        <w:r w:rsidRPr="00074369" w:rsidDel="00CD6BB4">
          <w:delText xml:space="preserve">, son cero por construcción en el modelo lineal sin dependencia espacial. En la </w:delText>
        </w:r>
        <w:r w:rsidRPr="00074369" w:rsidDel="00CD6BB4">
          <w:fldChar w:fldCharType="begin"/>
        </w:r>
        <w:r w:rsidRPr="00074369" w:rsidDel="00CD6BB4">
          <w:delInstrText xml:space="preserve"> REF _Ref6344719 \h </w:delInstrText>
        </w:r>
        <w:r w:rsidRPr="00074369" w:rsidDel="00CD6BB4">
          <w:fldChar w:fldCharType="separate"/>
        </w:r>
        <w:r w:rsidR="005966A3" w:rsidRPr="00074369" w:rsidDel="00CD6BB4">
          <w:delText xml:space="preserve">Tabla </w:delText>
        </w:r>
        <w:r w:rsidR="005966A3" w:rsidRPr="00074369" w:rsidDel="00CD6BB4">
          <w:rPr>
            <w:noProof/>
          </w:rPr>
          <w:delText>7</w:delText>
        </w:r>
        <w:r w:rsidRPr="00074369" w:rsidDel="00CD6BB4">
          <w:fldChar w:fldCharType="end"/>
        </w:r>
        <w:r w:rsidRPr="00074369" w:rsidDel="00CD6BB4">
          <w:delText>, se puede notar que estos efectos para las variables de marca son positivos y significativos,  por lo que tener por vecinos a estaciones asociadas a marcas se correlaciona con mayores precios en la estación.</w:delText>
        </w:r>
        <w:bookmarkStart w:id="3978" w:name="_Toc9092367"/>
        <w:bookmarkStart w:id="3979" w:name="_Toc9171779"/>
        <w:bookmarkStart w:id="3980" w:name="_Toc11179115"/>
        <w:bookmarkEnd w:id="3978"/>
        <w:bookmarkEnd w:id="3979"/>
        <w:bookmarkEnd w:id="3980"/>
      </w:del>
    </w:p>
    <w:p w14:paraId="3E9E747D" w14:textId="0614EE62" w:rsidR="00825C55" w:rsidRPr="00074369" w:rsidDel="00CD6BB4" w:rsidRDefault="00825C55" w:rsidP="00825C55">
      <w:pPr>
        <w:spacing w:before="120"/>
        <w:rPr>
          <w:del w:id="3981" w:author="Diego Uriarte" w:date="2019-05-18T17:05:00Z"/>
        </w:rPr>
      </w:pPr>
      <w:del w:id="3982" w:author="Diego Uriarte" w:date="2019-05-18T17:05:00Z">
        <w:r w:rsidRPr="00074369" w:rsidDel="00CD6BB4">
          <w:delText xml:space="preserve">El valor de </w:delText>
        </w:r>
        <w:r w:rsidR="00FC7756" w:rsidRPr="00074369" w:rsidDel="00CD6BB4">
          <w:delText xml:space="preserve">agrupamiento espacial, cuyo detalle de cálculo se encuentra en el anexo 1, no resulta significativo a diferencia de los resultados de Pennerstorfer y Weiss </w:delText>
        </w:r>
        <w:r w:rsidR="00FC7756" w:rsidRPr="00074369" w:rsidDel="00CD6BB4">
          <w:fldChar w:fldCharType="begin"/>
        </w:r>
        <w:r w:rsidR="003D517D" w:rsidRPr="00074369" w:rsidDel="00CD6BB4">
          <w:delInstrText xml:space="preserve"> ADDIN ZOTERO_ITEM CSL_CITATION {"citationID":"ARGnJTic","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delInstrText>
        </w:r>
        <w:r w:rsidR="00FC7756" w:rsidRPr="00074369" w:rsidDel="00CD6BB4">
          <w:fldChar w:fldCharType="separate"/>
        </w:r>
        <w:r w:rsidR="00FC7756" w:rsidRPr="00074369" w:rsidDel="00CD6BB4">
          <w:rPr>
            <w:rFonts w:ascii="Times New Roman" w:hAnsi="Times New Roman"/>
          </w:rPr>
          <w:delText>(2013)</w:delText>
        </w:r>
        <w:r w:rsidR="00FC7756" w:rsidRPr="00074369" w:rsidDel="00CD6BB4">
          <w:fldChar w:fldCharType="end"/>
        </w:r>
        <w:r w:rsidR="00FC7756" w:rsidRPr="00074369" w:rsidDel="00CD6BB4">
          <w:delText xml:space="preserve">. </w:delText>
        </w:r>
        <w:r w:rsidR="00077ED8" w:rsidRPr="00074369" w:rsidDel="00CD6BB4">
          <w:delText xml:space="preserve">Un mayor valor de agrupamiento espacial debería estar asociado a una disminución de la competencia y mayores precios. </w:delText>
        </w:r>
        <w:r w:rsidR="00AD71D4" w:rsidRPr="00074369" w:rsidDel="00CD6BB4">
          <w:delText xml:space="preserve">La diferencia entre el mercado peruano y el austriaco analizado por Pennerstorfer y Weiss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 </w:delText>
        </w:r>
        <w:bookmarkStart w:id="3983" w:name="_Toc9092368"/>
        <w:bookmarkStart w:id="3984" w:name="_Toc9171780"/>
        <w:bookmarkStart w:id="3985" w:name="_Toc11179116"/>
        <w:bookmarkEnd w:id="3983"/>
        <w:bookmarkEnd w:id="3984"/>
        <w:bookmarkEnd w:id="3985"/>
      </w:del>
    </w:p>
    <w:p w14:paraId="6677CE50" w14:textId="0BD8520A" w:rsidR="00E25C03" w:rsidRPr="00074369" w:rsidDel="00CD6BB4" w:rsidRDefault="000924E9" w:rsidP="007558B0">
      <w:pPr>
        <w:rPr>
          <w:del w:id="3986" w:author="Diego Uriarte" w:date="2019-05-18T17:05:00Z"/>
        </w:rPr>
      </w:pPr>
      <w:del w:id="3987" w:author="Diego Uriarte" w:date="2019-05-18T17:05:00Z">
        <w:r w:rsidRPr="00074369" w:rsidDel="00CD6BB4">
          <w:delTex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delText>
        </w:r>
        <w:bookmarkStart w:id="3988" w:name="_Toc9092369"/>
        <w:bookmarkStart w:id="3989" w:name="_Toc9171781"/>
        <w:bookmarkStart w:id="3990" w:name="_Toc11179117"/>
        <w:bookmarkEnd w:id="3988"/>
        <w:bookmarkEnd w:id="3989"/>
        <w:bookmarkEnd w:id="3990"/>
      </w:del>
    </w:p>
    <w:p w14:paraId="4906E229" w14:textId="78924FCD" w:rsidR="009A3452" w:rsidRPr="00074369" w:rsidRDefault="009A3452" w:rsidP="009A3452">
      <w:pPr>
        <w:pStyle w:val="Ttulo2"/>
      </w:pPr>
      <w:bookmarkStart w:id="3991" w:name="_Toc11179118"/>
      <w:r w:rsidRPr="00074369">
        <w:t>Estimación por efectos fijos</w:t>
      </w:r>
      <w:bookmarkEnd w:id="3991"/>
    </w:p>
    <w:p w14:paraId="200C556C" w14:textId="7C1D9325" w:rsidR="009A3452" w:rsidRPr="00074369" w:rsidRDefault="009A3452" w:rsidP="009A3452">
      <w:r w:rsidRPr="00074369">
        <w:t xml:space="preserve">Los resultados de la estimación por efectos fijos se muestran en la </w:t>
      </w:r>
      <w:r w:rsidRPr="00074369">
        <w:fldChar w:fldCharType="begin"/>
      </w:r>
      <w:r w:rsidRPr="00074369">
        <w:instrText xml:space="preserve"> REF _Ref6347319 \h </w:instrText>
      </w:r>
      <w:r w:rsidRPr="00074369">
        <w:fldChar w:fldCharType="separate"/>
      </w:r>
      <w:r w:rsidR="004C0429" w:rsidRPr="00074369">
        <w:t xml:space="preserve">Tabla </w:t>
      </w:r>
      <w:r w:rsidR="004C0429">
        <w:rPr>
          <w:noProof/>
        </w:rPr>
        <w:t>3</w:t>
      </w:r>
      <w:r w:rsidRPr="00074369">
        <w:fldChar w:fldCharType="end"/>
      </w:r>
      <w:r w:rsidRPr="00074369">
        <w:t xml:space="preserve">. En el corto plazo, evaluando los datos tres meses antes y después de la compra, vemos que las estaciones de Pecsa cobraron </w:t>
      </w:r>
      <w:del w:id="3992" w:author="Diego Uriarte" w:date="2019-05-10T15:49:00Z">
        <w:r w:rsidRPr="00074369">
          <w:delText>7</w:delText>
        </w:r>
      </w:del>
      <w:ins w:id="3993" w:author="Diego Uriarte" w:date="2019-05-10T15:49:00Z">
        <w:r w:rsidR="003B2467" w:rsidRPr="00074369">
          <w:t>9</w:t>
        </w:r>
      </w:ins>
      <w:r w:rsidRPr="00074369">
        <w:t xml:space="preserve"> centavos de sol </w:t>
      </w:r>
      <w:del w:id="3994" w:author="Diego Uriarte" w:date="2019-05-10T15:49:00Z">
        <w:r w:rsidRPr="00074369">
          <w:delText>menos</w:delText>
        </w:r>
      </w:del>
      <w:ins w:id="3995" w:author="Diego Uriarte" w:date="2019-05-10T15:49:00Z">
        <w:r w:rsidR="003B2467" w:rsidRPr="00074369">
          <w:t>más</w:t>
        </w:r>
      </w:ins>
      <w:r w:rsidRPr="00074369">
        <w:t xml:space="preserve"> en promedio luego de la compra</w:t>
      </w:r>
      <w:del w:id="3996" w:author="Diego Uriarte" w:date="2019-05-10T15:49:00Z">
        <w:r w:rsidRPr="00074369">
          <w:delText>.</w:delText>
        </w:r>
      </w:del>
      <w:ins w:id="3997" w:author="Diego Uriarte" w:date="2019-05-10T15:49:00Z">
        <w:r w:rsidR="003B2467" w:rsidRPr="00074369">
          <w:t xml:space="preserve"> en el caso del gasohol, en tanto que para el diésel el valor no es significativo</w:t>
        </w:r>
        <w:r w:rsidRPr="00074369">
          <w:t>.</w:t>
        </w:r>
      </w:ins>
      <w:r w:rsidRPr="00074369">
        <w:t xml:space="preserve"> </w:t>
      </w:r>
      <w:r w:rsidR="00A314E8" w:rsidRPr="00074369">
        <w:t>Sin embargo, cuando se considera mayor tiempo luego de la adquisición, el efecto de la compra se vuelve positivo y significativo al 1</w:t>
      </w:r>
      <w:del w:id="3998" w:author="Diego Uriarte" w:date="2019-05-10T15:49:00Z">
        <w:r w:rsidR="00A314E8" w:rsidRPr="00074369">
          <w:delText>%,</w:delText>
        </w:r>
      </w:del>
      <w:ins w:id="3999" w:author="Diego Uriarte" w:date="2019-05-10T15:49:00Z">
        <w:r w:rsidR="00A314E8" w:rsidRPr="00074369">
          <w:t>%</w:t>
        </w:r>
        <w:r w:rsidR="003B2467" w:rsidRPr="00074369">
          <w:t xml:space="preserve"> tanto para el diésel como para el gasohol</w:t>
        </w:r>
        <w:r w:rsidR="00A314E8" w:rsidRPr="00074369">
          <w:t>,</w:t>
        </w:r>
      </w:ins>
      <w:r w:rsidR="00A314E8" w:rsidRPr="00074369">
        <w:t xml:space="preserve"> con las estaciones compradas incrementando su precio en </w:t>
      </w:r>
      <w:r w:rsidR="003B2467" w:rsidRPr="00074369">
        <w:t xml:space="preserve">9 centavos por galón </w:t>
      </w:r>
      <w:ins w:id="4000" w:author="Diego Uriarte" w:date="2019-05-10T15:49:00Z">
        <w:r w:rsidR="003B2467" w:rsidRPr="00074369">
          <w:t>para el primer combustible y 12 centavos para el segundo</w:t>
        </w:r>
      </w:ins>
      <w:r w:rsidR="00A314E8" w:rsidRPr="00074369">
        <w:t>.</w:t>
      </w:r>
    </w:p>
    <w:p w14:paraId="1792C4FC" w14:textId="0C061736" w:rsidR="009A3452" w:rsidRPr="00074369" w:rsidRDefault="009A3452" w:rsidP="009A3452">
      <w:pPr>
        <w:pStyle w:val="Descripcin"/>
        <w:keepNext/>
      </w:pPr>
      <w:bookmarkStart w:id="4001" w:name="_Ref6347319"/>
      <w:bookmarkStart w:id="4002" w:name="_Toc6348802"/>
      <w:bookmarkStart w:id="4003" w:name="_Toc9171794"/>
      <w:r w:rsidRPr="00074369">
        <w:t xml:space="preserve">Tabla </w:t>
      </w:r>
      <w:r w:rsidRPr="00074369">
        <w:fldChar w:fldCharType="begin"/>
      </w:r>
      <w:r w:rsidRPr="00074369">
        <w:instrText xml:space="preserve"> SEQ Tabla \* ARABIC </w:instrText>
      </w:r>
      <w:r w:rsidRPr="00074369">
        <w:fldChar w:fldCharType="separate"/>
      </w:r>
      <w:r w:rsidR="004C0429">
        <w:rPr>
          <w:noProof/>
        </w:rPr>
        <w:t>3</w:t>
      </w:r>
      <w:r w:rsidRPr="00074369">
        <w:fldChar w:fldCharType="end"/>
      </w:r>
      <w:bookmarkEnd w:id="4001"/>
      <w:r w:rsidRPr="00074369">
        <w:t>: Estimación por efectos fijos a nivel de estación y de tiempo</w:t>
      </w:r>
      <w:bookmarkEnd w:id="4002"/>
      <w:bookmarkEnd w:id="4003"/>
      <w:ins w:id="4004" w:author="Diego Uriarte" w:date="2019-05-10T15:49:00Z">
        <w:r w:rsidR="00D32E14" w:rsidRPr="00074369">
          <w:t xml:space="preserve"> </w:t>
        </w:r>
      </w:ins>
    </w:p>
    <w:tbl>
      <w:tblPr>
        <w:tblStyle w:val="tesis"/>
        <w:tblW w:w="8080" w:type="dxa"/>
        <w:tblLayout w:type="fixed"/>
        <w:tblLook w:val="0600" w:firstRow="0" w:lastRow="0" w:firstColumn="0" w:lastColumn="0" w:noHBand="1" w:noVBand="1"/>
      </w:tblPr>
      <w:tblGrid>
        <w:gridCol w:w="1701"/>
        <w:gridCol w:w="1594"/>
        <w:gridCol w:w="1595"/>
        <w:gridCol w:w="1595"/>
        <w:gridCol w:w="1595"/>
      </w:tblGrid>
      <w:tr w:rsidR="000F2A85" w:rsidRPr="00074369" w14:paraId="214D2818" w14:textId="77777777" w:rsidTr="000F2A85">
        <w:trPr>
          <w:trHeight w:val="57"/>
        </w:trPr>
        <w:tc>
          <w:tcPr>
            <w:tcW w:w="1701" w:type="dxa"/>
            <w:vMerge w:val="restart"/>
            <w:tcBorders>
              <w:top w:val="single" w:sz="12" w:space="0" w:color="auto"/>
            </w:tcBorders>
            <w:hideMark/>
          </w:tcPr>
          <w:p w14:paraId="267D7C87" w14:textId="77777777" w:rsidR="000F2A85" w:rsidRPr="00074369" w:rsidRDefault="000F2A85" w:rsidP="005B24F0">
            <w:pPr>
              <w:spacing w:after="0" w:line="240" w:lineRule="auto"/>
              <w:jc w:val="left"/>
            </w:pPr>
          </w:p>
        </w:tc>
        <w:tc>
          <w:tcPr>
            <w:tcW w:w="3189" w:type="dxa"/>
            <w:gridSpan w:val="2"/>
            <w:tcBorders>
              <w:top w:val="single" w:sz="12" w:space="0" w:color="auto"/>
            </w:tcBorders>
            <w:hideMark/>
          </w:tcPr>
          <w:p w14:paraId="371F0DDA" w14:textId="77777777" w:rsidR="000F2A85" w:rsidRPr="00074369" w:rsidRDefault="000F2A85" w:rsidP="00B97460">
            <w:pPr>
              <w:spacing w:after="0" w:line="240" w:lineRule="auto"/>
              <w:jc w:val="center"/>
            </w:pPr>
            <w:r w:rsidRPr="00074369">
              <w:rPr>
                <w:rFonts w:cstheme="minorHAnsi"/>
                <w:color w:val="000000" w:themeColor="text1"/>
                <w:kern w:val="24"/>
                <w:szCs w:val="20"/>
              </w:rPr>
              <w:t>Diésel (soles/galón)</w:t>
            </w:r>
          </w:p>
        </w:tc>
        <w:tc>
          <w:tcPr>
            <w:tcW w:w="3190" w:type="dxa"/>
            <w:gridSpan w:val="2"/>
            <w:tcBorders>
              <w:top w:val="single" w:sz="12" w:space="0" w:color="auto"/>
            </w:tcBorders>
            <w:hideMark/>
          </w:tcPr>
          <w:p w14:paraId="3D63309F" w14:textId="77777777" w:rsidR="000F2A85" w:rsidRPr="00074369" w:rsidRDefault="000F2A85" w:rsidP="00B97460">
            <w:pPr>
              <w:spacing w:after="0" w:line="240" w:lineRule="auto"/>
              <w:jc w:val="center"/>
            </w:pPr>
            <w:r w:rsidRPr="00074369">
              <w:rPr>
                <w:rFonts w:cstheme="minorHAnsi"/>
                <w:color w:val="000000" w:themeColor="text1"/>
                <w:kern w:val="24"/>
                <w:szCs w:val="20"/>
              </w:rPr>
              <w:t>Gasohol 90 (soles/galón)</w:t>
            </w:r>
          </w:p>
        </w:tc>
      </w:tr>
      <w:tr w:rsidR="00197DD0" w:rsidRPr="00074369" w14:paraId="58B04C09" w14:textId="77777777" w:rsidTr="000F2A85">
        <w:trPr>
          <w:trHeight w:val="57"/>
        </w:trPr>
        <w:tc>
          <w:tcPr>
            <w:tcW w:w="1701" w:type="dxa"/>
            <w:vMerge/>
            <w:tcBorders>
              <w:bottom w:val="single" w:sz="4" w:space="0" w:color="auto"/>
            </w:tcBorders>
            <w:hideMark/>
          </w:tcPr>
          <w:p w14:paraId="669680DE" w14:textId="77777777" w:rsidR="00197DD0" w:rsidRPr="00074369" w:rsidRDefault="00197DD0" w:rsidP="00197DD0">
            <w:pPr>
              <w:spacing w:after="0" w:line="240" w:lineRule="auto"/>
              <w:jc w:val="left"/>
              <w:rPr>
                <w:rFonts w:cstheme="minorHAnsi"/>
                <w:szCs w:val="20"/>
              </w:rPr>
            </w:pPr>
          </w:p>
        </w:tc>
        <w:tc>
          <w:tcPr>
            <w:tcW w:w="1594" w:type="dxa"/>
            <w:tcBorders>
              <w:bottom w:val="single" w:sz="4" w:space="0" w:color="auto"/>
            </w:tcBorders>
            <w:hideMark/>
          </w:tcPr>
          <w:p w14:paraId="36DAC05B"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tcBorders>
              <w:bottom w:val="single" w:sz="4" w:space="0" w:color="auto"/>
            </w:tcBorders>
            <w:hideMark/>
          </w:tcPr>
          <w:p w14:paraId="011238A2"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6 meses</w:t>
            </w:r>
          </w:p>
        </w:tc>
        <w:tc>
          <w:tcPr>
            <w:tcW w:w="1595" w:type="dxa"/>
            <w:tcBorders>
              <w:bottom w:val="single" w:sz="4" w:space="0" w:color="auto"/>
            </w:tcBorders>
            <w:hideMark/>
          </w:tcPr>
          <w:p w14:paraId="33133C99"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tcBorders>
              <w:bottom w:val="single" w:sz="4" w:space="0" w:color="auto"/>
            </w:tcBorders>
            <w:hideMark/>
          </w:tcPr>
          <w:p w14:paraId="040897B2"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6 meses</w:t>
            </w:r>
          </w:p>
        </w:tc>
      </w:tr>
      <w:tr w:rsidR="00197DD0" w:rsidRPr="00074369" w14:paraId="5CD98650" w14:textId="77777777" w:rsidTr="00380362">
        <w:trPr>
          <w:trHeight w:val="57"/>
        </w:trPr>
        <w:tc>
          <w:tcPr>
            <w:tcW w:w="1701" w:type="dxa"/>
            <w:tcBorders>
              <w:top w:val="single" w:sz="4" w:space="0" w:color="auto"/>
            </w:tcBorders>
            <w:hideMark/>
          </w:tcPr>
          <w:p w14:paraId="7E61D895" w14:textId="2778FBFF" w:rsidR="00197DD0" w:rsidRPr="00074369" w:rsidRDefault="00197DD0" w:rsidP="005B24F0">
            <w:pPr>
              <w:spacing w:after="0" w:line="240" w:lineRule="auto"/>
              <w:jc w:val="left"/>
            </w:pPr>
            <w:r w:rsidRPr="00074369">
              <w:rPr>
                <w:rFonts w:cstheme="minorHAnsi"/>
                <w:color w:val="000000" w:themeColor="text1"/>
                <w:kern w:val="24"/>
                <w:szCs w:val="20"/>
              </w:rPr>
              <w:t>PRIMAX</w:t>
            </w:r>
          </w:p>
        </w:tc>
        <w:tc>
          <w:tcPr>
            <w:tcW w:w="1594" w:type="dxa"/>
            <w:tcBorders>
              <w:top w:val="single" w:sz="4" w:space="0" w:color="auto"/>
            </w:tcBorders>
            <w:hideMark/>
          </w:tcPr>
          <w:p w14:paraId="0ABED673" w14:textId="64F8B245"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093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(0.023)</w:t>
            </w:r>
          </w:p>
        </w:tc>
        <w:tc>
          <w:tcPr>
            <w:tcW w:w="1595" w:type="dxa"/>
            <w:tcBorders>
              <w:top w:val="single" w:sz="4" w:space="0" w:color="auto"/>
            </w:tcBorders>
            <w:vAlign w:val="center"/>
            <w:hideMark/>
          </w:tcPr>
          <w:p w14:paraId="5635B93E" w14:textId="19AB0B6E"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025 (0.022</w:t>
            </w:r>
            <w:r w:rsidRPr="00074369">
              <w:rPr>
                <w:color w:val="000000" w:themeColor="text1"/>
                <w:kern w:val="24"/>
              </w:rPr>
              <w:t>)</w:t>
            </w:r>
          </w:p>
        </w:tc>
        <w:tc>
          <w:tcPr>
            <w:tcW w:w="1595" w:type="dxa"/>
            <w:tcBorders>
              <w:top w:val="single" w:sz="4" w:space="0" w:color="auto"/>
            </w:tcBorders>
            <w:vAlign w:val="center"/>
            <w:hideMark/>
          </w:tcPr>
          <w:p w14:paraId="66105397" w14:textId="71386106"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123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(0.045)</w:t>
            </w:r>
          </w:p>
        </w:tc>
        <w:tc>
          <w:tcPr>
            <w:tcW w:w="1595" w:type="dxa"/>
            <w:tcBorders>
              <w:top w:val="single" w:sz="4" w:space="0" w:color="auto"/>
            </w:tcBorders>
            <w:vAlign w:val="center"/>
            <w:hideMark/>
          </w:tcPr>
          <w:p w14:paraId="1B63C06B" w14:textId="614A4E13"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093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(0.047</w:t>
            </w:r>
            <w:r w:rsidRPr="00074369">
              <w:rPr>
                <w:color w:val="000000" w:themeColor="text1"/>
                <w:kern w:val="24"/>
              </w:rPr>
              <w:t>)</w:t>
            </w:r>
          </w:p>
        </w:tc>
      </w:tr>
      <w:tr w:rsidR="00197DD0" w:rsidRPr="00074369" w14:paraId="6A1D518D" w14:textId="77777777" w:rsidTr="00380362">
        <w:trPr>
          <w:trHeight w:val="57"/>
        </w:trPr>
        <w:tc>
          <w:tcPr>
            <w:tcW w:w="1701" w:type="dxa"/>
            <w:hideMark/>
          </w:tcPr>
          <w:p w14:paraId="200282CE" w14:textId="36754457" w:rsidR="00197DD0" w:rsidRPr="00074369" w:rsidRDefault="00197DD0" w:rsidP="005B24F0">
            <w:pPr>
              <w:spacing w:after="0" w:line="240" w:lineRule="auto"/>
              <w:jc w:val="left"/>
            </w:pPr>
            <w:r w:rsidRPr="00074369">
              <w:rPr>
                <w:rFonts w:cstheme="minorHAnsi"/>
                <w:color w:val="000000" w:themeColor="text1"/>
                <w:kern w:val="24"/>
                <w:szCs w:val="20"/>
              </w:rPr>
              <w:t>CONTRATO</w:t>
            </w:r>
          </w:p>
        </w:tc>
        <w:tc>
          <w:tcPr>
            <w:tcW w:w="1594" w:type="dxa"/>
            <w:hideMark/>
          </w:tcPr>
          <w:p w14:paraId="1B60E737" w14:textId="5CDF7DB0"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 xml:space="preserve">013 </w:t>
            </w:r>
            <w:r w:rsidR="00B55BE9" w:rsidRPr="00074369">
              <w:rPr>
                <w:rFonts w:cstheme="minorHAnsi"/>
                <w:color w:val="000000" w:themeColor="text1"/>
                <w:kern w:val="24"/>
                <w:szCs w:val="20"/>
              </w:rPr>
              <w:t xml:space="preserve"> </w:t>
            </w:r>
            <w:r w:rsidRPr="00074369">
              <w:rPr>
                <w:rFonts w:cstheme="minorHAnsi"/>
                <w:color w:val="000000" w:themeColor="text1"/>
                <w:kern w:val="24"/>
                <w:szCs w:val="20"/>
              </w:rPr>
              <w:t>(0.055)</w:t>
            </w:r>
          </w:p>
        </w:tc>
        <w:tc>
          <w:tcPr>
            <w:tcW w:w="1595" w:type="dxa"/>
            <w:vAlign w:val="center"/>
            <w:hideMark/>
          </w:tcPr>
          <w:p w14:paraId="6F92DC4E" w14:textId="7A90E7B8"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004 (0.028</w:t>
            </w:r>
            <w:r w:rsidRPr="00074369">
              <w:rPr>
                <w:color w:val="000000" w:themeColor="text1"/>
                <w:kern w:val="24"/>
              </w:rPr>
              <w:t>)</w:t>
            </w:r>
          </w:p>
        </w:tc>
        <w:tc>
          <w:tcPr>
            <w:tcW w:w="1595" w:type="dxa"/>
            <w:vAlign w:val="center"/>
            <w:hideMark/>
          </w:tcPr>
          <w:p w14:paraId="701A866F" w14:textId="24166B51"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064 (0.060)</w:t>
            </w:r>
          </w:p>
        </w:tc>
        <w:tc>
          <w:tcPr>
            <w:tcW w:w="1595" w:type="dxa"/>
            <w:vAlign w:val="center"/>
            <w:hideMark/>
          </w:tcPr>
          <w:p w14:paraId="44A431F5" w14:textId="5CBFD780"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043 (0.040</w:t>
            </w:r>
            <w:r w:rsidRPr="00074369">
              <w:rPr>
                <w:color w:val="000000" w:themeColor="text1"/>
                <w:kern w:val="24"/>
              </w:rPr>
              <w:t>)</w:t>
            </w:r>
          </w:p>
        </w:tc>
      </w:tr>
      <w:tr w:rsidR="00197DD0" w:rsidRPr="00074369" w14:paraId="1994FF56" w14:textId="77777777" w:rsidTr="00380362">
        <w:trPr>
          <w:trHeight w:val="57"/>
        </w:trPr>
        <w:tc>
          <w:tcPr>
            <w:tcW w:w="1701" w:type="dxa"/>
            <w:hideMark/>
          </w:tcPr>
          <w:p w14:paraId="01CE8E5B" w14:textId="15220874" w:rsidR="00197DD0" w:rsidRPr="00074369" w:rsidRDefault="00197DD0" w:rsidP="005B24F0">
            <w:pPr>
              <w:spacing w:after="0" w:line="240" w:lineRule="auto"/>
              <w:jc w:val="left"/>
            </w:pPr>
            <w:r w:rsidRPr="00074369">
              <w:rPr>
                <w:rFonts w:cstheme="minorHAnsi"/>
                <w:color w:val="000000" w:themeColor="text1"/>
                <w:kern w:val="24"/>
                <w:szCs w:val="20"/>
              </w:rPr>
              <w:t>VECINO</w:t>
            </w:r>
          </w:p>
        </w:tc>
        <w:tc>
          <w:tcPr>
            <w:tcW w:w="1594" w:type="dxa"/>
            <w:hideMark/>
          </w:tcPr>
          <w:p w14:paraId="6C37DD65" w14:textId="55AAF6DF"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015 (0.028)</w:t>
            </w:r>
          </w:p>
        </w:tc>
        <w:tc>
          <w:tcPr>
            <w:tcW w:w="1595" w:type="dxa"/>
            <w:vAlign w:val="center"/>
            <w:hideMark/>
          </w:tcPr>
          <w:p w14:paraId="36356F92" w14:textId="607419C4"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036</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(0.017</w:t>
            </w:r>
            <w:r w:rsidRPr="00074369">
              <w:rPr>
                <w:color w:val="000000" w:themeColor="text1"/>
                <w:kern w:val="24"/>
              </w:rPr>
              <w:t>)</w:t>
            </w:r>
          </w:p>
        </w:tc>
        <w:tc>
          <w:tcPr>
            <w:tcW w:w="1595" w:type="dxa"/>
            <w:vAlign w:val="center"/>
            <w:hideMark/>
          </w:tcPr>
          <w:p w14:paraId="3B05F29B" w14:textId="5B2C377B"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054</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(0.032)</w:t>
            </w:r>
          </w:p>
        </w:tc>
        <w:tc>
          <w:tcPr>
            <w:tcW w:w="1595" w:type="dxa"/>
            <w:vAlign w:val="center"/>
            <w:hideMark/>
          </w:tcPr>
          <w:p w14:paraId="6E38F17B" w14:textId="5D609EC6"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027 (0.030</w:t>
            </w:r>
            <w:r w:rsidRPr="00074369">
              <w:rPr>
                <w:color w:val="000000" w:themeColor="text1"/>
                <w:kern w:val="24"/>
              </w:rPr>
              <w:t>)</w:t>
            </w:r>
          </w:p>
        </w:tc>
      </w:tr>
      <w:tr w:rsidR="00197DD0" w:rsidRPr="00074369" w14:paraId="5F17E6E3" w14:textId="77777777" w:rsidTr="00380362">
        <w:trPr>
          <w:trHeight w:val="57"/>
        </w:trPr>
        <w:tc>
          <w:tcPr>
            <w:tcW w:w="1701" w:type="dxa"/>
            <w:hideMark/>
          </w:tcPr>
          <w:p w14:paraId="04143F44" w14:textId="51D6CAFC" w:rsidR="00197DD0" w:rsidRPr="00074369" w:rsidRDefault="00197DD0" w:rsidP="005B24F0">
            <w:pPr>
              <w:spacing w:after="0" w:line="240" w:lineRule="auto"/>
              <w:jc w:val="left"/>
            </w:pPr>
            <w:r w:rsidRPr="00074369">
              <w:rPr>
                <w:rFonts w:cstheme="minorHAnsi"/>
                <w:color w:val="000000" w:themeColor="text1"/>
                <w:kern w:val="24"/>
                <w:szCs w:val="20"/>
              </w:rPr>
              <w:t>SC</w:t>
            </w:r>
          </w:p>
        </w:tc>
        <w:tc>
          <w:tcPr>
            <w:tcW w:w="1594" w:type="dxa"/>
            <w:hideMark/>
          </w:tcPr>
          <w:p w14:paraId="17CBCFF3" w14:textId="3836180A"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141</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(0.065)</w:t>
            </w:r>
          </w:p>
        </w:tc>
        <w:tc>
          <w:tcPr>
            <w:tcW w:w="1595" w:type="dxa"/>
            <w:vAlign w:val="center"/>
            <w:hideMark/>
          </w:tcPr>
          <w:p w14:paraId="00F55241" w14:textId="08213EA3"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044 (0.047</w:t>
            </w:r>
            <w:r w:rsidRPr="00074369">
              <w:rPr>
                <w:color w:val="000000" w:themeColor="text1"/>
                <w:kern w:val="24"/>
              </w:rPr>
              <w:t>)</w:t>
            </w:r>
          </w:p>
        </w:tc>
        <w:tc>
          <w:tcPr>
            <w:tcW w:w="1595" w:type="dxa"/>
            <w:vAlign w:val="center"/>
            <w:hideMark/>
          </w:tcPr>
          <w:p w14:paraId="5E614B32" w14:textId="7E6CA33E"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062 (0.079)</w:t>
            </w:r>
          </w:p>
        </w:tc>
        <w:tc>
          <w:tcPr>
            <w:tcW w:w="1595" w:type="dxa"/>
            <w:vAlign w:val="center"/>
            <w:hideMark/>
          </w:tcPr>
          <w:p w14:paraId="558EB739" w14:textId="529C13E0"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007 (0.078</w:t>
            </w:r>
            <w:r w:rsidRPr="00074369">
              <w:rPr>
                <w:color w:val="000000" w:themeColor="text1"/>
                <w:kern w:val="24"/>
              </w:rPr>
              <w:t>)</w:t>
            </w:r>
          </w:p>
        </w:tc>
      </w:tr>
      <w:tr w:rsidR="00197DD0" w:rsidRPr="00074369" w14:paraId="2C7A0BED" w14:textId="77777777" w:rsidTr="00380362">
        <w:trPr>
          <w:trHeight w:val="57"/>
        </w:trPr>
        <w:tc>
          <w:tcPr>
            <w:tcW w:w="1701" w:type="dxa"/>
            <w:hideMark/>
          </w:tcPr>
          <w:p w14:paraId="330182DC" w14:textId="48B35BBB" w:rsidR="00197DD0" w:rsidRPr="00074369" w:rsidRDefault="00197DD0" w:rsidP="005B24F0">
            <w:pPr>
              <w:spacing w:after="0" w:line="240" w:lineRule="auto"/>
              <w:jc w:val="left"/>
            </w:pPr>
            <w:r w:rsidRPr="00074369">
              <w:rPr>
                <w:rFonts w:cstheme="minorHAnsi"/>
                <w:color w:val="000000" w:themeColor="text1"/>
                <w:kern w:val="24"/>
                <w:szCs w:val="20"/>
              </w:rPr>
              <w:t>¿Dummies por mes?</w:t>
            </w:r>
          </w:p>
        </w:tc>
        <w:tc>
          <w:tcPr>
            <w:tcW w:w="1594" w:type="dxa"/>
            <w:hideMark/>
          </w:tcPr>
          <w:p w14:paraId="5C05F714" w14:textId="77777777" w:rsidR="00197DD0" w:rsidRPr="00074369" w:rsidRDefault="00197DD0" w:rsidP="00B97460">
            <w:pPr>
              <w:spacing w:after="0" w:line="240" w:lineRule="auto"/>
              <w:jc w:val="left"/>
            </w:pPr>
            <w:r w:rsidRPr="00074369">
              <w:rPr>
                <w:color w:val="000000" w:themeColor="text1"/>
                <w:kern w:val="24"/>
              </w:rPr>
              <w:t>Sí</w:t>
            </w:r>
          </w:p>
        </w:tc>
        <w:tc>
          <w:tcPr>
            <w:tcW w:w="1595" w:type="dxa"/>
            <w:vAlign w:val="center"/>
            <w:hideMark/>
          </w:tcPr>
          <w:p w14:paraId="6BE4AD34" w14:textId="77777777" w:rsidR="00197DD0" w:rsidRPr="00074369" w:rsidRDefault="00197DD0" w:rsidP="00380362">
            <w:pPr>
              <w:spacing w:after="0" w:line="240" w:lineRule="auto"/>
              <w:jc w:val="left"/>
            </w:pPr>
            <w:r w:rsidRPr="00074369">
              <w:rPr>
                <w:color w:val="000000" w:themeColor="text1"/>
                <w:kern w:val="24"/>
              </w:rPr>
              <w:t>Sí</w:t>
            </w:r>
          </w:p>
        </w:tc>
        <w:tc>
          <w:tcPr>
            <w:tcW w:w="1595" w:type="dxa"/>
            <w:vAlign w:val="center"/>
            <w:hideMark/>
          </w:tcPr>
          <w:p w14:paraId="3ED59628"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Sí</w:t>
            </w:r>
          </w:p>
        </w:tc>
        <w:tc>
          <w:tcPr>
            <w:tcW w:w="1595" w:type="dxa"/>
            <w:vAlign w:val="center"/>
            <w:hideMark/>
          </w:tcPr>
          <w:p w14:paraId="22EE5686"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Sí</w:t>
            </w:r>
          </w:p>
        </w:tc>
      </w:tr>
      <w:tr w:rsidR="00197DD0" w:rsidRPr="00074369" w14:paraId="40C3EE0C" w14:textId="77777777" w:rsidTr="00380362">
        <w:trPr>
          <w:trHeight w:val="57"/>
        </w:trPr>
        <w:tc>
          <w:tcPr>
            <w:tcW w:w="1701" w:type="dxa"/>
            <w:hideMark/>
          </w:tcPr>
          <w:p w14:paraId="6128543E" w14:textId="23D2E93B" w:rsidR="00197DD0" w:rsidRPr="00074369" w:rsidRDefault="00B55BE9" w:rsidP="005B24F0">
            <w:pPr>
              <w:spacing w:after="0" w:line="240" w:lineRule="auto"/>
              <w:jc w:val="left"/>
            </w:pPr>
            <w:r w:rsidRPr="00074369">
              <w:rPr>
                <w:rFonts w:cstheme="minorHAnsi"/>
                <w:color w:val="000000" w:themeColor="text1"/>
                <w:kern w:val="24"/>
                <w:szCs w:val="20"/>
              </w:rPr>
              <w:t>Observaciones</w:t>
            </w:r>
          </w:p>
        </w:tc>
        <w:tc>
          <w:tcPr>
            <w:tcW w:w="1594" w:type="dxa"/>
            <w:hideMark/>
          </w:tcPr>
          <w:p w14:paraId="6334C3DC" w14:textId="6D4A3D2B" w:rsidR="00197DD0" w:rsidRPr="00074369" w:rsidRDefault="00197DD0" w:rsidP="00B97460">
            <w:pPr>
              <w:spacing w:after="0" w:line="240" w:lineRule="auto"/>
              <w:jc w:val="left"/>
            </w:pPr>
            <w:r w:rsidRPr="00074369">
              <w:rPr>
                <w:rFonts w:cstheme="minorHAnsi"/>
                <w:color w:val="000000" w:themeColor="text1"/>
                <w:kern w:val="24"/>
                <w:szCs w:val="20"/>
              </w:rPr>
              <w:t>7,722</w:t>
            </w:r>
          </w:p>
        </w:tc>
        <w:tc>
          <w:tcPr>
            <w:tcW w:w="1595" w:type="dxa"/>
            <w:vAlign w:val="center"/>
            <w:hideMark/>
          </w:tcPr>
          <w:p w14:paraId="7A4AB9FE" w14:textId="5419986D" w:rsidR="00197DD0" w:rsidRPr="00074369" w:rsidRDefault="00197DD0" w:rsidP="00380362">
            <w:pPr>
              <w:spacing w:after="0" w:line="240" w:lineRule="auto"/>
              <w:jc w:val="left"/>
            </w:pPr>
            <w:r w:rsidRPr="00074369">
              <w:rPr>
                <w:rFonts w:cstheme="minorHAnsi"/>
                <w:color w:val="000000" w:themeColor="text1"/>
                <w:kern w:val="24"/>
                <w:szCs w:val="20"/>
              </w:rPr>
              <w:t>2,574</w:t>
            </w:r>
          </w:p>
        </w:tc>
        <w:tc>
          <w:tcPr>
            <w:tcW w:w="1595" w:type="dxa"/>
            <w:vAlign w:val="center"/>
            <w:hideMark/>
          </w:tcPr>
          <w:p w14:paraId="1FCE34C5"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7,704</w:t>
            </w:r>
          </w:p>
        </w:tc>
        <w:tc>
          <w:tcPr>
            <w:tcW w:w="1595" w:type="dxa"/>
            <w:vAlign w:val="center"/>
            <w:hideMark/>
          </w:tcPr>
          <w:p w14:paraId="44CB27D5"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2,568</w:t>
            </w:r>
          </w:p>
        </w:tc>
      </w:tr>
      <w:tr w:rsidR="00197DD0" w:rsidRPr="00074369" w14:paraId="29F84DC3" w14:textId="77777777" w:rsidTr="00380362">
        <w:trPr>
          <w:trHeight w:val="57"/>
        </w:trPr>
        <w:tc>
          <w:tcPr>
            <w:tcW w:w="1701" w:type="dxa"/>
            <w:hideMark/>
          </w:tcPr>
          <w:p w14:paraId="10ED46E3" w14:textId="1EDF86EA" w:rsidR="00197DD0" w:rsidRPr="00074369" w:rsidRDefault="00197DD0" w:rsidP="005B24F0">
            <w:pPr>
              <w:spacing w:after="0" w:line="240" w:lineRule="auto"/>
              <w:jc w:val="left"/>
            </w:pPr>
            <w:r w:rsidRPr="00074369">
              <w:rPr>
                <w:color w:val="000000" w:themeColor="text1"/>
                <w:kern w:val="24"/>
              </w:rPr>
              <w:t>R</w:t>
            </w:r>
            <w:r w:rsidRPr="00074369">
              <w:rPr>
                <w:color w:val="000000" w:themeColor="text1"/>
                <w:kern w:val="24"/>
                <w:position w:val="7"/>
                <w:vertAlign w:val="superscript"/>
              </w:rPr>
              <w:t>2</w:t>
            </w:r>
            <w:r w:rsidR="00B55BE9" w:rsidRPr="00074369">
              <w:rPr>
                <w:color w:val="000000" w:themeColor="text1"/>
                <w:kern w:val="24"/>
                <w:position w:val="7"/>
                <w:vertAlign w:val="superscript"/>
              </w:rPr>
              <w:t xml:space="preserve"> </w:t>
            </w:r>
            <w:r w:rsidR="00B55BE9" w:rsidRPr="00074369">
              <w:rPr>
                <w:rFonts w:cstheme="minorHAnsi"/>
                <w:color w:val="000000" w:themeColor="text1"/>
                <w:kern w:val="24"/>
                <w:szCs w:val="20"/>
              </w:rPr>
              <w:t>ajustado</w:t>
            </w:r>
          </w:p>
        </w:tc>
        <w:tc>
          <w:tcPr>
            <w:tcW w:w="1594" w:type="dxa"/>
            <w:hideMark/>
          </w:tcPr>
          <w:p w14:paraId="79C5254D" w14:textId="00477D47"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931</w:t>
            </w:r>
          </w:p>
        </w:tc>
        <w:tc>
          <w:tcPr>
            <w:tcW w:w="1595" w:type="dxa"/>
            <w:vAlign w:val="center"/>
            <w:hideMark/>
          </w:tcPr>
          <w:p w14:paraId="1B34F153" w14:textId="77777777" w:rsidR="00197DD0" w:rsidRPr="00074369" w:rsidRDefault="00197DD0" w:rsidP="00380362">
            <w:pPr>
              <w:spacing w:after="0" w:line="240" w:lineRule="auto"/>
              <w:jc w:val="left"/>
            </w:pPr>
            <w:r w:rsidRPr="00074369">
              <w:rPr>
                <w:rFonts w:cstheme="minorHAnsi"/>
                <w:color w:val="000000" w:themeColor="text1"/>
                <w:kern w:val="24"/>
                <w:szCs w:val="20"/>
              </w:rPr>
              <w:t>0.632</w:t>
            </w:r>
          </w:p>
        </w:tc>
        <w:tc>
          <w:tcPr>
            <w:tcW w:w="1595" w:type="dxa"/>
            <w:vAlign w:val="center"/>
            <w:hideMark/>
          </w:tcPr>
          <w:p w14:paraId="591AC010" w14:textId="519DBE18"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836</w:t>
            </w:r>
          </w:p>
        </w:tc>
        <w:tc>
          <w:tcPr>
            <w:tcW w:w="1595" w:type="dxa"/>
            <w:vAlign w:val="center"/>
            <w:hideMark/>
          </w:tcPr>
          <w:p w14:paraId="72470784" w14:textId="77777777" w:rsidR="00197DD0" w:rsidRPr="00074369" w:rsidRDefault="00197DD0" w:rsidP="00380362">
            <w:pPr>
              <w:spacing w:after="0" w:line="240" w:lineRule="auto"/>
              <w:jc w:val="left"/>
            </w:pPr>
            <w:r w:rsidRPr="00074369">
              <w:rPr>
                <w:rFonts w:cstheme="minorHAnsi"/>
                <w:color w:val="000000" w:themeColor="text1"/>
                <w:kern w:val="24"/>
                <w:szCs w:val="20"/>
              </w:rPr>
              <w:t>0.293</w:t>
            </w:r>
          </w:p>
        </w:tc>
      </w:tr>
      <w:tr w:rsidR="00E61429" w:rsidRPr="00074369" w14:paraId="354248D4" w14:textId="77777777" w:rsidTr="00380362">
        <w:trPr>
          <w:trHeight w:val="57"/>
        </w:trPr>
        <w:tc>
          <w:tcPr>
            <w:tcW w:w="1701" w:type="dxa"/>
            <w:hideMark/>
          </w:tcPr>
          <w:p w14:paraId="35CC0097" w14:textId="2B928C7E" w:rsidR="00E61429" w:rsidRPr="00074369" w:rsidRDefault="00E61429" w:rsidP="005B24F0">
            <w:pPr>
              <w:spacing w:after="0" w:line="240" w:lineRule="auto"/>
              <w:jc w:val="left"/>
            </w:pPr>
            <w:r w:rsidRPr="00074369">
              <w:rPr>
                <w:rFonts w:cstheme="minorHAnsi"/>
                <w:color w:val="000000" w:themeColor="text1"/>
                <w:kern w:val="24"/>
                <w:szCs w:val="20"/>
              </w:rPr>
              <w:t>LM SAR</w:t>
            </w:r>
          </w:p>
        </w:tc>
        <w:tc>
          <w:tcPr>
            <w:tcW w:w="1594" w:type="dxa"/>
            <w:hideMark/>
          </w:tcPr>
          <w:p w14:paraId="6E3F7705" w14:textId="3024839C" w:rsidR="00E61429" w:rsidRPr="00074369" w:rsidRDefault="00E61429" w:rsidP="00B97460">
            <w:pPr>
              <w:spacing w:after="0" w:line="240" w:lineRule="auto"/>
              <w:jc w:val="left"/>
              <w:textAlignment w:val="top"/>
              <w:rPr>
                <w:color w:val="000000" w:themeColor="text1"/>
                <w:kern w:val="24"/>
              </w:rPr>
            </w:pPr>
            <w:r w:rsidRPr="00074369">
              <w:rPr>
                <w:rFonts w:cstheme="minorHAnsi"/>
                <w:color w:val="000000" w:themeColor="text1"/>
                <w:kern w:val="24"/>
                <w:szCs w:val="20"/>
              </w:rPr>
              <w:t>38.94 [0.0000]</w:t>
            </w:r>
          </w:p>
        </w:tc>
        <w:tc>
          <w:tcPr>
            <w:tcW w:w="1595" w:type="dxa"/>
            <w:vAlign w:val="center"/>
            <w:hideMark/>
          </w:tcPr>
          <w:p w14:paraId="13C5F6AD" w14:textId="5AD5F8D2"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5.09 [0.0240]</w:t>
            </w:r>
          </w:p>
        </w:tc>
        <w:tc>
          <w:tcPr>
            <w:tcW w:w="1595" w:type="dxa"/>
            <w:vAlign w:val="center"/>
            <w:hideMark/>
          </w:tcPr>
          <w:p w14:paraId="2C950811" w14:textId="03D9B63E"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569.31 [0.0000]</w:t>
            </w:r>
          </w:p>
        </w:tc>
        <w:tc>
          <w:tcPr>
            <w:tcW w:w="1595" w:type="dxa"/>
            <w:vAlign w:val="center"/>
            <w:hideMark/>
          </w:tcPr>
          <w:p w14:paraId="6C633702" w14:textId="3A487EF6"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93.83 [0.0000]</w:t>
            </w:r>
          </w:p>
        </w:tc>
      </w:tr>
      <w:tr w:rsidR="00E61429" w:rsidRPr="00074369" w14:paraId="4DC2B33F" w14:textId="77777777" w:rsidTr="00380362">
        <w:trPr>
          <w:trHeight w:val="57"/>
        </w:trPr>
        <w:tc>
          <w:tcPr>
            <w:tcW w:w="1701" w:type="dxa"/>
            <w:hideMark/>
          </w:tcPr>
          <w:p w14:paraId="4AF0C5A8" w14:textId="52310F56" w:rsidR="00E61429" w:rsidRPr="00074369" w:rsidRDefault="00E61429" w:rsidP="005B24F0">
            <w:pPr>
              <w:spacing w:after="0" w:line="240" w:lineRule="auto"/>
              <w:jc w:val="left"/>
            </w:pPr>
            <w:r w:rsidRPr="00074369">
              <w:rPr>
                <w:rFonts w:cstheme="minorHAnsi"/>
                <w:color w:val="000000" w:themeColor="text1"/>
                <w:kern w:val="24"/>
                <w:szCs w:val="20"/>
              </w:rPr>
              <w:t xml:space="preserve">LM SEM </w:t>
            </w:r>
          </w:p>
        </w:tc>
        <w:tc>
          <w:tcPr>
            <w:tcW w:w="1594" w:type="dxa"/>
            <w:hideMark/>
          </w:tcPr>
          <w:p w14:paraId="11DB934E" w14:textId="3F263387" w:rsidR="00E61429" w:rsidRPr="00074369" w:rsidRDefault="00E61429" w:rsidP="00B97460">
            <w:pPr>
              <w:spacing w:after="0" w:line="240" w:lineRule="auto"/>
              <w:jc w:val="left"/>
              <w:textAlignment w:val="top"/>
              <w:rPr>
                <w:color w:val="000000" w:themeColor="text1"/>
                <w:kern w:val="24"/>
              </w:rPr>
            </w:pPr>
            <w:r w:rsidRPr="00074369">
              <w:rPr>
                <w:rFonts w:cstheme="minorHAnsi"/>
                <w:color w:val="000000" w:themeColor="text1"/>
                <w:kern w:val="24"/>
                <w:szCs w:val="20"/>
              </w:rPr>
              <w:t>39.26 [0.0000]</w:t>
            </w:r>
          </w:p>
        </w:tc>
        <w:tc>
          <w:tcPr>
            <w:tcW w:w="1595" w:type="dxa"/>
            <w:vAlign w:val="center"/>
            <w:hideMark/>
          </w:tcPr>
          <w:p w14:paraId="2FAEBF93" w14:textId="3793A15A"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5.10 [0.0240]</w:t>
            </w:r>
          </w:p>
        </w:tc>
        <w:tc>
          <w:tcPr>
            <w:tcW w:w="1595" w:type="dxa"/>
            <w:vAlign w:val="center"/>
            <w:hideMark/>
          </w:tcPr>
          <w:p w14:paraId="5DF832A2" w14:textId="6769ED3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561.29 [0.0000]</w:t>
            </w:r>
          </w:p>
        </w:tc>
        <w:tc>
          <w:tcPr>
            <w:tcW w:w="1595" w:type="dxa"/>
            <w:vAlign w:val="center"/>
            <w:hideMark/>
          </w:tcPr>
          <w:p w14:paraId="15BB4E97" w14:textId="0A3B863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95.93 [0.0000]</w:t>
            </w:r>
          </w:p>
        </w:tc>
      </w:tr>
      <w:tr w:rsidR="00E61429" w:rsidRPr="00074369" w14:paraId="5F090D00" w14:textId="77777777" w:rsidTr="00380362">
        <w:trPr>
          <w:trHeight w:val="57"/>
        </w:trPr>
        <w:tc>
          <w:tcPr>
            <w:tcW w:w="1701" w:type="dxa"/>
            <w:hideMark/>
          </w:tcPr>
          <w:p w14:paraId="41636129" w14:textId="160EFDD4" w:rsidR="00E61429" w:rsidRPr="00074369" w:rsidRDefault="00E61429" w:rsidP="00E61429">
            <w:pPr>
              <w:spacing w:after="0" w:line="240" w:lineRule="auto"/>
              <w:jc w:val="left"/>
              <w:rPr>
                <w:rFonts w:cstheme="minorHAnsi"/>
                <w:szCs w:val="20"/>
              </w:rPr>
            </w:pPr>
            <w:r w:rsidRPr="00074369">
              <w:rPr>
                <w:rFonts w:cstheme="minorHAnsi"/>
                <w:color w:val="000000" w:themeColor="text1"/>
                <w:kern w:val="24"/>
                <w:szCs w:val="20"/>
              </w:rPr>
              <w:t>LM SAR Robusto</w:t>
            </w:r>
          </w:p>
        </w:tc>
        <w:tc>
          <w:tcPr>
            <w:tcW w:w="1594" w:type="dxa"/>
            <w:hideMark/>
          </w:tcPr>
          <w:p w14:paraId="1C93439A" w14:textId="77777777" w:rsidR="00E61429" w:rsidRPr="00074369" w:rsidRDefault="00E61429" w:rsidP="00E61429">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0.12 [0.7334]</w:t>
            </w:r>
          </w:p>
        </w:tc>
        <w:tc>
          <w:tcPr>
            <w:tcW w:w="1595" w:type="dxa"/>
            <w:vAlign w:val="center"/>
            <w:hideMark/>
          </w:tcPr>
          <w:p w14:paraId="58953F63" w14:textId="63B0E027"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0.00 [0.9734]</w:t>
            </w:r>
          </w:p>
        </w:tc>
        <w:tc>
          <w:tcPr>
            <w:tcW w:w="1595" w:type="dxa"/>
            <w:vAlign w:val="center"/>
            <w:hideMark/>
          </w:tcPr>
          <w:p w14:paraId="70ADAE00" w14:textId="3BC8593C"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11.48 [0.0007]</w:t>
            </w:r>
          </w:p>
        </w:tc>
        <w:tc>
          <w:tcPr>
            <w:tcW w:w="1595" w:type="dxa"/>
            <w:vAlign w:val="center"/>
            <w:hideMark/>
          </w:tcPr>
          <w:p w14:paraId="51F92B90" w14:textId="28981C69"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1.99 [0.1585]</w:t>
            </w:r>
          </w:p>
        </w:tc>
      </w:tr>
      <w:tr w:rsidR="00E61429" w:rsidRPr="00074369" w14:paraId="44CAD0F3" w14:textId="77777777" w:rsidTr="00380362">
        <w:trPr>
          <w:trHeight w:val="57"/>
        </w:trPr>
        <w:tc>
          <w:tcPr>
            <w:tcW w:w="1701" w:type="dxa"/>
            <w:tcBorders>
              <w:bottom w:val="single" w:sz="12" w:space="0" w:color="auto"/>
            </w:tcBorders>
            <w:hideMark/>
          </w:tcPr>
          <w:p w14:paraId="7944A318" w14:textId="63F1593F" w:rsidR="00E61429" w:rsidRPr="00074369" w:rsidRDefault="00E61429" w:rsidP="00E61429">
            <w:pPr>
              <w:spacing w:after="0" w:line="240" w:lineRule="auto"/>
              <w:jc w:val="left"/>
              <w:rPr>
                <w:rFonts w:cstheme="minorHAnsi"/>
                <w:szCs w:val="20"/>
              </w:rPr>
            </w:pPr>
            <w:r w:rsidRPr="00074369">
              <w:rPr>
                <w:rFonts w:cstheme="minorHAnsi"/>
                <w:color w:val="000000" w:themeColor="text1"/>
                <w:kern w:val="24"/>
                <w:szCs w:val="20"/>
              </w:rPr>
              <w:t>LM SEM Robusto</w:t>
            </w:r>
          </w:p>
        </w:tc>
        <w:tc>
          <w:tcPr>
            <w:tcW w:w="1594" w:type="dxa"/>
            <w:tcBorders>
              <w:bottom w:val="single" w:sz="12" w:space="0" w:color="auto"/>
            </w:tcBorders>
            <w:hideMark/>
          </w:tcPr>
          <w:p w14:paraId="5931D7B6" w14:textId="77777777" w:rsidR="00E61429" w:rsidRPr="00074369" w:rsidRDefault="00E61429" w:rsidP="00E61429">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0.44 [0.5093]</w:t>
            </w:r>
          </w:p>
        </w:tc>
        <w:tc>
          <w:tcPr>
            <w:tcW w:w="1595" w:type="dxa"/>
            <w:tcBorders>
              <w:bottom w:val="single" w:sz="12" w:space="0" w:color="auto"/>
            </w:tcBorders>
            <w:vAlign w:val="center"/>
            <w:hideMark/>
          </w:tcPr>
          <w:p w14:paraId="682D5507" w14:textId="1394321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0.01 [0.9434]</w:t>
            </w:r>
          </w:p>
        </w:tc>
        <w:tc>
          <w:tcPr>
            <w:tcW w:w="1595" w:type="dxa"/>
            <w:tcBorders>
              <w:bottom w:val="single" w:sz="12" w:space="0" w:color="auto"/>
            </w:tcBorders>
            <w:vAlign w:val="center"/>
            <w:hideMark/>
          </w:tcPr>
          <w:p w14:paraId="2E23EDAC" w14:textId="703AE3CF"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3.47 [0.0626]</w:t>
            </w:r>
          </w:p>
        </w:tc>
        <w:tc>
          <w:tcPr>
            <w:tcW w:w="1595" w:type="dxa"/>
            <w:tcBorders>
              <w:bottom w:val="single" w:sz="12" w:space="0" w:color="auto"/>
            </w:tcBorders>
            <w:vAlign w:val="center"/>
            <w:hideMark/>
          </w:tcPr>
          <w:p w14:paraId="3361AA30" w14:textId="6E869F5D"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4.09 [0.0431]</w:t>
            </w:r>
          </w:p>
        </w:tc>
      </w:tr>
      <w:tr w:rsidR="00335839" w:rsidRPr="00074369" w14:paraId="45A30FEC" w14:textId="77777777" w:rsidTr="00335839">
        <w:trPr>
          <w:trHeight w:val="57"/>
        </w:trPr>
        <w:tc>
          <w:tcPr>
            <w:tcW w:w="8080" w:type="dxa"/>
            <w:gridSpan w:val="5"/>
            <w:tcBorders>
              <w:top w:val="single" w:sz="12" w:space="0" w:color="auto"/>
            </w:tcBorders>
            <w:hideMark/>
          </w:tcPr>
          <w:p w14:paraId="558DC38D" w14:textId="77777777" w:rsidR="00335839" w:rsidRPr="00074369" w:rsidRDefault="00335839" w:rsidP="005B24F0">
            <w:pPr>
              <w:spacing w:after="0" w:line="240" w:lineRule="auto"/>
              <w:jc w:val="left"/>
            </w:pPr>
            <w:r w:rsidRPr="00074369">
              <w:rPr>
                <w:rFonts w:cstheme="minorHAnsi"/>
                <w:color w:val="000000" w:themeColor="text1"/>
                <w:kern w:val="24"/>
                <w:szCs w:val="20"/>
              </w:rPr>
              <w:t>Notas</w:t>
            </w:r>
            <w:r w:rsidRPr="00074369">
              <w:rPr>
                <w:color w:val="000000" w:themeColor="text1"/>
                <w:kern w:val="24"/>
              </w:rPr>
              <w:t>:</w:t>
            </w:r>
          </w:p>
          <w:p w14:paraId="1AF029E4" w14:textId="101A21C2" w:rsidR="00335839" w:rsidRPr="00074369" w:rsidRDefault="00335839" w:rsidP="00335839">
            <w:pPr>
              <w:spacing w:after="0" w:line="240" w:lineRule="auto"/>
              <w:jc w:val="left"/>
              <w:rPr>
                <w:color w:val="000000" w:themeColor="text1"/>
                <w:kern w:val="24"/>
              </w:rPr>
            </w:pPr>
            <w:r w:rsidRPr="00074369">
              <w:rPr>
                <w:color w:val="000000" w:themeColor="text1"/>
                <w:kern w:val="24"/>
                <w:position w:val="7"/>
                <w:vertAlign w:val="superscript"/>
              </w:rPr>
              <w:t>*</w:t>
            </w:r>
            <w:r w:rsidRPr="00074369">
              <w:rPr>
                <w:color w:val="000000" w:themeColor="text1"/>
                <w:kern w:val="24"/>
              </w:rPr>
              <w:t>p&lt;0.1; </w:t>
            </w:r>
            <w:r w:rsidRPr="00074369">
              <w:rPr>
                <w:color w:val="000000" w:themeColor="text1"/>
                <w:kern w:val="24"/>
                <w:position w:val="7"/>
                <w:vertAlign w:val="superscript"/>
              </w:rPr>
              <w:t>**</w:t>
            </w:r>
            <w:r w:rsidRPr="00074369">
              <w:rPr>
                <w:color w:val="000000" w:themeColor="text1"/>
                <w:kern w:val="24"/>
              </w:rPr>
              <w:t>p&lt;0.05; </w:t>
            </w:r>
            <w:r w:rsidRPr="00074369">
              <w:rPr>
                <w:color w:val="000000" w:themeColor="text1"/>
                <w:kern w:val="24"/>
                <w:position w:val="7"/>
                <w:vertAlign w:val="superscript"/>
              </w:rPr>
              <w:t>***</w:t>
            </w:r>
            <w:r w:rsidRPr="00074369">
              <w:rPr>
                <w:color w:val="000000" w:themeColor="text1"/>
                <w:kern w:val="24"/>
              </w:rPr>
              <w:t>p&lt;0.01</w:t>
            </w:r>
          </w:p>
          <w:p w14:paraId="1BD627E5" w14:textId="02F22883" w:rsidR="00335839" w:rsidRPr="00074369" w:rsidRDefault="00335839" w:rsidP="00335839">
            <w:pPr>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6 meses: noviembre 2017 a abril 2018 </w:t>
            </w:r>
          </w:p>
          <w:p w14:paraId="56966CD1" w14:textId="31A1B356" w:rsidR="00335839" w:rsidRPr="00074369" w:rsidRDefault="00335839" w:rsidP="00E61429">
            <w:pPr>
              <w:tabs>
                <w:tab w:val="left" w:pos="2191"/>
              </w:tabs>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18 meses: mayo 2017 a octubre 2018  </w:t>
            </w:r>
          </w:p>
          <w:p w14:paraId="39106943" w14:textId="66B69D59" w:rsidR="00335839" w:rsidRPr="00074369" w:rsidRDefault="00335839" w:rsidP="00B97460">
            <w:pPr>
              <w:tabs>
                <w:tab w:val="left" w:pos="2191"/>
              </w:tabs>
              <w:spacing w:after="0" w:line="240" w:lineRule="auto"/>
              <w:ind w:left="35"/>
              <w:jc w:val="left"/>
            </w:pPr>
            <w:r w:rsidRPr="00074369">
              <w:rPr>
                <w:rFonts w:cstheme="minorHAnsi"/>
                <w:color w:val="000000" w:themeColor="text1"/>
                <w:kern w:val="24"/>
                <w:szCs w:val="20"/>
              </w:rPr>
              <w:t xml:space="preserve">Los errores estándares se computan con clusterizando a nivel estación para tener en cuenta correlación serial en los datos </w:t>
            </w:r>
          </w:p>
        </w:tc>
      </w:tr>
    </w:tbl>
    <w:p w14:paraId="7DE4467E" w14:textId="71B3B2EB" w:rsidR="00197DD0" w:rsidRPr="00074369" w:rsidRDefault="00197DD0" w:rsidP="00B97460">
      <w:pPr>
        <w:pStyle w:val="Fuente"/>
      </w:pPr>
      <w:r w:rsidRPr="00074369">
        <w:t>Fuente: Elaboración propia, 2019</w:t>
      </w:r>
    </w:p>
    <w:p w14:paraId="2FD9A005" w14:textId="6249BE58" w:rsidR="00B47870" w:rsidRPr="00074369" w:rsidRDefault="00632C11" w:rsidP="00B47870">
      <w:pPr>
        <w:spacing w:before="120"/>
      </w:pPr>
      <w:ins w:id="4005" w:author="Diego Uriarte" w:date="2019-05-10T15:49:00Z">
        <w:r w:rsidRPr="00074369">
          <w:t>No se encuentran efectos significativos en el caso del diésel para las estaciones abanderadas de Pecsa. Las estaciones vecinas a las que cambian de dueño pasan a cobrar 5 centavos más en el largo plazo para el caso del gasohol.</w:t>
        </w:r>
      </w:ins>
      <w:r w:rsidR="00B47870" w:rsidRPr="00074369">
        <w:t xml:space="preserve"> El valor de agrupamiento espacial, cuyo detalle de cálculo se encuentra en el anexo 1, </w:t>
      </w:r>
      <w:ins w:id="4006" w:author="Diego Uriarte" w:date="2019-05-10T15:49:00Z">
        <w:r w:rsidR="00B47870" w:rsidRPr="00074369">
          <w:t>solo resulta significativ</w:t>
        </w:r>
      </w:ins>
      <w:r w:rsidR="00B47870" w:rsidRPr="00074369">
        <w:t>o</w:t>
      </w:r>
      <w:ins w:id="4007" w:author="Diego Uriarte" w:date="2019-05-10T15:49:00Z">
        <w:r w:rsidR="00B47870" w:rsidRPr="00074369">
          <w:t xml:space="preserve"> para el diésel en la ventana de 18 meses </w:t>
        </w:r>
      </w:ins>
      <w:r w:rsidR="00B47870" w:rsidRPr="00074369">
        <w:t xml:space="preserve">a diferencia de los resultados de Pennerstorfer y Weiss </w:t>
      </w:r>
      <w:r w:rsidR="00B47870" w:rsidRPr="00074369">
        <w:fldChar w:fldCharType="begin"/>
      </w:r>
      <w:r w:rsidR="00B47870" w:rsidRPr="00074369">
        <w:instrText xml:space="preserve"> ADDIN ZOTERO_ITEM CSL_CITATION {"citationID":"ARGnJTic","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B47870" w:rsidRPr="00074369">
        <w:fldChar w:fldCharType="separate"/>
      </w:r>
      <w:r w:rsidR="00B47870" w:rsidRPr="00074369">
        <w:rPr>
          <w:rFonts w:ascii="Times New Roman" w:hAnsi="Times New Roman"/>
        </w:rPr>
        <w:t>(2013)</w:t>
      </w:r>
      <w:r w:rsidR="00B47870" w:rsidRPr="00074369">
        <w:fldChar w:fldCharType="end"/>
      </w:r>
      <w:r w:rsidR="00B47870" w:rsidRPr="00074369">
        <w:t xml:space="preserve">. Un mayor valor de agrupamiento </w:t>
      </w:r>
      <w:r w:rsidR="00B47870" w:rsidRPr="00074369">
        <w:lastRenderedPageBreak/>
        <w:t xml:space="preserve">espacial debería estar asociado a una disminución de la competencia y mayores precios. La diferencia entre el mercado peruano y el austriaco analizado por Pennerstorfer y Weiss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 </w:t>
      </w:r>
    </w:p>
    <w:p w14:paraId="680F3F8E" w14:textId="419FFC5C" w:rsidR="00BC7284" w:rsidRDefault="00737374" w:rsidP="00D32E14">
      <w:r w:rsidRPr="00074369">
        <w:t xml:space="preserve">La tabla </w:t>
      </w:r>
      <w:r w:rsidR="009F4993" w:rsidRPr="00074369">
        <w:fldChar w:fldCharType="begin"/>
      </w:r>
      <w:r w:rsidR="009F4993" w:rsidRPr="00074369">
        <w:instrText xml:space="preserve"> REF _Ref6347319 \# 0 \h </w:instrText>
      </w:r>
      <w:r w:rsidR="009F4993" w:rsidRPr="00074369">
        <w:fldChar w:fldCharType="separate"/>
      </w:r>
      <w:r w:rsidR="004C0429">
        <w:t>3</w:t>
      </w:r>
      <w:r w:rsidR="009F4993" w:rsidRPr="00074369">
        <w:fldChar w:fldCharType="end"/>
      </w:r>
      <w:r w:rsidR="009F4993" w:rsidRPr="00074369">
        <w:t xml:space="preserve"> muestra</w:t>
      </w:r>
      <w:r w:rsidR="004D5590" w:rsidRPr="00074369">
        <w:t xml:space="preserve"> </w:t>
      </w:r>
      <w:ins w:id="4008" w:author="Diego Uriarte" w:date="2019-05-10T15:49:00Z">
        <w:r w:rsidR="007B2408" w:rsidRPr="00074369">
          <w:t xml:space="preserve">las pruebas de Anselin (1996), transformando las variables “dentro de”, es decir, restando la media en el periodo a cada observación. Las pruebas </w:t>
        </w:r>
        <w:r w:rsidR="00FA1B25" w:rsidRPr="00074369">
          <w:t xml:space="preserve">robustas </w:t>
        </w:r>
        <w:r w:rsidR="007B2408" w:rsidRPr="00074369">
          <w:t xml:space="preserve">no son concluyentes, por lo que </w:t>
        </w:r>
      </w:ins>
      <w:r w:rsidR="003E0133">
        <w:t>siguiendo</w:t>
      </w:r>
      <w:r w:rsidR="00A17B46">
        <w:t xml:space="preserve"> a Elhorst </w:t>
      </w:r>
      <w:r w:rsidR="00A17B46">
        <w:fldChar w:fldCharType="begin"/>
      </w:r>
      <w:r w:rsidR="00A17B46">
        <w:instrText xml:space="preserve"> ADDIN ZOTERO_ITEM CSL_CITATION {"citationID":"aIB3NCN4","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A17B46">
        <w:fldChar w:fldCharType="separate"/>
      </w:r>
      <w:r w:rsidR="00A17B46" w:rsidRPr="00A17B46">
        <w:rPr>
          <w:rFonts w:ascii="Times New Roman" w:hAnsi="Times New Roman"/>
        </w:rPr>
        <w:t>(2010)</w:t>
      </w:r>
      <w:r w:rsidR="00A17B46">
        <w:fldChar w:fldCharType="end"/>
      </w:r>
      <w:r w:rsidR="003E0133">
        <w:t xml:space="preserve"> </w:t>
      </w:r>
      <w:r w:rsidR="001A0077">
        <w:t>estimamos</w:t>
      </w:r>
      <w:ins w:id="4009" w:author="Diego Uriarte" w:date="2019-05-10T15:49:00Z">
        <w:r w:rsidR="007B2408" w:rsidRPr="00074369">
          <w:t xml:space="preserve"> el modelo espacial de Durbin para revisar la significancia los estimadores asociados a la dependencia espacial.</w:t>
        </w:r>
      </w:ins>
      <w:r w:rsidR="001A0077">
        <w:t xml:space="preserve"> Los resultados se muestran en la tabla </w:t>
      </w:r>
      <w:r w:rsidR="001A0077">
        <w:fldChar w:fldCharType="begin"/>
      </w:r>
      <w:r w:rsidR="001A0077">
        <w:instrText xml:space="preserve"> REF _Ref9970615 </w:instrText>
      </w:r>
      <w:r w:rsidR="001A0077" w:rsidRPr="001A0077">
        <w:instrText>\# 0</w:instrText>
      </w:r>
      <w:r w:rsidR="001A0077">
        <w:instrText xml:space="preserve"> \h </w:instrText>
      </w:r>
      <w:r w:rsidR="001A0077">
        <w:fldChar w:fldCharType="separate"/>
      </w:r>
      <w:r w:rsidR="004C0429">
        <w:t>4</w:t>
      </w:r>
      <w:r w:rsidR="001A0077">
        <w:fldChar w:fldCharType="end"/>
      </w:r>
      <w:r w:rsidR="001A0077">
        <w:t xml:space="preserve"> e indican </w:t>
      </w:r>
      <w:r w:rsidR="00501131">
        <w:t>que para ambos horizontes en el caso del diésel y para el largo plazo en el caso del gaso</w:t>
      </w:r>
      <w:r w:rsidR="00763BB1">
        <w:t>hol 90, no se puede simplificar a un modelo más simple</w:t>
      </w:r>
      <w:r w:rsidR="00AF15D1">
        <w:t xml:space="preserve"> (se rechazan las hipótesis nulas indicadas en el </w:t>
      </w:r>
      <w:r w:rsidR="00AF15D1">
        <w:fldChar w:fldCharType="begin"/>
      </w:r>
      <w:r w:rsidR="00AF15D1">
        <w:instrText xml:space="preserve"> REF _Ref7077941 \r \h </w:instrText>
      </w:r>
      <w:r w:rsidR="00AF15D1">
        <w:fldChar w:fldCharType="separate"/>
      </w:r>
      <w:r w:rsidR="004C0429">
        <w:t>Capítulo II.2</w:t>
      </w:r>
      <w:r w:rsidR="00AF15D1">
        <w:fldChar w:fldCharType="end"/>
      </w:r>
      <w:r w:rsidR="00763BB1">
        <w:t xml:space="preserve">. </w:t>
      </w:r>
    </w:p>
    <w:p w14:paraId="1895FE3B" w14:textId="20DC1BF7" w:rsidR="00175CF9" w:rsidRDefault="00175CF9" w:rsidP="00175CF9">
      <w:pPr>
        <w:pStyle w:val="Descripcin"/>
        <w:keepNext/>
      </w:pPr>
      <w:bookmarkStart w:id="4010" w:name="_Ref9970615"/>
      <w:r>
        <w:t xml:space="preserve">Tabla </w:t>
      </w:r>
      <w:r>
        <w:fldChar w:fldCharType="begin"/>
      </w:r>
      <w:r>
        <w:instrText xml:space="preserve"> SEQ Tabla \* ARABIC </w:instrText>
      </w:r>
      <w:r>
        <w:fldChar w:fldCharType="separate"/>
      </w:r>
      <w:r w:rsidR="004C0429">
        <w:rPr>
          <w:noProof/>
        </w:rPr>
        <w:t>4</w:t>
      </w:r>
      <w:r>
        <w:fldChar w:fldCharType="end"/>
      </w:r>
      <w:bookmarkEnd w:id="4010"/>
      <w:r>
        <w:t>: Estimación del modelo espacial de Durbin con efectos fijos</w:t>
      </w:r>
    </w:p>
    <w:tbl>
      <w:tblPr>
        <w:tblStyle w:val="tesis"/>
        <w:tblW w:w="8490" w:type="dxa"/>
        <w:tblLayout w:type="fixed"/>
        <w:tblLook w:val="0600" w:firstRow="0" w:lastRow="0" w:firstColumn="0" w:lastColumn="0" w:noHBand="1" w:noVBand="1"/>
      </w:tblPr>
      <w:tblGrid>
        <w:gridCol w:w="1701"/>
        <w:gridCol w:w="797"/>
        <w:gridCol w:w="1000"/>
        <w:gridCol w:w="797"/>
        <w:gridCol w:w="792"/>
        <w:gridCol w:w="6"/>
        <w:gridCol w:w="797"/>
        <w:gridCol w:w="1000"/>
        <w:gridCol w:w="797"/>
        <w:gridCol w:w="797"/>
        <w:gridCol w:w="6"/>
      </w:tblGrid>
      <w:tr w:rsidR="00175CF9" w:rsidRPr="00074369" w14:paraId="02628B3C" w14:textId="77777777" w:rsidTr="000B1026">
        <w:trPr>
          <w:gridAfter w:val="1"/>
          <w:wAfter w:w="6" w:type="dxa"/>
          <w:trHeight w:val="57"/>
        </w:trPr>
        <w:tc>
          <w:tcPr>
            <w:tcW w:w="1701" w:type="dxa"/>
            <w:vMerge w:val="restart"/>
            <w:tcBorders>
              <w:top w:val="single" w:sz="12" w:space="0" w:color="auto"/>
            </w:tcBorders>
            <w:hideMark/>
          </w:tcPr>
          <w:p w14:paraId="4D46DDDF" w14:textId="77777777" w:rsidR="00175CF9" w:rsidRPr="00074369" w:rsidRDefault="00175CF9" w:rsidP="000B1026">
            <w:pPr>
              <w:spacing w:after="0" w:line="240" w:lineRule="auto"/>
              <w:jc w:val="left"/>
            </w:pPr>
          </w:p>
        </w:tc>
        <w:tc>
          <w:tcPr>
            <w:tcW w:w="3386" w:type="dxa"/>
            <w:gridSpan w:val="4"/>
            <w:tcBorders>
              <w:top w:val="single" w:sz="12" w:space="0" w:color="auto"/>
            </w:tcBorders>
            <w:hideMark/>
          </w:tcPr>
          <w:p w14:paraId="32BA95F2" w14:textId="77777777" w:rsidR="00175CF9" w:rsidRPr="00074369" w:rsidRDefault="00175CF9" w:rsidP="000B1026">
            <w:pPr>
              <w:spacing w:after="0" w:line="240" w:lineRule="auto"/>
              <w:jc w:val="center"/>
            </w:pPr>
            <w:r w:rsidRPr="00074369">
              <w:rPr>
                <w:rFonts w:cstheme="minorHAnsi"/>
                <w:color w:val="000000" w:themeColor="text1"/>
                <w:kern w:val="24"/>
                <w:szCs w:val="20"/>
              </w:rPr>
              <w:t>Diésel (soles/galón)</w:t>
            </w:r>
          </w:p>
        </w:tc>
        <w:tc>
          <w:tcPr>
            <w:tcW w:w="3397" w:type="dxa"/>
            <w:gridSpan w:val="5"/>
            <w:tcBorders>
              <w:top w:val="single" w:sz="12" w:space="0" w:color="auto"/>
            </w:tcBorders>
            <w:hideMark/>
          </w:tcPr>
          <w:p w14:paraId="3B1727E7" w14:textId="77777777" w:rsidR="00175CF9" w:rsidRPr="00074369" w:rsidRDefault="00175CF9" w:rsidP="000B1026">
            <w:pPr>
              <w:spacing w:after="0" w:line="240" w:lineRule="auto"/>
              <w:jc w:val="center"/>
            </w:pPr>
            <w:r w:rsidRPr="00074369">
              <w:rPr>
                <w:rFonts w:cstheme="minorHAnsi"/>
                <w:color w:val="000000" w:themeColor="text1"/>
                <w:kern w:val="24"/>
                <w:szCs w:val="20"/>
              </w:rPr>
              <w:t>Gasohol 90 (soles/galón)</w:t>
            </w:r>
          </w:p>
        </w:tc>
      </w:tr>
      <w:tr w:rsidR="00175CF9" w:rsidRPr="00074369" w14:paraId="1DD374D5" w14:textId="77777777" w:rsidTr="000B1026">
        <w:trPr>
          <w:trHeight w:val="57"/>
        </w:trPr>
        <w:tc>
          <w:tcPr>
            <w:tcW w:w="1701" w:type="dxa"/>
            <w:vMerge/>
            <w:tcBorders>
              <w:bottom w:val="single" w:sz="4" w:space="0" w:color="auto"/>
            </w:tcBorders>
            <w:hideMark/>
          </w:tcPr>
          <w:p w14:paraId="198426C2" w14:textId="77777777" w:rsidR="00175CF9" w:rsidRPr="00074369" w:rsidRDefault="00175CF9" w:rsidP="000B1026">
            <w:pPr>
              <w:spacing w:after="0" w:line="240" w:lineRule="auto"/>
              <w:jc w:val="left"/>
              <w:rPr>
                <w:rFonts w:cstheme="minorHAnsi"/>
                <w:szCs w:val="20"/>
              </w:rPr>
            </w:pPr>
          </w:p>
        </w:tc>
        <w:tc>
          <w:tcPr>
            <w:tcW w:w="1797" w:type="dxa"/>
            <w:gridSpan w:val="2"/>
            <w:tcBorders>
              <w:bottom w:val="single" w:sz="4" w:space="0" w:color="auto"/>
            </w:tcBorders>
            <w:hideMark/>
          </w:tcPr>
          <w:p w14:paraId="7DCFAF86"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gridSpan w:val="3"/>
            <w:tcBorders>
              <w:bottom w:val="single" w:sz="4" w:space="0" w:color="auto"/>
            </w:tcBorders>
            <w:hideMark/>
          </w:tcPr>
          <w:p w14:paraId="238DB0BA"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6 meses</w:t>
            </w:r>
          </w:p>
        </w:tc>
        <w:tc>
          <w:tcPr>
            <w:tcW w:w="1797" w:type="dxa"/>
            <w:gridSpan w:val="2"/>
            <w:tcBorders>
              <w:bottom w:val="single" w:sz="4" w:space="0" w:color="auto"/>
            </w:tcBorders>
            <w:hideMark/>
          </w:tcPr>
          <w:p w14:paraId="0DC18B97"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18 meses</w:t>
            </w:r>
          </w:p>
        </w:tc>
        <w:tc>
          <w:tcPr>
            <w:tcW w:w="1600" w:type="dxa"/>
            <w:gridSpan w:val="3"/>
            <w:tcBorders>
              <w:bottom w:val="single" w:sz="4" w:space="0" w:color="auto"/>
            </w:tcBorders>
            <w:hideMark/>
          </w:tcPr>
          <w:p w14:paraId="5514E649"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6 meses</w:t>
            </w:r>
          </w:p>
        </w:tc>
      </w:tr>
      <w:tr w:rsidR="00175CF9" w:rsidRPr="00074369" w14:paraId="2009FAE8" w14:textId="77777777" w:rsidTr="000B1026">
        <w:trPr>
          <w:trHeight w:val="57"/>
        </w:trPr>
        <w:tc>
          <w:tcPr>
            <w:tcW w:w="1701" w:type="dxa"/>
            <w:tcBorders>
              <w:top w:val="single" w:sz="4" w:space="0" w:color="auto"/>
            </w:tcBorders>
          </w:tcPr>
          <w:p w14:paraId="5435E1F3"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W*Precio</w:t>
            </w:r>
          </w:p>
        </w:tc>
        <w:tc>
          <w:tcPr>
            <w:tcW w:w="797" w:type="dxa"/>
            <w:tcBorders>
              <w:top w:val="single" w:sz="4" w:space="0" w:color="auto"/>
            </w:tcBorders>
            <w:vAlign w:val="bottom"/>
          </w:tcPr>
          <w:p w14:paraId="322A0790" w14:textId="77777777" w:rsidR="00175CF9" w:rsidRPr="00074369" w:rsidRDefault="00175CF9" w:rsidP="000B1026">
            <w:pPr>
              <w:spacing w:after="0" w:line="240" w:lineRule="auto"/>
              <w:jc w:val="left"/>
              <w:rPr>
                <w:color w:val="000000" w:themeColor="text1"/>
                <w:kern w:val="24"/>
              </w:rPr>
            </w:pPr>
            <w:r>
              <w:rPr>
                <w:color w:val="000000"/>
                <w:szCs w:val="20"/>
              </w:rPr>
              <w:t>0.103</w:t>
            </w:r>
          </w:p>
        </w:tc>
        <w:tc>
          <w:tcPr>
            <w:tcW w:w="1000" w:type="dxa"/>
            <w:tcBorders>
              <w:top w:val="single" w:sz="4" w:space="0" w:color="auto"/>
            </w:tcBorders>
            <w:vAlign w:val="bottom"/>
          </w:tcPr>
          <w:p w14:paraId="1170E274" w14:textId="77777777" w:rsidR="00175CF9" w:rsidRPr="00074369" w:rsidRDefault="00175CF9" w:rsidP="000B1026">
            <w:pPr>
              <w:spacing w:after="0" w:line="240" w:lineRule="auto"/>
              <w:jc w:val="left"/>
              <w:rPr>
                <w:color w:val="000000" w:themeColor="text1"/>
                <w:kern w:val="24"/>
              </w:rPr>
            </w:pPr>
            <w:r>
              <w:rPr>
                <w:color w:val="000000"/>
                <w:szCs w:val="20"/>
              </w:rPr>
              <w:t>(5.57)</w:t>
            </w:r>
          </w:p>
        </w:tc>
        <w:tc>
          <w:tcPr>
            <w:tcW w:w="797" w:type="dxa"/>
            <w:tcBorders>
              <w:top w:val="single" w:sz="4" w:space="0" w:color="auto"/>
            </w:tcBorders>
            <w:vAlign w:val="bottom"/>
          </w:tcPr>
          <w:p w14:paraId="32AC2607" w14:textId="77777777" w:rsidR="00175CF9" w:rsidRPr="00C971F8" w:rsidRDefault="00175CF9" w:rsidP="000B1026">
            <w:pPr>
              <w:spacing w:after="0" w:line="240" w:lineRule="auto"/>
              <w:jc w:val="left"/>
              <w:rPr>
                <w:rFonts w:cstheme="minorHAnsi"/>
                <w:color w:val="000000" w:themeColor="text1"/>
                <w:kern w:val="24"/>
                <w:szCs w:val="20"/>
              </w:rPr>
            </w:pPr>
            <w:r>
              <w:rPr>
                <w:color w:val="000000"/>
                <w:szCs w:val="20"/>
              </w:rPr>
              <w:t>0.065</w:t>
            </w:r>
          </w:p>
        </w:tc>
        <w:tc>
          <w:tcPr>
            <w:tcW w:w="798" w:type="dxa"/>
            <w:gridSpan w:val="2"/>
            <w:tcBorders>
              <w:top w:val="single" w:sz="4" w:space="0" w:color="auto"/>
            </w:tcBorders>
            <w:vAlign w:val="bottom"/>
          </w:tcPr>
          <w:p w14:paraId="113BA2A1" w14:textId="77777777" w:rsidR="00175CF9" w:rsidRPr="00C971F8" w:rsidRDefault="00175CF9" w:rsidP="000B1026">
            <w:pPr>
              <w:spacing w:after="0" w:line="240" w:lineRule="auto"/>
              <w:jc w:val="left"/>
              <w:rPr>
                <w:rFonts w:cstheme="minorHAnsi"/>
                <w:color w:val="000000" w:themeColor="text1"/>
                <w:kern w:val="24"/>
                <w:szCs w:val="20"/>
              </w:rPr>
            </w:pPr>
            <w:r>
              <w:rPr>
                <w:color w:val="000000"/>
                <w:szCs w:val="20"/>
              </w:rPr>
              <w:t>(1.99)</w:t>
            </w:r>
          </w:p>
        </w:tc>
        <w:tc>
          <w:tcPr>
            <w:tcW w:w="797" w:type="dxa"/>
            <w:tcBorders>
              <w:top w:val="single" w:sz="4" w:space="0" w:color="auto"/>
            </w:tcBorders>
            <w:vAlign w:val="bottom"/>
          </w:tcPr>
          <w:p w14:paraId="37DAA3ED" w14:textId="77777777" w:rsidR="00175CF9" w:rsidRPr="00074369" w:rsidRDefault="00175CF9" w:rsidP="000B1026">
            <w:pPr>
              <w:spacing w:after="0" w:line="240" w:lineRule="auto"/>
              <w:jc w:val="left"/>
              <w:rPr>
                <w:color w:val="000000" w:themeColor="text1"/>
                <w:kern w:val="24"/>
              </w:rPr>
            </w:pPr>
            <w:r>
              <w:rPr>
                <w:color w:val="000000"/>
                <w:szCs w:val="20"/>
              </w:rPr>
              <w:t>0.363</w:t>
            </w:r>
          </w:p>
        </w:tc>
        <w:tc>
          <w:tcPr>
            <w:tcW w:w="1000" w:type="dxa"/>
            <w:tcBorders>
              <w:top w:val="single" w:sz="4" w:space="0" w:color="auto"/>
            </w:tcBorders>
            <w:vAlign w:val="bottom"/>
          </w:tcPr>
          <w:p w14:paraId="59CF7FBB" w14:textId="77777777" w:rsidR="00175CF9" w:rsidRPr="00074369" w:rsidRDefault="00175CF9" w:rsidP="000B1026">
            <w:pPr>
              <w:spacing w:after="0" w:line="240" w:lineRule="auto"/>
              <w:jc w:val="left"/>
              <w:rPr>
                <w:color w:val="000000" w:themeColor="text1"/>
                <w:kern w:val="24"/>
              </w:rPr>
            </w:pPr>
            <w:r>
              <w:rPr>
                <w:color w:val="000000"/>
                <w:szCs w:val="20"/>
              </w:rPr>
              <w:t>(22.79)</w:t>
            </w:r>
          </w:p>
        </w:tc>
        <w:tc>
          <w:tcPr>
            <w:tcW w:w="797" w:type="dxa"/>
            <w:tcBorders>
              <w:top w:val="single" w:sz="4" w:space="0" w:color="auto"/>
            </w:tcBorders>
            <w:vAlign w:val="bottom"/>
          </w:tcPr>
          <w:p w14:paraId="08641176" w14:textId="77777777" w:rsidR="00175CF9" w:rsidRPr="00074369" w:rsidRDefault="00175CF9" w:rsidP="000B1026">
            <w:pPr>
              <w:spacing w:after="0" w:line="240" w:lineRule="auto"/>
              <w:jc w:val="left"/>
            </w:pPr>
            <w:r>
              <w:rPr>
                <w:color w:val="000000"/>
                <w:szCs w:val="20"/>
              </w:rPr>
              <w:t>0.277</w:t>
            </w:r>
          </w:p>
        </w:tc>
        <w:tc>
          <w:tcPr>
            <w:tcW w:w="803" w:type="dxa"/>
            <w:gridSpan w:val="2"/>
            <w:tcBorders>
              <w:top w:val="single" w:sz="4" w:space="0" w:color="auto"/>
            </w:tcBorders>
            <w:vAlign w:val="bottom"/>
          </w:tcPr>
          <w:p w14:paraId="01FE9E42" w14:textId="77777777" w:rsidR="00175CF9" w:rsidRPr="00074369" w:rsidRDefault="00175CF9" w:rsidP="000B1026">
            <w:pPr>
              <w:spacing w:after="0" w:line="240" w:lineRule="auto"/>
              <w:jc w:val="left"/>
              <w:rPr>
                <w:color w:val="000000" w:themeColor="text1"/>
                <w:kern w:val="24"/>
              </w:rPr>
            </w:pPr>
            <w:r>
              <w:rPr>
                <w:color w:val="000000"/>
                <w:szCs w:val="20"/>
              </w:rPr>
              <w:t>(9.48)</w:t>
            </w:r>
          </w:p>
        </w:tc>
      </w:tr>
      <w:tr w:rsidR="00175CF9" w:rsidRPr="00074369" w14:paraId="71B444C9" w14:textId="77777777" w:rsidTr="000B1026">
        <w:trPr>
          <w:trHeight w:val="57"/>
        </w:trPr>
        <w:tc>
          <w:tcPr>
            <w:tcW w:w="1701" w:type="dxa"/>
            <w:hideMark/>
          </w:tcPr>
          <w:p w14:paraId="39EB6136" w14:textId="77777777" w:rsidR="00175CF9" w:rsidRPr="00074369" w:rsidRDefault="00175CF9" w:rsidP="000B1026">
            <w:pPr>
              <w:spacing w:after="0" w:line="240" w:lineRule="auto"/>
              <w:jc w:val="left"/>
            </w:pPr>
            <w:r w:rsidRPr="00074369">
              <w:rPr>
                <w:rFonts w:cstheme="minorHAnsi"/>
                <w:color w:val="000000" w:themeColor="text1"/>
                <w:kern w:val="24"/>
                <w:szCs w:val="20"/>
              </w:rPr>
              <w:t>PRIMAX</w:t>
            </w:r>
          </w:p>
        </w:tc>
        <w:tc>
          <w:tcPr>
            <w:tcW w:w="797" w:type="dxa"/>
            <w:vAlign w:val="bottom"/>
          </w:tcPr>
          <w:p w14:paraId="15FD37AD" w14:textId="77777777" w:rsidR="00175CF9" w:rsidRPr="00074369" w:rsidRDefault="00175CF9" w:rsidP="000B1026">
            <w:pPr>
              <w:spacing w:after="0" w:line="240" w:lineRule="auto"/>
              <w:jc w:val="left"/>
            </w:pPr>
            <w:r>
              <w:rPr>
                <w:color w:val="000000"/>
                <w:szCs w:val="20"/>
              </w:rPr>
              <w:t>0.092</w:t>
            </w:r>
          </w:p>
        </w:tc>
        <w:tc>
          <w:tcPr>
            <w:tcW w:w="1000" w:type="dxa"/>
            <w:vAlign w:val="bottom"/>
          </w:tcPr>
          <w:p w14:paraId="2E4DA045" w14:textId="77777777" w:rsidR="00175CF9" w:rsidRPr="00074369" w:rsidRDefault="00175CF9" w:rsidP="000B1026">
            <w:pPr>
              <w:spacing w:after="0" w:line="240" w:lineRule="auto"/>
              <w:jc w:val="left"/>
            </w:pPr>
            <w:r>
              <w:rPr>
                <w:color w:val="000000"/>
                <w:szCs w:val="20"/>
              </w:rPr>
              <w:t>(4.11)</w:t>
            </w:r>
          </w:p>
        </w:tc>
        <w:tc>
          <w:tcPr>
            <w:tcW w:w="797" w:type="dxa"/>
            <w:vAlign w:val="bottom"/>
          </w:tcPr>
          <w:p w14:paraId="730A4849" w14:textId="77777777" w:rsidR="00175CF9" w:rsidRPr="00C971F8" w:rsidRDefault="00175CF9" w:rsidP="000B1026">
            <w:pPr>
              <w:spacing w:after="0" w:line="240" w:lineRule="auto"/>
              <w:jc w:val="left"/>
            </w:pPr>
            <w:r>
              <w:rPr>
                <w:color w:val="000000"/>
                <w:szCs w:val="20"/>
              </w:rPr>
              <w:t>-0.002</w:t>
            </w:r>
          </w:p>
        </w:tc>
        <w:tc>
          <w:tcPr>
            <w:tcW w:w="798" w:type="dxa"/>
            <w:gridSpan w:val="2"/>
            <w:vAlign w:val="bottom"/>
          </w:tcPr>
          <w:p w14:paraId="6C8414D3" w14:textId="77777777" w:rsidR="00175CF9" w:rsidRPr="00C971F8" w:rsidRDefault="00175CF9" w:rsidP="000B1026">
            <w:pPr>
              <w:spacing w:after="0" w:line="240" w:lineRule="auto"/>
              <w:jc w:val="left"/>
            </w:pPr>
            <w:r>
              <w:rPr>
                <w:color w:val="000000"/>
                <w:szCs w:val="20"/>
              </w:rPr>
              <w:t>(-0.06)</w:t>
            </w:r>
          </w:p>
        </w:tc>
        <w:tc>
          <w:tcPr>
            <w:tcW w:w="797" w:type="dxa"/>
            <w:vAlign w:val="bottom"/>
          </w:tcPr>
          <w:p w14:paraId="221FC9AE" w14:textId="77777777" w:rsidR="00175CF9" w:rsidRPr="00074369" w:rsidRDefault="00175CF9" w:rsidP="000B1026">
            <w:pPr>
              <w:spacing w:after="0" w:line="240" w:lineRule="auto"/>
              <w:jc w:val="left"/>
            </w:pPr>
            <w:r>
              <w:rPr>
                <w:color w:val="000000"/>
                <w:szCs w:val="20"/>
              </w:rPr>
              <w:t>0.076</w:t>
            </w:r>
          </w:p>
        </w:tc>
        <w:tc>
          <w:tcPr>
            <w:tcW w:w="1000" w:type="dxa"/>
            <w:vAlign w:val="bottom"/>
          </w:tcPr>
          <w:p w14:paraId="3888E8C2" w14:textId="77777777" w:rsidR="00175CF9" w:rsidRPr="00074369" w:rsidRDefault="00175CF9" w:rsidP="000B1026">
            <w:pPr>
              <w:spacing w:after="0" w:line="240" w:lineRule="auto"/>
              <w:jc w:val="left"/>
            </w:pPr>
            <w:r>
              <w:rPr>
                <w:color w:val="000000"/>
                <w:szCs w:val="20"/>
              </w:rPr>
              <w:t>(2.76)</w:t>
            </w:r>
          </w:p>
        </w:tc>
        <w:tc>
          <w:tcPr>
            <w:tcW w:w="797" w:type="dxa"/>
            <w:vAlign w:val="bottom"/>
          </w:tcPr>
          <w:p w14:paraId="77563E6E" w14:textId="77777777" w:rsidR="00175CF9" w:rsidRPr="00074369" w:rsidRDefault="00175CF9" w:rsidP="000B1026">
            <w:pPr>
              <w:spacing w:after="0" w:line="240" w:lineRule="auto"/>
              <w:jc w:val="left"/>
            </w:pPr>
            <w:r>
              <w:rPr>
                <w:color w:val="000000"/>
                <w:szCs w:val="20"/>
              </w:rPr>
              <w:t>0.085</w:t>
            </w:r>
          </w:p>
        </w:tc>
        <w:tc>
          <w:tcPr>
            <w:tcW w:w="803" w:type="dxa"/>
            <w:gridSpan w:val="2"/>
            <w:vAlign w:val="bottom"/>
          </w:tcPr>
          <w:p w14:paraId="42A5E7A4" w14:textId="77777777" w:rsidR="00175CF9" w:rsidRPr="00074369" w:rsidRDefault="00175CF9" w:rsidP="000B1026">
            <w:pPr>
              <w:spacing w:after="0" w:line="240" w:lineRule="auto"/>
              <w:jc w:val="left"/>
            </w:pPr>
            <w:r>
              <w:rPr>
                <w:color w:val="000000"/>
                <w:szCs w:val="20"/>
              </w:rPr>
              <w:t>(3.00)</w:t>
            </w:r>
          </w:p>
        </w:tc>
      </w:tr>
      <w:tr w:rsidR="00175CF9" w:rsidRPr="00074369" w14:paraId="4C13CB67" w14:textId="77777777" w:rsidTr="000B1026">
        <w:trPr>
          <w:trHeight w:val="57"/>
        </w:trPr>
        <w:tc>
          <w:tcPr>
            <w:tcW w:w="1701" w:type="dxa"/>
            <w:hideMark/>
          </w:tcPr>
          <w:p w14:paraId="2BBFB46E" w14:textId="77777777" w:rsidR="00175CF9" w:rsidRPr="00074369" w:rsidRDefault="00175CF9" w:rsidP="000B1026">
            <w:pPr>
              <w:spacing w:after="0" w:line="240" w:lineRule="auto"/>
              <w:jc w:val="left"/>
            </w:pPr>
            <w:r w:rsidRPr="00074369">
              <w:rPr>
                <w:rFonts w:cstheme="minorHAnsi"/>
                <w:color w:val="000000" w:themeColor="text1"/>
                <w:kern w:val="24"/>
                <w:szCs w:val="20"/>
              </w:rPr>
              <w:t>CONTRATO</w:t>
            </w:r>
          </w:p>
        </w:tc>
        <w:tc>
          <w:tcPr>
            <w:tcW w:w="797" w:type="dxa"/>
            <w:vAlign w:val="bottom"/>
          </w:tcPr>
          <w:p w14:paraId="74799887" w14:textId="77777777" w:rsidR="00175CF9" w:rsidRPr="00074369" w:rsidRDefault="00175CF9" w:rsidP="000B1026">
            <w:pPr>
              <w:spacing w:after="0" w:line="240" w:lineRule="auto"/>
              <w:jc w:val="left"/>
            </w:pPr>
            <w:r>
              <w:rPr>
                <w:color w:val="000000"/>
                <w:szCs w:val="20"/>
              </w:rPr>
              <w:t>0.016</w:t>
            </w:r>
          </w:p>
        </w:tc>
        <w:tc>
          <w:tcPr>
            <w:tcW w:w="1000" w:type="dxa"/>
            <w:vAlign w:val="bottom"/>
          </w:tcPr>
          <w:p w14:paraId="77DD7890" w14:textId="77777777" w:rsidR="00175CF9" w:rsidRPr="00074369" w:rsidRDefault="00175CF9" w:rsidP="000B1026">
            <w:pPr>
              <w:spacing w:after="0" w:line="240" w:lineRule="auto"/>
              <w:jc w:val="left"/>
            </w:pPr>
            <w:r>
              <w:rPr>
                <w:color w:val="000000"/>
                <w:szCs w:val="20"/>
              </w:rPr>
              <w:t>(0.85)</w:t>
            </w:r>
          </w:p>
        </w:tc>
        <w:tc>
          <w:tcPr>
            <w:tcW w:w="797" w:type="dxa"/>
            <w:vAlign w:val="bottom"/>
          </w:tcPr>
          <w:p w14:paraId="06672088" w14:textId="77777777" w:rsidR="00175CF9" w:rsidRPr="00C971F8" w:rsidRDefault="00175CF9" w:rsidP="000B1026">
            <w:pPr>
              <w:spacing w:after="0" w:line="240" w:lineRule="auto"/>
              <w:jc w:val="left"/>
            </w:pPr>
            <w:r>
              <w:rPr>
                <w:color w:val="000000"/>
                <w:szCs w:val="20"/>
              </w:rPr>
              <w:t>0.003</w:t>
            </w:r>
          </w:p>
        </w:tc>
        <w:tc>
          <w:tcPr>
            <w:tcW w:w="798" w:type="dxa"/>
            <w:gridSpan w:val="2"/>
            <w:vAlign w:val="bottom"/>
          </w:tcPr>
          <w:p w14:paraId="3D57AA64" w14:textId="77777777" w:rsidR="00175CF9" w:rsidRPr="00C971F8" w:rsidRDefault="00175CF9" w:rsidP="000B1026">
            <w:pPr>
              <w:spacing w:after="0" w:line="240" w:lineRule="auto"/>
              <w:jc w:val="left"/>
            </w:pPr>
            <w:r>
              <w:rPr>
                <w:color w:val="000000"/>
                <w:szCs w:val="20"/>
              </w:rPr>
              <w:t>(0.12)</w:t>
            </w:r>
          </w:p>
        </w:tc>
        <w:tc>
          <w:tcPr>
            <w:tcW w:w="797" w:type="dxa"/>
            <w:vAlign w:val="bottom"/>
          </w:tcPr>
          <w:p w14:paraId="6730A5E1" w14:textId="77777777" w:rsidR="00175CF9" w:rsidRPr="00074369" w:rsidRDefault="00175CF9" w:rsidP="000B1026">
            <w:pPr>
              <w:spacing w:after="0" w:line="240" w:lineRule="auto"/>
              <w:jc w:val="left"/>
            </w:pPr>
            <w:r>
              <w:rPr>
                <w:color w:val="000000"/>
                <w:szCs w:val="20"/>
              </w:rPr>
              <w:t>-0.058</w:t>
            </w:r>
          </w:p>
        </w:tc>
        <w:tc>
          <w:tcPr>
            <w:tcW w:w="1000" w:type="dxa"/>
            <w:vAlign w:val="bottom"/>
          </w:tcPr>
          <w:p w14:paraId="505883A0" w14:textId="77777777" w:rsidR="00175CF9" w:rsidRPr="00074369" w:rsidRDefault="00175CF9" w:rsidP="000B1026">
            <w:pPr>
              <w:spacing w:after="0" w:line="240" w:lineRule="auto"/>
              <w:jc w:val="left"/>
            </w:pPr>
            <w:r>
              <w:rPr>
                <w:color w:val="000000"/>
                <w:szCs w:val="20"/>
              </w:rPr>
              <w:t>(-2.55)</w:t>
            </w:r>
          </w:p>
        </w:tc>
        <w:tc>
          <w:tcPr>
            <w:tcW w:w="797" w:type="dxa"/>
            <w:vAlign w:val="bottom"/>
          </w:tcPr>
          <w:p w14:paraId="6EBE77A0" w14:textId="77777777" w:rsidR="00175CF9" w:rsidRPr="00074369" w:rsidRDefault="00175CF9" w:rsidP="000B1026">
            <w:pPr>
              <w:spacing w:after="0" w:line="240" w:lineRule="auto"/>
              <w:jc w:val="left"/>
            </w:pPr>
            <w:r>
              <w:rPr>
                <w:color w:val="000000"/>
                <w:szCs w:val="20"/>
              </w:rPr>
              <w:t>-0.048</w:t>
            </w:r>
          </w:p>
        </w:tc>
        <w:tc>
          <w:tcPr>
            <w:tcW w:w="803" w:type="dxa"/>
            <w:gridSpan w:val="2"/>
            <w:vAlign w:val="bottom"/>
          </w:tcPr>
          <w:p w14:paraId="1C00218C" w14:textId="77777777" w:rsidR="00175CF9" w:rsidRPr="00074369" w:rsidRDefault="00175CF9" w:rsidP="000B1026">
            <w:pPr>
              <w:spacing w:after="0" w:line="240" w:lineRule="auto"/>
              <w:jc w:val="left"/>
            </w:pPr>
            <w:r>
              <w:rPr>
                <w:color w:val="000000"/>
                <w:szCs w:val="20"/>
              </w:rPr>
              <w:t>(-1.95)</w:t>
            </w:r>
          </w:p>
        </w:tc>
      </w:tr>
      <w:tr w:rsidR="00175CF9" w:rsidRPr="00074369" w14:paraId="43A644A5" w14:textId="77777777" w:rsidTr="000B1026">
        <w:trPr>
          <w:trHeight w:val="57"/>
        </w:trPr>
        <w:tc>
          <w:tcPr>
            <w:tcW w:w="1701" w:type="dxa"/>
            <w:hideMark/>
          </w:tcPr>
          <w:p w14:paraId="2E6F1C90" w14:textId="77777777" w:rsidR="00175CF9" w:rsidRPr="00074369" w:rsidRDefault="00175CF9" w:rsidP="000B1026">
            <w:pPr>
              <w:spacing w:after="0" w:line="240" w:lineRule="auto"/>
              <w:jc w:val="left"/>
            </w:pPr>
            <w:r w:rsidRPr="00074369">
              <w:rPr>
                <w:rFonts w:cstheme="minorHAnsi"/>
                <w:color w:val="000000" w:themeColor="text1"/>
                <w:kern w:val="24"/>
                <w:szCs w:val="20"/>
              </w:rPr>
              <w:t>VECINO</w:t>
            </w:r>
          </w:p>
        </w:tc>
        <w:tc>
          <w:tcPr>
            <w:tcW w:w="797" w:type="dxa"/>
            <w:vAlign w:val="bottom"/>
          </w:tcPr>
          <w:p w14:paraId="77A79A99" w14:textId="77777777" w:rsidR="00175CF9" w:rsidRPr="00074369" w:rsidRDefault="00175CF9" w:rsidP="000B1026">
            <w:pPr>
              <w:spacing w:after="0" w:line="240" w:lineRule="auto"/>
              <w:jc w:val="left"/>
            </w:pPr>
            <w:r>
              <w:rPr>
                <w:color w:val="000000"/>
                <w:szCs w:val="20"/>
              </w:rPr>
              <w:t>0.052</w:t>
            </w:r>
          </w:p>
        </w:tc>
        <w:tc>
          <w:tcPr>
            <w:tcW w:w="1000" w:type="dxa"/>
            <w:vAlign w:val="bottom"/>
          </w:tcPr>
          <w:p w14:paraId="73E2DB10" w14:textId="77777777" w:rsidR="00175CF9" w:rsidRPr="00074369" w:rsidRDefault="00175CF9" w:rsidP="000B1026">
            <w:pPr>
              <w:spacing w:after="0" w:line="240" w:lineRule="auto"/>
              <w:jc w:val="left"/>
            </w:pPr>
            <w:r>
              <w:rPr>
                <w:color w:val="000000"/>
                <w:szCs w:val="20"/>
              </w:rPr>
              <w:t>(3.09)</w:t>
            </w:r>
          </w:p>
        </w:tc>
        <w:tc>
          <w:tcPr>
            <w:tcW w:w="797" w:type="dxa"/>
            <w:vAlign w:val="bottom"/>
          </w:tcPr>
          <w:p w14:paraId="60FADBD6" w14:textId="77777777" w:rsidR="00175CF9" w:rsidRPr="00C971F8" w:rsidRDefault="00175CF9" w:rsidP="000B1026">
            <w:pPr>
              <w:spacing w:after="0" w:line="240" w:lineRule="auto"/>
              <w:jc w:val="left"/>
            </w:pPr>
            <w:r>
              <w:rPr>
                <w:color w:val="000000"/>
                <w:szCs w:val="20"/>
              </w:rPr>
              <w:t>0.036</w:t>
            </w:r>
          </w:p>
        </w:tc>
        <w:tc>
          <w:tcPr>
            <w:tcW w:w="798" w:type="dxa"/>
            <w:gridSpan w:val="2"/>
            <w:vAlign w:val="bottom"/>
          </w:tcPr>
          <w:p w14:paraId="12D097A8" w14:textId="77777777" w:rsidR="00175CF9" w:rsidRPr="00C971F8" w:rsidRDefault="00175CF9" w:rsidP="000B1026">
            <w:pPr>
              <w:spacing w:after="0" w:line="240" w:lineRule="auto"/>
              <w:jc w:val="left"/>
            </w:pPr>
            <w:r>
              <w:rPr>
                <w:color w:val="000000"/>
                <w:szCs w:val="20"/>
              </w:rPr>
              <w:t>(2.00)</w:t>
            </w:r>
          </w:p>
        </w:tc>
        <w:tc>
          <w:tcPr>
            <w:tcW w:w="797" w:type="dxa"/>
            <w:vAlign w:val="bottom"/>
          </w:tcPr>
          <w:p w14:paraId="6756C59F" w14:textId="77777777" w:rsidR="00175CF9" w:rsidRPr="00074369" w:rsidRDefault="00175CF9" w:rsidP="000B1026">
            <w:pPr>
              <w:spacing w:after="0" w:line="240" w:lineRule="auto"/>
              <w:jc w:val="left"/>
            </w:pPr>
            <w:r>
              <w:rPr>
                <w:color w:val="000000"/>
                <w:szCs w:val="20"/>
              </w:rPr>
              <w:t>0.023</w:t>
            </w:r>
          </w:p>
        </w:tc>
        <w:tc>
          <w:tcPr>
            <w:tcW w:w="1000" w:type="dxa"/>
            <w:vAlign w:val="bottom"/>
          </w:tcPr>
          <w:p w14:paraId="06E84A71" w14:textId="77777777" w:rsidR="00175CF9" w:rsidRPr="00074369" w:rsidRDefault="00175CF9" w:rsidP="000B1026">
            <w:pPr>
              <w:spacing w:after="0" w:line="240" w:lineRule="auto"/>
              <w:jc w:val="left"/>
            </w:pPr>
            <w:r>
              <w:rPr>
                <w:color w:val="000000"/>
                <w:szCs w:val="20"/>
              </w:rPr>
              <w:t>(1.12)</w:t>
            </w:r>
          </w:p>
        </w:tc>
        <w:tc>
          <w:tcPr>
            <w:tcW w:w="797" w:type="dxa"/>
            <w:vAlign w:val="bottom"/>
          </w:tcPr>
          <w:p w14:paraId="187C9730" w14:textId="77777777" w:rsidR="00175CF9" w:rsidRPr="00074369" w:rsidRDefault="00175CF9" w:rsidP="000B1026">
            <w:pPr>
              <w:spacing w:after="0" w:line="240" w:lineRule="auto"/>
              <w:jc w:val="left"/>
            </w:pPr>
            <w:r>
              <w:rPr>
                <w:color w:val="000000"/>
                <w:szCs w:val="20"/>
              </w:rPr>
              <w:t>0.024</w:t>
            </w:r>
          </w:p>
        </w:tc>
        <w:tc>
          <w:tcPr>
            <w:tcW w:w="803" w:type="dxa"/>
            <w:gridSpan w:val="2"/>
            <w:vAlign w:val="bottom"/>
          </w:tcPr>
          <w:p w14:paraId="7EC0C082" w14:textId="77777777" w:rsidR="00175CF9" w:rsidRPr="00074369" w:rsidRDefault="00175CF9" w:rsidP="000B1026">
            <w:pPr>
              <w:spacing w:after="0" w:line="240" w:lineRule="auto"/>
              <w:jc w:val="left"/>
            </w:pPr>
            <w:r>
              <w:rPr>
                <w:color w:val="000000"/>
                <w:szCs w:val="20"/>
              </w:rPr>
              <w:t>(1.12)</w:t>
            </w:r>
          </w:p>
        </w:tc>
      </w:tr>
      <w:tr w:rsidR="00175CF9" w:rsidRPr="00074369" w14:paraId="6EEE71A9" w14:textId="77777777" w:rsidTr="000B1026">
        <w:trPr>
          <w:trHeight w:val="57"/>
        </w:trPr>
        <w:tc>
          <w:tcPr>
            <w:tcW w:w="1701" w:type="dxa"/>
            <w:hideMark/>
          </w:tcPr>
          <w:p w14:paraId="5CA44CE0" w14:textId="77777777" w:rsidR="00175CF9" w:rsidRPr="00074369" w:rsidRDefault="00175CF9" w:rsidP="000B1026">
            <w:pPr>
              <w:spacing w:after="0" w:line="240" w:lineRule="auto"/>
              <w:jc w:val="left"/>
            </w:pPr>
            <w:r w:rsidRPr="00074369">
              <w:rPr>
                <w:rFonts w:cstheme="minorHAnsi"/>
                <w:color w:val="000000" w:themeColor="text1"/>
                <w:kern w:val="24"/>
                <w:szCs w:val="20"/>
              </w:rPr>
              <w:t>SC</w:t>
            </w:r>
          </w:p>
        </w:tc>
        <w:tc>
          <w:tcPr>
            <w:tcW w:w="797" w:type="dxa"/>
            <w:vAlign w:val="bottom"/>
          </w:tcPr>
          <w:p w14:paraId="26260C89" w14:textId="77777777" w:rsidR="00175CF9" w:rsidRPr="00074369" w:rsidRDefault="00175CF9" w:rsidP="000B1026">
            <w:pPr>
              <w:spacing w:after="0" w:line="240" w:lineRule="auto"/>
              <w:jc w:val="left"/>
            </w:pPr>
            <w:r>
              <w:rPr>
                <w:color w:val="000000"/>
                <w:szCs w:val="20"/>
              </w:rPr>
              <w:t>0.031</w:t>
            </w:r>
          </w:p>
        </w:tc>
        <w:tc>
          <w:tcPr>
            <w:tcW w:w="1000" w:type="dxa"/>
            <w:vAlign w:val="bottom"/>
          </w:tcPr>
          <w:p w14:paraId="1CBBB179" w14:textId="77777777" w:rsidR="00175CF9" w:rsidRPr="00074369" w:rsidRDefault="00175CF9" w:rsidP="000B1026">
            <w:pPr>
              <w:spacing w:after="0" w:line="240" w:lineRule="auto"/>
              <w:jc w:val="left"/>
            </w:pPr>
            <w:r>
              <w:rPr>
                <w:color w:val="000000"/>
                <w:szCs w:val="20"/>
              </w:rPr>
              <w:t>(0.62)</w:t>
            </w:r>
          </w:p>
        </w:tc>
        <w:tc>
          <w:tcPr>
            <w:tcW w:w="797" w:type="dxa"/>
            <w:vAlign w:val="bottom"/>
          </w:tcPr>
          <w:p w14:paraId="6794304B" w14:textId="77777777" w:rsidR="00175CF9" w:rsidRPr="00C971F8" w:rsidRDefault="00175CF9" w:rsidP="000B1026">
            <w:pPr>
              <w:spacing w:after="0" w:line="240" w:lineRule="auto"/>
              <w:jc w:val="left"/>
            </w:pPr>
            <w:r>
              <w:rPr>
                <w:color w:val="000000"/>
                <w:szCs w:val="20"/>
              </w:rPr>
              <w:t>-0.012</w:t>
            </w:r>
          </w:p>
        </w:tc>
        <w:tc>
          <w:tcPr>
            <w:tcW w:w="798" w:type="dxa"/>
            <w:gridSpan w:val="2"/>
            <w:vAlign w:val="bottom"/>
          </w:tcPr>
          <w:p w14:paraId="3B0D9612" w14:textId="77777777" w:rsidR="00175CF9" w:rsidRPr="00C971F8" w:rsidRDefault="00175CF9" w:rsidP="000B1026">
            <w:pPr>
              <w:spacing w:after="0" w:line="240" w:lineRule="auto"/>
              <w:jc w:val="left"/>
            </w:pPr>
            <w:r>
              <w:rPr>
                <w:color w:val="000000"/>
                <w:szCs w:val="20"/>
              </w:rPr>
              <w:t>(-0.20)</w:t>
            </w:r>
          </w:p>
        </w:tc>
        <w:tc>
          <w:tcPr>
            <w:tcW w:w="797" w:type="dxa"/>
            <w:vAlign w:val="bottom"/>
          </w:tcPr>
          <w:p w14:paraId="13430ECD" w14:textId="77777777" w:rsidR="00175CF9" w:rsidRPr="00074369" w:rsidRDefault="00175CF9" w:rsidP="000B1026">
            <w:pPr>
              <w:spacing w:after="0" w:line="240" w:lineRule="auto"/>
              <w:jc w:val="left"/>
            </w:pPr>
            <w:r>
              <w:rPr>
                <w:color w:val="000000"/>
                <w:szCs w:val="20"/>
              </w:rPr>
              <w:t>-0.108</w:t>
            </w:r>
          </w:p>
        </w:tc>
        <w:tc>
          <w:tcPr>
            <w:tcW w:w="1000" w:type="dxa"/>
            <w:vAlign w:val="bottom"/>
          </w:tcPr>
          <w:p w14:paraId="0E9B9549" w14:textId="77777777" w:rsidR="00175CF9" w:rsidRPr="00074369" w:rsidRDefault="00175CF9" w:rsidP="000B1026">
            <w:pPr>
              <w:spacing w:after="0" w:line="240" w:lineRule="auto"/>
              <w:jc w:val="left"/>
            </w:pPr>
            <w:r>
              <w:rPr>
                <w:color w:val="000000"/>
                <w:szCs w:val="20"/>
              </w:rPr>
              <w:t>(-1.8)</w:t>
            </w:r>
          </w:p>
        </w:tc>
        <w:tc>
          <w:tcPr>
            <w:tcW w:w="797" w:type="dxa"/>
            <w:vAlign w:val="bottom"/>
          </w:tcPr>
          <w:p w14:paraId="01BAB796" w14:textId="77777777" w:rsidR="00175CF9" w:rsidRPr="00074369" w:rsidRDefault="00175CF9" w:rsidP="000B1026">
            <w:pPr>
              <w:spacing w:after="0" w:line="240" w:lineRule="auto"/>
              <w:jc w:val="left"/>
            </w:pPr>
            <w:r>
              <w:rPr>
                <w:color w:val="000000"/>
                <w:szCs w:val="20"/>
              </w:rPr>
              <w:t>-0.01</w:t>
            </w:r>
          </w:p>
        </w:tc>
        <w:tc>
          <w:tcPr>
            <w:tcW w:w="803" w:type="dxa"/>
            <w:gridSpan w:val="2"/>
            <w:vAlign w:val="bottom"/>
          </w:tcPr>
          <w:p w14:paraId="7321B375" w14:textId="77777777" w:rsidR="00175CF9" w:rsidRPr="00074369" w:rsidRDefault="00175CF9" w:rsidP="000B1026">
            <w:pPr>
              <w:spacing w:after="0" w:line="240" w:lineRule="auto"/>
              <w:jc w:val="left"/>
            </w:pPr>
            <w:r>
              <w:rPr>
                <w:color w:val="000000"/>
                <w:szCs w:val="20"/>
              </w:rPr>
              <w:t>(-0.14)</w:t>
            </w:r>
          </w:p>
        </w:tc>
      </w:tr>
      <w:tr w:rsidR="00175CF9" w:rsidRPr="00074369" w14:paraId="6B4B86C6" w14:textId="77777777" w:rsidTr="000B1026">
        <w:trPr>
          <w:trHeight w:val="57"/>
        </w:trPr>
        <w:tc>
          <w:tcPr>
            <w:tcW w:w="1701" w:type="dxa"/>
          </w:tcPr>
          <w:p w14:paraId="4C8B4F5D"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W*Primax</w:t>
            </w:r>
          </w:p>
        </w:tc>
        <w:tc>
          <w:tcPr>
            <w:tcW w:w="797" w:type="dxa"/>
            <w:vAlign w:val="bottom"/>
          </w:tcPr>
          <w:p w14:paraId="17707D14" w14:textId="77777777" w:rsidR="00175CF9" w:rsidRPr="00074369" w:rsidRDefault="00175CF9" w:rsidP="000B1026">
            <w:pPr>
              <w:spacing w:after="0" w:line="240" w:lineRule="auto"/>
              <w:jc w:val="left"/>
              <w:rPr>
                <w:color w:val="000000" w:themeColor="text1"/>
                <w:kern w:val="24"/>
              </w:rPr>
            </w:pPr>
            <w:r>
              <w:rPr>
                <w:color w:val="000000"/>
                <w:szCs w:val="20"/>
              </w:rPr>
              <w:t>-0.128</w:t>
            </w:r>
          </w:p>
        </w:tc>
        <w:tc>
          <w:tcPr>
            <w:tcW w:w="1000" w:type="dxa"/>
            <w:vAlign w:val="bottom"/>
          </w:tcPr>
          <w:p w14:paraId="517B1705" w14:textId="77777777" w:rsidR="00175CF9" w:rsidRPr="00074369" w:rsidRDefault="00175CF9" w:rsidP="000B1026">
            <w:pPr>
              <w:spacing w:after="0" w:line="240" w:lineRule="auto"/>
              <w:jc w:val="left"/>
              <w:rPr>
                <w:color w:val="000000" w:themeColor="text1"/>
                <w:kern w:val="24"/>
              </w:rPr>
            </w:pPr>
            <w:r>
              <w:rPr>
                <w:color w:val="000000"/>
                <w:szCs w:val="20"/>
              </w:rPr>
              <w:t>(-2.07)</w:t>
            </w:r>
          </w:p>
        </w:tc>
        <w:tc>
          <w:tcPr>
            <w:tcW w:w="797" w:type="dxa"/>
            <w:vAlign w:val="bottom"/>
          </w:tcPr>
          <w:p w14:paraId="7A2F01D7" w14:textId="77777777" w:rsidR="00175CF9" w:rsidRPr="00C971F8" w:rsidRDefault="00175CF9" w:rsidP="000B1026">
            <w:pPr>
              <w:spacing w:after="0" w:line="240" w:lineRule="auto"/>
              <w:jc w:val="left"/>
              <w:rPr>
                <w:color w:val="000000" w:themeColor="text1"/>
                <w:kern w:val="24"/>
              </w:rPr>
            </w:pPr>
            <w:r>
              <w:rPr>
                <w:color w:val="000000"/>
                <w:szCs w:val="20"/>
              </w:rPr>
              <w:t>-0.047</w:t>
            </w:r>
          </w:p>
        </w:tc>
        <w:tc>
          <w:tcPr>
            <w:tcW w:w="798" w:type="dxa"/>
            <w:gridSpan w:val="2"/>
            <w:vAlign w:val="bottom"/>
          </w:tcPr>
          <w:p w14:paraId="78668BF0" w14:textId="77777777" w:rsidR="00175CF9" w:rsidRPr="00C971F8" w:rsidRDefault="00175CF9" w:rsidP="000B1026">
            <w:pPr>
              <w:spacing w:after="0" w:line="240" w:lineRule="auto"/>
              <w:jc w:val="left"/>
              <w:rPr>
                <w:color w:val="000000" w:themeColor="text1"/>
                <w:kern w:val="24"/>
              </w:rPr>
            </w:pPr>
            <w:r>
              <w:rPr>
                <w:color w:val="000000"/>
                <w:szCs w:val="20"/>
              </w:rPr>
              <w:t>(-0.83)</w:t>
            </w:r>
          </w:p>
        </w:tc>
        <w:tc>
          <w:tcPr>
            <w:tcW w:w="797" w:type="dxa"/>
            <w:vAlign w:val="bottom"/>
          </w:tcPr>
          <w:p w14:paraId="111379B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-0.003</w:t>
            </w:r>
          </w:p>
        </w:tc>
        <w:tc>
          <w:tcPr>
            <w:tcW w:w="1000" w:type="dxa"/>
            <w:vAlign w:val="bottom"/>
          </w:tcPr>
          <w:p w14:paraId="33302663"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(-0.04)</w:t>
            </w:r>
          </w:p>
        </w:tc>
        <w:tc>
          <w:tcPr>
            <w:tcW w:w="797" w:type="dxa"/>
            <w:vAlign w:val="bottom"/>
          </w:tcPr>
          <w:p w14:paraId="593D6873"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-0.038</w:t>
            </w:r>
          </w:p>
        </w:tc>
        <w:tc>
          <w:tcPr>
            <w:tcW w:w="803" w:type="dxa"/>
            <w:gridSpan w:val="2"/>
            <w:vAlign w:val="bottom"/>
          </w:tcPr>
          <w:p w14:paraId="23DCDE5E"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(-0.58)</w:t>
            </w:r>
          </w:p>
        </w:tc>
      </w:tr>
      <w:tr w:rsidR="00175CF9" w:rsidRPr="00074369" w14:paraId="0D2C985D" w14:textId="77777777" w:rsidTr="000B1026">
        <w:trPr>
          <w:trHeight w:val="57"/>
        </w:trPr>
        <w:tc>
          <w:tcPr>
            <w:tcW w:w="1701" w:type="dxa"/>
          </w:tcPr>
          <w:p w14:paraId="4B7E56D6"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W*CONTRATO</w:t>
            </w:r>
          </w:p>
        </w:tc>
        <w:tc>
          <w:tcPr>
            <w:tcW w:w="797" w:type="dxa"/>
            <w:vAlign w:val="bottom"/>
          </w:tcPr>
          <w:p w14:paraId="48D621CA" w14:textId="77777777" w:rsidR="00175CF9" w:rsidRPr="00074369" w:rsidRDefault="00175CF9" w:rsidP="000B1026">
            <w:pPr>
              <w:spacing w:after="0" w:line="240" w:lineRule="auto"/>
              <w:jc w:val="left"/>
              <w:rPr>
                <w:color w:val="000000" w:themeColor="text1"/>
                <w:kern w:val="24"/>
              </w:rPr>
            </w:pPr>
            <w:r>
              <w:rPr>
                <w:color w:val="000000"/>
                <w:szCs w:val="20"/>
              </w:rPr>
              <w:t>0.11</w:t>
            </w:r>
          </w:p>
        </w:tc>
        <w:tc>
          <w:tcPr>
            <w:tcW w:w="1000" w:type="dxa"/>
            <w:vAlign w:val="bottom"/>
          </w:tcPr>
          <w:p w14:paraId="59DB1840" w14:textId="77777777" w:rsidR="00175CF9" w:rsidRPr="00074369" w:rsidRDefault="00175CF9" w:rsidP="000B1026">
            <w:pPr>
              <w:spacing w:after="0" w:line="240" w:lineRule="auto"/>
              <w:jc w:val="left"/>
              <w:rPr>
                <w:color w:val="000000" w:themeColor="text1"/>
                <w:kern w:val="24"/>
              </w:rPr>
            </w:pPr>
            <w:r>
              <w:rPr>
                <w:color w:val="000000"/>
                <w:szCs w:val="20"/>
              </w:rPr>
              <w:t>(2.76)</w:t>
            </w:r>
          </w:p>
        </w:tc>
        <w:tc>
          <w:tcPr>
            <w:tcW w:w="797" w:type="dxa"/>
            <w:vAlign w:val="bottom"/>
          </w:tcPr>
          <w:p w14:paraId="453E2F3C" w14:textId="77777777" w:rsidR="00175CF9" w:rsidRPr="00C971F8" w:rsidRDefault="00175CF9" w:rsidP="000B1026">
            <w:pPr>
              <w:spacing w:after="0" w:line="240" w:lineRule="auto"/>
              <w:jc w:val="left"/>
              <w:rPr>
                <w:color w:val="000000" w:themeColor="text1"/>
                <w:kern w:val="24"/>
              </w:rPr>
            </w:pPr>
            <w:r>
              <w:rPr>
                <w:color w:val="000000"/>
                <w:szCs w:val="20"/>
              </w:rPr>
              <w:t>0.109</w:t>
            </w:r>
          </w:p>
        </w:tc>
        <w:tc>
          <w:tcPr>
            <w:tcW w:w="798" w:type="dxa"/>
            <w:gridSpan w:val="2"/>
            <w:vAlign w:val="bottom"/>
          </w:tcPr>
          <w:p w14:paraId="7DA6DE6B" w14:textId="77777777" w:rsidR="00175CF9" w:rsidRPr="00C971F8" w:rsidRDefault="00175CF9" w:rsidP="000B1026">
            <w:pPr>
              <w:spacing w:after="0" w:line="240" w:lineRule="auto"/>
              <w:jc w:val="left"/>
              <w:rPr>
                <w:color w:val="000000" w:themeColor="text1"/>
                <w:kern w:val="24"/>
              </w:rPr>
            </w:pPr>
            <w:r>
              <w:rPr>
                <w:color w:val="000000"/>
                <w:szCs w:val="20"/>
              </w:rPr>
              <w:t>(2.44)</w:t>
            </w:r>
          </w:p>
        </w:tc>
        <w:tc>
          <w:tcPr>
            <w:tcW w:w="797" w:type="dxa"/>
            <w:vAlign w:val="bottom"/>
          </w:tcPr>
          <w:p w14:paraId="05AFB5F8"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-0.026</w:t>
            </w:r>
          </w:p>
        </w:tc>
        <w:tc>
          <w:tcPr>
            <w:tcW w:w="1000" w:type="dxa"/>
            <w:vAlign w:val="bottom"/>
          </w:tcPr>
          <w:p w14:paraId="40E4B1C0"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(-0.53)</w:t>
            </w:r>
          </w:p>
        </w:tc>
        <w:tc>
          <w:tcPr>
            <w:tcW w:w="797" w:type="dxa"/>
            <w:vAlign w:val="bottom"/>
          </w:tcPr>
          <w:p w14:paraId="2083F79B"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0.136</w:t>
            </w:r>
          </w:p>
        </w:tc>
        <w:tc>
          <w:tcPr>
            <w:tcW w:w="803" w:type="dxa"/>
            <w:gridSpan w:val="2"/>
            <w:vAlign w:val="bottom"/>
          </w:tcPr>
          <w:p w14:paraId="01BEBB85"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(2.58)</w:t>
            </w:r>
          </w:p>
        </w:tc>
      </w:tr>
      <w:tr w:rsidR="00175CF9" w:rsidRPr="00074369" w14:paraId="303C5244" w14:textId="77777777" w:rsidTr="000B1026">
        <w:trPr>
          <w:trHeight w:val="57"/>
        </w:trPr>
        <w:tc>
          <w:tcPr>
            <w:tcW w:w="1701" w:type="dxa"/>
          </w:tcPr>
          <w:p w14:paraId="02DDE05D"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W*VECINO</w:t>
            </w:r>
          </w:p>
        </w:tc>
        <w:tc>
          <w:tcPr>
            <w:tcW w:w="797" w:type="dxa"/>
            <w:vAlign w:val="bottom"/>
          </w:tcPr>
          <w:p w14:paraId="14F4F937" w14:textId="77777777" w:rsidR="00175CF9" w:rsidRPr="00074369" w:rsidRDefault="00175CF9" w:rsidP="000B1026">
            <w:pPr>
              <w:spacing w:after="0" w:line="240" w:lineRule="auto"/>
              <w:jc w:val="left"/>
              <w:rPr>
                <w:color w:val="000000" w:themeColor="text1"/>
                <w:kern w:val="24"/>
              </w:rPr>
            </w:pPr>
            <w:r>
              <w:rPr>
                <w:color w:val="000000"/>
                <w:szCs w:val="20"/>
              </w:rPr>
              <w:t>-0.025</w:t>
            </w:r>
          </w:p>
        </w:tc>
        <w:tc>
          <w:tcPr>
            <w:tcW w:w="1000" w:type="dxa"/>
            <w:vAlign w:val="bottom"/>
          </w:tcPr>
          <w:p w14:paraId="1509685D" w14:textId="77777777" w:rsidR="00175CF9" w:rsidRPr="00074369" w:rsidRDefault="00175CF9" w:rsidP="000B1026">
            <w:pPr>
              <w:spacing w:after="0" w:line="240" w:lineRule="auto"/>
              <w:jc w:val="left"/>
              <w:rPr>
                <w:color w:val="000000" w:themeColor="text1"/>
                <w:kern w:val="24"/>
              </w:rPr>
            </w:pPr>
            <w:r>
              <w:rPr>
                <w:color w:val="000000"/>
                <w:szCs w:val="20"/>
              </w:rPr>
              <w:t>(-1.02)</w:t>
            </w:r>
          </w:p>
        </w:tc>
        <w:tc>
          <w:tcPr>
            <w:tcW w:w="797" w:type="dxa"/>
            <w:vAlign w:val="bottom"/>
          </w:tcPr>
          <w:p w14:paraId="24F56FE4" w14:textId="77777777" w:rsidR="00175CF9" w:rsidRPr="00C971F8" w:rsidRDefault="00175CF9" w:rsidP="000B1026">
            <w:pPr>
              <w:spacing w:after="0" w:line="240" w:lineRule="auto"/>
              <w:jc w:val="left"/>
              <w:rPr>
                <w:color w:val="000000" w:themeColor="text1"/>
                <w:kern w:val="24"/>
              </w:rPr>
            </w:pPr>
            <w:r>
              <w:rPr>
                <w:color w:val="000000"/>
                <w:szCs w:val="20"/>
              </w:rPr>
              <w:t>-0.076</w:t>
            </w:r>
          </w:p>
        </w:tc>
        <w:tc>
          <w:tcPr>
            <w:tcW w:w="798" w:type="dxa"/>
            <w:gridSpan w:val="2"/>
            <w:vAlign w:val="bottom"/>
          </w:tcPr>
          <w:p w14:paraId="76D23B06" w14:textId="77777777" w:rsidR="00175CF9" w:rsidRPr="00C971F8" w:rsidRDefault="00175CF9" w:rsidP="000B1026">
            <w:pPr>
              <w:spacing w:after="0" w:line="240" w:lineRule="auto"/>
              <w:jc w:val="left"/>
              <w:rPr>
                <w:color w:val="000000" w:themeColor="text1"/>
                <w:kern w:val="24"/>
              </w:rPr>
            </w:pPr>
            <w:r>
              <w:rPr>
                <w:color w:val="000000"/>
                <w:szCs w:val="20"/>
              </w:rPr>
              <w:t>(-2.78)</w:t>
            </w:r>
          </w:p>
        </w:tc>
        <w:tc>
          <w:tcPr>
            <w:tcW w:w="797" w:type="dxa"/>
            <w:vAlign w:val="bottom"/>
          </w:tcPr>
          <w:p w14:paraId="7A2F463E"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0.034</w:t>
            </w:r>
          </w:p>
        </w:tc>
        <w:tc>
          <w:tcPr>
            <w:tcW w:w="1000" w:type="dxa"/>
            <w:vAlign w:val="bottom"/>
          </w:tcPr>
          <w:p w14:paraId="02A6BC7A"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(1.15)</w:t>
            </w:r>
          </w:p>
        </w:tc>
        <w:tc>
          <w:tcPr>
            <w:tcW w:w="797" w:type="dxa"/>
            <w:vAlign w:val="bottom"/>
          </w:tcPr>
          <w:p w14:paraId="519942DA"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0.006</w:t>
            </w:r>
          </w:p>
        </w:tc>
        <w:tc>
          <w:tcPr>
            <w:tcW w:w="803" w:type="dxa"/>
            <w:gridSpan w:val="2"/>
            <w:vAlign w:val="bottom"/>
          </w:tcPr>
          <w:p w14:paraId="7FA6775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(0.20)</w:t>
            </w:r>
          </w:p>
        </w:tc>
      </w:tr>
      <w:tr w:rsidR="00175CF9" w:rsidRPr="00074369" w14:paraId="3BD1392B" w14:textId="77777777" w:rsidTr="000B1026">
        <w:trPr>
          <w:trHeight w:val="57"/>
        </w:trPr>
        <w:tc>
          <w:tcPr>
            <w:tcW w:w="1701" w:type="dxa"/>
          </w:tcPr>
          <w:p w14:paraId="152CCDA7"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W*SC</w:t>
            </w:r>
          </w:p>
        </w:tc>
        <w:tc>
          <w:tcPr>
            <w:tcW w:w="797" w:type="dxa"/>
            <w:vAlign w:val="bottom"/>
          </w:tcPr>
          <w:p w14:paraId="72DA3610" w14:textId="77777777" w:rsidR="00175CF9" w:rsidRPr="00074369" w:rsidRDefault="00175CF9" w:rsidP="000B1026">
            <w:pPr>
              <w:spacing w:after="0" w:line="240" w:lineRule="auto"/>
              <w:jc w:val="left"/>
              <w:rPr>
                <w:color w:val="000000" w:themeColor="text1"/>
                <w:kern w:val="24"/>
              </w:rPr>
            </w:pPr>
            <w:r>
              <w:rPr>
                <w:color w:val="000000"/>
                <w:szCs w:val="20"/>
              </w:rPr>
              <w:t>0.144</w:t>
            </w:r>
          </w:p>
        </w:tc>
        <w:tc>
          <w:tcPr>
            <w:tcW w:w="1000" w:type="dxa"/>
            <w:vAlign w:val="bottom"/>
          </w:tcPr>
          <w:p w14:paraId="3858FF12" w14:textId="77777777" w:rsidR="00175CF9" w:rsidRPr="00074369" w:rsidRDefault="00175CF9" w:rsidP="000B1026">
            <w:pPr>
              <w:spacing w:after="0" w:line="240" w:lineRule="auto"/>
              <w:jc w:val="left"/>
              <w:rPr>
                <w:color w:val="000000" w:themeColor="text1"/>
                <w:kern w:val="24"/>
              </w:rPr>
            </w:pPr>
            <w:r>
              <w:rPr>
                <w:color w:val="000000"/>
                <w:szCs w:val="20"/>
              </w:rPr>
              <w:t>(2.17)</w:t>
            </w:r>
          </w:p>
        </w:tc>
        <w:tc>
          <w:tcPr>
            <w:tcW w:w="797" w:type="dxa"/>
            <w:vAlign w:val="bottom"/>
          </w:tcPr>
          <w:p w14:paraId="493E27BC" w14:textId="77777777" w:rsidR="00175CF9" w:rsidRPr="00C971F8" w:rsidRDefault="00175CF9" w:rsidP="000B1026">
            <w:pPr>
              <w:spacing w:after="0" w:line="240" w:lineRule="auto"/>
              <w:jc w:val="left"/>
              <w:rPr>
                <w:color w:val="000000" w:themeColor="text1"/>
                <w:kern w:val="24"/>
              </w:rPr>
            </w:pPr>
            <w:r>
              <w:rPr>
                <w:color w:val="000000"/>
                <w:szCs w:val="20"/>
              </w:rPr>
              <w:t>0.094</w:t>
            </w:r>
          </w:p>
        </w:tc>
        <w:tc>
          <w:tcPr>
            <w:tcW w:w="798" w:type="dxa"/>
            <w:gridSpan w:val="2"/>
            <w:vAlign w:val="bottom"/>
          </w:tcPr>
          <w:p w14:paraId="70873B19" w14:textId="77777777" w:rsidR="00175CF9" w:rsidRPr="00C971F8" w:rsidRDefault="00175CF9" w:rsidP="000B1026">
            <w:pPr>
              <w:spacing w:after="0" w:line="240" w:lineRule="auto"/>
              <w:jc w:val="left"/>
              <w:rPr>
                <w:color w:val="000000" w:themeColor="text1"/>
                <w:kern w:val="24"/>
              </w:rPr>
            </w:pPr>
            <w:r>
              <w:rPr>
                <w:color w:val="000000"/>
                <w:szCs w:val="20"/>
              </w:rPr>
              <w:t>(1.17)</w:t>
            </w:r>
          </w:p>
        </w:tc>
        <w:tc>
          <w:tcPr>
            <w:tcW w:w="797" w:type="dxa"/>
            <w:vAlign w:val="bottom"/>
          </w:tcPr>
          <w:p w14:paraId="0EF32C3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0.167</w:t>
            </w:r>
          </w:p>
        </w:tc>
        <w:tc>
          <w:tcPr>
            <w:tcW w:w="1000" w:type="dxa"/>
            <w:vAlign w:val="bottom"/>
          </w:tcPr>
          <w:p w14:paraId="21F2FBE4"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(2.05)</w:t>
            </w:r>
          </w:p>
        </w:tc>
        <w:tc>
          <w:tcPr>
            <w:tcW w:w="797" w:type="dxa"/>
            <w:vAlign w:val="bottom"/>
          </w:tcPr>
          <w:p w14:paraId="01B61420"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0.002</w:t>
            </w:r>
          </w:p>
        </w:tc>
        <w:tc>
          <w:tcPr>
            <w:tcW w:w="803" w:type="dxa"/>
            <w:gridSpan w:val="2"/>
            <w:vAlign w:val="bottom"/>
          </w:tcPr>
          <w:p w14:paraId="412ECF3D"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(0.02)</w:t>
            </w:r>
          </w:p>
        </w:tc>
      </w:tr>
      <w:tr w:rsidR="00175CF9" w:rsidRPr="00074369" w14:paraId="2A8BBE3B" w14:textId="77777777" w:rsidTr="000B1026">
        <w:trPr>
          <w:trHeight w:val="57"/>
        </w:trPr>
        <w:tc>
          <w:tcPr>
            <w:tcW w:w="1701" w:type="dxa"/>
            <w:hideMark/>
          </w:tcPr>
          <w:p w14:paraId="648B0794" w14:textId="77777777" w:rsidR="00175CF9" w:rsidRPr="00074369" w:rsidRDefault="00175CF9" w:rsidP="000B1026">
            <w:pPr>
              <w:spacing w:after="0" w:line="240" w:lineRule="auto"/>
              <w:jc w:val="left"/>
            </w:pPr>
            <w:r w:rsidRPr="00074369">
              <w:rPr>
                <w:rFonts w:cstheme="minorHAnsi"/>
                <w:color w:val="000000" w:themeColor="text1"/>
                <w:kern w:val="24"/>
                <w:szCs w:val="20"/>
              </w:rPr>
              <w:t>¿Dummies por mes?</w:t>
            </w:r>
          </w:p>
        </w:tc>
        <w:tc>
          <w:tcPr>
            <w:tcW w:w="1797" w:type="dxa"/>
            <w:gridSpan w:val="2"/>
            <w:vAlign w:val="center"/>
            <w:hideMark/>
          </w:tcPr>
          <w:p w14:paraId="44AE9441" w14:textId="77777777" w:rsidR="00175CF9" w:rsidRPr="00074369" w:rsidRDefault="00175CF9" w:rsidP="000B1026">
            <w:pPr>
              <w:spacing w:after="0" w:line="240" w:lineRule="auto"/>
              <w:jc w:val="center"/>
            </w:pPr>
            <w:r w:rsidRPr="00074369">
              <w:rPr>
                <w:color w:val="000000" w:themeColor="text1"/>
                <w:kern w:val="24"/>
              </w:rPr>
              <w:t>Sí</w:t>
            </w:r>
          </w:p>
        </w:tc>
        <w:tc>
          <w:tcPr>
            <w:tcW w:w="1595" w:type="dxa"/>
            <w:gridSpan w:val="3"/>
            <w:vAlign w:val="center"/>
            <w:hideMark/>
          </w:tcPr>
          <w:p w14:paraId="787A5322" w14:textId="77777777" w:rsidR="00175CF9" w:rsidRPr="00074369" w:rsidRDefault="00175CF9" w:rsidP="000B1026">
            <w:pPr>
              <w:spacing w:after="0" w:line="240" w:lineRule="auto"/>
              <w:jc w:val="center"/>
            </w:pPr>
            <w:r w:rsidRPr="00074369">
              <w:rPr>
                <w:color w:val="000000" w:themeColor="text1"/>
                <w:kern w:val="24"/>
              </w:rPr>
              <w:t>Sí</w:t>
            </w:r>
          </w:p>
        </w:tc>
        <w:tc>
          <w:tcPr>
            <w:tcW w:w="1797" w:type="dxa"/>
            <w:gridSpan w:val="2"/>
            <w:vAlign w:val="center"/>
            <w:hideMark/>
          </w:tcPr>
          <w:p w14:paraId="07D4312C"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Sí</w:t>
            </w:r>
          </w:p>
        </w:tc>
        <w:tc>
          <w:tcPr>
            <w:tcW w:w="1600" w:type="dxa"/>
            <w:gridSpan w:val="3"/>
            <w:vAlign w:val="center"/>
            <w:hideMark/>
          </w:tcPr>
          <w:p w14:paraId="726F1529"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Sí</w:t>
            </w:r>
          </w:p>
        </w:tc>
      </w:tr>
      <w:tr w:rsidR="00175CF9" w:rsidRPr="00074369" w14:paraId="5CC91777" w14:textId="77777777" w:rsidTr="000B1026">
        <w:trPr>
          <w:trHeight w:val="57"/>
        </w:trPr>
        <w:tc>
          <w:tcPr>
            <w:tcW w:w="1701" w:type="dxa"/>
            <w:hideMark/>
          </w:tcPr>
          <w:p w14:paraId="4E0DAC7B" w14:textId="77777777" w:rsidR="00175CF9" w:rsidRPr="00074369" w:rsidRDefault="00175CF9" w:rsidP="000B1026">
            <w:pPr>
              <w:spacing w:after="0" w:line="240" w:lineRule="auto"/>
              <w:jc w:val="left"/>
            </w:pPr>
            <w:r>
              <w:t>Prueba LR SAR</w:t>
            </w:r>
          </w:p>
        </w:tc>
        <w:tc>
          <w:tcPr>
            <w:tcW w:w="797" w:type="dxa"/>
          </w:tcPr>
          <w:p w14:paraId="7D9EDCB9"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 xml:space="preserve">17.29 </w:t>
            </w:r>
          </w:p>
        </w:tc>
        <w:tc>
          <w:tcPr>
            <w:tcW w:w="1000" w:type="dxa"/>
          </w:tcPr>
          <w:p w14:paraId="52869094"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[0.0017]</w:t>
            </w:r>
          </w:p>
        </w:tc>
        <w:tc>
          <w:tcPr>
            <w:tcW w:w="1595" w:type="dxa"/>
            <w:gridSpan w:val="3"/>
            <w:hideMark/>
          </w:tcPr>
          <w:p w14:paraId="0F6562D9" w14:textId="77777777" w:rsidR="00175CF9" w:rsidRPr="00074369" w:rsidRDefault="00175CF9" w:rsidP="000B1026">
            <w:pPr>
              <w:spacing w:after="0" w:line="240" w:lineRule="auto"/>
              <w:jc w:val="left"/>
              <w:textAlignment w:val="top"/>
              <w:rPr>
                <w:color w:val="000000" w:themeColor="text1"/>
                <w:kern w:val="24"/>
              </w:rPr>
            </w:pPr>
            <w:r w:rsidRPr="00010DA6">
              <w:rPr>
                <w:rFonts w:cstheme="minorHAnsi"/>
                <w:color w:val="000000" w:themeColor="text1"/>
                <w:kern w:val="24"/>
                <w:szCs w:val="20"/>
              </w:rPr>
              <w:t xml:space="preserve">15.41 </w:t>
            </w:r>
            <w:r>
              <w:rPr>
                <w:rFonts w:cstheme="minorHAnsi"/>
                <w:color w:val="000000" w:themeColor="text1"/>
                <w:kern w:val="24"/>
                <w:szCs w:val="20"/>
              </w:rPr>
              <w:t>[</w:t>
            </w:r>
            <w:r w:rsidRPr="00010DA6">
              <w:rPr>
                <w:rFonts w:cstheme="minorHAnsi"/>
                <w:color w:val="000000" w:themeColor="text1"/>
                <w:kern w:val="24"/>
                <w:szCs w:val="20"/>
              </w:rPr>
              <w:t>0.0039</w:t>
            </w:r>
            <w:r w:rsidRPr="00074369">
              <w:rPr>
                <w:rFonts w:cstheme="minorHAnsi"/>
                <w:color w:val="000000" w:themeColor="text1"/>
                <w:kern w:val="24"/>
                <w:szCs w:val="20"/>
              </w:rPr>
              <w:t>]</w:t>
            </w:r>
          </w:p>
        </w:tc>
        <w:tc>
          <w:tcPr>
            <w:tcW w:w="797" w:type="dxa"/>
            <w:vAlign w:val="center"/>
          </w:tcPr>
          <w:p w14:paraId="3F8DD395" w14:textId="77777777" w:rsidR="00175CF9" w:rsidRPr="00074369" w:rsidRDefault="00175CF9" w:rsidP="000B1026">
            <w:pPr>
              <w:spacing w:after="0" w:line="240" w:lineRule="auto"/>
              <w:jc w:val="left"/>
              <w:textAlignment w:val="top"/>
              <w:rPr>
                <w:color w:val="000000" w:themeColor="text1"/>
                <w:kern w:val="24"/>
              </w:rPr>
            </w:pPr>
            <w:r w:rsidRPr="00ED019F">
              <w:rPr>
                <w:color w:val="000000" w:themeColor="text1"/>
                <w:kern w:val="24"/>
              </w:rPr>
              <w:t>9.28</w:t>
            </w:r>
          </w:p>
        </w:tc>
        <w:tc>
          <w:tcPr>
            <w:tcW w:w="1000" w:type="dxa"/>
            <w:vAlign w:val="center"/>
          </w:tcPr>
          <w:p w14:paraId="3EFAD02C"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w:t>
            </w:r>
            <w:r w:rsidRPr="00ED019F">
              <w:rPr>
                <w:color w:val="000000" w:themeColor="text1"/>
                <w:kern w:val="24"/>
              </w:rPr>
              <w:t>0.0543</w:t>
            </w:r>
            <w:r>
              <w:rPr>
                <w:color w:val="000000" w:themeColor="text1"/>
                <w:kern w:val="24"/>
              </w:rPr>
              <w:t>]</w:t>
            </w:r>
          </w:p>
        </w:tc>
        <w:tc>
          <w:tcPr>
            <w:tcW w:w="797" w:type="dxa"/>
            <w:vAlign w:val="center"/>
          </w:tcPr>
          <w:p w14:paraId="3711080B" w14:textId="77777777" w:rsidR="00175CF9" w:rsidRPr="00074369" w:rsidRDefault="00175CF9" w:rsidP="000B1026">
            <w:pPr>
              <w:spacing w:after="0" w:line="240" w:lineRule="auto"/>
              <w:jc w:val="left"/>
              <w:textAlignment w:val="top"/>
              <w:rPr>
                <w:color w:val="000000" w:themeColor="text1"/>
                <w:kern w:val="24"/>
              </w:rPr>
            </w:pPr>
            <w:r w:rsidRPr="00845BBA">
              <w:rPr>
                <w:color w:val="000000" w:themeColor="text1"/>
                <w:kern w:val="24"/>
              </w:rPr>
              <w:t>7.17</w:t>
            </w:r>
          </w:p>
        </w:tc>
        <w:tc>
          <w:tcPr>
            <w:tcW w:w="803" w:type="dxa"/>
            <w:gridSpan w:val="2"/>
            <w:vAlign w:val="center"/>
          </w:tcPr>
          <w:p w14:paraId="236E6298"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[0.13]</w:t>
            </w:r>
          </w:p>
        </w:tc>
      </w:tr>
      <w:tr w:rsidR="00175CF9" w:rsidRPr="00074369" w14:paraId="62EDAFD3" w14:textId="77777777" w:rsidTr="000B1026">
        <w:trPr>
          <w:trHeight w:val="57"/>
        </w:trPr>
        <w:tc>
          <w:tcPr>
            <w:tcW w:w="1701" w:type="dxa"/>
            <w:hideMark/>
          </w:tcPr>
          <w:p w14:paraId="29961D8D" w14:textId="77777777" w:rsidR="00175CF9" w:rsidRPr="00074369" w:rsidRDefault="00175CF9" w:rsidP="000B1026">
            <w:pPr>
              <w:spacing w:after="0" w:line="240" w:lineRule="auto"/>
              <w:jc w:val="left"/>
            </w:pPr>
            <w:r>
              <w:t>Prueba LR SEM</w:t>
            </w:r>
          </w:p>
        </w:tc>
        <w:tc>
          <w:tcPr>
            <w:tcW w:w="797" w:type="dxa"/>
          </w:tcPr>
          <w:p w14:paraId="7EF88495"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 xml:space="preserve">16.99 </w:t>
            </w:r>
          </w:p>
        </w:tc>
        <w:tc>
          <w:tcPr>
            <w:tcW w:w="1000" w:type="dxa"/>
          </w:tcPr>
          <w:p w14:paraId="1F034A95"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[0.0019]</w:t>
            </w:r>
          </w:p>
        </w:tc>
        <w:tc>
          <w:tcPr>
            <w:tcW w:w="1595" w:type="dxa"/>
            <w:gridSpan w:val="3"/>
            <w:hideMark/>
          </w:tcPr>
          <w:p w14:paraId="5C50F2BF" w14:textId="77777777" w:rsidR="00175CF9" w:rsidRPr="00074369" w:rsidRDefault="00175CF9" w:rsidP="000B1026">
            <w:pPr>
              <w:spacing w:after="0" w:line="240" w:lineRule="auto"/>
              <w:jc w:val="left"/>
              <w:textAlignment w:val="top"/>
              <w:rPr>
                <w:color w:val="000000" w:themeColor="text1"/>
                <w:kern w:val="24"/>
              </w:rPr>
            </w:pPr>
            <w:r>
              <w:rPr>
                <w:rFonts w:cstheme="minorHAnsi"/>
                <w:color w:val="000000" w:themeColor="text1"/>
                <w:kern w:val="24"/>
                <w:szCs w:val="20"/>
              </w:rPr>
              <w:t>15.36 [</w:t>
            </w:r>
            <w:r w:rsidRPr="00010DA6">
              <w:rPr>
                <w:rFonts w:cstheme="minorHAnsi"/>
                <w:color w:val="000000" w:themeColor="text1"/>
                <w:kern w:val="24"/>
                <w:szCs w:val="20"/>
              </w:rPr>
              <w:t>0.0040</w:t>
            </w:r>
            <w:r w:rsidRPr="00074369">
              <w:rPr>
                <w:rFonts w:cstheme="minorHAnsi"/>
                <w:color w:val="000000" w:themeColor="text1"/>
                <w:kern w:val="24"/>
                <w:szCs w:val="20"/>
              </w:rPr>
              <w:t>]</w:t>
            </w:r>
          </w:p>
        </w:tc>
        <w:tc>
          <w:tcPr>
            <w:tcW w:w="797" w:type="dxa"/>
            <w:vAlign w:val="center"/>
          </w:tcPr>
          <w:p w14:paraId="287D6134" w14:textId="77777777" w:rsidR="00175CF9" w:rsidRPr="00074369" w:rsidRDefault="00175CF9" w:rsidP="000B1026">
            <w:pPr>
              <w:spacing w:after="0" w:line="240" w:lineRule="auto"/>
              <w:jc w:val="left"/>
              <w:textAlignment w:val="top"/>
              <w:rPr>
                <w:rFonts w:cstheme="minorHAnsi"/>
                <w:color w:val="000000" w:themeColor="text1"/>
                <w:kern w:val="24"/>
                <w:szCs w:val="20"/>
              </w:rPr>
            </w:pPr>
            <w:r w:rsidRPr="00ED019F">
              <w:rPr>
                <w:rFonts w:cstheme="minorHAnsi"/>
                <w:color w:val="000000" w:themeColor="text1"/>
                <w:kern w:val="24"/>
                <w:szCs w:val="20"/>
              </w:rPr>
              <w:t>14.52</w:t>
            </w:r>
          </w:p>
        </w:tc>
        <w:tc>
          <w:tcPr>
            <w:tcW w:w="1000" w:type="dxa"/>
            <w:vAlign w:val="center"/>
          </w:tcPr>
          <w:p w14:paraId="6D06DD3B" w14:textId="77777777" w:rsidR="00175CF9" w:rsidRPr="00074369" w:rsidRDefault="00175CF9" w:rsidP="000B1026">
            <w:pPr>
              <w:spacing w:after="0" w:line="240" w:lineRule="auto"/>
              <w:jc w:val="left"/>
              <w:textAlignment w:val="top"/>
              <w:rPr>
                <w:rFonts w:cstheme="minorHAnsi"/>
                <w:color w:val="000000" w:themeColor="text1"/>
                <w:kern w:val="24"/>
                <w:szCs w:val="20"/>
              </w:rPr>
            </w:pPr>
            <w:r>
              <w:rPr>
                <w:rFonts w:cstheme="minorHAnsi"/>
                <w:color w:val="000000" w:themeColor="text1"/>
                <w:kern w:val="24"/>
                <w:szCs w:val="20"/>
              </w:rPr>
              <w:t>[</w:t>
            </w:r>
            <w:r w:rsidRPr="00ED019F">
              <w:rPr>
                <w:rFonts w:cstheme="minorHAnsi"/>
                <w:color w:val="000000" w:themeColor="text1"/>
                <w:kern w:val="24"/>
                <w:szCs w:val="20"/>
              </w:rPr>
              <w:t>0.0058</w:t>
            </w:r>
            <w:r>
              <w:rPr>
                <w:rFonts w:cstheme="minorHAnsi"/>
                <w:color w:val="000000" w:themeColor="text1"/>
                <w:kern w:val="24"/>
                <w:szCs w:val="20"/>
              </w:rPr>
              <w:t>]</w:t>
            </w:r>
          </w:p>
        </w:tc>
        <w:tc>
          <w:tcPr>
            <w:tcW w:w="797" w:type="dxa"/>
            <w:vAlign w:val="center"/>
          </w:tcPr>
          <w:p w14:paraId="3B621C5E" w14:textId="77777777" w:rsidR="00175CF9" w:rsidRPr="00074369" w:rsidRDefault="00175CF9" w:rsidP="000B1026">
            <w:pPr>
              <w:spacing w:after="0" w:line="240" w:lineRule="auto"/>
              <w:jc w:val="left"/>
              <w:textAlignment w:val="top"/>
              <w:rPr>
                <w:rFonts w:cstheme="minorHAnsi"/>
                <w:color w:val="000000" w:themeColor="text1"/>
                <w:kern w:val="24"/>
                <w:szCs w:val="20"/>
              </w:rPr>
            </w:pPr>
            <w:r w:rsidRPr="00845BBA">
              <w:rPr>
                <w:rFonts w:cstheme="minorHAnsi"/>
                <w:color w:val="000000" w:themeColor="text1"/>
                <w:kern w:val="24"/>
                <w:szCs w:val="20"/>
              </w:rPr>
              <w:t>5.53</w:t>
            </w:r>
          </w:p>
        </w:tc>
        <w:tc>
          <w:tcPr>
            <w:tcW w:w="803" w:type="dxa"/>
            <w:gridSpan w:val="2"/>
            <w:vAlign w:val="center"/>
          </w:tcPr>
          <w:p w14:paraId="3DE70669" w14:textId="77777777" w:rsidR="00175CF9" w:rsidRPr="00074369" w:rsidRDefault="00175CF9" w:rsidP="000B1026">
            <w:pPr>
              <w:spacing w:after="0" w:line="240" w:lineRule="auto"/>
              <w:jc w:val="left"/>
              <w:textAlignment w:val="top"/>
              <w:rPr>
                <w:rFonts w:cstheme="minorHAnsi"/>
                <w:color w:val="000000" w:themeColor="text1"/>
                <w:kern w:val="24"/>
                <w:szCs w:val="20"/>
              </w:rPr>
            </w:pPr>
            <w:r>
              <w:rPr>
                <w:rFonts w:cstheme="minorHAnsi"/>
                <w:color w:val="000000" w:themeColor="text1"/>
                <w:kern w:val="24"/>
                <w:szCs w:val="20"/>
              </w:rPr>
              <w:t>[</w:t>
            </w:r>
            <w:r w:rsidRPr="00845BBA">
              <w:rPr>
                <w:rFonts w:cstheme="minorHAnsi"/>
                <w:color w:val="000000" w:themeColor="text1"/>
                <w:kern w:val="24"/>
                <w:szCs w:val="20"/>
              </w:rPr>
              <w:t>0.2</w:t>
            </w:r>
            <w:r>
              <w:rPr>
                <w:rFonts w:cstheme="minorHAnsi"/>
                <w:color w:val="000000" w:themeColor="text1"/>
                <w:kern w:val="24"/>
                <w:szCs w:val="20"/>
              </w:rPr>
              <w:t>4]</w:t>
            </w:r>
          </w:p>
        </w:tc>
      </w:tr>
      <w:tr w:rsidR="00175CF9" w:rsidRPr="00074369" w14:paraId="5166024E" w14:textId="77777777" w:rsidTr="000B1026">
        <w:trPr>
          <w:trHeight w:val="57"/>
        </w:trPr>
        <w:tc>
          <w:tcPr>
            <w:tcW w:w="1701" w:type="dxa"/>
          </w:tcPr>
          <w:p w14:paraId="537F2F02" w14:textId="77777777" w:rsidR="00175CF9" w:rsidRPr="00074369" w:rsidRDefault="00175CF9" w:rsidP="000B1026">
            <w:pPr>
              <w:spacing w:after="0" w:line="240" w:lineRule="auto"/>
              <w:jc w:val="left"/>
              <w:rPr>
                <w:rFonts w:cstheme="minorHAnsi"/>
                <w:szCs w:val="20"/>
              </w:rPr>
            </w:pPr>
          </w:p>
        </w:tc>
        <w:tc>
          <w:tcPr>
            <w:tcW w:w="1797" w:type="dxa"/>
            <w:gridSpan w:val="2"/>
          </w:tcPr>
          <w:p w14:paraId="513B3525"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595" w:type="dxa"/>
            <w:gridSpan w:val="3"/>
            <w:vAlign w:val="center"/>
          </w:tcPr>
          <w:p w14:paraId="6772A8FA"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797" w:type="dxa"/>
            <w:gridSpan w:val="2"/>
            <w:vAlign w:val="center"/>
          </w:tcPr>
          <w:p w14:paraId="34C9652C"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600" w:type="dxa"/>
            <w:gridSpan w:val="3"/>
            <w:vAlign w:val="center"/>
          </w:tcPr>
          <w:p w14:paraId="2D3B2778"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r>
      <w:tr w:rsidR="00175CF9" w:rsidRPr="00074369" w14:paraId="31D50706" w14:textId="77777777" w:rsidTr="000B1026">
        <w:trPr>
          <w:trHeight w:val="57"/>
        </w:trPr>
        <w:tc>
          <w:tcPr>
            <w:tcW w:w="1701" w:type="dxa"/>
            <w:tcBorders>
              <w:bottom w:val="single" w:sz="12" w:space="0" w:color="auto"/>
            </w:tcBorders>
          </w:tcPr>
          <w:p w14:paraId="517350C3" w14:textId="77777777" w:rsidR="00175CF9" w:rsidRPr="00074369" w:rsidRDefault="00175CF9" w:rsidP="000B1026">
            <w:pPr>
              <w:spacing w:after="0" w:line="240" w:lineRule="auto"/>
              <w:jc w:val="left"/>
              <w:rPr>
                <w:rFonts w:cstheme="minorHAnsi"/>
                <w:szCs w:val="20"/>
              </w:rPr>
            </w:pPr>
          </w:p>
        </w:tc>
        <w:tc>
          <w:tcPr>
            <w:tcW w:w="1797" w:type="dxa"/>
            <w:gridSpan w:val="2"/>
            <w:tcBorders>
              <w:bottom w:val="single" w:sz="12" w:space="0" w:color="auto"/>
            </w:tcBorders>
          </w:tcPr>
          <w:p w14:paraId="4FEE2E4B"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595" w:type="dxa"/>
            <w:gridSpan w:val="3"/>
            <w:tcBorders>
              <w:bottom w:val="single" w:sz="12" w:space="0" w:color="auto"/>
            </w:tcBorders>
            <w:vAlign w:val="center"/>
          </w:tcPr>
          <w:p w14:paraId="7F72CAD5"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797" w:type="dxa"/>
            <w:gridSpan w:val="2"/>
            <w:tcBorders>
              <w:bottom w:val="single" w:sz="12" w:space="0" w:color="auto"/>
            </w:tcBorders>
            <w:vAlign w:val="center"/>
          </w:tcPr>
          <w:p w14:paraId="71DC5A8B"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600" w:type="dxa"/>
            <w:gridSpan w:val="3"/>
            <w:tcBorders>
              <w:bottom w:val="single" w:sz="12" w:space="0" w:color="auto"/>
            </w:tcBorders>
            <w:vAlign w:val="center"/>
          </w:tcPr>
          <w:p w14:paraId="2D8A686E"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r>
      <w:tr w:rsidR="00175CF9" w:rsidRPr="00074369" w14:paraId="60B6524F" w14:textId="77777777" w:rsidTr="000B1026">
        <w:trPr>
          <w:gridAfter w:val="1"/>
          <w:wAfter w:w="6" w:type="dxa"/>
          <w:trHeight w:val="57"/>
        </w:trPr>
        <w:tc>
          <w:tcPr>
            <w:tcW w:w="8484" w:type="dxa"/>
            <w:gridSpan w:val="10"/>
            <w:tcBorders>
              <w:top w:val="single" w:sz="12" w:space="0" w:color="auto"/>
            </w:tcBorders>
            <w:hideMark/>
          </w:tcPr>
          <w:p w14:paraId="547B3A75" w14:textId="77777777" w:rsidR="00175CF9" w:rsidRDefault="00175CF9" w:rsidP="000B1026">
            <w:pPr>
              <w:spacing w:after="0" w:line="240" w:lineRule="auto"/>
              <w:jc w:val="left"/>
              <w:rPr>
                <w:color w:val="000000" w:themeColor="text1"/>
                <w:kern w:val="24"/>
              </w:rPr>
            </w:pPr>
            <w:r w:rsidRPr="00074369">
              <w:rPr>
                <w:rFonts w:cstheme="minorHAnsi"/>
                <w:color w:val="000000" w:themeColor="text1"/>
                <w:kern w:val="24"/>
                <w:szCs w:val="20"/>
              </w:rPr>
              <w:t>Notas</w:t>
            </w:r>
            <w:r w:rsidRPr="00074369">
              <w:rPr>
                <w:color w:val="000000" w:themeColor="text1"/>
                <w:kern w:val="24"/>
              </w:rPr>
              <w:t>:</w:t>
            </w:r>
          </w:p>
          <w:p w14:paraId="167E8D12" w14:textId="77777777" w:rsidR="00175CF9" w:rsidRPr="00074369" w:rsidRDefault="00175CF9" w:rsidP="000B1026">
            <w:pPr>
              <w:spacing w:after="0" w:line="240" w:lineRule="auto"/>
              <w:jc w:val="left"/>
            </w:pPr>
            <w:r>
              <w:rPr>
                <w:color w:val="000000" w:themeColor="text1"/>
                <w:kern w:val="24"/>
              </w:rPr>
              <w:t>Valores de estadísticos-t entre paréntesis y valores-p de pruebas estadísticas en corchetes.</w:t>
            </w:r>
          </w:p>
          <w:p w14:paraId="0FF6BAF7" w14:textId="77777777" w:rsidR="00175CF9" w:rsidRPr="00074369" w:rsidRDefault="00175CF9" w:rsidP="000B1026">
            <w:pPr>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6 meses: noviembre 2017 a abril 2018 </w:t>
            </w:r>
          </w:p>
          <w:p w14:paraId="076F5DE4" w14:textId="77777777" w:rsidR="00175CF9" w:rsidRPr="00074369" w:rsidRDefault="00175CF9" w:rsidP="000B1026">
            <w:pPr>
              <w:tabs>
                <w:tab w:val="left" w:pos="2191"/>
              </w:tabs>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18 meses: mayo 2017 a octubre 2018  </w:t>
            </w:r>
          </w:p>
          <w:p w14:paraId="5671A43B" w14:textId="77777777" w:rsidR="00175CF9" w:rsidRPr="00074369" w:rsidRDefault="00175CF9" w:rsidP="00AF15D1">
            <w:pPr>
              <w:tabs>
                <w:tab w:val="left" w:pos="2191"/>
              </w:tabs>
              <w:spacing w:after="360" w:line="240" w:lineRule="auto"/>
              <w:ind w:left="34"/>
              <w:jc w:val="left"/>
            </w:pPr>
            <w:r w:rsidRPr="00074369">
              <w:rPr>
                <w:rFonts w:cstheme="minorHAnsi"/>
                <w:color w:val="000000" w:themeColor="text1"/>
                <w:kern w:val="24"/>
                <w:szCs w:val="20"/>
              </w:rPr>
              <w:t xml:space="preserve">Los errores estándares se computan con clusterizando a nivel estación para tener en cuenta correlación serial en los datos </w:t>
            </w:r>
          </w:p>
        </w:tc>
      </w:tr>
    </w:tbl>
    <w:p w14:paraId="0BB45F66" w14:textId="7A50D97B" w:rsidR="00825C55" w:rsidRDefault="00BC7284" w:rsidP="00D32E14">
      <w:r>
        <w:t>E</w:t>
      </w:r>
      <w:r w:rsidR="004D1ACB">
        <w:t>l coeficiente asociado a la ponderación espacial de los precios (W*Precios) es significativo</w:t>
      </w:r>
      <w:r>
        <w:t xml:space="preserve"> en todos los casos,</w:t>
      </w:r>
      <w:r w:rsidR="004D1ACB">
        <w:t xml:space="preserve"> sugiriendo que las estaciones toman en cuenta el precio de las estaciones cercanas </w:t>
      </w:r>
      <w:r w:rsidR="004D1ACB">
        <w:lastRenderedPageBreak/>
        <w:t>para fijar su precio.</w:t>
      </w:r>
      <w:r w:rsidR="00CF37B8">
        <w:t xml:space="preserve"> En la estimación considerando 18 meses</w:t>
      </w:r>
      <w:r w:rsidR="00227ACB">
        <w:t xml:space="preserve"> para diésel y gasohol 90</w:t>
      </w:r>
      <w:r w:rsidR="00CF37B8">
        <w:t xml:space="preserve">, la </w:t>
      </w:r>
      <w:r w:rsidR="00227ACB">
        <w:t>variable asociada</w:t>
      </w:r>
      <w:r w:rsidR="00CF37B8">
        <w:t xml:space="preserve"> a la</w:t>
      </w:r>
      <w:r w:rsidR="00227ACB">
        <w:t xml:space="preserve"> compra de estaciones (PRIMAX) es significativa</w:t>
      </w:r>
      <w:r w:rsidR="008156AD">
        <w:t xml:space="preserve">. Sin embargo, mientras que el modelo lineal simple, </w:t>
      </w:r>
      <w:r>
        <w:t>el coeficiente que acompaña al parámetro PRIMAX representa el incremento de precios en una estación adquirida controlando por la heterogeneidad no observada y el tiempo, en el modelo de Durbin la interpretaci</w:t>
      </w:r>
      <w:r w:rsidR="003C60AF">
        <w:t xml:space="preserve">ón ya no es directa debido a los efectos de retroalimentación descritos en el </w:t>
      </w:r>
      <w:r w:rsidR="003C60AF">
        <w:fldChar w:fldCharType="begin"/>
      </w:r>
      <w:r w:rsidR="003C60AF">
        <w:instrText xml:space="preserve"> REF _Ref10055173 \r \h </w:instrText>
      </w:r>
      <w:r w:rsidR="003C60AF">
        <w:fldChar w:fldCharType="separate"/>
      </w:r>
      <w:r w:rsidR="004C0429">
        <w:t>Capítulo II.2.1</w:t>
      </w:r>
      <w:r w:rsidR="003C60AF">
        <w:fldChar w:fldCharType="end"/>
      </w:r>
      <w:r w:rsidR="003C60AF">
        <w:t>.</w:t>
      </w:r>
      <w:r w:rsidR="00260457">
        <w:t xml:space="preserve"> Los efectos directos, indirectos y totales para el modelo espacial de Durbin con efectos fijos se presentan en la tabla </w:t>
      </w:r>
      <w:r w:rsidR="00260457">
        <w:fldChar w:fldCharType="begin"/>
      </w:r>
      <w:r w:rsidR="00260457">
        <w:instrText xml:space="preserve"> REF _Ref10055264 </w:instrText>
      </w:r>
      <w:r w:rsidR="00260457" w:rsidRPr="00260457">
        <w:instrText>\# 0</w:instrText>
      </w:r>
      <w:r w:rsidR="00260457">
        <w:instrText xml:space="preserve"> \h </w:instrText>
      </w:r>
      <w:r w:rsidR="00260457">
        <w:fldChar w:fldCharType="separate"/>
      </w:r>
      <w:r w:rsidR="004C0429">
        <w:t>5</w:t>
      </w:r>
      <w:r w:rsidR="00260457">
        <w:fldChar w:fldCharType="end"/>
      </w:r>
      <w:r w:rsidR="00260457">
        <w:t>.</w:t>
      </w:r>
    </w:p>
    <w:p w14:paraId="4A8DD35A" w14:textId="52E86446" w:rsidR="002B7B52" w:rsidRDefault="002B7B52" w:rsidP="002B7B52">
      <w:pPr>
        <w:pStyle w:val="Descripcin"/>
        <w:keepNext/>
      </w:pPr>
      <w:bookmarkStart w:id="4011" w:name="_Ref10055264"/>
      <w:r>
        <w:t xml:space="preserve">Tabla </w:t>
      </w:r>
      <w:r>
        <w:fldChar w:fldCharType="begin"/>
      </w:r>
      <w:r>
        <w:instrText xml:space="preserve"> SEQ Tabla \* ARABIC </w:instrText>
      </w:r>
      <w:r>
        <w:fldChar w:fldCharType="separate"/>
      </w:r>
      <w:r w:rsidR="004C0429">
        <w:rPr>
          <w:noProof/>
        </w:rPr>
        <w:t>5</w:t>
      </w:r>
      <w:r>
        <w:fldChar w:fldCharType="end"/>
      </w:r>
      <w:bookmarkEnd w:id="4011"/>
      <w:r>
        <w:t>: Efectos directos e indirectos basados en los coeficientes</w:t>
      </w:r>
      <w:r w:rsidR="00A8659A">
        <w:t xml:space="preserve"> estimado del modelo de Durbin</w:t>
      </w:r>
    </w:p>
    <w:tbl>
      <w:tblPr>
        <w:tblW w:w="9200" w:type="dxa"/>
        <w:tblLook w:val="04A0" w:firstRow="1" w:lastRow="0" w:firstColumn="1" w:lastColumn="0" w:noHBand="0" w:noVBand="1"/>
      </w:tblPr>
      <w:tblGrid>
        <w:gridCol w:w="1305"/>
        <w:gridCol w:w="972"/>
        <w:gridCol w:w="1066"/>
        <w:gridCol w:w="834"/>
        <w:gridCol w:w="833"/>
        <w:gridCol w:w="866"/>
        <w:gridCol w:w="833"/>
        <w:gridCol w:w="866"/>
        <w:gridCol w:w="775"/>
        <w:gridCol w:w="866"/>
      </w:tblGrid>
      <w:tr w:rsidR="00B12FEF" w:rsidRPr="00E2069D" w14:paraId="2994547F" w14:textId="77777777" w:rsidTr="007A6A17">
        <w:trPr>
          <w:trHeight w:val="75"/>
        </w:trPr>
        <w:tc>
          <w:tcPr>
            <w:tcW w:w="1305" w:type="dxa"/>
            <w:tcBorders>
              <w:top w:val="single" w:sz="8" w:space="0" w:color="auto"/>
              <w:left w:val="nil"/>
              <w:right w:val="nil"/>
            </w:tcBorders>
            <w:shd w:val="clear" w:color="auto" w:fill="auto"/>
            <w:noWrap/>
            <w:vAlign w:val="bottom"/>
          </w:tcPr>
          <w:p w14:paraId="39223CEF" w14:textId="77777777" w:rsidR="00B12FEF" w:rsidRPr="002B7B52" w:rsidRDefault="00B12FEF" w:rsidP="000B56E5">
            <w:pPr>
              <w:keepNext/>
              <w:spacing w:after="0" w:line="240" w:lineRule="auto"/>
              <w:jc w:val="left"/>
              <w:rPr>
                <w:rFonts w:asciiTheme="majorHAnsi" w:hAnsiTheme="majorHAnsi" w:cstheme="majorHAnsi"/>
                <w:color w:val="000000"/>
                <w:sz w:val="20"/>
                <w:szCs w:val="20"/>
                <w:lang w:val="es-ES"/>
              </w:rPr>
            </w:pPr>
          </w:p>
        </w:tc>
        <w:tc>
          <w:tcPr>
            <w:tcW w:w="972" w:type="dxa"/>
            <w:tcBorders>
              <w:top w:val="single" w:sz="8" w:space="0" w:color="auto"/>
              <w:left w:val="nil"/>
              <w:right w:val="nil"/>
            </w:tcBorders>
            <w:shd w:val="clear" w:color="auto" w:fill="auto"/>
            <w:noWrap/>
            <w:vAlign w:val="bottom"/>
          </w:tcPr>
          <w:p w14:paraId="718876F6" w14:textId="77777777" w:rsidR="00B12FEF" w:rsidRPr="002B7B52" w:rsidRDefault="00B12FEF" w:rsidP="000B56E5">
            <w:pPr>
              <w:keepNext/>
              <w:spacing w:after="0" w:line="240" w:lineRule="auto"/>
              <w:jc w:val="left"/>
              <w:rPr>
                <w:rFonts w:asciiTheme="majorHAnsi" w:hAnsiTheme="majorHAnsi" w:cstheme="majorHAnsi"/>
                <w:color w:val="000000"/>
                <w:sz w:val="20"/>
                <w:szCs w:val="20"/>
                <w:lang w:val="es-ES"/>
              </w:rPr>
            </w:pPr>
          </w:p>
        </w:tc>
        <w:tc>
          <w:tcPr>
            <w:tcW w:w="3583" w:type="dxa"/>
            <w:gridSpan w:val="4"/>
            <w:tcBorders>
              <w:top w:val="single" w:sz="8" w:space="0" w:color="auto"/>
              <w:left w:val="nil"/>
              <w:right w:val="nil"/>
            </w:tcBorders>
            <w:shd w:val="clear" w:color="auto" w:fill="auto"/>
            <w:noWrap/>
          </w:tcPr>
          <w:p w14:paraId="4D84E210" w14:textId="31947834"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Diésel (soles/galón)</w:t>
            </w:r>
          </w:p>
        </w:tc>
        <w:tc>
          <w:tcPr>
            <w:tcW w:w="3340" w:type="dxa"/>
            <w:gridSpan w:val="4"/>
            <w:tcBorders>
              <w:top w:val="single" w:sz="8" w:space="0" w:color="auto"/>
              <w:left w:val="nil"/>
              <w:right w:val="nil"/>
            </w:tcBorders>
            <w:shd w:val="clear" w:color="auto" w:fill="auto"/>
            <w:noWrap/>
          </w:tcPr>
          <w:p w14:paraId="49CBC6BE" w14:textId="2DD07D8E"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Gasohol 90 (soles/galón)</w:t>
            </w:r>
          </w:p>
        </w:tc>
      </w:tr>
      <w:tr w:rsidR="00B12FEF" w:rsidRPr="00E2069D" w14:paraId="05EC256B" w14:textId="77777777" w:rsidTr="007A6A17">
        <w:trPr>
          <w:trHeight w:val="199"/>
        </w:trPr>
        <w:tc>
          <w:tcPr>
            <w:tcW w:w="1305" w:type="dxa"/>
            <w:tcBorders>
              <w:left w:val="nil"/>
              <w:bottom w:val="single" w:sz="4" w:space="0" w:color="auto"/>
              <w:right w:val="nil"/>
            </w:tcBorders>
            <w:shd w:val="clear" w:color="auto" w:fill="auto"/>
            <w:noWrap/>
            <w:vAlign w:val="bottom"/>
            <w:hideMark/>
          </w:tcPr>
          <w:p w14:paraId="3E7886E0" w14:textId="77777777" w:rsidR="00B12FEF" w:rsidRPr="00E2069D" w:rsidRDefault="00B12FEF"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972" w:type="dxa"/>
            <w:tcBorders>
              <w:left w:val="nil"/>
              <w:bottom w:val="single" w:sz="4" w:space="0" w:color="auto"/>
              <w:right w:val="nil"/>
            </w:tcBorders>
            <w:shd w:val="clear" w:color="auto" w:fill="auto"/>
            <w:noWrap/>
            <w:vAlign w:val="bottom"/>
            <w:hideMark/>
          </w:tcPr>
          <w:p w14:paraId="30DB159E" w14:textId="77777777" w:rsidR="00B12FEF" w:rsidRPr="00E2069D" w:rsidRDefault="00B12FEF"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1884" w:type="dxa"/>
            <w:gridSpan w:val="2"/>
            <w:tcBorders>
              <w:left w:val="nil"/>
              <w:bottom w:val="single" w:sz="4" w:space="0" w:color="auto"/>
              <w:right w:val="nil"/>
            </w:tcBorders>
            <w:shd w:val="clear" w:color="auto" w:fill="auto"/>
            <w:noWrap/>
            <w:hideMark/>
          </w:tcPr>
          <w:p w14:paraId="5FD92ADC" w14:textId="5A6F1623"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18 meses</w:t>
            </w:r>
          </w:p>
        </w:tc>
        <w:tc>
          <w:tcPr>
            <w:tcW w:w="1699" w:type="dxa"/>
            <w:gridSpan w:val="2"/>
            <w:tcBorders>
              <w:left w:val="nil"/>
              <w:bottom w:val="single" w:sz="4" w:space="0" w:color="auto"/>
              <w:right w:val="nil"/>
            </w:tcBorders>
            <w:shd w:val="clear" w:color="auto" w:fill="auto"/>
            <w:noWrap/>
            <w:hideMark/>
          </w:tcPr>
          <w:p w14:paraId="294E194F" w14:textId="1186D70F"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6 meses</w:t>
            </w:r>
          </w:p>
        </w:tc>
        <w:tc>
          <w:tcPr>
            <w:tcW w:w="1699" w:type="dxa"/>
            <w:gridSpan w:val="2"/>
            <w:tcBorders>
              <w:left w:val="nil"/>
              <w:bottom w:val="single" w:sz="4" w:space="0" w:color="auto"/>
              <w:right w:val="nil"/>
            </w:tcBorders>
            <w:shd w:val="clear" w:color="auto" w:fill="auto"/>
            <w:noWrap/>
            <w:hideMark/>
          </w:tcPr>
          <w:p w14:paraId="342DA7F1" w14:textId="61887EBB"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18 meses</w:t>
            </w:r>
          </w:p>
        </w:tc>
        <w:tc>
          <w:tcPr>
            <w:tcW w:w="1641" w:type="dxa"/>
            <w:gridSpan w:val="2"/>
            <w:tcBorders>
              <w:left w:val="nil"/>
              <w:bottom w:val="single" w:sz="4" w:space="0" w:color="auto"/>
              <w:right w:val="nil"/>
            </w:tcBorders>
            <w:shd w:val="clear" w:color="auto" w:fill="auto"/>
            <w:noWrap/>
            <w:hideMark/>
          </w:tcPr>
          <w:p w14:paraId="5690A3E3" w14:textId="692B421C"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6 meses</w:t>
            </w:r>
          </w:p>
        </w:tc>
      </w:tr>
      <w:tr w:rsidR="007A6A17" w:rsidRPr="00E2069D" w14:paraId="012ADCD7" w14:textId="77777777" w:rsidTr="007A6A17">
        <w:trPr>
          <w:trHeight w:val="496"/>
        </w:trPr>
        <w:tc>
          <w:tcPr>
            <w:tcW w:w="1305" w:type="dxa"/>
            <w:tcBorders>
              <w:top w:val="nil"/>
              <w:left w:val="nil"/>
              <w:bottom w:val="nil"/>
              <w:right w:val="nil"/>
            </w:tcBorders>
            <w:shd w:val="clear" w:color="auto" w:fill="EEECE1" w:themeFill="background2"/>
            <w:vAlign w:val="center"/>
            <w:hideMark/>
          </w:tcPr>
          <w:p w14:paraId="4F642734"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PRIMAX</w:t>
            </w:r>
          </w:p>
        </w:tc>
        <w:tc>
          <w:tcPr>
            <w:tcW w:w="972" w:type="dxa"/>
            <w:tcBorders>
              <w:top w:val="nil"/>
              <w:left w:val="nil"/>
              <w:bottom w:val="nil"/>
              <w:right w:val="nil"/>
            </w:tcBorders>
            <w:shd w:val="clear" w:color="auto" w:fill="EEECE1" w:themeFill="background2"/>
            <w:noWrap/>
            <w:vAlign w:val="bottom"/>
            <w:hideMark/>
          </w:tcPr>
          <w:p w14:paraId="5040CB9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EEECE1" w:themeFill="background2"/>
            <w:noWrap/>
            <w:tcMar>
              <w:left w:w="0" w:type="dxa"/>
              <w:right w:w="0" w:type="dxa"/>
            </w:tcMar>
            <w:vAlign w:val="bottom"/>
            <w:hideMark/>
          </w:tcPr>
          <w:p w14:paraId="60CFF1B7" w14:textId="30CC6D2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0.091</w:t>
            </w:r>
          </w:p>
        </w:tc>
        <w:tc>
          <w:tcPr>
            <w:tcW w:w="834" w:type="dxa"/>
            <w:tcBorders>
              <w:top w:val="nil"/>
              <w:left w:val="nil"/>
              <w:bottom w:val="nil"/>
              <w:right w:val="nil"/>
            </w:tcBorders>
            <w:shd w:val="clear" w:color="auto" w:fill="EEECE1" w:themeFill="background2"/>
            <w:noWrap/>
            <w:vAlign w:val="bottom"/>
            <w:hideMark/>
          </w:tcPr>
          <w:p w14:paraId="2478F5B7" w14:textId="4E206E1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(4.09)</w:t>
            </w:r>
          </w:p>
        </w:tc>
        <w:tc>
          <w:tcPr>
            <w:tcW w:w="833" w:type="dxa"/>
            <w:tcBorders>
              <w:top w:val="nil"/>
              <w:left w:val="nil"/>
              <w:bottom w:val="nil"/>
              <w:right w:val="nil"/>
            </w:tcBorders>
            <w:shd w:val="clear" w:color="auto" w:fill="EEECE1" w:themeFill="background2"/>
            <w:noWrap/>
            <w:vAlign w:val="bottom"/>
            <w:hideMark/>
          </w:tcPr>
          <w:p w14:paraId="4F77271A" w14:textId="1962336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-0.001</w:t>
            </w:r>
          </w:p>
        </w:tc>
        <w:tc>
          <w:tcPr>
            <w:tcW w:w="866" w:type="dxa"/>
            <w:tcBorders>
              <w:top w:val="nil"/>
              <w:left w:val="nil"/>
              <w:bottom w:val="nil"/>
              <w:right w:val="nil"/>
            </w:tcBorders>
            <w:shd w:val="clear" w:color="auto" w:fill="EEECE1" w:themeFill="background2"/>
            <w:noWrap/>
            <w:vAlign w:val="bottom"/>
            <w:hideMark/>
          </w:tcPr>
          <w:p w14:paraId="2923DE13" w14:textId="2F56AB7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(-0.05)</w:t>
            </w:r>
          </w:p>
        </w:tc>
        <w:tc>
          <w:tcPr>
            <w:tcW w:w="833" w:type="dxa"/>
            <w:tcBorders>
              <w:top w:val="nil"/>
              <w:left w:val="nil"/>
              <w:bottom w:val="nil"/>
              <w:right w:val="nil"/>
            </w:tcBorders>
            <w:shd w:val="clear" w:color="auto" w:fill="EEECE1" w:themeFill="background2"/>
            <w:noWrap/>
            <w:vAlign w:val="bottom"/>
            <w:hideMark/>
          </w:tcPr>
          <w:p w14:paraId="600B3945" w14:textId="4C867ED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0.077</w:t>
            </w:r>
          </w:p>
        </w:tc>
        <w:tc>
          <w:tcPr>
            <w:tcW w:w="866" w:type="dxa"/>
            <w:tcBorders>
              <w:top w:val="nil"/>
              <w:left w:val="nil"/>
              <w:bottom w:val="nil"/>
              <w:right w:val="nil"/>
            </w:tcBorders>
            <w:shd w:val="clear" w:color="auto" w:fill="EEECE1" w:themeFill="background2"/>
            <w:noWrap/>
            <w:vAlign w:val="bottom"/>
            <w:hideMark/>
          </w:tcPr>
          <w:p w14:paraId="29A0F904" w14:textId="74BF3B8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(2.68)</w:t>
            </w:r>
          </w:p>
        </w:tc>
        <w:tc>
          <w:tcPr>
            <w:tcW w:w="775" w:type="dxa"/>
            <w:tcBorders>
              <w:top w:val="nil"/>
              <w:left w:val="nil"/>
              <w:bottom w:val="nil"/>
              <w:right w:val="nil"/>
            </w:tcBorders>
            <w:shd w:val="clear" w:color="auto" w:fill="EEECE1" w:themeFill="background2"/>
            <w:noWrap/>
            <w:vAlign w:val="bottom"/>
            <w:hideMark/>
          </w:tcPr>
          <w:p w14:paraId="1F7DC5FA" w14:textId="5EA0E95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0.084</w:t>
            </w:r>
          </w:p>
        </w:tc>
        <w:tc>
          <w:tcPr>
            <w:tcW w:w="866" w:type="dxa"/>
            <w:tcBorders>
              <w:top w:val="nil"/>
              <w:left w:val="nil"/>
              <w:bottom w:val="nil"/>
              <w:right w:val="nil"/>
            </w:tcBorders>
            <w:shd w:val="clear" w:color="auto" w:fill="EEECE1" w:themeFill="background2"/>
            <w:noWrap/>
            <w:vAlign w:val="bottom"/>
            <w:hideMark/>
          </w:tcPr>
          <w:p w14:paraId="3720D226" w14:textId="637DF7D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(2.92)</w:t>
            </w:r>
          </w:p>
        </w:tc>
      </w:tr>
      <w:tr w:rsidR="007A6A17" w:rsidRPr="00E2069D" w14:paraId="58855898"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6466E03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9B3D1E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EEECE1" w:themeFill="background2"/>
            <w:noWrap/>
            <w:vAlign w:val="bottom"/>
            <w:hideMark/>
          </w:tcPr>
          <w:p w14:paraId="62896EC0" w14:textId="64BE4EE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-0.131</w:t>
            </w:r>
          </w:p>
        </w:tc>
        <w:tc>
          <w:tcPr>
            <w:tcW w:w="834" w:type="dxa"/>
            <w:tcBorders>
              <w:top w:val="nil"/>
              <w:left w:val="nil"/>
              <w:bottom w:val="nil"/>
              <w:right w:val="nil"/>
            </w:tcBorders>
            <w:shd w:val="clear" w:color="auto" w:fill="EEECE1" w:themeFill="background2"/>
            <w:noWrap/>
            <w:vAlign w:val="bottom"/>
            <w:hideMark/>
          </w:tcPr>
          <w:p w14:paraId="4D6AAD0B" w14:textId="0225138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(-1.91)</w:t>
            </w:r>
          </w:p>
        </w:tc>
        <w:tc>
          <w:tcPr>
            <w:tcW w:w="833" w:type="dxa"/>
            <w:tcBorders>
              <w:top w:val="nil"/>
              <w:left w:val="nil"/>
              <w:bottom w:val="nil"/>
              <w:right w:val="nil"/>
            </w:tcBorders>
            <w:shd w:val="clear" w:color="auto" w:fill="EEECE1" w:themeFill="background2"/>
            <w:noWrap/>
            <w:vAlign w:val="bottom"/>
            <w:hideMark/>
          </w:tcPr>
          <w:p w14:paraId="107D4B0D" w14:textId="67624E9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-0.048</w:t>
            </w:r>
          </w:p>
        </w:tc>
        <w:tc>
          <w:tcPr>
            <w:tcW w:w="866" w:type="dxa"/>
            <w:tcBorders>
              <w:top w:val="nil"/>
              <w:left w:val="nil"/>
              <w:bottom w:val="nil"/>
              <w:right w:val="nil"/>
            </w:tcBorders>
            <w:shd w:val="clear" w:color="auto" w:fill="EEECE1" w:themeFill="background2"/>
            <w:noWrap/>
            <w:vAlign w:val="bottom"/>
            <w:hideMark/>
          </w:tcPr>
          <w:p w14:paraId="31B4F336" w14:textId="2862C29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(-0.80)</w:t>
            </w:r>
          </w:p>
        </w:tc>
        <w:tc>
          <w:tcPr>
            <w:tcW w:w="833" w:type="dxa"/>
            <w:tcBorders>
              <w:top w:val="nil"/>
              <w:left w:val="nil"/>
              <w:bottom w:val="nil"/>
              <w:right w:val="nil"/>
            </w:tcBorders>
            <w:shd w:val="clear" w:color="auto" w:fill="EEECE1" w:themeFill="background2"/>
            <w:noWrap/>
            <w:vAlign w:val="bottom"/>
            <w:hideMark/>
          </w:tcPr>
          <w:p w14:paraId="05E32F05" w14:textId="517159E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0.036</w:t>
            </w:r>
          </w:p>
        </w:tc>
        <w:tc>
          <w:tcPr>
            <w:tcW w:w="866" w:type="dxa"/>
            <w:tcBorders>
              <w:top w:val="nil"/>
              <w:left w:val="nil"/>
              <w:bottom w:val="nil"/>
              <w:right w:val="nil"/>
            </w:tcBorders>
            <w:shd w:val="clear" w:color="auto" w:fill="EEECE1" w:themeFill="background2"/>
            <w:noWrap/>
            <w:vAlign w:val="bottom"/>
            <w:hideMark/>
          </w:tcPr>
          <w:p w14:paraId="778F8278" w14:textId="2DA9BC6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(0.32)</w:t>
            </w:r>
          </w:p>
        </w:tc>
        <w:tc>
          <w:tcPr>
            <w:tcW w:w="775" w:type="dxa"/>
            <w:tcBorders>
              <w:top w:val="nil"/>
              <w:left w:val="nil"/>
              <w:bottom w:val="nil"/>
              <w:right w:val="nil"/>
            </w:tcBorders>
            <w:shd w:val="clear" w:color="auto" w:fill="EEECE1" w:themeFill="background2"/>
            <w:noWrap/>
            <w:vAlign w:val="bottom"/>
            <w:hideMark/>
          </w:tcPr>
          <w:p w14:paraId="578D2383" w14:textId="77B898B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-0.025</w:t>
            </w:r>
          </w:p>
        </w:tc>
        <w:tc>
          <w:tcPr>
            <w:tcW w:w="866" w:type="dxa"/>
            <w:tcBorders>
              <w:top w:val="nil"/>
              <w:left w:val="nil"/>
              <w:bottom w:val="nil"/>
              <w:right w:val="nil"/>
            </w:tcBorders>
            <w:shd w:val="clear" w:color="auto" w:fill="EEECE1" w:themeFill="background2"/>
            <w:noWrap/>
            <w:vAlign w:val="bottom"/>
            <w:hideMark/>
          </w:tcPr>
          <w:p w14:paraId="5C984469" w14:textId="187E5DB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(-0.28)</w:t>
            </w:r>
          </w:p>
        </w:tc>
      </w:tr>
      <w:tr w:rsidR="007A6A17" w:rsidRPr="00E2069D" w14:paraId="05B85A54"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0EA4A10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CC15869"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EEECE1" w:themeFill="background2"/>
            <w:noWrap/>
            <w:vAlign w:val="bottom"/>
            <w:hideMark/>
          </w:tcPr>
          <w:p w14:paraId="0069A511" w14:textId="787BE44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-0.040</w:t>
            </w:r>
          </w:p>
        </w:tc>
        <w:tc>
          <w:tcPr>
            <w:tcW w:w="834" w:type="dxa"/>
            <w:tcBorders>
              <w:top w:val="nil"/>
              <w:left w:val="nil"/>
              <w:bottom w:val="nil"/>
              <w:right w:val="nil"/>
            </w:tcBorders>
            <w:shd w:val="clear" w:color="auto" w:fill="EEECE1" w:themeFill="background2"/>
            <w:noWrap/>
            <w:vAlign w:val="bottom"/>
            <w:hideMark/>
          </w:tcPr>
          <w:p w14:paraId="6FEE2662" w14:textId="44E58C9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(-0.53)</w:t>
            </w:r>
          </w:p>
        </w:tc>
        <w:tc>
          <w:tcPr>
            <w:tcW w:w="833" w:type="dxa"/>
            <w:tcBorders>
              <w:top w:val="nil"/>
              <w:left w:val="nil"/>
              <w:bottom w:val="nil"/>
              <w:right w:val="nil"/>
            </w:tcBorders>
            <w:shd w:val="clear" w:color="auto" w:fill="EEECE1" w:themeFill="background2"/>
            <w:noWrap/>
            <w:vAlign w:val="bottom"/>
            <w:hideMark/>
          </w:tcPr>
          <w:p w14:paraId="1E437A10" w14:textId="0EA4CD2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-0.049</w:t>
            </w:r>
          </w:p>
        </w:tc>
        <w:tc>
          <w:tcPr>
            <w:tcW w:w="866" w:type="dxa"/>
            <w:tcBorders>
              <w:top w:val="nil"/>
              <w:left w:val="nil"/>
              <w:bottom w:val="nil"/>
              <w:right w:val="nil"/>
            </w:tcBorders>
            <w:shd w:val="clear" w:color="auto" w:fill="EEECE1" w:themeFill="background2"/>
            <w:noWrap/>
            <w:vAlign w:val="bottom"/>
            <w:hideMark/>
          </w:tcPr>
          <w:p w14:paraId="1DAE6E70" w14:textId="5EE34B9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(-0.75)</w:t>
            </w:r>
          </w:p>
        </w:tc>
        <w:tc>
          <w:tcPr>
            <w:tcW w:w="833" w:type="dxa"/>
            <w:tcBorders>
              <w:top w:val="nil"/>
              <w:left w:val="nil"/>
              <w:bottom w:val="nil"/>
              <w:right w:val="nil"/>
            </w:tcBorders>
            <w:shd w:val="clear" w:color="auto" w:fill="EEECE1" w:themeFill="background2"/>
            <w:noWrap/>
            <w:vAlign w:val="bottom"/>
            <w:hideMark/>
          </w:tcPr>
          <w:p w14:paraId="47CF821F" w14:textId="69FAA93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0.113</w:t>
            </w:r>
          </w:p>
        </w:tc>
        <w:tc>
          <w:tcPr>
            <w:tcW w:w="866" w:type="dxa"/>
            <w:tcBorders>
              <w:top w:val="nil"/>
              <w:left w:val="nil"/>
              <w:bottom w:val="nil"/>
              <w:right w:val="nil"/>
            </w:tcBorders>
            <w:shd w:val="clear" w:color="auto" w:fill="EEECE1" w:themeFill="background2"/>
            <w:noWrap/>
            <w:vAlign w:val="bottom"/>
            <w:hideMark/>
          </w:tcPr>
          <w:p w14:paraId="7EBFCB61" w14:textId="5866F83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(0.90)</w:t>
            </w:r>
          </w:p>
        </w:tc>
        <w:tc>
          <w:tcPr>
            <w:tcW w:w="775" w:type="dxa"/>
            <w:tcBorders>
              <w:top w:val="nil"/>
              <w:left w:val="nil"/>
              <w:bottom w:val="nil"/>
              <w:right w:val="nil"/>
            </w:tcBorders>
            <w:shd w:val="clear" w:color="auto" w:fill="EEECE1" w:themeFill="background2"/>
            <w:noWrap/>
            <w:vAlign w:val="bottom"/>
            <w:hideMark/>
          </w:tcPr>
          <w:p w14:paraId="1EEA4C90" w14:textId="35754A4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0.058</w:t>
            </w:r>
          </w:p>
        </w:tc>
        <w:tc>
          <w:tcPr>
            <w:tcW w:w="866" w:type="dxa"/>
            <w:tcBorders>
              <w:top w:val="nil"/>
              <w:left w:val="nil"/>
              <w:bottom w:val="nil"/>
              <w:right w:val="nil"/>
            </w:tcBorders>
            <w:shd w:val="clear" w:color="auto" w:fill="EEECE1" w:themeFill="background2"/>
            <w:noWrap/>
            <w:vAlign w:val="bottom"/>
            <w:hideMark/>
          </w:tcPr>
          <w:p w14:paraId="1D8801C3" w14:textId="61FE604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(0.58)</w:t>
            </w:r>
          </w:p>
        </w:tc>
      </w:tr>
      <w:tr w:rsidR="007A6A17" w:rsidRPr="00E2069D" w14:paraId="5FD8A6BE" w14:textId="77777777" w:rsidTr="007A6A17">
        <w:trPr>
          <w:trHeight w:val="496"/>
        </w:trPr>
        <w:tc>
          <w:tcPr>
            <w:tcW w:w="1305" w:type="dxa"/>
            <w:tcBorders>
              <w:top w:val="nil"/>
              <w:left w:val="nil"/>
              <w:bottom w:val="nil"/>
              <w:right w:val="nil"/>
            </w:tcBorders>
            <w:shd w:val="clear" w:color="auto" w:fill="auto"/>
            <w:vAlign w:val="center"/>
            <w:hideMark/>
          </w:tcPr>
          <w:p w14:paraId="0C6DFCB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CONTRATO</w:t>
            </w:r>
          </w:p>
        </w:tc>
        <w:tc>
          <w:tcPr>
            <w:tcW w:w="972" w:type="dxa"/>
            <w:tcBorders>
              <w:top w:val="nil"/>
              <w:left w:val="nil"/>
              <w:bottom w:val="nil"/>
              <w:right w:val="nil"/>
            </w:tcBorders>
            <w:shd w:val="clear" w:color="auto" w:fill="auto"/>
            <w:noWrap/>
            <w:vAlign w:val="bottom"/>
            <w:hideMark/>
          </w:tcPr>
          <w:p w14:paraId="7285CFA6"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auto"/>
            <w:noWrap/>
            <w:vAlign w:val="bottom"/>
            <w:hideMark/>
          </w:tcPr>
          <w:p w14:paraId="127C1037" w14:textId="2F56194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0.019</w:t>
            </w:r>
          </w:p>
        </w:tc>
        <w:tc>
          <w:tcPr>
            <w:tcW w:w="834" w:type="dxa"/>
            <w:tcBorders>
              <w:top w:val="nil"/>
              <w:left w:val="nil"/>
              <w:bottom w:val="nil"/>
              <w:right w:val="nil"/>
            </w:tcBorders>
            <w:shd w:val="clear" w:color="auto" w:fill="auto"/>
            <w:noWrap/>
            <w:vAlign w:val="bottom"/>
            <w:hideMark/>
          </w:tcPr>
          <w:p w14:paraId="3C86B9AA" w14:textId="56A544D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(1.02)</w:t>
            </w:r>
          </w:p>
        </w:tc>
        <w:tc>
          <w:tcPr>
            <w:tcW w:w="833" w:type="dxa"/>
            <w:tcBorders>
              <w:top w:val="nil"/>
              <w:left w:val="nil"/>
              <w:bottom w:val="nil"/>
              <w:right w:val="nil"/>
            </w:tcBorders>
            <w:shd w:val="clear" w:color="auto" w:fill="auto"/>
            <w:noWrap/>
            <w:vAlign w:val="bottom"/>
            <w:hideMark/>
          </w:tcPr>
          <w:p w14:paraId="178D84A1" w14:textId="019C551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0.003</w:t>
            </w:r>
          </w:p>
        </w:tc>
        <w:tc>
          <w:tcPr>
            <w:tcW w:w="866" w:type="dxa"/>
            <w:tcBorders>
              <w:top w:val="nil"/>
              <w:left w:val="nil"/>
              <w:bottom w:val="nil"/>
              <w:right w:val="nil"/>
            </w:tcBorders>
            <w:shd w:val="clear" w:color="auto" w:fill="auto"/>
            <w:noWrap/>
            <w:vAlign w:val="bottom"/>
            <w:hideMark/>
          </w:tcPr>
          <w:p w14:paraId="2B25CE1C" w14:textId="5CEE3B8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(0.15)</w:t>
            </w:r>
          </w:p>
        </w:tc>
        <w:tc>
          <w:tcPr>
            <w:tcW w:w="833" w:type="dxa"/>
            <w:tcBorders>
              <w:top w:val="nil"/>
              <w:left w:val="nil"/>
              <w:bottom w:val="nil"/>
              <w:right w:val="nil"/>
            </w:tcBorders>
            <w:shd w:val="clear" w:color="auto" w:fill="auto"/>
            <w:noWrap/>
            <w:vAlign w:val="bottom"/>
            <w:hideMark/>
          </w:tcPr>
          <w:p w14:paraId="6460D5CC" w14:textId="179E16C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-0.063</w:t>
            </w:r>
          </w:p>
        </w:tc>
        <w:tc>
          <w:tcPr>
            <w:tcW w:w="866" w:type="dxa"/>
            <w:tcBorders>
              <w:top w:val="nil"/>
              <w:left w:val="nil"/>
              <w:bottom w:val="nil"/>
              <w:right w:val="nil"/>
            </w:tcBorders>
            <w:shd w:val="clear" w:color="auto" w:fill="auto"/>
            <w:noWrap/>
            <w:vAlign w:val="bottom"/>
            <w:hideMark/>
          </w:tcPr>
          <w:p w14:paraId="71F6D3D7" w14:textId="7A2FDAC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(-2.78)</w:t>
            </w:r>
          </w:p>
        </w:tc>
        <w:tc>
          <w:tcPr>
            <w:tcW w:w="775" w:type="dxa"/>
            <w:tcBorders>
              <w:top w:val="nil"/>
              <w:left w:val="nil"/>
              <w:bottom w:val="nil"/>
              <w:right w:val="nil"/>
            </w:tcBorders>
            <w:shd w:val="clear" w:color="auto" w:fill="auto"/>
            <w:noWrap/>
            <w:vAlign w:val="bottom"/>
            <w:hideMark/>
          </w:tcPr>
          <w:p w14:paraId="2529CC0E" w14:textId="78FB65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-0.042</w:t>
            </w:r>
          </w:p>
        </w:tc>
        <w:tc>
          <w:tcPr>
            <w:tcW w:w="866" w:type="dxa"/>
            <w:tcBorders>
              <w:top w:val="nil"/>
              <w:left w:val="nil"/>
              <w:bottom w:val="nil"/>
              <w:right w:val="nil"/>
            </w:tcBorders>
            <w:shd w:val="clear" w:color="auto" w:fill="auto"/>
            <w:noWrap/>
            <w:vAlign w:val="bottom"/>
            <w:hideMark/>
          </w:tcPr>
          <w:p w14:paraId="4F85ECC2" w14:textId="5DC13CD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(-1.62)</w:t>
            </w:r>
          </w:p>
        </w:tc>
      </w:tr>
      <w:tr w:rsidR="007A6A17" w:rsidRPr="00E2069D" w14:paraId="17357E9A" w14:textId="77777777" w:rsidTr="007A6A17">
        <w:trPr>
          <w:trHeight w:val="496"/>
        </w:trPr>
        <w:tc>
          <w:tcPr>
            <w:tcW w:w="1305" w:type="dxa"/>
            <w:tcBorders>
              <w:top w:val="nil"/>
              <w:left w:val="nil"/>
              <w:bottom w:val="nil"/>
              <w:right w:val="nil"/>
            </w:tcBorders>
            <w:shd w:val="clear" w:color="auto" w:fill="auto"/>
            <w:noWrap/>
            <w:vAlign w:val="bottom"/>
            <w:hideMark/>
          </w:tcPr>
          <w:p w14:paraId="15819FD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28DCD1C5"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auto"/>
            <w:noWrap/>
            <w:vAlign w:val="bottom"/>
            <w:hideMark/>
          </w:tcPr>
          <w:p w14:paraId="3A6838ED" w14:textId="6ADA197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0.122</w:t>
            </w:r>
          </w:p>
        </w:tc>
        <w:tc>
          <w:tcPr>
            <w:tcW w:w="834" w:type="dxa"/>
            <w:tcBorders>
              <w:top w:val="nil"/>
              <w:left w:val="nil"/>
              <w:bottom w:val="nil"/>
              <w:right w:val="nil"/>
            </w:tcBorders>
            <w:shd w:val="clear" w:color="auto" w:fill="auto"/>
            <w:noWrap/>
            <w:vAlign w:val="bottom"/>
            <w:hideMark/>
          </w:tcPr>
          <w:p w14:paraId="4B5CA514" w14:textId="2FBD575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(2.87)</w:t>
            </w:r>
          </w:p>
        </w:tc>
        <w:tc>
          <w:tcPr>
            <w:tcW w:w="833" w:type="dxa"/>
            <w:tcBorders>
              <w:top w:val="nil"/>
              <w:left w:val="nil"/>
              <w:bottom w:val="nil"/>
              <w:right w:val="nil"/>
            </w:tcBorders>
            <w:shd w:val="clear" w:color="auto" w:fill="auto"/>
            <w:noWrap/>
            <w:vAlign w:val="bottom"/>
            <w:hideMark/>
          </w:tcPr>
          <w:p w14:paraId="3C35C6F5" w14:textId="399E8B1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0.116</w:t>
            </w:r>
          </w:p>
        </w:tc>
        <w:tc>
          <w:tcPr>
            <w:tcW w:w="866" w:type="dxa"/>
            <w:tcBorders>
              <w:top w:val="nil"/>
              <w:left w:val="nil"/>
              <w:bottom w:val="nil"/>
              <w:right w:val="nil"/>
            </w:tcBorders>
            <w:shd w:val="clear" w:color="auto" w:fill="auto"/>
            <w:noWrap/>
            <w:vAlign w:val="bottom"/>
            <w:hideMark/>
          </w:tcPr>
          <w:p w14:paraId="761E84E9" w14:textId="7DE0560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(2.50)</w:t>
            </w:r>
          </w:p>
        </w:tc>
        <w:tc>
          <w:tcPr>
            <w:tcW w:w="833" w:type="dxa"/>
            <w:tcBorders>
              <w:top w:val="nil"/>
              <w:left w:val="nil"/>
              <w:bottom w:val="nil"/>
              <w:right w:val="nil"/>
            </w:tcBorders>
            <w:shd w:val="clear" w:color="auto" w:fill="auto"/>
            <w:noWrap/>
            <w:vAlign w:val="bottom"/>
            <w:hideMark/>
          </w:tcPr>
          <w:p w14:paraId="0BDDCBAB" w14:textId="1C31C77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-0.069</w:t>
            </w:r>
          </w:p>
        </w:tc>
        <w:tc>
          <w:tcPr>
            <w:tcW w:w="866" w:type="dxa"/>
            <w:tcBorders>
              <w:top w:val="nil"/>
              <w:left w:val="nil"/>
              <w:bottom w:val="nil"/>
              <w:right w:val="nil"/>
            </w:tcBorders>
            <w:shd w:val="clear" w:color="auto" w:fill="auto"/>
            <w:noWrap/>
            <w:vAlign w:val="bottom"/>
            <w:hideMark/>
          </w:tcPr>
          <w:p w14:paraId="56DB1DAF" w14:textId="484A3DE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(-0.95)</w:t>
            </w:r>
          </w:p>
        </w:tc>
        <w:tc>
          <w:tcPr>
            <w:tcW w:w="775" w:type="dxa"/>
            <w:tcBorders>
              <w:top w:val="nil"/>
              <w:left w:val="nil"/>
              <w:bottom w:val="nil"/>
              <w:right w:val="nil"/>
            </w:tcBorders>
            <w:shd w:val="clear" w:color="auto" w:fill="auto"/>
            <w:noWrap/>
            <w:vAlign w:val="bottom"/>
            <w:hideMark/>
          </w:tcPr>
          <w:p w14:paraId="2F0EB61D" w14:textId="4FDC4A6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0.166</w:t>
            </w:r>
          </w:p>
        </w:tc>
        <w:tc>
          <w:tcPr>
            <w:tcW w:w="866" w:type="dxa"/>
            <w:tcBorders>
              <w:top w:val="nil"/>
              <w:left w:val="nil"/>
              <w:bottom w:val="nil"/>
              <w:right w:val="nil"/>
            </w:tcBorders>
            <w:shd w:val="clear" w:color="auto" w:fill="auto"/>
            <w:noWrap/>
            <w:vAlign w:val="bottom"/>
            <w:hideMark/>
          </w:tcPr>
          <w:p w14:paraId="626D53D2" w14:textId="33CE348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(2.38)</w:t>
            </w:r>
          </w:p>
        </w:tc>
      </w:tr>
      <w:tr w:rsidR="007A6A17" w:rsidRPr="00E2069D" w14:paraId="508AA0CD" w14:textId="77777777" w:rsidTr="007A6A17">
        <w:trPr>
          <w:trHeight w:val="496"/>
        </w:trPr>
        <w:tc>
          <w:tcPr>
            <w:tcW w:w="1305" w:type="dxa"/>
            <w:tcBorders>
              <w:top w:val="nil"/>
              <w:left w:val="nil"/>
              <w:bottom w:val="nil"/>
              <w:right w:val="nil"/>
            </w:tcBorders>
            <w:shd w:val="clear" w:color="auto" w:fill="auto"/>
            <w:noWrap/>
            <w:vAlign w:val="bottom"/>
            <w:hideMark/>
          </w:tcPr>
          <w:p w14:paraId="7A468F37"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7FF136C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auto"/>
            <w:noWrap/>
            <w:vAlign w:val="bottom"/>
            <w:hideMark/>
          </w:tcPr>
          <w:p w14:paraId="63D04032" w14:textId="0D15670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0.141</w:t>
            </w:r>
          </w:p>
        </w:tc>
        <w:tc>
          <w:tcPr>
            <w:tcW w:w="834" w:type="dxa"/>
            <w:tcBorders>
              <w:top w:val="nil"/>
              <w:left w:val="nil"/>
              <w:bottom w:val="nil"/>
              <w:right w:val="nil"/>
            </w:tcBorders>
            <w:shd w:val="clear" w:color="auto" w:fill="auto"/>
            <w:noWrap/>
            <w:vAlign w:val="bottom"/>
            <w:hideMark/>
          </w:tcPr>
          <w:p w14:paraId="473BA364" w14:textId="593C1C8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(2.92)</w:t>
            </w:r>
          </w:p>
        </w:tc>
        <w:tc>
          <w:tcPr>
            <w:tcW w:w="833" w:type="dxa"/>
            <w:tcBorders>
              <w:top w:val="nil"/>
              <w:left w:val="nil"/>
              <w:bottom w:val="nil"/>
              <w:right w:val="nil"/>
            </w:tcBorders>
            <w:shd w:val="clear" w:color="auto" w:fill="auto"/>
            <w:noWrap/>
            <w:vAlign w:val="bottom"/>
            <w:hideMark/>
          </w:tcPr>
          <w:p w14:paraId="55F81C60" w14:textId="2BE294A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0.119</w:t>
            </w:r>
          </w:p>
        </w:tc>
        <w:tc>
          <w:tcPr>
            <w:tcW w:w="866" w:type="dxa"/>
            <w:tcBorders>
              <w:top w:val="nil"/>
              <w:left w:val="nil"/>
              <w:bottom w:val="nil"/>
              <w:right w:val="nil"/>
            </w:tcBorders>
            <w:shd w:val="clear" w:color="auto" w:fill="auto"/>
            <w:noWrap/>
            <w:vAlign w:val="bottom"/>
            <w:hideMark/>
          </w:tcPr>
          <w:p w14:paraId="2A65820B" w14:textId="5B0BC15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(2.29)</w:t>
            </w:r>
          </w:p>
        </w:tc>
        <w:tc>
          <w:tcPr>
            <w:tcW w:w="833" w:type="dxa"/>
            <w:tcBorders>
              <w:top w:val="nil"/>
              <w:left w:val="nil"/>
              <w:bottom w:val="nil"/>
              <w:right w:val="nil"/>
            </w:tcBorders>
            <w:shd w:val="clear" w:color="auto" w:fill="auto"/>
            <w:noWrap/>
            <w:vAlign w:val="bottom"/>
            <w:hideMark/>
          </w:tcPr>
          <w:p w14:paraId="133A9A71" w14:textId="2144608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-0.132</w:t>
            </w:r>
          </w:p>
        </w:tc>
        <w:tc>
          <w:tcPr>
            <w:tcW w:w="866" w:type="dxa"/>
            <w:tcBorders>
              <w:top w:val="nil"/>
              <w:left w:val="nil"/>
              <w:bottom w:val="nil"/>
              <w:right w:val="nil"/>
            </w:tcBorders>
            <w:shd w:val="clear" w:color="auto" w:fill="auto"/>
            <w:noWrap/>
            <w:vAlign w:val="bottom"/>
            <w:hideMark/>
          </w:tcPr>
          <w:p w14:paraId="4A43AE9A" w14:textId="009EC97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(-1.57)</w:t>
            </w:r>
          </w:p>
        </w:tc>
        <w:tc>
          <w:tcPr>
            <w:tcW w:w="775" w:type="dxa"/>
            <w:tcBorders>
              <w:top w:val="nil"/>
              <w:left w:val="nil"/>
              <w:bottom w:val="nil"/>
              <w:right w:val="nil"/>
            </w:tcBorders>
            <w:shd w:val="clear" w:color="auto" w:fill="auto"/>
            <w:noWrap/>
            <w:vAlign w:val="bottom"/>
            <w:hideMark/>
          </w:tcPr>
          <w:p w14:paraId="218E23B6" w14:textId="0846F41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0.124</w:t>
            </w:r>
          </w:p>
        </w:tc>
        <w:tc>
          <w:tcPr>
            <w:tcW w:w="866" w:type="dxa"/>
            <w:tcBorders>
              <w:top w:val="nil"/>
              <w:left w:val="nil"/>
              <w:bottom w:val="nil"/>
              <w:right w:val="nil"/>
            </w:tcBorders>
            <w:shd w:val="clear" w:color="auto" w:fill="auto"/>
            <w:noWrap/>
            <w:vAlign w:val="bottom"/>
            <w:hideMark/>
          </w:tcPr>
          <w:p w14:paraId="64FCC7D2" w14:textId="4C3DBC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(1.52)</w:t>
            </w:r>
          </w:p>
        </w:tc>
      </w:tr>
      <w:tr w:rsidR="007A6A17" w:rsidRPr="00E2069D" w14:paraId="2327547A" w14:textId="77777777" w:rsidTr="007A6A17">
        <w:trPr>
          <w:trHeight w:val="496"/>
        </w:trPr>
        <w:tc>
          <w:tcPr>
            <w:tcW w:w="1305" w:type="dxa"/>
            <w:tcBorders>
              <w:top w:val="nil"/>
              <w:left w:val="nil"/>
              <w:bottom w:val="nil"/>
              <w:right w:val="nil"/>
            </w:tcBorders>
            <w:shd w:val="clear" w:color="auto" w:fill="EEECE1" w:themeFill="background2"/>
            <w:vAlign w:val="center"/>
            <w:hideMark/>
          </w:tcPr>
          <w:p w14:paraId="7147A65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VECINO</w:t>
            </w:r>
          </w:p>
        </w:tc>
        <w:tc>
          <w:tcPr>
            <w:tcW w:w="972" w:type="dxa"/>
            <w:tcBorders>
              <w:top w:val="nil"/>
              <w:left w:val="nil"/>
              <w:bottom w:val="nil"/>
              <w:right w:val="nil"/>
            </w:tcBorders>
            <w:shd w:val="clear" w:color="auto" w:fill="EEECE1" w:themeFill="background2"/>
            <w:noWrap/>
            <w:vAlign w:val="bottom"/>
            <w:hideMark/>
          </w:tcPr>
          <w:p w14:paraId="64C48D6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EEECE1" w:themeFill="background2"/>
            <w:noWrap/>
            <w:vAlign w:val="bottom"/>
            <w:hideMark/>
          </w:tcPr>
          <w:p w14:paraId="63726F54" w14:textId="52A7AF1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0.051</w:t>
            </w:r>
          </w:p>
        </w:tc>
        <w:tc>
          <w:tcPr>
            <w:tcW w:w="834" w:type="dxa"/>
            <w:tcBorders>
              <w:top w:val="nil"/>
              <w:left w:val="nil"/>
              <w:bottom w:val="nil"/>
              <w:right w:val="nil"/>
            </w:tcBorders>
            <w:shd w:val="clear" w:color="auto" w:fill="EEECE1" w:themeFill="background2"/>
            <w:noWrap/>
            <w:vAlign w:val="bottom"/>
            <w:hideMark/>
          </w:tcPr>
          <w:p w14:paraId="3825D676" w14:textId="2FAD48D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(3.14)</w:t>
            </w:r>
          </w:p>
        </w:tc>
        <w:tc>
          <w:tcPr>
            <w:tcW w:w="833" w:type="dxa"/>
            <w:tcBorders>
              <w:top w:val="nil"/>
              <w:left w:val="nil"/>
              <w:bottom w:val="nil"/>
              <w:right w:val="nil"/>
            </w:tcBorders>
            <w:shd w:val="clear" w:color="auto" w:fill="EEECE1" w:themeFill="background2"/>
            <w:noWrap/>
            <w:vAlign w:val="bottom"/>
            <w:hideMark/>
          </w:tcPr>
          <w:p w14:paraId="1EA14AC1" w14:textId="6B97272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0.035</w:t>
            </w:r>
          </w:p>
        </w:tc>
        <w:tc>
          <w:tcPr>
            <w:tcW w:w="866" w:type="dxa"/>
            <w:tcBorders>
              <w:top w:val="nil"/>
              <w:left w:val="nil"/>
              <w:bottom w:val="nil"/>
              <w:right w:val="nil"/>
            </w:tcBorders>
            <w:shd w:val="clear" w:color="auto" w:fill="EEECE1" w:themeFill="background2"/>
            <w:noWrap/>
            <w:vAlign w:val="bottom"/>
            <w:hideMark/>
          </w:tcPr>
          <w:p w14:paraId="2CBD9872" w14:textId="031B671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(1.94)</w:t>
            </w:r>
          </w:p>
        </w:tc>
        <w:tc>
          <w:tcPr>
            <w:tcW w:w="833" w:type="dxa"/>
            <w:tcBorders>
              <w:top w:val="nil"/>
              <w:left w:val="nil"/>
              <w:bottom w:val="nil"/>
              <w:right w:val="nil"/>
            </w:tcBorders>
            <w:shd w:val="clear" w:color="auto" w:fill="EEECE1" w:themeFill="background2"/>
            <w:noWrap/>
            <w:vAlign w:val="bottom"/>
            <w:hideMark/>
          </w:tcPr>
          <w:p w14:paraId="008E0816" w14:textId="06D6F0A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0.027</w:t>
            </w:r>
          </w:p>
        </w:tc>
        <w:tc>
          <w:tcPr>
            <w:tcW w:w="866" w:type="dxa"/>
            <w:tcBorders>
              <w:top w:val="nil"/>
              <w:left w:val="nil"/>
              <w:bottom w:val="nil"/>
              <w:right w:val="nil"/>
            </w:tcBorders>
            <w:shd w:val="clear" w:color="auto" w:fill="EEECE1" w:themeFill="background2"/>
            <w:noWrap/>
            <w:vAlign w:val="bottom"/>
            <w:hideMark/>
          </w:tcPr>
          <w:p w14:paraId="63D8F015" w14:textId="57B04E5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(1.30)</w:t>
            </w:r>
          </w:p>
        </w:tc>
        <w:tc>
          <w:tcPr>
            <w:tcW w:w="775" w:type="dxa"/>
            <w:tcBorders>
              <w:top w:val="nil"/>
              <w:left w:val="nil"/>
              <w:bottom w:val="nil"/>
              <w:right w:val="nil"/>
            </w:tcBorders>
            <w:shd w:val="clear" w:color="auto" w:fill="EEECE1" w:themeFill="background2"/>
            <w:noWrap/>
            <w:vAlign w:val="bottom"/>
            <w:hideMark/>
          </w:tcPr>
          <w:p w14:paraId="147F4966" w14:textId="1DE7C4B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0.024</w:t>
            </w:r>
          </w:p>
        </w:tc>
        <w:tc>
          <w:tcPr>
            <w:tcW w:w="866" w:type="dxa"/>
            <w:tcBorders>
              <w:top w:val="nil"/>
              <w:left w:val="nil"/>
              <w:bottom w:val="nil"/>
              <w:right w:val="nil"/>
            </w:tcBorders>
            <w:shd w:val="clear" w:color="auto" w:fill="EEECE1" w:themeFill="background2"/>
            <w:noWrap/>
            <w:vAlign w:val="bottom"/>
            <w:hideMark/>
          </w:tcPr>
          <w:p w14:paraId="722F7EFB" w14:textId="6F3A503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(1.18)</w:t>
            </w:r>
          </w:p>
        </w:tc>
      </w:tr>
      <w:tr w:rsidR="007A6A17" w:rsidRPr="00E2069D" w14:paraId="35EF46D6"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36E09860"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61425C5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EEECE1" w:themeFill="background2"/>
            <w:noWrap/>
            <w:vAlign w:val="bottom"/>
            <w:hideMark/>
          </w:tcPr>
          <w:p w14:paraId="49DE2C2F" w14:textId="302C044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-0.021</w:t>
            </w:r>
          </w:p>
        </w:tc>
        <w:tc>
          <w:tcPr>
            <w:tcW w:w="834" w:type="dxa"/>
            <w:tcBorders>
              <w:top w:val="nil"/>
              <w:left w:val="nil"/>
              <w:bottom w:val="nil"/>
              <w:right w:val="nil"/>
            </w:tcBorders>
            <w:shd w:val="clear" w:color="auto" w:fill="EEECE1" w:themeFill="background2"/>
            <w:noWrap/>
            <w:vAlign w:val="bottom"/>
            <w:hideMark/>
          </w:tcPr>
          <w:p w14:paraId="6B51DD17" w14:textId="5AE78A2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(-0.79)</w:t>
            </w:r>
          </w:p>
        </w:tc>
        <w:tc>
          <w:tcPr>
            <w:tcW w:w="833" w:type="dxa"/>
            <w:tcBorders>
              <w:top w:val="nil"/>
              <w:left w:val="nil"/>
              <w:bottom w:val="nil"/>
              <w:right w:val="nil"/>
            </w:tcBorders>
            <w:shd w:val="clear" w:color="auto" w:fill="EEECE1" w:themeFill="background2"/>
            <w:noWrap/>
            <w:vAlign w:val="bottom"/>
            <w:hideMark/>
          </w:tcPr>
          <w:p w14:paraId="3E9BA947" w14:textId="0793A12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-0.079</w:t>
            </w:r>
          </w:p>
        </w:tc>
        <w:tc>
          <w:tcPr>
            <w:tcW w:w="866" w:type="dxa"/>
            <w:tcBorders>
              <w:top w:val="nil"/>
              <w:left w:val="nil"/>
              <w:bottom w:val="nil"/>
              <w:right w:val="nil"/>
            </w:tcBorders>
            <w:shd w:val="clear" w:color="auto" w:fill="EEECE1" w:themeFill="background2"/>
            <w:noWrap/>
            <w:vAlign w:val="bottom"/>
            <w:hideMark/>
          </w:tcPr>
          <w:p w14:paraId="74B9CE40" w14:textId="4977157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(-2.74)</w:t>
            </w:r>
          </w:p>
        </w:tc>
        <w:tc>
          <w:tcPr>
            <w:tcW w:w="833" w:type="dxa"/>
            <w:tcBorders>
              <w:top w:val="nil"/>
              <w:left w:val="nil"/>
              <w:bottom w:val="nil"/>
              <w:right w:val="nil"/>
            </w:tcBorders>
            <w:shd w:val="clear" w:color="auto" w:fill="EEECE1" w:themeFill="background2"/>
            <w:noWrap/>
            <w:vAlign w:val="bottom"/>
            <w:hideMark/>
          </w:tcPr>
          <w:p w14:paraId="172A55B4" w14:textId="5D3DAF1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0.064</w:t>
            </w:r>
          </w:p>
        </w:tc>
        <w:tc>
          <w:tcPr>
            <w:tcW w:w="866" w:type="dxa"/>
            <w:tcBorders>
              <w:top w:val="nil"/>
              <w:left w:val="nil"/>
              <w:bottom w:val="nil"/>
              <w:right w:val="nil"/>
            </w:tcBorders>
            <w:shd w:val="clear" w:color="auto" w:fill="EEECE1" w:themeFill="background2"/>
            <w:noWrap/>
            <w:vAlign w:val="bottom"/>
            <w:hideMark/>
          </w:tcPr>
          <w:p w14:paraId="4E2695F5" w14:textId="07C733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(1.60)</w:t>
            </w:r>
          </w:p>
        </w:tc>
        <w:tc>
          <w:tcPr>
            <w:tcW w:w="775" w:type="dxa"/>
            <w:tcBorders>
              <w:top w:val="nil"/>
              <w:left w:val="nil"/>
              <w:bottom w:val="nil"/>
              <w:right w:val="nil"/>
            </w:tcBorders>
            <w:shd w:val="clear" w:color="auto" w:fill="EEECE1" w:themeFill="background2"/>
            <w:noWrap/>
            <w:vAlign w:val="bottom"/>
            <w:hideMark/>
          </w:tcPr>
          <w:p w14:paraId="3953C15B" w14:textId="568BBB7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0.019</w:t>
            </w:r>
          </w:p>
        </w:tc>
        <w:tc>
          <w:tcPr>
            <w:tcW w:w="866" w:type="dxa"/>
            <w:tcBorders>
              <w:top w:val="nil"/>
              <w:left w:val="nil"/>
              <w:bottom w:val="nil"/>
              <w:right w:val="nil"/>
            </w:tcBorders>
            <w:shd w:val="clear" w:color="auto" w:fill="EEECE1" w:themeFill="background2"/>
            <w:noWrap/>
            <w:vAlign w:val="bottom"/>
            <w:hideMark/>
          </w:tcPr>
          <w:p w14:paraId="5D2D825E" w14:textId="422E399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(0.47)</w:t>
            </w:r>
          </w:p>
        </w:tc>
      </w:tr>
      <w:tr w:rsidR="007A6A17" w:rsidRPr="00E2069D" w14:paraId="41AB6711"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377D4ECB"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D448D6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EEECE1" w:themeFill="background2"/>
            <w:noWrap/>
            <w:vAlign w:val="bottom"/>
            <w:hideMark/>
          </w:tcPr>
          <w:p w14:paraId="29F2539C" w14:textId="008C046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0.031</w:t>
            </w:r>
          </w:p>
        </w:tc>
        <w:tc>
          <w:tcPr>
            <w:tcW w:w="834" w:type="dxa"/>
            <w:tcBorders>
              <w:top w:val="nil"/>
              <w:left w:val="nil"/>
              <w:bottom w:val="nil"/>
              <w:right w:val="nil"/>
            </w:tcBorders>
            <w:shd w:val="clear" w:color="auto" w:fill="EEECE1" w:themeFill="background2"/>
            <w:noWrap/>
            <w:vAlign w:val="bottom"/>
            <w:hideMark/>
          </w:tcPr>
          <w:p w14:paraId="507E4650" w14:textId="64FE5E6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(1.13)</w:t>
            </w:r>
          </w:p>
        </w:tc>
        <w:tc>
          <w:tcPr>
            <w:tcW w:w="833" w:type="dxa"/>
            <w:tcBorders>
              <w:top w:val="nil"/>
              <w:left w:val="nil"/>
              <w:bottom w:val="nil"/>
              <w:right w:val="nil"/>
            </w:tcBorders>
            <w:shd w:val="clear" w:color="auto" w:fill="EEECE1" w:themeFill="background2"/>
            <w:noWrap/>
            <w:vAlign w:val="bottom"/>
            <w:hideMark/>
          </w:tcPr>
          <w:p w14:paraId="175C3F36" w14:textId="45F3627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-0.043</w:t>
            </w:r>
          </w:p>
        </w:tc>
        <w:tc>
          <w:tcPr>
            <w:tcW w:w="866" w:type="dxa"/>
            <w:tcBorders>
              <w:top w:val="nil"/>
              <w:left w:val="nil"/>
              <w:bottom w:val="nil"/>
              <w:right w:val="nil"/>
            </w:tcBorders>
            <w:shd w:val="clear" w:color="auto" w:fill="EEECE1" w:themeFill="background2"/>
            <w:noWrap/>
            <w:vAlign w:val="bottom"/>
            <w:hideMark/>
          </w:tcPr>
          <w:p w14:paraId="48F1AD6B" w14:textId="134365A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(-1.55)</w:t>
            </w:r>
          </w:p>
        </w:tc>
        <w:tc>
          <w:tcPr>
            <w:tcW w:w="833" w:type="dxa"/>
            <w:tcBorders>
              <w:top w:val="nil"/>
              <w:left w:val="nil"/>
              <w:bottom w:val="nil"/>
              <w:right w:val="nil"/>
            </w:tcBorders>
            <w:shd w:val="clear" w:color="auto" w:fill="EEECE1" w:themeFill="background2"/>
            <w:noWrap/>
            <w:vAlign w:val="bottom"/>
            <w:hideMark/>
          </w:tcPr>
          <w:p w14:paraId="7A96C18D" w14:textId="19B87B1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0.090</w:t>
            </w:r>
          </w:p>
        </w:tc>
        <w:tc>
          <w:tcPr>
            <w:tcW w:w="866" w:type="dxa"/>
            <w:tcBorders>
              <w:top w:val="nil"/>
              <w:left w:val="nil"/>
              <w:bottom w:val="nil"/>
              <w:right w:val="nil"/>
            </w:tcBorders>
            <w:shd w:val="clear" w:color="auto" w:fill="EEECE1" w:themeFill="background2"/>
            <w:noWrap/>
            <w:vAlign w:val="bottom"/>
            <w:hideMark/>
          </w:tcPr>
          <w:p w14:paraId="048C3CB5" w14:textId="6E2A051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(1.99)</w:t>
            </w:r>
          </w:p>
        </w:tc>
        <w:tc>
          <w:tcPr>
            <w:tcW w:w="775" w:type="dxa"/>
            <w:tcBorders>
              <w:top w:val="nil"/>
              <w:left w:val="nil"/>
              <w:bottom w:val="nil"/>
              <w:right w:val="nil"/>
            </w:tcBorders>
            <w:shd w:val="clear" w:color="auto" w:fill="EEECE1" w:themeFill="background2"/>
            <w:noWrap/>
            <w:vAlign w:val="bottom"/>
            <w:hideMark/>
          </w:tcPr>
          <w:p w14:paraId="1301903F" w14:textId="43A6E1C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0.044</w:t>
            </w:r>
          </w:p>
        </w:tc>
        <w:tc>
          <w:tcPr>
            <w:tcW w:w="866" w:type="dxa"/>
            <w:tcBorders>
              <w:top w:val="nil"/>
              <w:left w:val="nil"/>
              <w:bottom w:val="nil"/>
              <w:right w:val="nil"/>
            </w:tcBorders>
            <w:shd w:val="clear" w:color="auto" w:fill="EEECE1" w:themeFill="background2"/>
            <w:noWrap/>
            <w:vAlign w:val="bottom"/>
            <w:hideMark/>
          </w:tcPr>
          <w:p w14:paraId="3E0785F9" w14:textId="5BF0E82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(1.01)</w:t>
            </w:r>
          </w:p>
        </w:tc>
      </w:tr>
      <w:tr w:rsidR="007A6A17" w:rsidRPr="00E2069D" w14:paraId="10DE45C0" w14:textId="77777777" w:rsidTr="007A6A17">
        <w:trPr>
          <w:trHeight w:val="496"/>
        </w:trPr>
        <w:tc>
          <w:tcPr>
            <w:tcW w:w="1305" w:type="dxa"/>
            <w:tcBorders>
              <w:top w:val="nil"/>
              <w:left w:val="nil"/>
              <w:bottom w:val="nil"/>
              <w:right w:val="nil"/>
            </w:tcBorders>
            <w:shd w:val="clear" w:color="auto" w:fill="auto"/>
            <w:vAlign w:val="center"/>
            <w:hideMark/>
          </w:tcPr>
          <w:p w14:paraId="679DC73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SC</w:t>
            </w:r>
          </w:p>
        </w:tc>
        <w:tc>
          <w:tcPr>
            <w:tcW w:w="972" w:type="dxa"/>
            <w:tcBorders>
              <w:top w:val="nil"/>
              <w:left w:val="nil"/>
              <w:bottom w:val="nil"/>
              <w:right w:val="nil"/>
            </w:tcBorders>
            <w:shd w:val="clear" w:color="auto" w:fill="auto"/>
            <w:noWrap/>
            <w:vAlign w:val="bottom"/>
            <w:hideMark/>
          </w:tcPr>
          <w:p w14:paraId="2AEFC91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auto"/>
            <w:noWrap/>
            <w:vAlign w:val="bottom"/>
            <w:hideMark/>
          </w:tcPr>
          <w:p w14:paraId="4C016D56" w14:textId="7F7B31B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0.035</w:t>
            </w:r>
          </w:p>
        </w:tc>
        <w:tc>
          <w:tcPr>
            <w:tcW w:w="834" w:type="dxa"/>
            <w:tcBorders>
              <w:top w:val="nil"/>
              <w:left w:val="nil"/>
              <w:bottom w:val="nil"/>
              <w:right w:val="nil"/>
            </w:tcBorders>
            <w:shd w:val="clear" w:color="auto" w:fill="auto"/>
            <w:noWrap/>
            <w:vAlign w:val="bottom"/>
            <w:hideMark/>
          </w:tcPr>
          <w:p w14:paraId="6DCC661D" w14:textId="34DBB7B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(0.69)</w:t>
            </w:r>
          </w:p>
        </w:tc>
        <w:tc>
          <w:tcPr>
            <w:tcW w:w="833" w:type="dxa"/>
            <w:tcBorders>
              <w:top w:val="nil"/>
              <w:left w:val="nil"/>
              <w:bottom w:val="nil"/>
              <w:right w:val="nil"/>
            </w:tcBorders>
            <w:shd w:val="clear" w:color="auto" w:fill="auto"/>
            <w:noWrap/>
            <w:vAlign w:val="bottom"/>
            <w:hideMark/>
          </w:tcPr>
          <w:p w14:paraId="557659A0" w14:textId="4C518DF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-0.010</w:t>
            </w:r>
          </w:p>
        </w:tc>
        <w:tc>
          <w:tcPr>
            <w:tcW w:w="866" w:type="dxa"/>
            <w:tcBorders>
              <w:top w:val="nil"/>
              <w:left w:val="nil"/>
              <w:bottom w:val="nil"/>
              <w:right w:val="nil"/>
            </w:tcBorders>
            <w:shd w:val="clear" w:color="auto" w:fill="auto"/>
            <w:noWrap/>
            <w:vAlign w:val="bottom"/>
            <w:hideMark/>
          </w:tcPr>
          <w:p w14:paraId="385928F7" w14:textId="305AFF5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(-0.16)</w:t>
            </w:r>
          </w:p>
        </w:tc>
        <w:tc>
          <w:tcPr>
            <w:tcW w:w="833" w:type="dxa"/>
            <w:tcBorders>
              <w:top w:val="nil"/>
              <w:left w:val="nil"/>
              <w:bottom w:val="nil"/>
              <w:right w:val="nil"/>
            </w:tcBorders>
            <w:shd w:val="clear" w:color="auto" w:fill="auto"/>
            <w:noWrap/>
            <w:vAlign w:val="bottom"/>
            <w:hideMark/>
          </w:tcPr>
          <w:p w14:paraId="4F855D67" w14:textId="36C9D87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-0.098</w:t>
            </w:r>
          </w:p>
        </w:tc>
        <w:tc>
          <w:tcPr>
            <w:tcW w:w="866" w:type="dxa"/>
            <w:tcBorders>
              <w:top w:val="nil"/>
              <w:left w:val="nil"/>
              <w:bottom w:val="nil"/>
              <w:right w:val="nil"/>
            </w:tcBorders>
            <w:shd w:val="clear" w:color="auto" w:fill="auto"/>
            <w:noWrap/>
            <w:vAlign w:val="bottom"/>
            <w:hideMark/>
          </w:tcPr>
          <w:p w14:paraId="4A5D11CF" w14:textId="11839DE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(-1.67)</w:t>
            </w:r>
          </w:p>
        </w:tc>
        <w:tc>
          <w:tcPr>
            <w:tcW w:w="775" w:type="dxa"/>
            <w:tcBorders>
              <w:top w:val="nil"/>
              <w:left w:val="nil"/>
              <w:bottom w:val="nil"/>
              <w:right w:val="nil"/>
            </w:tcBorders>
            <w:shd w:val="clear" w:color="auto" w:fill="auto"/>
            <w:noWrap/>
            <w:vAlign w:val="bottom"/>
            <w:hideMark/>
          </w:tcPr>
          <w:p w14:paraId="6F81006C" w14:textId="43F7F62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-0.006</w:t>
            </w:r>
          </w:p>
        </w:tc>
        <w:tc>
          <w:tcPr>
            <w:tcW w:w="866" w:type="dxa"/>
            <w:tcBorders>
              <w:top w:val="nil"/>
              <w:left w:val="nil"/>
              <w:bottom w:val="nil"/>
              <w:right w:val="nil"/>
            </w:tcBorders>
            <w:shd w:val="clear" w:color="auto" w:fill="auto"/>
            <w:noWrap/>
            <w:vAlign w:val="bottom"/>
            <w:hideMark/>
          </w:tcPr>
          <w:p w14:paraId="42FA215A" w14:textId="31ED933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(-0.09)</w:t>
            </w:r>
          </w:p>
        </w:tc>
      </w:tr>
      <w:tr w:rsidR="007A6A17" w:rsidRPr="00E2069D" w14:paraId="76990EC5" w14:textId="77777777" w:rsidTr="007A6A17">
        <w:trPr>
          <w:trHeight w:val="496"/>
        </w:trPr>
        <w:tc>
          <w:tcPr>
            <w:tcW w:w="1305" w:type="dxa"/>
            <w:tcBorders>
              <w:top w:val="nil"/>
              <w:left w:val="nil"/>
              <w:bottom w:val="nil"/>
              <w:right w:val="nil"/>
            </w:tcBorders>
            <w:shd w:val="clear" w:color="auto" w:fill="auto"/>
            <w:noWrap/>
            <w:vAlign w:val="bottom"/>
            <w:hideMark/>
          </w:tcPr>
          <w:p w14:paraId="3A26983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75AB2C8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auto"/>
            <w:noWrap/>
            <w:vAlign w:val="bottom"/>
            <w:hideMark/>
          </w:tcPr>
          <w:p w14:paraId="42D93FF8" w14:textId="0AB4A58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0.160</w:t>
            </w:r>
          </w:p>
        </w:tc>
        <w:tc>
          <w:tcPr>
            <w:tcW w:w="834" w:type="dxa"/>
            <w:tcBorders>
              <w:top w:val="nil"/>
              <w:left w:val="nil"/>
              <w:bottom w:val="nil"/>
              <w:right w:val="nil"/>
            </w:tcBorders>
            <w:shd w:val="clear" w:color="auto" w:fill="auto"/>
            <w:noWrap/>
            <w:vAlign w:val="bottom"/>
            <w:hideMark/>
          </w:tcPr>
          <w:p w14:paraId="2377D4A7" w14:textId="22C80F3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(2.32)</w:t>
            </w:r>
          </w:p>
        </w:tc>
        <w:tc>
          <w:tcPr>
            <w:tcW w:w="833" w:type="dxa"/>
            <w:tcBorders>
              <w:top w:val="nil"/>
              <w:left w:val="nil"/>
              <w:bottom w:val="nil"/>
              <w:right w:val="nil"/>
            </w:tcBorders>
            <w:shd w:val="clear" w:color="auto" w:fill="auto"/>
            <w:noWrap/>
            <w:vAlign w:val="bottom"/>
            <w:hideMark/>
          </w:tcPr>
          <w:p w14:paraId="4725D00D" w14:textId="33AD00E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0.100</w:t>
            </w:r>
          </w:p>
        </w:tc>
        <w:tc>
          <w:tcPr>
            <w:tcW w:w="866" w:type="dxa"/>
            <w:tcBorders>
              <w:top w:val="nil"/>
              <w:left w:val="nil"/>
              <w:bottom w:val="nil"/>
              <w:right w:val="nil"/>
            </w:tcBorders>
            <w:shd w:val="clear" w:color="auto" w:fill="auto"/>
            <w:noWrap/>
            <w:vAlign w:val="bottom"/>
            <w:hideMark/>
          </w:tcPr>
          <w:p w14:paraId="10AB6435" w14:textId="5FB9CB7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(1.22)</w:t>
            </w:r>
          </w:p>
        </w:tc>
        <w:tc>
          <w:tcPr>
            <w:tcW w:w="833" w:type="dxa"/>
            <w:tcBorders>
              <w:top w:val="nil"/>
              <w:left w:val="nil"/>
              <w:bottom w:val="nil"/>
              <w:right w:val="nil"/>
            </w:tcBorders>
            <w:shd w:val="clear" w:color="auto" w:fill="auto"/>
            <w:noWrap/>
            <w:vAlign w:val="bottom"/>
            <w:hideMark/>
          </w:tcPr>
          <w:p w14:paraId="1A3004CC" w14:textId="330D0DB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0.188</w:t>
            </w:r>
          </w:p>
        </w:tc>
        <w:tc>
          <w:tcPr>
            <w:tcW w:w="866" w:type="dxa"/>
            <w:tcBorders>
              <w:top w:val="nil"/>
              <w:left w:val="nil"/>
              <w:bottom w:val="nil"/>
              <w:right w:val="nil"/>
            </w:tcBorders>
            <w:shd w:val="clear" w:color="auto" w:fill="auto"/>
            <w:noWrap/>
            <w:vAlign w:val="bottom"/>
            <w:hideMark/>
          </w:tcPr>
          <w:p w14:paraId="3F34BAC9" w14:textId="3E8BF3D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(1.89)</w:t>
            </w:r>
          </w:p>
        </w:tc>
        <w:tc>
          <w:tcPr>
            <w:tcW w:w="775" w:type="dxa"/>
            <w:tcBorders>
              <w:top w:val="nil"/>
              <w:left w:val="nil"/>
              <w:bottom w:val="nil"/>
              <w:right w:val="nil"/>
            </w:tcBorders>
            <w:shd w:val="clear" w:color="auto" w:fill="auto"/>
            <w:noWrap/>
            <w:vAlign w:val="bottom"/>
            <w:hideMark/>
          </w:tcPr>
          <w:p w14:paraId="64EE7F18" w14:textId="7E45E63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-0.005</w:t>
            </w:r>
          </w:p>
        </w:tc>
        <w:tc>
          <w:tcPr>
            <w:tcW w:w="866" w:type="dxa"/>
            <w:tcBorders>
              <w:top w:val="nil"/>
              <w:left w:val="nil"/>
              <w:bottom w:val="nil"/>
              <w:right w:val="nil"/>
            </w:tcBorders>
            <w:shd w:val="clear" w:color="auto" w:fill="auto"/>
            <w:noWrap/>
            <w:vAlign w:val="bottom"/>
            <w:hideMark/>
          </w:tcPr>
          <w:p w14:paraId="2C8E9FE6" w14:textId="74BA383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w:t>
            </w:r>
          </w:p>
        </w:tc>
      </w:tr>
      <w:tr w:rsidR="007A6A17" w:rsidRPr="00E2069D" w14:paraId="384A9885" w14:textId="77777777" w:rsidTr="007A6A17">
        <w:trPr>
          <w:trHeight w:val="521"/>
        </w:trPr>
        <w:tc>
          <w:tcPr>
            <w:tcW w:w="1305" w:type="dxa"/>
            <w:tcBorders>
              <w:top w:val="nil"/>
              <w:left w:val="nil"/>
              <w:bottom w:val="single" w:sz="8" w:space="0" w:color="auto"/>
              <w:right w:val="nil"/>
            </w:tcBorders>
            <w:shd w:val="clear" w:color="auto" w:fill="auto"/>
            <w:noWrap/>
            <w:vAlign w:val="bottom"/>
            <w:hideMark/>
          </w:tcPr>
          <w:p w14:paraId="68D8A20F"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972" w:type="dxa"/>
            <w:tcBorders>
              <w:top w:val="nil"/>
              <w:left w:val="nil"/>
              <w:bottom w:val="single" w:sz="8" w:space="0" w:color="auto"/>
              <w:right w:val="nil"/>
            </w:tcBorders>
            <w:shd w:val="clear" w:color="auto" w:fill="auto"/>
            <w:noWrap/>
            <w:vAlign w:val="bottom"/>
            <w:hideMark/>
          </w:tcPr>
          <w:p w14:paraId="59CE1B73"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single" w:sz="8" w:space="0" w:color="auto"/>
              <w:right w:val="nil"/>
            </w:tcBorders>
            <w:shd w:val="clear" w:color="auto" w:fill="auto"/>
            <w:noWrap/>
            <w:vAlign w:val="bottom"/>
            <w:hideMark/>
          </w:tcPr>
          <w:p w14:paraId="52FFEA3C" w14:textId="3F64BCA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0.195</w:t>
            </w:r>
          </w:p>
        </w:tc>
        <w:tc>
          <w:tcPr>
            <w:tcW w:w="834" w:type="dxa"/>
            <w:tcBorders>
              <w:top w:val="nil"/>
              <w:left w:val="nil"/>
              <w:bottom w:val="single" w:sz="8" w:space="0" w:color="auto"/>
              <w:right w:val="nil"/>
            </w:tcBorders>
            <w:shd w:val="clear" w:color="auto" w:fill="auto"/>
            <w:noWrap/>
            <w:vAlign w:val="bottom"/>
            <w:hideMark/>
          </w:tcPr>
          <w:p w14:paraId="3EC9E95F" w14:textId="0BA842E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(3.63)</w:t>
            </w:r>
          </w:p>
        </w:tc>
        <w:tc>
          <w:tcPr>
            <w:tcW w:w="833" w:type="dxa"/>
            <w:tcBorders>
              <w:top w:val="nil"/>
              <w:left w:val="nil"/>
              <w:bottom w:val="single" w:sz="8" w:space="0" w:color="auto"/>
              <w:right w:val="nil"/>
            </w:tcBorders>
            <w:shd w:val="clear" w:color="auto" w:fill="auto"/>
            <w:noWrap/>
            <w:vAlign w:val="bottom"/>
            <w:hideMark/>
          </w:tcPr>
          <w:p w14:paraId="630AB8BA" w14:textId="423AE9F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0.090</w:t>
            </w:r>
          </w:p>
        </w:tc>
        <w:tc>
          <w:tcPr>
            <w:tcW w:w="866" w:type="dxa"/>
            <w:tcBorders>
              <w:top w:val="nil"/>
              <w:left w:val="nil"/>
              <w:bottom w:val="single" w:sz="8" w:space="0" w:color="auto"/>
              <w:right w:val="nil"/>
            </w:tcBorders>
            <w:shd w:val="clear" w:color="auto" w:fill="auto"/>
            <w:noWrap/>
            <w:vAlign w:val="bottom"/>
            <w:hideMark/>
          </w:tcPr>
          <w:p w14:paraId="2D5DA1E5" w14:textId="2035828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(1.50)</w:t>
            </w:r>
          </w:p>
        </w:tc>
        <w:tc>
          <w:tcPr>
            <w:tcW w:w="833" w:type="dxa"/>
            <w:tcBorders>
              <w:top w:val="nil"/>
              <w:left w:val="nil"/>
              <w:bottom w:val="single" w:sz="8" w:space="0" w:color="auto"/>
              <w:right w:val="nil"/>
            </w:tcBorders>
            <w:shd w:val="clear" w:color="auto" w:fill="auto"/>
            <w:noWrap/>
            <w:vAlign w:val="bottom"/>
            <w:hideMark/>
          </w:tcPr>
          <w:p w14:paraId="7C189E5D" w14:textId="43832F1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0.091</w:t>
            </w:r>
          </w:p>
        </w:tc>
        <w:tc>
          <w:tcPr>
            <w:tcW w:w="866" w:type="dxa"/>
            <w:tcBorders>
              <w:top w:val="nil"/>
              <w:left w:val="nil"/>
              <w:bottom w:val="single" w:sz="8" w:space="0" w:color="auto"/>
              <w:right w:val="nil"/>
            </w:tcBorders>
            <w:shd w:val="clear" w:color="auto" w:fill="auto"/>
            <w:noWrap/>
            <w:vAlign w:val="bottom"/>
            <w:hideMark/>
          </w:tcPr>
          <w:p w14:paraId="57803D43" w14:textId="6DC09FC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(0.96)</w:t>
            </w:r>
          </w:p>
        </w:tc>
        <w:tc>
          <w:tcPr>
            <w:tcW w:w="775" w:type="dxa"/>
            <w:tcBorders>
              <w:top w:val="nil"/>
              <w:left w:val="nil"/>
              <w:bottom w:val="single" w:sz="8" w:space="0" w:color="auto"/>
              <w:right w:val="nil"/>
            </w:tcBorders>
            <w:shd w:val="clear" w:color="auto" w:fill="auto"/>
            <w:noWrap/>
            <w:vAlign w:val="bottom"/>
            <w:hideMark/>
          </w:tcPr>
          <w:p w14:paraId="6DBB0755" w14:textId="7835F20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-0.011</w:t>
            </w:r>
          </w:p>
        </w:tc>
        <w:tc>
          <w:tcPr>
            <w:tcW w:w="866" w:type="dxa"/>
            <w:tcBorders>
              <w:top w:val="nil"/>
              <w:left w:val="nil"/>
              <w:bottom w:val="single" w:sz="8" w:space="0" w:color="auto"/>
              <w:right w:val="nil"/>
            </w:tcBorders>
            <w:shd w:val="clear" w:color="auto" w:fill="auto"/>
            <w:noWrap/>
            <w:vAlign w:val="bottom"/>
            <w:hideMark/>
          </w:tcPr>
          <w:p w14:paraId="3B153979" w14:textId="22792BB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w:t>
            </w:r>
          </w:p>
        </w:tc>
      </w:tr>
    </w:tbl>
    <w:p w14:paraId="391D82D4" w14:textId="419B8A59" w:rsidR="004E4679" w:rsidRDefault="00492CEC" w:rsidP="00D32E14">
      <w:r>
        <w:t xml:space="preserve">Notas: </w:t>
      </w:r>
      <w:r w:rsidR="002B7B52">
        <w:t xml:space="preserve">Estadístico t entre paréntesis. </w:t>
      </w:r>
    </w:p>
    <w:p w14:paraId="74DC1784" w14:textId="4500BD4C" w:rsidR="00180729" w:rsidRDefault="00180729" w:rsidP="00D32E14">
      <w:r>
        <w:t xml:space="preserve">Centrándonos en los resultados </w:t>
      </w:r>
      <w:r w:rsidR="00D26E1D">
        <w:t>de largo plazo</w:t>
      </w:r>
      <w:r w:rsidR="000F0308">
        <w:t>, se tiene que el efecto para una estación de ser adquirida es significativo e igual a 9</w:t>
      </w:r>
      <w:r w:rsidR="00450FFA">
        <w:t>.1</w:t>
      </w:r>
      <w:r w:rsidR="000F0308">
        <w:t xml:space="preserve"> centavos para el diésel y</w:t>
      </w:r>
      <w:r w:rsidR="00450FFA">
        <w:t xml:space="preserve"> 7.7</w:t>
      </w:r>
      <w:r w:rsidR="000F0308">
        <w:t xml:space="preserve"> centavos para el gasohol 90. </w:t>
      </w:r>
      <w:r w:rsidR="006201B5">
        <w:t xml:space="preserve">De igual manera, las estaciones vecinas a las adquiridas tienen un precio mayor </w:t>
      </w:r>
      <w:r w:rsidR="007A6A17">
        <w:t>de</w:t>
      </w:r>
      <w:r w:rsidR="006201B5">
        <w:t xml:space="preserve"> diésel (5 centavos), </w:t>
      </w:r>
      <w:r w:rsidR="007A6A17">
        <w:t>pero un aumento no significativo para gasohol.</w:t>
      </w:r>
      <w:r w:rsidR="00877912">
        <w:t xml:space="preserve"> Las estaciones que tenían contrato de suministro de combustible con Pecsa (variable CONTRATO = 1) no presentan incrementos </w:t>
      </w:r>
      <w:r w:rsidR="00877912">
        <w:lastRenderedPageBreak/>
        <w:t xml:space="preserve">significativos de precios. Finalmente, </w:t>
      </w:r>
      <w:r w:rsidR="00E33BE1">
        <w:t xml:space="preserve">el efecto directo del </w:t>
      </w:r>
      <w:r w:rsidR="00877912">
        <w:t>agrupamie</w:t>
      </w:r>
      <w:r w:rsidR="00E33BE1">
        <w:t>nto espacial no es significativo, solo siendo significativo el efecto total</w:t>
      </w:r>
      <w:r w:rsidR="00C74D1E">
        <w:t xml:space="preserve"> para el diésel en el período de 18 meses. </w:t>
      </w:r>
    </w:p>
    <w:p w14:paraId="132F71D6" w14:textId="73AE7E15" w:rsidR="00793EFA" w:rsidRPr="00074369" w:rsidRDefault="00793EFA" w:rsidP="00793EFA">
      <w:pPr>
        <w:pStyle w:val="Ttulo2"/>
      </w:pPr>
      <w:bookmarkStart w:id="4012" w:name="_Toc11179119"/>
      <w:r w:rsidRPr="00074369">
        <w:t>Estimación utilizando diferencias-en-diferencias</w:t>
      </w:r>
      <w:bookmarkEnd w:id="4012"/>
    </w:p>
    <w:p w14:paraId="57ED3DA6" w14:textId="08B4BA1D" w:rsidR="00793EFA" w:rsidRPr="00074369" w:rsidRDefault="008E4057" w:rsidP="00D32E14">
      <w:pPr>
        <w:rPr>
          <w:ins w:id="4013" w:author="Diego Uriarte" w:date="2019-05-14T20:13:00Z"/>
        </w:rPr>
      </w:pPr>
      <w:r>
        <w:t xml:space="preserve">Los resultados anteriores muestran un efecto significativo de aumento de precios utilizando un modelo de datos de panel. </w:t>
      </w:r>
      <w:r w:rsidR="00493BB2" w:rsidRPr="00074369">
        <w:t>Se quiere</w:t>
      </w:r>
      <w:r>
        <w:t xml:space="preserve"> validar estos resultados</w:t>
      </w:r>
      <w:r w:rsidR="00493BB2" w:rsidRPr="00074369">
        <w:t xml:space="preserve"> </w:t>
      </w:r>
      <w:r>
        <w:t>utilizando el</w:t>
      </w:r>
      <w:r w:rsidR="00493BB2" w:rsidRPr="00074369">
        <w:t xml:space="preserve"> método</w:t>
      </w:r>
      <w:r>
        <w:t xml:space="preserve"> de diferencias-en-diferencias para medir </w:t>
      </w:r>
      <w:r w:rsidR="00493BB2" w:rsidRPr="00074369">
        <w:t>el efecto en los precios de la adquisición de una cadena de estaciones, y las repercusiones sobre las estaciones vecinas a las estaciones adquiridas. Para las regresiones, se utilizan como variables de control (cuando se indica) el tipo de estación, el número de grifos vecinos, distancia mínima al grifo más cercano, densidad poblacional, ingreso per cápita y número de viajes en transporte motorizado hacia distrito donde se ubica el grifo. Las columnas (1), (2) y (4) siguen la especificación</w:t>
      </w:r>
      <w:r w:rsidR="00AF3DD9" w:rsidRPr="00074369">
        <w:t xml:space="preserve"> presentada en las ecuaciones </w:t>
      </w:r>
      <w:r w:rsidR="00AF3DD9" w:rsidRPr="00074369">
        <w:fldChar w:fldCharType="begin"/>
      </w:r>
      <w:r w:rsidR="00AF3DD9" w:rsidRPr="00074369">
        <w:instrText xml:space="preserve"> REF compra_esp \h </w:instrText>
      </w:r>
      <w:r w:rsidR="00AF3DD9" w:rsidRPr="00074369">
        <w:fldChar w:fldCharType="separate"/>
      </w:r>
      <m:oMath>
        <m:r>
          <m:rPr>
            <m:sty m:val="p"/>
          </m:rPr>
          <w:rPr>
            <w:rFonts w:ascii="Cambria Math" w:hAnsi="Cambria Math"/>
            <w:noProof/>
          </w:rPr>
          <m:t>1</m:t>
        </m:r>
      </m:oMath>
      <w:r w:rsidR="00AF3DD9" w:rsidRPr="00074369">
        <w:fldChar w:fldCharType="end"/>
      </w:r>
      <w:r w:rsidR="00AF3DD9" w:rsidRPr="00074369">
        <w:t xml:space="preserve"> y </w:t>
      </w:r>
      <w:r w:rsidR="00AF3DD9" w:rsidRPr="00074369">
        <w:fldChar w:fldCharType="begin"/>
      </w:r>
      <w:r w:rsidR="00AF3DD9" w:rsidRPr="00074369">
        <w:instrText xml:space="preserve"> REF vecino_esp \h </w:instrText>
      </w:r>
      <w:r w:rsidR="00AF3DD9" w:rsidRPr="00074369">
        <w:fldChar w:fldCharType="separate"/>
      </w:r>
      <m:oMath>
        <m:r>
          <m:rPr>
            <m:sty m:val="p"/>
          </m:rPr>
          <w:rPr>
            <w:rFonts w:ascii="Cambria Math" w:hAnsi="Cambria Math"/>
            <w:noProof/>
          </w:rPr>
          <m:t>2</m:t>
        </m:r>
      </m:oMath>
      <w:r w:rsidR="00AF3DD9" w:rsidRPr="00074369">
        <w:fldChar w:fldCharType="end"/>
      </w:r>
      <w:r w:rsidR="00AF3DD9" w:rsidRPr="00074369">
        <w:t xml:space="preserve">. </w:t>
      </w:r>
    </w:p>
    <w:p w14:paraId="77268582" w14:textId="63D9593A" w:rsidR="00010844" w:rsidRPr="00074369" w:rsidRDefault="00C31C4C" w:rsidP="00C31C4C">
      <w:pPr>
        <w:pStyle w:val="Ttulo3"/>
      </w:pPr>
      <w:bookmarkStart w:id="4014" w:name="_Toc11179120"/>
      <w:r w:rsidRPr="00074369">
        <w:t>Efecto de la compra</w:t>
      </w:r>
      <w:r w:rsidR="00041A5D" w:rsidRPr="00074369">
        <w:t xml:space="preserve"> sobre los precios de las estaciones</w:t>
      </w:r>
      <w:bookmarkEnd w:id="4014"/>
    </w:p>
    <w:p w14:paraId="78C50779" w14:textId="18E7AB27" w:rsidR="009B0169" w:rsidRPr="00074369" w:rsidRDefault="009B0169" w:rsidP="009B0169">
      <w:r w:rsidRPr="00074369">
        <w:t>Primero, evaluamos el efecto de la adquisición de las estaciones de Pecsa por Primax en los precios de la misma estación. El precio de las estaciones que fueron adquiridas es mayor que las no adquiridas, por un margen de 6 a 8 centavos, siendo estas diferencias significativas</w:t>
      </w:r>
      <w:r w:rsidR="00384D7C" w:rsidRPr="00074369">
        <w:t xml:space="preserve"> (ver </w:t>
      </w:r>
      <w:r w:rsidR="00384D7C" w:rsidRPr="00074369">
        <w:fldChar w:fldCharType="begin"/>
      </w:r>
      <w:r w:rsidR="00384D7C" w:rsidRPr="00074369">
        <w:instrText xml:space="preserve"> REF _Ref8911580 \h </w:instrText>
      </w:r>
      <w:r w:rsidR="00384D7C" w:rsidRPr="00074369">
        <w:fldChar w:fldCharType="separate"/>
      </w:r>
      <w:r w:rsidR="004C0429" w:rsidRPr="00074369">
        <w:t xml:space="preserve">Tabla </w:t>
      </w:r>
      <w:r w:rsidR="004C0429">
        <w:rPr>
          <w:noProof/>
        </w:rPr>
        <w:t>6</w:t>
      </w:r>
      <w:r w:rsidR="00384D7C" w:rsidRPr="00074369">
        <w:fldChar w:fldCharType="end"/>
      </w:r>
      <w:r w:rsidR="00384D7C" w:rsidRPr="00074369">
        <w:t>)</w:t>
      </w:r>
      <w:r w:rsidRPr="00074369">
        <w:t xml:space="preserve">. Para la estimación de la columna 3, se agrupa la información cada tres meses, y se toma el período de agosto – octubre del año 2017 como base. Aquí, se interaccionan las variables con dummies correspondientes a los periodos de tres meses antes y luego de la adquisición. Al desagregar la información de esta manera se observan dos hechos: (1) </w:t>
      </w:r>
      <w:r w:rsidR="000B3D47" w:rsidRPr="00074369">
        <w:t>E</w:t>
      </w:r>
      <w:r w:rsidRPr="00074369">
        <w:t>n un período de 6 meses antes de la adquisición hasta tres meses luego de la misma, el cambio en el precio del diésel en las estaciones Pecsa adquiridas es cercano a 0 y no significativo.</w:t>
      </w:r>
      <w:r w:rsidR="000B3D47" w:rsidRPr="00074369">
        <w:t xml:space="preserve"> (2) Los efectos de aumento de precio son mayores y significativos a partir de los tres meses luego de la adquisición.</w:t>
      </w:r>
    </w:p>
    <w:p w14:paraId="6740FC83" w14:textId="533D1646" w:rsidR="00672897" w:rsidRPr="00074369" w:rsidRDefault="00672897" w:rsidP="00672897">
      <w:r w:rsidRPr="00074369">
        <w:t xml:space="preserve">La </w:t>
      </w:r>
      <w:r w:rsidR="00027D61">
        <w:t xml:space="preserve">tabla </w:t>
      </w:r>
      <w:bookmarkStart w:id="4015" w:name="_GoBack"/>
      <w:bookmarkEnd w:id="4015"/>
      <w:r w:rsidR="00027D61">
        <w:fldChar w:fldCharType="begin"/>
      </w:r>
      <w:r w:rsidR="00027D61">
        <w:instrText xml:space="preserve"> REF _Ref11596066 </w:instrText>
      </w:r>
      <w:r w:rsidR="00027D61" w:rsidRPr="00027D61">
        <w:instrText xml:space="preserve">\# 0 </w:instrText>
      </w:r>
      <w:r w:rsidR="00027D61">
        <w:instrText xml:space="preserve">\h </w:instrText>
      </w:r>
      <w:r w:rsidR="00027D61">
        <w:fldChar w:fldCharType="separate"/>
      </w:r>
      <w:r w:rsidR="00027D61">
        <w:t>7</w:t>
      </w:r>
      <w:r w:rsidR="00027D61">
        <w:fldChar w:fldCharType="end"/>
      </w:r>
      <w:r w:rsidRPr="00074369">
        <w:t xml:space="preserve"> presenta la estimación para el gasohol 90 y se aprecia un escenario parecido, con un aumento de precios para las estaciones de Pecsa de alrededor de 12 centavos y con efectos cercanos a cero y no significativos para los períodos antes de la adquisición. Sin embargo, para el caso del gasohol, el increment</w:t>
      </w:r>
      <w:r w:rsidR="008D482B">
        <w:t xml:space="preserve">o de precios es significativo desde </w:t>
      </w:r>
      <w:r w:rsidRPr="00074369">
        <w:t xml:space="preserve">el </w:t>
      </w:r>
      <w:r w:rsidR="008D482B">
        <w:t xml:space="preserve">primer </w:t>
      </w:r>
      <w:r w:rsidRPr="00074369">
        <w:t>trimestr</w:t>
      </w:r>
      <w:r w:rsidR="008D482B">
        <w:t>e posterior a</w:t>
      </w:r>
      <w:r w:rsidRPr="00074369">
        <w:t xml:space="preserve"> la adquisición.</w:t>
      </w:r>
    </w:p>
    <w:p w14:paraId="74511797" w14:textId="10D70542" w:rsidR="00400240" w:rsidRPr="00074369" w:rsidRDefault="00400240" w:rsidP="00400240">
      <w:pPr>
        <w:pStyle w:val="Descripcin"/>
        <w:keepNext/>
      </w:pPr>
      <w:bookmarkStart w:id="4016" w:name="_Ref8911580"/>
      <w:bookmarkStart w:id="4017" w:name="_Toc9171795"/>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6</w:t>
      </w:r>
      <w:r w:rsidRPr="00074369">
        <w:fldChar w:fldCharType="end"/>
      </w:r>
      <w:bookmarkEnd w:id="4016"/>
      <w:r w:rsidRPr="00074369">
        <w:t>: Cambio en precio de diésel para estaciones adquiridas</w:t>
      </w:r>
      <w:bookmarkEnd w:id="4017"/>
    </w:p>
    <w:tbl>
      <w:tblPr>
        <w:tblStyle w:val="tesis"/>
        <w:tblW w:w="8730" w:type="dxa"/>
        <w:tblLayout w:type="fixed"/>
        <w:tblLook w:val="04A0" w:firstRow="1" w:lastRow="0" w:firstColumn="1" w:lastColumn="0" w:noHBand="0" w:noVBand="1"/>
      </w:tblPr>
      <w:tblGrid>
        <w:gridCol w:w="3261"/>
        <w:gridCol w:w="1067"/>
        <w:gridCol w:w="1467"/>
        <w:gridCol w:w="1467"/>
        <w:gridCol w:w="1468"/>
      </w:tblGrid>
      <w:tr w:rsidR="001E52B9" w:rsidRPr="00074369" w14:paraId="71E8E3C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bottom w:val="single" w:sz="4" w:space="0" w:color="auto"/>
            </w:tcBorders>
            <w:hideMark/>
          </w:tcPr>
          <w:p w14:paraId="020548A6" w14:textId="77777777" w:rsidR="001E52B9" w:rsidRPr="00074369" w:rsidRDefault="001E52B9" w:rsidP="001E52B9">
            <w:pPr>
              <w:spacing w:after="0" w:line="240" w:lineRule="auto"/>
              <w:jc w:val="center"/>
              <w:rPr>
                <w:rFonts w:asciiTheme="minorHAnsi" w:hAnsiTheme="minorHAnsi" w:cstheme="minorHAnsi"/>
                <w:szCs w:val="20"/>
              </w:rPr>
            </w:pPr>
          </w:p>
        </w:tc>
        <w:tc>
          <w:tcPr>
            <w:tcW w:w="1067" w:type="dxa"/>
            <w:tcBorders>
              <w:bottom w:val="single" w:sz="4" w:space="0" w:color="auto"/>
            </w:tcBorders>
            <w:hideMark/>
          </w:tcPr>
          <w:p w14:paraId="1FC0AA6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3D55D75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2132C547"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33C6EFC3"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1E52B9" w:rsidRPr="00074369" w14:paraId="755B29D8"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single" w:sz="4" w:space="0" w:color="auto"/>
            </w:tcBorders>
            <w:hideMark/>
          </w:tcPr>
          <w:p w14:paraId="2722B2CD" w14:textId="3A74C476" w:rsidR="001E52B9" w:rsidRPr="00074369" w:rsidRDefault="001E52B9" w:rsidP="001E52B9">
            <w:pPr>
              <w:spacing w:after="0" w:line="240" w:lineRule="auto"/>
              <w:jc w:val="left"/>
              <w:rPr>
                <w:rFonts w:asciiTheme="minorHAnsi" w:hAnsiTheme="minorHAnsi" w:cstheme="minorHAnsi"/>
                <w:szCs w:val="20"/>
              </w:rPr>
            </w:pPr>
            <w:r w:rsidRPr="00074369">
              <w:rPr>
                <w:rFonts w:asciiTheme="minorHAnsi" w:hAnsiTheme="minorHAnsi" w:cstheme="minorHAnsi"/>
                <w:szCs w:val="20"/>
              </w:rPr>
              <w:t>Dum.Comprada</w:t>
            </w:r>
          </w:p>
        </w:tc>
        <w:tc>
          <w:tcPr>
            <w:tcW w:w="1067" w:type="dxa"/>
            <w:tcBorders>
              <w:top w:val="single" w:sz="4" w:space="0" w:color="auto"/>
            </w:tcBorders>
            <w:hideMark/>
          </w:tcPr>
          <w:p w14:paraId="7932356A"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-0.079</w:t>
            </w:r>
          </w:p>
        </w:tc>
        <w:tc>
          <w:tcPr>
            <w:tcW w:w="1467" w:type="dxa"/>
            <w:tcBorders>
              <w:top w:val="single" w:sz="4" w:space="0" w:color="auto"/>
            </w:tcBorders>
            <w:hideMark/>
          </w:tcPr>
          <w:p w14:paraId="163826A3"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-0.280</w:t>
            </w:r>
            <w:r w:rsidRPr="00074369">
              <w:rPr>
                <w:rFonts w:asciiTheme="minorHAnsi" w:hAnsiTheme="minorHAnsi" w:cstheme="minorHAnsi"/>
                <w:szCs w:val="20"/>
                <w:vertAlign w:val="superscript"/>
              </w:rPr>
              <w:t>***</w:t>
            </w:r>
          </w:p>
        </w:tc>
        <w:tc>
          <w:tcPr>
            <w:tcW w:w="1467" w:type="dxa"/>
            <w:tcBorders>
              <w:top w:val="single" w:sz="4" w:space="0" w:color="auto"/>
            </w:tcBorders>
            <w:hideMark/>
          </w:tcPr>
          <w:p w14:paraId="032EE9E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0.038</w:t>
            </w:r>
          </w:p>
        </w:tc>
        <w:tc>
          <w:tcPr>
            <w:tcW w:w="1468" w:type="dxa"/>
            <w:tcBorders>
              <w:top w:val="single" w:sz="4" w:space="0" w:color="auto"/>
            </w:tcBorders>
            <w:hideMark/>
          </w:tcPr>
          <w:p w14:paraId="39CFD640"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0.031</w:t>
            </w:r>
          </w:p>
        </w:tc>
      </w:tr>
      <w:tr w:rsidR="001E52B9" w:rsidRPr="00074369" w14:paraId="3486DA5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5613715" w14:textId="77777777" w:rsidR="001E52B9" w:rsidRPr="00074369" w:rsidRDefault="001E52B9" w:rsidP="00436618">
            <w:pPr>
              <w:spacing w:after="0" w:line="240" w:lineRule="auto"/>
              <w:jc w:val="left"/>
              <w:rPr>
                <w:rFonts w:asciiTheme="minorHAnsi" w:hAnsiTheme="minorHAnsi" w:cstheme="minorHAnsi"/>
                <w:szCs w:val="20"/>
              </w:rPr>
            </w:pPr>
          </w:p>
        </w:tc>
        <w:tc>
          <w:tcPr>
            <w:tcW w:w="1067" w:type="dxa"/>
            <w:hideMark/>
          </w:tcPr>
          <w:p w14:paraId="3D8B04F5"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(0.070)</w:t>
            </w:r>
          </w:p>
        </w:tc>
        <w:tc>
          <w:tcPr>
            <w:tcW w:w="1467" w:type="dxa"/>
            <w:hideMark/>
          </w:tcPr>
          <w:p w14:paraId="194A0D2A"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w:t>
            </w:r>
          </w:p>
        </w:tc>
        <w:tc>
          <w:tcPr>
            <w:tcW w:w="1467" w:type="dxa"/>
            <w:hideMark/>
          </w:tcPr>
          <w:p w14:paraId="48E7B5C9"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(0.064)</w:t>
            </w:r>
          </w:p>
        </w:tc>
        <w:tc>
          <w:tcPr>
            <w:tcW w:w="1468" w:type="dxa"/>
            <w:hideMark/>
          </w:tcPr>
          <w:p w14:paraId="7C35BC54"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p>
        </w:tc>
      </w:tr>
      <w:tr w:rsidR="00AF3DD9" w:rsidRPr="00074369" w14:paraId="0EDE9DB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130A744" w14:textId="543E51CF"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067" w:type="dxa"/>
            <w:hideMark/>
          </w:tcPr>
          <w:p w14:paraId="028DBDB7"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1.171</w:t>
            </w:r>
            <w:r w:rsidRPr="00074369">
              <w:rPr>
                <w:rFonts w:asciiTheme="minorHAnsi" w:hAnsiTheme="minorHAnsi" w:cstheme="minorHAnsi"/>
                <w:szCs w:val="20"/>
                <w:vertAlign w:val="superscript"/>
              </w:rPr>
              <w:t>***</w:t>
            </w:r>
          </w:p>
        </w:tc>
        <w:tc>
          <w:tcPr>
            <w:tcW w:w="1467" w:type="dxa"/>
            <w:hideMark/>
          </w:tcPr>
          <w:p w14:paraId="12B3B913"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2.494</w:t>
            </w:r>
            <w:r w:rsidRPr="00074369">
              <w:rPr>
                <w:rFonts w:asciiTheme="minorHAnsi" w:hAnsiTheme="minorHAnsi" w:cstheme="minorHAnsi"/>
                <w:szCs w:val="20"/>
                <w:vertAlign w:val="superscript"/>
              </w:rPr>
              <w:t>***</w:t>
            </w:r>
          </w:p>
        </w:tc>
        <w:tc>
          <w:tcPr>
            <w:tcW w:w="1467" w:type="dxa"/>
            <w:hideMark/>
          </w:tcPr>
          <w:p w14:paraId="13CFCC19"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2.505</w:t>
            </w:r>
            <w:r w:rsidRPr="00074369">
              <w:rPr>
                <w:rFonts w:asciiTheme="minorHAnsi" w:hAnsiTheme="minorHAnsi" w:cstheme="minorHAnsi"/>
                <w:szCs w:val="20"/>
                <w:vertAlign w:val="superscript"/>
              </w:rPr>
              <w:t>***</w:t>
            </w:r>
          </w:p>
        </w:tc>
        <w:tc>
          <w:tcPr>
            <w:tcW w:w="1468" w:type="dxa"/>
            <w:hideMark/>
          </w:tcPr>
          <w:p w14:paraId="25D59C6C" w14:textId="0441C859"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2.500</w:t>
            </w:r>
            <w:r w:rsidRPr="00074369">
              <w:rPr>
                <w:rFonts w:asciiTheme="minorHAnsi" w:hAnsiTheme="minorHAnsi" w:cstheme="minorHAnsi"/>
                <w:szCs w:val="20"/>
                <w:vertAlign w:val="superscript"/>
              </w:rPr>
              <w:t>***</w:t>
            </w:r>
          </w:p>
        </w:tc>
      </w:tr>
      <w:tr w:rsidR="00AF3DD9" w:rsidRPr="00074369" w14:paraId="49FEC320"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D5493ED"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0BBB1E9"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(0.012)</w:t>
            </w:r>
          </w:p>
        </w:tc>
        <w:tc>
          <w:tcPr>
            <w:tcW w:w="1467" w:type="dxa"/>
            <w:hideMark/>
          </w:tcPr>
          <w:p w14:paraId="3BA4DDB5"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(0.023)</w:t>
            </w:r>
          </w:p>
        </w:tc>
        <w:tc>
          <w:tcPr>
            <w:tcW w:w="1467" w:type="dxa"/>
            <w:hideMark/>
          </w:tcPr>
          <w:p w14:paraId="3EDA4D16"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w:t>
            </w:r>
          </w:p>
        </w:tc>
        <w:tc>
          <w:tcPr>
            <w:tcW w:w="1468" w:type="dxa"/>
            <w:hideMark/>
          </w:tcPr>
          <w:p w14:paraId="57CC0C3F" w14:textId="797F050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w:t>
            </w:r>
          </w:p>
        </w:tc>
      </w:tr>
      <w:tr w:rsidR="00AF3DD9" w:rsidRPr="00074369" w14:paraId="6A331B6C"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87F2264" w14:textId="0F43532B"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 D.FechaCompra</w:t>
            </w:r>
          </w:p>
        </w:tc>
        <w:tc>
          <w:tcPr>
            <w:tcW w:w="1067" w:type="dxa"/>
            <w:hideMark/>
          </w:tcPr>
          <w:p w14:paraId="50572EAB" w14:textId="27849FCA"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r w:rsidRPr="00074369">
              <w:rPr>
                <w:rFonts w:asciiTheme="minorHAnsi" w:hAnsiTheme="minorHAnsi" w:cstheme="minorHAnsi"/>
                <w:szCs w:val="20"/>
                <w:vertAlign w:val="superscript"/>
              </w:rPr>
              <w:t>***</w:t>
            </w:r>
          </w:p>
        </w:tc>
        <w:tc>
          <w:tcPr>
            <w:tcW w:w="1467" w:type="dxa"/>
            <w:hideMark/>
          </w:tcPr>
          <w:p w14:paraId="3BA635E1" w14:textId="25F2D9A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r w:rsidRPr="00074369">
              <w:rPr>
                <w:rFonts w:asciiTheme="minorHAnsi" w:hAnsiTheme="minorHAnsi" w:cstheme="minorHAnsi"/>
                <w:szCs w:val="20"/>
                <w:vertAlign w:val="superscript"/>
              </w:rPr>
              <w:t>***</w:t>
            </w:r>
          </w:p>
        </w:tc>
        <w:tc>
          <w:tcPr>
            <w:tcW w:w="1467" w:type="dxa"/>
            <w:hideMark/>
          </w:tcPr>
          <w:p w14:paraId="726DD7D2" w14:textId="3CB81918"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0.084</w:t>
            </w:r>
            <w:r w:rsidRPr="00074369">
              <w:rPr>
                <w:rFonts w:asciiTheme="minorHAnsi" w:hAnsiTheme="minorHAnsi" w:cstheme="minorHAnsi"/>
                <w:szCs w:val="20"/>
                <w:vertAlign w:val="superscript"/>
              </w:rPr>
              <w:t>***</w:t>
            </w:r>
          </w:p>
        </w:tc>
        <w:tc>
          <w:tcPr>
            <w:tcW w:w="1468" w:type="dxa"/>
            <w:hideMark/>
          </w:tcPr>
          <w:p w14:paraId="7AFD8062" w14:textId="7DA777AB"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220A2C42"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5AFE6C2"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834893B" w14:textId="1CA6E60A"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(0.025)</w:t>
            </w:r>
          </w:p>
        </w:tc>
        <w:tc>
          <w:tcPr>
            <w:tcW w:w="1467" w:type="dxa"/>
            <w:hideMark/>
          </w:tcPr>
          <w:p w14:paraId="62814D5C" w14:textId="49D3DE7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(0.025)</w:t>
            </w:r>
          </w:p>
        </w:tc>
        <w:tc>
          <w:tcPr>
            <w:tcW w:w="1467" w:type="dxa"/>
            <w:hideMark/>
          </w:tcPr>
          <w:p w14:paraId="1581B3B7" w14:textId="1E5EFD00"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(0.027)</w:t>
            </w:r>
          </w:p>
        </w:tc>
        <w:tc>
          <w:tcPr>
            <w:tcW w:w="1468" w:type="dxa"/>
            <w:hideMark/>
          </w:tcPr>
          <w:p w14:paraId="2BD83F89" w14:textId="3D1CB0A2"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08979B9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F0D6A32" w14:textId="17678BA8"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w:t>
            </w:r>
            <w:r w:rsidR="009B0169" w:rsidRPr="00074369">
              <w:rPr>
                <w:rFonts w:asciiTheme="minorHAnsi" w:hAnsiTheme="minorHAnsi" w:cstheme="minorHAnsi"/>
                <w:szCs w:val="20"/>
              </w:rPr>
              <w:t>1</w:t>
            </w:r>
            <w:r w:rsidRPr="00074369">
              <w:rPr>
                <w:rFonts w:asciiTheme="minorHAnsi" w:hAnsiTheme="minorHAnsi" w:cstheme="minorHAnsi"/>
                <w:szCs w:val="20"/>
              </w:rPr>
              <w:t>antes</w:t>
            </w:r>
          </w:p>
        </w:tc>
        <w:tc>
          <w:tcPr>
            <w:tcW w:w="1067" w:type="dxa"/>
            <w:hideMark/>
          </w:tcPr>
          <w:p w14:paraId="50AFCE3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0387DE58"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0E6983D4" w14:textId="09B9E088"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00F315CA" w14:textId="5C2597A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0.013</w:t>
            </w:r>
          </w:p>
        </w:tc>
      </w:tr>
      <w:tr w:rsidR="00AF3DD9" w:rsidRPr="00074369" w14:paraId="374FD9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3B387B9F"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0EB5599"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5F3F8DAC"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242AD714" w14:textId="2937C39A"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1A89E62C" w14:textId="4DB86C23"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(0.031)</w:t>
            </w:r>
          </w:p>
        </w:tc>
      </w:tr>
      <w:tr w:rsidR="00AF3DD9" w:rsidRPr="00074369" w14:paraId="558F9E6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73A81B01" w14:textId="0CF0F0B8"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D.Comprada*D.1desp</w:t>
            </w:r>
          </w:p>
        </w:tc>
        <w:tc>
          <w:tcPr>
            <w:tcW w:w="1067" w:type="dxa"/>
            <w:hideMark/>
          </w:tcPr>
          <w:p w14:paraId="1320FD83"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73AA3FB6"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655B2100" w14:textId="73283E40"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740DEED0" w14:textId="2BFCA0D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0.001</w:t>
            </w:r>
          </w:p>
        </w:tc>
      </w:tr>
      <w:tr w:rsidR="00AF3DD9" w:rsidRPr="00074369" w14:paraId="21B4CFA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1BC53D9"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30E9666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050B3F17"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1B801785" w14:textId="15B33339"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1C130BB5" w14:textId="7BA17605"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(0.035)</w:t>
            </w:r>
          </w:p>
        </w:tc>
      </w:tr>
      <w:tr w:rsidR="00AF3DD9" w:rsidRPr="00074369" w14:paraId="751144F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310A9DD" w14:textId="0E16327B"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D.Comprada*D.2desp</w:t>
            </w:r>
          </w:p>
        </w:tc>
        <w:tc>
          <w:tcPr>
            <w:tcW w:w="1067" w:type="dxa"/>
            <w:hideMark/>
          </w:tcPr>
          <w:p w14:paraId="31513E68"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14D3DB53"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1E91CAD5" w14:textId="40383B66"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5A1F1263" w14:textId="16AA2A0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0.118</w:t>
            </w:r>
            <w:r w:rsidRPr="00074369">
              <w:rPr>
                <w:rFonts w:asciiTheme="minorHAnsi" w:hAnsiTheme="minorHAnsi" w:cstheme="minorHAnsi"/>
                <w:szCs w:val="20"/>
                <w:vertAlign w:val="superscript"/>
              </w:rPr>
              <w:t>***</w:t>
            </w:r>
          </w:p>
        </w:tc>
      </w:tr>
      <w:tr w:rsidR="00AF3DD9" w:rsidRPr="00074369" w14:paraId="7333BBB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328FB23D"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4DB5A766"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4CE3DAB5"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C4A25BF" w14:textId="191BC7C2"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239701FB" w14:textId="5F1F6942"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(0.038)</w:t>
            </w:r>
          </w:p>
        </w:tc>
      </w:tr>
      <w:tr w:rsidR="00AF3DD9" w:rsidRPr="00074369" w14:paraId="5C4B353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3DA8084" w14:textId="55D98626"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D.Comprada*D.3desp</w:t>
            </w:r>
          </w:p>
        </w:tc>
        <w:tc>
          <w:tcPr>
            <w:tcW w:w="1067" w:type="dxa"/>
            <w:hideMark/>
          </w:tcPr>
          <w:p w14:paraId="30812637"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65A3D2C9"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8DA5BCF" w14:textId="6B6A35BA"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4C00F887" w14:textId="54DE7AE2"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0.153</w:t>
            </w:r>
            <w:r w:rsidRPr="00074369">
              <w:rPr>
                <w:rFonts w:asciiTheme="minorHAnsi" w:hAnsiTheme="minorHAnsi" w:cstheme="minorHAnsi"/>
                <w:szCs w:val="20"/>
                <w:vertAlign w:val="superscript"/>
              </w:rPr>
              <w:t>***</w:t>
            </w:r>
          </w:p>
        </w:tc>
      </w:tr>
      <w:tr w:rsidR="00AF3DD9" w:rsidRPr="00074369" w14:paraId="0B0B5B7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C44BD6B"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4238E30"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63127285"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5C0432A" w14:textId="761D2609"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4BDD7CD9" w14:textId="2BEC652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(0.040)</w:t>
            </w:r>
          </w:p>
        </w:tc>
      </w:tr>
      <w:tr w:rsidR="00AF3DD9" w:rsidRPr="00074369" w14:paraId="42C6488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2B5554B7" w14:textId="79D7B69F"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067" w:type="dxa"/>
            <w:hideMark/>
          </w:tcPr>
          <w:p w14:paraId="039FC3CE" w14:textId="04C8C0B6"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10.808</w:t>
            </w:r>
            <w:r w:rsidRPr="00074369">
              <w:rPr>
                <w:rFonts w:asciiTheme="minorHAnsi" w:hAnsiTheme="minorHAnsi" w:cstheme="minorHAnsi"/>
                <w:szCs w:val="20"/>
                <w:vertAlign w:val="superscript"/>
              </w:rPr>
              <w:t>***</w:t>
            </w:r>
          </w:p>
        </w:tc>
        <w:tc>
          <w:tcPr>
            <w:tcW w:w="1467" w:type="dxa"/>
            <w:hideMark/>
          </w:tcPr>
          <w:p w14:paraId="232768B7" w14:textId="2495C9D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9.949</w:t>
            </w:r>
            <w:r w:rsidRPr="00074369">
              <w:rPr>
                <w:rFonts w:asciiTheme="minorHAnsi" w:hAnsiTheme="minorHAnsi" w:cstheme="minorHAnsi"/>
                <w:szCs w:val="20"/>
                <w:vertAlign w:val="superscript"/>
              </w:rPr>
              <w:t>***</w:t>
            </w:r>
          </w:p>
        </w:tc>
        <w:tc>
          <w:tcPr>
            <w:tcW w:w="1467" w:type="dxa"/>
            <w:hideMark/>
          </w:tcPr>
          <w:p w14:paraId="39E8F4C5" w14:textId="03803F7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8.842</w:t>
            </w:r>
            <w:r w:rsidRPr="00074369">
              <w:rPr>
                <w:rFonts w:asciiTheme="minorHAnsi" w:hAnsiTheme="minorHAnsi" w:cstheme="minorHAnsi"/>
                <w:szCs w:val="20"/>
                <w:vertAlign w:val="superscript"/>
              </w:rPr>
              <w:t>***</w:t>
            </w:r>
          </w:p>
        </w:tc>
        <w:tc>
          <w:tcPr>
            <w:tcW w:w="1468" w:type="dxa"/>
            <w:hideMark/>
          </w:tcPr>
          <w:p w14:paraId="3902FD90" w14:textId="19938ADE"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8.843</w:t>
            </w:r>
            <w:r w:rsidRPr="00074369">
              <w:rPr>
                <w:rFonts w:asciiTheme="minorHAnsi" w:hAnsiTheme="minorHAnsi" w:cstheme="minorHAnsi"/>
                <w:szCs w:val="20"/>
                <w:vertAlign w:val="superscript"/>
              </w:rPr>
              <w:t>***</w:t>
            </w:r>
          </w:p>
        </w:tc>
      </w:tr>
      <w:tr w:rsidR="00AF3DD9" w:rsidRPr="00074369" w14:paraId="60BC46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BD9BE0F"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7B5D1CD0" w14:textId="4C431D6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(0.026)</w:t>
            </w:r>
          </w:p>
        </w:tc>
        <w:tc>
          <w:tcPr>
            <w:tcW w:w="1467" w:type="dxa"/>
            <w:hideMark/>
          </w:tcPr>
          <w:p w14:paraId="3E274FD3" w14:textId="45CC899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(0.053)</w:t>
            </w:r>
          </w:p>
        </w:tc>
        <w:tc>
          <w:tcPr>
            <w:tcW w:w="1467" w:type="dxa"/>
            <w:hideMark/>
          </w:tcPr>
          <w:p w14:paraId="052E19AA" w14:textId="59638725"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(0.537)</w:t>
            </w:r>
          </w:p>
        </w:tc>
        <w:tc>
          <w:tcPr>
            <w:tcW w:w="1468" w:type="dxa"/>
            <w:hideMark/>
          </w:tcPr>
          <w:p w14:paraId="549B3139" w14:textId="11FE248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(0.538)</w:t>
            </w:r>
          </w:p>
        </w:tc>
      </w:tr>
      <w:tr w:rsidR="00AF3DD9" w:rsidRPr="00074369" w14:paraId="3DBF62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77D67CA2" w14:textId="0005D163" w:rsidR="00AF3DD9" w:rsidRPr="00074369" w:rsidRDefault="00AF3DD9" w:rsidP="00AF3DD9">
            <w:pPr>
              <w:spacing w:after="0" w:line="240" w:lineRule="auto"/>
              <w:jc w:val="left"/>
              <w:rPr>
                <w:rFonts w:cstheme="minorHAnsi"/>
                <w:szCs w:val="20"/>
              </w:rPr>
            </w:pPr>
            <w:r w:rsidRPr="00074369">
              <w:rPr>
                <w:rFonts w:cstheme="minorHAnsi"/>
                <w:szCs w:val="20"/>
              </w:rPr>
              <w:t>Efectos fijos por mes</w:t>
            </w:r>
          </w:p>
        </w:tc>
        <w:tc>
          <w:tcPr>
            <w:tcW w:w="1067" w:type="dxa"/>
          </w:tcPr>
          <w:p w14:paraId="7A784F91" w14:textId="13E5E129"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749167E2" w14:textId="31BDA01E"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7" w:type="dxa"/>
          </w:tcPr>
          <w:p w14:paraId="094B2CD6" w14:textId="6E90AF71"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2403B83B" w14:textId="228621BE"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2F1E5E7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69F4B19E" w14:textId="786E2059" w:rsidR="00AF3DD9" w:rsidRPr="00074369" w:rsidRDefault="00AF3DD9" w:rsidP="00AF3DD9">
            <w:pPr>
              <w:spacing w:after="0" w:line="240" w:lineRule="auto"/>
              <w:jc w:val="left"/>
              <w:rPr>
                <w:rFonts w:cstheme="minorHAnsi"/>
                <w:szCs w:val="20"/>
              </w:rPr>
            </w:pPr>
            <w:r w:rsidRPr="00074369">
              <w:rPr>
                <w:rFonts w:cstheme="minorHAnsi"/>
                <w:szCs w:val="20"/>
              </w:rPr>
              <w:t>Efectos fijos por distrito</w:t>
            </w:r>
          </w:p>
        </w:tc>
        <w:tc>
          <w:tcPr>
            <w:tcW w:w="1067" w:type="dxa"/>
          </w:tcPr>
          <w:p w14:paraId="6B4EF6C7" w14:textId="1638AD7E"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4F5E1E36" w14:textId="5B6A8926"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7" w:type="dxa"/>
          </w:tcPr>
          <w:p w14:paraId="68B9E970" w14:textId="0E036209"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3F3D5623" w14:textId="1853D229"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0D96C7C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4DC29DAE" w14:textId="314053BF" w:rsidR="00AF3DD9" w:rsidRPr="00074369" w:rsidRDefault="00AF3DD9" w:rsidP="00AF3DD9">
            <w:pPr>
              <w:spacing w:after="0" w:line="240" w:lineRule="auto"/>
              <w:jc w:val="left"/>
              <w:rPr>
                <w:rFonts w:cstheme="minorHAnsi"/>
                <w:szCs w:val="20"/>
              </w:rPr>
            </w:pPr>
            <w:r w:rsidRPr="00074369">
              <w:rPr>
                <w:rFonts w:cstheme="minorHAnsi"/>
                <w:szCs w:val="20"/>
              </w:rPr>
              <w:t>Variables de control</w:t>
            </w:r>
          </w:p>
        </w:tc>
        <w:tc>
          <w:tcPr>
            <w:tcW w:w="1067" w:type="dxa"/>
          </w:tcPr>
          <w:p w14:paraId="3E27F65A" w14:textId="71EEEDE4"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1E22A1E1" w14:textId="7ADBC933"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31A8FDA5" w14:textId="467554CC"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3B1772AA" w14:textId="5CBCD80F"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60BF516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2004109" w14:textId="59DE0ED4"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067" w:type="dxa"/>
            <w:hideMark/>
          </w:tcPr>
          <w:p w14:paraId="3ECBD9A0" w14:textId="75C8AE3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2D68A36C" w14:textId="2ED0F3F0"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225226F9" w14:textId="0A4EB85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8" w:type="dxa"/>
            <w:hideMark/>
          </w:tcPr>
          <w:p w14:paraId="44ADF5E6" w14:textId="61DC763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r>
      <w:tr w:rsidR="00AF3DD9" w:rsidRPr="00074369" w14:paraId="043E39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3C352B0" w14:textId="2A335830"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067" w:type="dxa"/>
            <w:hideMark/>
          </w:tcPr>
          <w:p w14:paraId="57482292" w14:textId="1938FB49"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056325D1" w14:textId="184F5A9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0.784</w:t>
            </w:r>
          </w:p>
        </w:tc>
        <w:tc>
          <w:tcPr>
            <w:tcW w:w="1467" w:type="dxa"/>
            <w:hideMark/>
          </w:tcPr>
          <w:p w14:paraId="47AE702F" w14:textId="065D859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c>
          <w:tcPr>
            <w:tcW w:w="1468" w:type="dxa"/>
            <w:hideMark/>
          </w:tcPr>
          <w:p w14:paraId="0A1289D4" w14:textId="4CDB524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r>
      <w:tr w:rsidR="00AF3DD9" w:rsidRPr="00074369" w14:paraId="735AAD7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23D02C8" w14:textId="16AC4990"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067" w:type="dxa"/>
            <w:hideMark/>
          </w:tcPr>
          <w:p w14:paraId="59A09629" w14:textId="24AEF23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00AD8521" w14:textId="43EAA4C3"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0.782</w:t>
            </w:r>
          </w:p>
        </w:tc>
        <w:tc>
          <w:tcPr>
            <w:tcW w:w="1467" w:type="dxa"/>
            <w:hideMark/>
          </w:tcPr>
          <w:p w14:paraId="1BD8FB7D" w14:textId="21B7FAE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c>
          <w:tcPr>
            <w:tcW w:w="1468" w:type="dxa"/>
            <w:hideMark/>
          </w:tcPr>
          <w:p w14:paraId="6E349C3C" w14:textId="2A213C46"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r>
      <w:tr w:rsidR="00AF3DD9" w:rsidRPr="00074369" w14:paraId="7532D28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bottom w:val="single" w:sz="12" w:space="0" w:color="auto"/>
            </w:tcBorders>
            <w:hideMark/>
          </w:tcPr>
          <w:p w14:paraId="78BE3DB1"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tcBorders>
              <w:bottom w:val="single" w:sz="12" w:space="0" w:color="auto"/>
            </w:tcBorders>
            <w:hideMark/>
          </w:tcPr>
          <w:p w14:paraId="3551B2C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1A4533EC"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6BE5A937" w14:textId="77777777" w:rsidR="00AF3DD9" w:rsidRPr="00074369" w:rsidRDefault="00AF3DD9" w:rsidP="00AF3DD9">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6499A3EE" w14:textId="77777777"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0C1792A6" w14:textId="77777777" w:rsidTr="00E53805">
        <w:trPr>
          <w:cnfStyle w:val="100000000000" w:firstRow="1" w:lastRow="0" w:firstColumn="0" w:lastColumn="0" w:oddVBand="0" w:evenVBand="0" w:oddHBand="0" w:evenHBand="0" w:firstRowFirstColumn="0" w:firstRowLastColumn="0" w:lastRowFirstColumn="0" w:lastRowLastColumn="0"/>
          <w:trHeight w:val="837"/>
        </w:trPr>
        <w:tc>
          <w:tcPr>
            <w:tcW w:w="8730" w:type="dxa"/>
            <w:gridSpan w:val="5"/>
            <w:tcBorders>
              <w:top w:val="single" w:sz="12" w:space="0" w:color="auto"/>
            </w:tcBorders>
            <w:hideMark/>
          </w:tcPr>
          <w:p w14:paraId="15C2023D" w14:textId="77777777" w:rsidR="00AF3DD9" w:rsidRPr="00074369" w:rsidRDefault="00AF3DD9" w:rsidP="00F86336">
            <w:pPr>
              <w:keepNext w:val="0"/>
              <w:spacing w:after="0" w:line="240" w:lineRule="auto"/>
              <w:jc w:val="left"/>
              <w:rPr>
                <w:rFonts w:cstheme="minorHAnsi"/>
                <w:szCs w:val="20"/>
              </w:rPr>
            </w:pPr>
            <w:r w:rsidRPr="00074369">
              <w:rPr>
                <w:rFonts w:asciiTheme="minorHAnsi" w:hAnsiTheme="minorHAnsi" w:cstheme="minorHAnsi"/>
                <w:szCs w:val="20"/>
              </w:rPr>
              <w:t>Notas:</w:t>
            </w:r>
          </w:p>
          <w:p w14:paraId="4ED25812" w14:textId="76898BB8" w:rsidR="00AF3DD9" w:rsidRPr="00074369" w:rsidRDefault="00AF3DD9" w:rsidP="00F86336">
            <w:pPr>
              <w:keepNext w:val="0"/>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6730EFF5" w14:textId="77777777" w:rsidR="00AF3DD9" w:rsidRPr="00074369" w:rsidRDefault="00AF3DD9"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p w14:paraId="79DE745D" w14:textId="7387487B"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D.1antes: 1 si la fecha se encuentra entre nov-17 y ene-18. </w:t>
            </w:r>
          </w:p>
          <w:p w14:paraId="25DA092B" w14:textId="77777777"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D.1desp: 1 si la fecha se encuentra entre feb-18 y abr-18.</w:t>
            </w:r>
          </w:p>
          <w:p w14:paraId="118CDFA4" w14:textId="1FA53C7A"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D.2desp: 1 si la fecha se encuentra entre may-18 y jul-18.</w:t>
            </w:r>
          </w:p>
          <w:p w14:paraId="56D69E08" w14:textId="788601DA"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D.3desp: 1 si la fecha se encuentra entre ago-18 y oct-18.</w:t>
            </w:r>
          </w:p>
          <w:p w14:paraId="260AEC4A" w14:textId="128D9873" w:rsidR="000B3D47" w:rsidRPr="00074369" w:rsidRDefault="00384D7C" w:rsidP="00F86336">
            <w:pPr>
              <w:pStyle w:val="Fuente"/>
              <w:keepNext w:val="0"/>
            </w:pPr>
            <w:r w:rsidRPr="00074369">
              <w:t>Fuente: Elaboración propia, 2019</w:t>
            </w:r>
          </w:p>
        </w:tc>
      </w:tr>
    </w:tbl>
    <w:p w14:paraId="0E95B760" w14:textId="39831279" w:rsidR="00C25AB5" w:rsidRDefault="00C25AB5" w:rsidP="00C25AB5">
      <w:bookmarkStart w:id="4018" w:name="_Ref8911513"/>
      <w:bookmarkStart w:id="4019" w:name="_Toc9171796"/>
      <w:r w:rsidRPr="00074369">
        <w:t xml:space="preserve">En ambos casos, se encuentra un aumento significativo de los precios del diésel y gasohol 90 para las estaciones adquiridas, siendo mayor para el gasohol 90. Estos resultados concuerdan con lo observado en el </w:t>
      </w:r>
      <w:r w:rsidRPr="00074369">
        <w:fldChar w:fldCharType="begin"/>
      </w:r>
      <w:r w:rsidRPr="00074369">
        <w:instrText xml:space="preserve"> REF _Ref6247871 \h </w:instrText>
      </w:r>
      <w:r w:rsidRPr="00074369">
        <w:fldChar w:fldCharType="separate"/>
      </w:r>
      <w:r w:rsidR="004C0429" w:rsidRPr="00074369">
        <w:t xml:space="preserve">Gráfico </w:t>
      </w:r>
      <w:r w:rsidR="004C0429">
        <w:rPr>
          <w:noProof/>
        </w:rPr>
        <w:t>4</w:t>
      </w:r>
      <w:r w:rsidRPr="00074369">
        <w:fldChar w:fldCharType="end"/>
      </w:r>
      <w:r w:rsidRPr="00074369">
        <w:t>, en los que el precio de gasohol 90 de Pecsa tenían un precio similar a las estaciones independientes, y luego de la adquisición se encuentra por encima. De manera similar, los precios de diésel antes de la adquisición eran similares a las estaciones abanderadas y luego se incrementan más rápidamente. Estos resultados apuntan en la dirección que la nueva administración de las estaciones decidió aumentar los precios ya que, en parte, se encontraban al nivel de estacione</w:t>
      </w:r>
      <w:r>
        <w:t>s independientes o abanderadas.</w:t>
      </w:r>
    </w:p>
    <w:p w14:paraId="1F8EC49B" w14:textId="437CBAC2" w:rsidR="00400240" w:rsidRPr="00074369" w:rsidRDefault="00400240" w:rsidP="00400240">
      <w:pPr>
        <w:pStyle w:val="Descripcin"/>
        <w:keepNext/>
      </w:pPr>
      <w:bookmarkStart w:id="4020" w:name="_Ref11596066"/>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7</w:t>
      </w:r>
      <w:r w:rsidRPr="00074369">
        <w:fldChar w:fldCharType="end"/>
      </w:r>
      <w:bookmarkEnd w:id="4018"/>
      <w:bookmarkEnd w:id="4020"/>
      <w:r w:rsidRPr="00074369">
        <w:t>: Cambio en precio de gasohol  90 para estaciones adquiridas</w:t>
      </w:r>
      <w:bookmarkEnd w:id="4019"/>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901D11" w:rsidRPr="00074369" w14:paraId="0EAD16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8954FF4" w14:textId="77777777" w:rsidR="00901D11" w:rsidRPr="00074369" w:rsidRDefault="00901D11" w:rsidP="009705DE">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232923ED"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7C53FE3B"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3D4D140C"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5106D884"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C31C4C" w:rsidRPr="00074369" w14:paraId="33D3B6B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214D77B9"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Dum.Comprada</w:t>
            </w:r>
          </w:p>
        </w:tc>
        <w:tc>
          <w:tcPr>
            <w:tcW w:w="1467" w:type="dxa"/>
            <w:tcBorders>
              <w:top w:val="single" w:sz="4" w:space="0" w:color="auto"/>
            </w:tcBorders>
            <w:vAlign w:val="center"/>
            <w:hideMark/>
          </w:tcPr>
          <w:p w14:paraId="33F6B6BF" w14:textId="7211AA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-0.275</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1ACD7C41" w14:textId="6092677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-0.328</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58248C4C" w14:textId="54BFE2D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-0.009</w:t>
            </w:r>
          </w:p>
        </w:tc>
        <w:tc>
          <w:tcPr>
            <w:tcW w:w="1468" w:type="dxa"/>
            <w:tcBorders>
              <w:top w:val="single" w:sz="4" w:space="0" w:color="auto"/>
            </w:tcBorders>
            <w:vAlign w:val="center"/>
            <w:hideMark/>
          </w:tcPr>
          <w:p w14:paraId="0D2732C7" w14:textId="77D3370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r>
      <w:tr w:rsidR="00C31C4C" w:rsidRPr="00074369" w14:paraId="3E3210D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C163E36"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5C5D7761" w14:textId="3BE61F2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(0.068)</w:t>
            </w:r>
          </w:p>
        </w:tc>
        <w:tc>
          <w:tcPr>
            <w:tcW w:w="1467" w:type="dxa"/>
            <w:vAlign w:val="center"/>
            <w:hideMark/>
          </w:tcPr>
          <w:p w14:paraId="08B9B54F" w14:textId="6D134FE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(0.062)</w:t>
            </w:r>
          </w:p>
        </w:tc>
        <w:tc>
          <w:tcPr>
            <w:tcW w:w="1467" w:type="dxa"/>
            <w:vAlign w:val="center"/>
            <w:hideMark/>
          </w:tcPr>
          <w:p w14:paraId="576D4ED8" w14:textId="51FD6B6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(0.065)</w:t>
            </w:r>
          </w:p>
        </w:tc>
        <w:tc>
          <w:tcPr>
            <w:tcW w:w="1468" w:type="dxa"/>
            <w:vAlign w:val="center"/>
            <w:hideMark/>
          </w:tcPr>
          <w:p w14:paraId="1776A8AF" w14:textId="1B585A6F"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(0.068)</w:t>
            </w:r>
          </w:p>
        </w:tc>
      </w:tr>
      <w:tr w:rsidR="00C31C4C" w:rsidRPr="00074369" w14:paraId="4EEB49A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1BD356B"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467" w:type="dxa"/>
            <w:vAlign w:val="center"/>
            <w:hideMark/>
          </w:tcPr>
          <w:p w14:paraId="72B70284" w14:textId="295EBF5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0.801</w:t>
            </w:r>
            <w:r w:rsidRPr="00074369">
              <w:rPr>
                <w:rFonts w:ascii="Times New Roman" w:hAnsi="Times New Roman"/>
                <w:szCs w:val="20"/>
                <w:vertAlign w:val="superscript"/>
              </w:rPr>
              <w:t>***</w:t>
            </w:r>
          </w:p>
        </w:tc>
        <w:tc>
          <w:tcPr>
            <w:tcW w:w="1467" w:type="dxa"/>
            <w:vAlign w:val="center"/>
            <w:hideMark/>
          </w:tcPr>
          <w:p w14:paraId="71E86814" w14:textId="410A8B1D"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1.832</w:t>
            </w:r>
            <w:r w:rsidRPr="00074369">
              <w:rPr>
                <w:rFonts w:ascii="Times New Roman" w:hAnsi="Times New Roman"/>
                <w:szCs w:val="20"/>
                <w:vertAlign w:val="superscript"/>
              </w:rPr>
              <w:t>***</w:t>
            </w:r>
          </w:p>
        </w:tc>
        <w:tc>
          <w:tcPr>
            <w:tcW w:w="1467" w:type="dxa"/>
            <w:vAlign w:val="center"/>
            <w:hideMark/>
          </w:tcPr>
          <w:p w14:paraId="7BEDB748" w14:textId="0A0BDFD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1.840</w:t>
            </w:r>
            <w:r w:rsidRPr="00074369">
              <w:rPr>
                <w:rFonts w:ascii="Times New Roman" w:hAnsi="Times New Roman"/>
                <w:szCs w:val="20"/>
                <w:vertAlign w:val="superscript"/>
              </w:rPr>
              <w:t>***</w:t>
            </w:r>
          </w:p>
        </w:tc>
        <w:tc>
          <w:tcPr>
            <w:tcW w:w="1468" w:type="dxa"/>
            <w:vAlign w:val="center"/>
            <w:hideMark/>
          </w:tcPr>
          <w:p w14:paraId="699D3446"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175CFFA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3757EE9"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3D92720F" w14:textId="05C56308"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(0.014)</w:t>
            </w:r>
          </w:p>
        </w:tc>
        <w:tc>
          <w:tcPr>
            <w:tcW w:w="1467" w:type="dxa"/>
            <w:vAlign w:val="center"/>
            <w:hideMark/>
          </w:tcPr>
          <w:p w14:paraId="362E72E1" w14:textId="1F0482C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c>
          <w:tcPr>
            <w:tcW w:w="1467" w:type="dxa"/>
            <w:vAlign w:val="center"/>
            <w:hideMark/>
          </w:tcPr>
          <w:p w14:paraId="2EF9FBE1" w14:textId="747A55C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c>
          <w:tcPr>
            <w:tcW w:w="1468" w:type="dxa"/>
            <w:vAlign w:val="center"/>
            <w:hideMark/>
          </w:tcPr>
          <w:p w14:paraId="4740ADEC"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296E73B2"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65C8064D" w14:textId="5CF54FEF"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D.Comprada*D.FechaCompra</w:t>
            </w:r>
          </w:p>
        </w:tc>
        <w:tc>
          <w:tcPr>
            <w:tcW w:w="1467" w:type="dxa"/>
            <w:vAlign w:val="center"/>
            <w:hideMark/>
          </w:tcPr>
          <w:p w14:paraId="45A69C00" w14:textId="2DF49A8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0.121</w:t>
            </w:r>
            <w:r w:rsidRPr="00074369">
              <w:rPr>
                <w:rFonts w:ascii="Times New Roman" w:hAnsi="Times New Roman"/>
                <w:szCs w:val="20"/>
                <w:vertAlign w:val="superscript"/>
              </w:rPr>
              <w:t>**</w:t>
            </w:r>
          </w:p>
        </w:tc>
        <w:tc>
          <w:tcPr>
            <w:tcW w:w="1467" w:type="dxa"/>
            <w:vAlign w:val="center"/>
            <w:hideMark/>
          </w:tcPr>
          <w:p w14:paraId="23BB98A6" w14:textId="1BD7F45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0.121</w:t>
            </w:r>
            <w:r w:rsidRPr="00074369">
              <w:rPr>
                <w:rFonts w:ascii="Times New Roman" w:hAnsi="Times New Roman"/>
                <w:szCs w:val="20"/>
                <w:vertAlign w:val="superscript"/>
              </w:rPr>
              <w:t>**</w:t>
            </w:r>
          </w:p>
        </w:tc>
        <w:tc>
          <w:tcPr>
            <w:tcW w:w="1467" w:type="dxa"/>
            <w:vAlign w:val="center"/>
            <w:hideMark/>
          </w:tcPr>
          <w:p w14:paraId="6EDBDA50" w14:textId="46C5B7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0.136</w:t>
            </w:r>
            <w:r w:rsidRPr="00074369">
              <w:rPr>
                <w:rFonts w:ascii="Times New Roman" w:hAnsi="Times New Roman"/>
                <w:szCs w:val="20"/>
                <w:vertAlign w:val="superscript"/>
              </w:rPr>
              <w:t>**</w:t>
            </w:r>
          </w:p>
        </w:tc>
        <w:tc>
          <w:tcPr>
            <w:tcW w:w="1468" w:type="dxa"/>
            <w:vAlign w:val="center"/>
          </w:tcPr>
          <w:p w14:paraId="0353303E" w14:textId="7FF37C4B"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14071845"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0D593DD9"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33A67191" w14:textId="2A223EE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c>
          <w:tcPr>
            <w:tcW w:w="1467" w:type="dxa"/>
            <w:vAlign w:val="center"/>
            <w:hideMark/>
          </w:tcPr>
          <w:p w14:paraId="135FA94F" w14:textId="7ED5071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c>
          <w:tcPr>
            <w:tcW w:w="1467" w:type="dxa"/>
            <w:vAlign w:val="center"/>
            <w:hideMark/>
          </w:tcPr>
          <w:p w14:paraId="57EF092D" w14:textId="4D7D633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(0.054)</w:t>
            </w:r>
          </w:p>
        </w:tc>
        <w:tc>
          <w:tcPr>
            <w:tcW w:w="1468" w:type="dxa"/>
            <w:vAlign w:val="center"/>
          </w:tcPr>
          <w:p w14:paraId="083FD626" w14:textId="3AF439CA"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0FC52534"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1221779F" w14:textId="7B980D58"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 D.1antes</w:t>
            </w:r>
          </w:p>
        </w:tc>
        <w:tc>
          <w:tcPr>
            <w:tcW w:w="1467" w:type="dxa"/>
            <w:vAlign w:val="center"/>
          </w:tcPr>
          <w:p w14:paraId="28F6D26C"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1FF353E6"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54E67027"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27695A9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0.030</w:t>
            </w:r>
          </w:p>
        </w:tc>
      </w:tr>
      <w:tr w:rsidR="00C31C4C" w:rsidRPr="00074369" w14:paraId="66C3F62E"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19310745"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tcPr>
          <w:p w14:paraId="08F0B192"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14D8D6CE"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5DB5491E"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0EC2EB2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(0.030)</w:t>
            </w:r>
          </w:p>
        </w:tc>
      </w:tr>
      <w:tr w:rsidR="00C31C4C" w:rsidRPr="00074369" w14:paraId="7B4643F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F3AC5D6" w14:textId="4D5F7282"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D.Comprada*D.1desp</w:t>
            </w:r>
          </w:p>
        </w:tc>
        <w:tc>
          <w:tcPr>
            <w:tcW w:w="1467" w:type="dxa"/>
            <w:vAlign w:val="center"/>
            <w:hideMark/>
          </w:tcPr>
          <w:p w14:paraId="3CC49A7A"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5D671E59"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580428FA"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32A4E732" w14:textId="46E7B07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0.140</w:t>
            </w:r>
            <w:r w:rsidRPr="00074369">
              <w:rPr>
                <w:rFonts w:ascii="Times New Roman" w:hAnsi="Times New Roman"/>
                <w:szCs w:val="20"/>
                <w:vertAlign w:val="superscript"/>
              </w:rPr>
              <w:t>***</w:t>
            </w:r>
          </w:p>
        </w:tc>
      </w:tr>
      <w:tr w:rsidR="00C31C4C" w:rsidRPr="00074369" w14:paraId="2E53FC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AAAD5A" w14:textId="126569E0"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1BC9465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139B452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46B7C334"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12C86EEC" w14:textId="75DB26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r>
      <w:tr w:rsidR="00C31C4C" w:rsidRPr="00074369" w14:paraId="6F9886E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7130665" w14:textId="45983A9B"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D.Comprada*D.2desp</w:t>
            </w:r>
          </w:p>
        </w:tc>
        <w:tc>
          <w:tcPr>
            <w:tcW w:w="1467" w:type="dxa"/>
            <w:vAlign w:val="center"/>
            <w:hideMark/>
          </w:tcPr>
          <w:p w14:paraId="5FE92B94"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0F39B345"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339F2420"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7B39B318" w14:textId="239AA6A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0.182</w:t>
            </w:r>
            <w:r w:rsidRPr="00074369">
              <w:rPr>
                <w:rFonts w:ascii="Times New Roman" w:hAnsi="Times New Roman"/>
                <w:szCs w:val="20"/>
                <w:vertAlign w:val="superscript"/>
              </w:rPr>
              <w:t>***</w:t>
            </w:r>
          </w:p>
        </w:tc>
      </w:tr>
      <w:tr w:rsidR="00C31C4C" w:rsidRPr="00074369" w14:paraId="733ACC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497BDDAD"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2FF411A3"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4155613F"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03808F39"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76032F4E" w14:textId="7CD2F81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(0.069)</w:t>
            </w:r>
          </w:p>
        </w:tc>
      </w:tr>
      <w:tr w:rsidR="00C31C4C" w:rsidRPr="00074369" w14:paraId="1D5FEE7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1D68696" w14:textId="7494FE2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D.Comprada*D.3desp</w:t>
            </w:r>
          </w:p>
        </w:tc>
        <w:tc>
          <w:tcPr>
            <w:tcW w:w="1467" w:type="dxa"/>
            <w:vAlign w:val="center"/>
            <w:hideMark/>
          </w:tcPr>
          <w:p w14:paraId="0DF5F466"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FADA09B"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32F732F3"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506A698C" w14:textId="3555738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0.130</w:t>
            </w:r>
            <w:r w:rsidRPr="00074369">
              <w:rPr>
                <w:rFonts w:ascii="Times New Roman" w:hAnsi="Times New Roman"/>
                <w:szCs w:val="20"/>
                <w:vertAlign w:val="superscript"/>
              </w:rPr>
              <w:t>*</w:t>
            </w:r>
          </w:p>
        </w:tc>
      </w:tr>
      <w:tr w:rsidR="00C31C4C" w:rsidRPr="00074369" w14:paraId="2177175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44BED1A"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6FD3B5D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7F2F5AF"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EC7FDA3"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495A1F7F" w14:textId="0921FF0B"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(0.073)</w:t>
            </w:r>
          </w:p>
        </w:tc>
      </w:tr>
      <w:tr w:rsidR="00C31C4C" w:rsidRPr="00074369" w14:paraId="307A9CA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3F809B0" w14:textId="7F0748C6"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5D984EBF" w14:textId="67470FA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11.262</w:t>
            </w:r>
            <w:r w:rsidRPr="00074369">
              <w:rPr>
                <w:rFonts w:ascii="Times New Roman" w:hAnsi="Times New Roman"/>
                <w:szCs w:val="20"/>
                <w:vertAlign w:val="superscript"/>
              </w:rPr>
              <w:t>***</w:t>
            </w:r>
          </w:p>
        </w:tc>
        <w:tc>
          <w:tcPr>
            <w:tcW w:w="1467" w:type="dxa"/>
            <w:vAlign w:val="center"/>
            <w:hideMark/>
          </w:tcPr>
          <w:p w14:paraId="3711DCDD" w14:textId="3EDED2CD"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10.875</w:t>
            </w:r>
            <w:r w:rsidRPr="00074369">
              <w:rPr>
                <w:rFonts w:ascii="Times New Roman" w:hAnsi="Times New Roman"/>
                <w:szCs w:val="20"/>
                <w:vertAlign w:val="superscript"/>
              </w:rPr>
              <w:t>***</w:t>
            </w:r>
          </w:p>
        </w:tc>
        <w:tc>
          <w:tcPr>
            <w:tcW w:w="1467" w:type="dxa"/>
            <w:vAlign w:val="center"/>
            <w:hideMark/>
          </w:tcPr>
          <w:p w14:paraId="4352DE34" w14:textId="7BF4ED7C"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11.245</w:t>
            </w:r>
            <w:r w:rsidRPr="00074369">
              <w:rPr>
                <w:rFonts w:ascii="Times New Roman" w:hAnsi="Times New Roman"/>
                <w:szCs w:val="20"/>
                <w:vertAlign w:val="superscript"/>
              </w:rPr>
              <w:t>***</w:t>
            </w:r>
          </w:p>
        </w:tc>
        <w:tc>
          <w:tcPr>
            <w:tcW w:w="1468" w:type="dxa"/>
            <w:vAlign w:val="center"/>
            <w:hideMark/>
          </w:tcPr>
          <w:p w14:paraId="5D235B83" w14:textId="1C739BC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11.246</w:t>
            </w:r>
            <w:r w:rsidRPr="00074369">
              <w:rPr>
                <w:rFonts w:ascii="Times New Roman" w:hAnsi="Times New Roman"/>
                <w:szCs w:val="20"/>
                <w:vertAlign w:val="superscript"/>
              </w:rPr>
              <w:t>***</w:t>
            </w:r>
          </w:p>
        </w:tc>
      </w:tr>
      <w:tr w:rsidR="00C31C4C" w:rsidRPr="00074369" w14:paraId="4E62BC6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AD7F034"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7926F6AB" w14:textId="0CFEA582"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66D20105" w14:textId="0B674E5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(0.072)</w:t>
            </w:r>
          </w:p>
        </w:tc>
        <w:tc>
          <w:tcPr>
            <w:tcW w:w="1467" w:type="dxa"/>
            <w:vAlign w:val="center"/>
            <w:hideMark/>
          </w:tcPr>
          <w:p w14:paraId="217E033F" w14:textId="1A55D9B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(0.911)</w:t>
            </w:r>
          </w:p>
        </w:tc>
        <w:tc>
          <w:tcPr>
            <w:tcW w:w="1468" w:type="dxa"/>
            <w:vAlign w:val="center"/>
            <w:hideMark/>
          </w:tcPr>
          <w:p w14:paraId="7A4F46F9" w14:textId="61ECF8D5"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(0.912)</w:t>
            </w:r>
          </w:p>
        </w:tc>
      </w:tr>
      <w:tr w:rsidR="00C31C4C" w:rsidRPr="00074369" w14:paraId="2425B50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3CE2EF06" w14:textId="77777777" w:rsidR="00C31C4C" w:rsidRPr="00074369" w:rsidRDefault="00C31C4C" w:rsidP="00C31C4C">
            <w:pPr>
              <w:spacing w:after="0" w:line="240" w:lineRule="auto"/>
              <w:jc w:val="left"/>
              <w:rPr>
                <w:rFonts w:cstheme="minorHAnsi"/>
                <w:szCs w:val="20"/>
              </w:rPr>
            </w:pPr>
            <w:r w:rsidRPr="00074369">
              <w:rPr>
                <w:rFonts w:cstheme="minorHAnsi"/>
                <w:szCs w:val="20"/>
              </w:rPr>
              <w:t>Efectos fijos por mes</w:t>
            </w:r>
          </w:p>
        </w:tc>
        <w:tc>
          <w:tcPr>
            <w:tcW w:w="1467" w:type="dxa"/>
          </w:tcPr>
          <w:p w14:paraId="68F87BB7"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1FAF00B6"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7" w:type="dxa"/>
          </w:tcPr>
          <w:p w14:paraId="17BB08CE"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7D4D93A2"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1CBC35F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559E74BB" w14:textId="77777777" w:rsidR="00C31C4C" w:rsidRPr="00074369" w:rsidRDefault="00C31C4C" w:rsidP="00C31C4C">
            <w:pPr>
              <w:spacing w:after="0" w:line="240" w:lineRule="auto"/>
              <w:jc w:val="left"/>
              <w:rPr>
                <w:rFonts w:cstheme="minorHAnsi"/>
                <w:szCs w:val="20"/>
              </w:rPr>
            </w:pPr>
            <w:r w:rsidRPr="00074369">
              <w:rPr>
                <w:rFonts w:cstheme="minorHAnsi"/>
                <w:szCs w:val="20"/>
              </w:rPr>
              <w:t>Efectos fijos por distrito</w:t>
            </w:r>
          </w:p>
        </w:tc>
        <w:tc>
          <w:tcPr>
            <w:tcW w:w="1467" w:type="dxa"/>
          </w:tcPr>
          <w:p w14:paraId="3AF103B3"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4B27B4BB"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7" w:type="dxa"/>
          </w:tcPr>
          <w:p w14:paraId="4D4D4772"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28BAAE44"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73E1E85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7B6F9866" w14:textId="77777777" w:rsidR="00C31C4C" w:rsidRPr="00074369" w:rsidRDefault="00C31C4C" w:rsidP="00C31C4C">
            <w:pPr>
              <w:spacing w:after="0" w:line="240" w:lineRule="auto"/>
              <w:jc w:val="left"/>
              <w:rPr>
                <w:rFonts w:cstheme="minorHAnsi"/>
                <w:szCs w:val="20"/>
              </w:rPr>
            </w:pPr>
            <w:r w:rsidRPr="00074369">
              <w:rPr>
                <w:rFonts w:cstheme="minorHAnsi"/>
                <w:szCs w:val="20"/>
              </w:rPr>
              <w:t>Variables de control</w:t>
            </w:r>
          </w:p>
        </w:tc>
        <w:tc>
          <w:tcPr>
            <w:tcW w:w="1467" w:type="dxa"/>
          </w:tcPr>
          <w:p w14:paraId="0336866E"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5DCFE9B9"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0C464E28"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003106E3"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6524D8B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C9B1C16"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hideMark/>
          </w:tcPr>
          <w:p w14:paraId="25914EFC"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528FEEF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76CF5644"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8" w:type="dxa"/>
            <w:hideMark/>
          </w:tcPr>
          <w:p w14:paraId="0B2D550F"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r>
      <w:tr w:rsidR="00C31C4C" w:rsidRPr="00074369" w14:paraId="33ED544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9AF47E"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hideMark/>
          </w:tcPr>
          <w:p w14:paraId="40A263F5"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30E19435"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0.784</w:t>
            </w:r>
          </w:p>
        </w:tc>
        <w:tc>
          <w:tcPr>
            <w:tcW w:w="1467" w:type="dxa"/>
            <w:hideMark/>
          </w:tcPr>
          <w:p w14:paraId="58FF85CD"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c>
          <w:tcPr>
            <w:tcW w:w="1468" w:type="dxa"/>
            <w:hideMark/>
          </w:tcPr>
          <w:p w14:paraId="5DBCED6D"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r>
      <w:tr w:rsidR="00C31C4C" w:rsidRPr="00074369" w14:paraId="61D8B39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2C6EDED"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hideMark/>
          </w:tcPr>
          <w:p w14:paraId="14A2778A"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37D0A5D3"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0.782</w:t>
            </w:r>
          </w:p>
        </w:tc>
        <w:tc>
          <w:tcPr>
            <w:tcW w:w="1467" w:type="dxa"/>
            <w:hideMark/>
          </w:tcPr>
          <w:p w14:paraId="5A766E6F"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c>
          <w:tcPr>
            <w:tcW w:w="1468" w:type="dxa"/>
            <w:hideMark/>
          </w:tcPr>
          <w:p w14:paraId="0C778FEA"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r>
      <w:tr w:rsidR="00C31C4C" w:rsidRPr="00074369" w14:paraId="72498B3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516E6871"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13A9A6EC"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6E75667A"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28E93FBF"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173F4BBF"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0A8FD92D" w14:textId="77777777" w:rsidTr="00384D7C">
        <w:trPr>
          <w:cnfStyle w:val="100000000000" w:firstRow="1" w:lastRow="0" w:firstColumn="0" w:lastColumn="0" w:oddVBand="0" w:evenVBand="0" w:oddHBand="0" w:evenHBand="0" w:firstRowFirstColumn="0" w:firstRowLastColumn="0" w:lastRowFirstColumn="0" w:lastRowLastColumn="0"/>
          <w:trHeight w:val="1581"/>
        </w:trPr>
        <w:tc>
          <w:tcPr>
            <w:tcW w:w="8730" w:type="dxa"/>
            <w:gridSpan w:val="5"/>
            <w:tcBorders>
              <w:top w:val="single" w:sz="12" w:space="0" w:color="auto"/>
            </w:tcBorders>
            <w:hideMark/>
          </w:tcPr>
          <w:p w14:paraId="0A6DC878" w14:textId="77777777" w:rsidR="00C31C4C" w:rsidRPr="00074369" w:rsidRDefault="00C31C4C" w:rsidP="00C31C4C">
            <w:pPr>
              <w:spacing w:after="0" w:line="240" w:lineRule="auto"/>
              <w:jc w:val="left"/>
              <w:rPr>
                <w:rFonts w:cstheme="minorHAnsi"/>
                <w:szCs w:val="20"/>
              </w:rPr>
            </w:pPr>
            <w:r w:rsidRPr="00074369">
              <w:rPr>
                <w:rFonts w:asciiTheme="minorHAnsi" w:hAnsiTheme="minorHAnsi" w:cstheme="minorHAnsi"/>
                <w:szCs w:val="20"/>
              </w:rPr>
              <w:t>Notas:</w:t>
            </w:r>
          </w:p>
          <w:p w14:paraId="30B06C33" w14:textId="77777777" w:rsidR="00C31C4C" w:rsidRPr="00074369" w:rsidRDefault="00C31C4C" w:rsidP="00C31C4C">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2607FB0D" w14:textId="77777777" w:rsidR="00C31C4C" w:rsidRPr="00074369" w:rsidRDefault="00C31C4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p w14:paraId="711667CF"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D.1antes: 1 si la fecha se encuentra entre nov-17 y ene-18. </w:t>
            </w:r>
          </w:p>
          <w:p w14:paraId="039971C1"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D.1desp: 1 si la fecha se encuentra entre feb-18 y abr-18.</w:t>
            </w:r>
          </w:p>
          <w:p w14:paraId="30ADAED7"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D.2desp: 1 si la fecha se encuentra entre may-18 y jul-18.</w:t>
            </w:r>
          </w:p>
          <w:p w14:paraId="7B33BABD" w14:textId="0FE8831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D.3desp: 1 si la fecha se encuentra entre ago-18 y oct-18.</w:t>
            </w:r>
          </w:p>
        </w:tc>
      </w:tr>
    </w:tbl>
    <w:p w14:paraId="319BCD13" w14:textId="2092F25B" w:rsidR="00384D7C" w:rsidRPr="00074369" w:rsidRDefault="00384D7C" w:rsidP="00384D7C">
      <w:pPr>
        <w:pStyle w:val="Fuente"/>
      </w:pPr>
      <w:r w:rsidRPr="00074369">
        <w:t>Fuente: Elaboración propia, 2019</w:t>
      </w:r>
    </w:p>
    <w:p w14:paraId="220B1AD1" w14:textId="2821517F" w:rsidR="008062E5" w:rsidRPr="00074369" w:rsidRDefault="007416B1" w:rsidP="000E17B3">
      <w:pPr>
        <w:pStyle w:val="Ttulo3"/>
      </w:pPr>
      <w:bookmarkStart w:id="4021" w:name="_Toc11179121"/>
      <w:r w:rsidRPr="00074369">
        <w:t>Efecto de la adquisición sobre los precios de estaciones vecinas</w:t>
      </w:r>
      <w:bookmarkEnd w:id="4021"/>
    </w:p>
    <w:p w14:paraId="5769737A" w14:textId="4955ECE1" w:rsidR="00925059" w:rsidRPr="00074369" w:rsidRDefault="00433136" w:rsidP="00925059">
      <w:r w:rsidRPr="00074369">
        <w:t xml:space="preserve">Habiendo encontrando un aumento en los </w:t>
      </w:r>
      <w:r w:rsidR="001463C8" w:rsidRPr="00074369">
        <w:t xml:space="preserve">precios de las estaciones adquiridas, el siguiente objetivo es explorar si las estaciones cercanas también aumentaron sus precios. Para este análisis, se define como cercana si la estación es vecina en el sentido de los polígonos de Thiessen presentados en el Capítulo II. </w:t>
      </w:r>
      <w:r w:rsidR="005D3ED6" w:rsidRPr="00074369">
        <w:t xml:space="preserve">La </w:t>
      </w:r>
      <w:r w:rsidR="0099309D">
        <w:t xml:space="preserve">tabla </w:t>
      </w:r>
      <w:r w:rsidR="005D3ED6" w:rsidRPr="00074369">
        <w:fldChar w:fldCharType="begin"/>
      </w:r>
      <w:r w:rsidR="005D3ED6" w:rsidRPr="00074369">
        <w:instrText xml:space="preserve"> REF _Ref8916354 </w:instrText>
      </w:r>
      <w:r w:rsidR="0099309D" w:rsidRPr="0099309D">
        <w:instrText>\# 0</w:instrText>
      </w:r>
      <w:r w:rsidR="0099309D">
        <w:instrText xml:space="preserve"> </w:instrText>
      </w:r>
      <w:r w:rsidR="005D3ED6" w:rsidRPr="00074369">
        <w:instrText xml:space="preserve">\h </w:instrText>
      </w:r>
      <w:r w:rsidR="005D3ED6" w:rsidRPr="00074369">
        <w:fldChar w:fldCharType="separate"/>
      </w:r>
      <w:r w:rsidR="004C0429">
        <w:t>8</w:t>
      </w:r>
      <w:r w:rsidR="005D3ED6" w:rsidRPr="00074369">
        <w:fldChar w:fldCharType="end"/>
      </w:r>
      <w:r w:rsidR="004C28C9" w:rsidRPr="00074369">
        <w:t xml:space="preserve"> reporta los resultados de la especificación mostrada en la ecuación (</w:t>
      </w:r>
      <w:r w:rsidR="004C28C9" w:rsidRPr="00074369">
        <w:fldChar w:fldCharType="begin"/>
      </w:r>
      <w:r w:rsidR="004C28C9" w:rsidRPr="00074369">
        <w:instrText xml:space="preserve"> REF vecino_esp \h </w:instrText>
      </w:r>
      <w:r w:rsidR="004C28C9" w:rsidRPr="00074369">
        <w:fldChar w:fldCharType="separate"/>
      </w:r>
      <m:oMath>
        <m:r>
          <m:rPr>
            <m:sty m:val="p"/>
          </m:rPr>
          <w:rPr>
            <w:rFonts w:ascii="Cambria Math" w:hAnsi="Cambria Math"/>
            <w:noProof/>
          </w:rPr>
          <m:t>2</m:t>
        </m:r>
      </m:oMath>
      <w:r w:rsidR="004C28C9" w:rsidRPr="00074369">
        <w:fldChar w:fldCharType="end"/>
      </w:r>
      <w:r w:rsidR="004C28C9" w:rsidRPr="00074369">
        <w:t>)</w:t>
      </w:r>
      <w:r w:rsidR="008A7EA7" w:rsidRPr="00074369">
        <w:t xml:space="preserve"> para el precio de diésel en las estaciones vecinas a las adquiridas. En este caso, los resultados no son tan claros, obteniendo</w:t>
      </w:r>
      <w:r w:rsidR="0099309D">
        <w:t xml:space="preserve"> un aumento significativo de </w:t>
      </w:r>
      <w:r w:rsidR="008A7EA7" w:rsidRPr="00074369">
        <w:t>5 centavos solo luego de controlar por características observables de las estaciones. Nuevamente, en los trimestres previos al tratamiento no se encuentran valores significativos distintos a cero</w:t>
      </w:r>
      <w:r w:rsidR="00ED6EE8" w:rsidRPr="00074369">
        <w:t>.</w:t>
      </w:r>
      <w:r w:rsidR="008A7EA7" w:rsidRPr="00074369">
        <w:t xml:space="preserve"> </w:t>
      </w:r>
    </w:p>
    <w:p w14:paraId="693358D9" w14:textId="45C2F3A6" w:rsidR="00E53805" w:rsidRPr="00074369" w:rsidRDefault="00E53805" w:rsidP="00E53805">
      <w:pPr>
        <w:pStyle w:val="Descripcin"/>
        <w:keepNext/>
        <w:keepLines/>
      </w:pPr>
      <w:bookmarkStart w:id="4022" w:name="_Ref8916354"/>
      <w:bookmarkStart w:id="4023" w:name="_Toc9171797"/>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8</w:t>
      </w:r>
      <w:r w:rsidRPr="00074369">
        <w:fldChar w:fldCharType="end"/>
      </w:r>
      <w:bookmarkEnd w:id="4022"/>
      <w:r w:rsidRPr="00074369">
        <w:t>: Cambio en precio de diésel para estaciones vecinas a estaciones adquiridas</w:t>
      </w:r>
      <w:bookmarkEnd w:id="4023"/>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E53805" w:rsidRPr="00074369" w14:paraId="52D9181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581E254"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22D47B2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4C8510F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27E9658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3FE86E3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E53805" w:rsidRPr="00074369" w14:paraId="090D776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6D7DD13E"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Dum.Vecino</w:t>
            </w:r>
          </w:p>
        </w:tc>
        <w:tc>
          <w:tcPr>
            <w:tcW w:w="1467" w:type="dxa"/>
            <w:tcBorders>
              <w:top w:val="single" w:sz="4" w:space="0" w:color="auto"/>
            </w:tcBorders>
            <w:vAlign w:val="center"/>
            <w:hideMark/>
          </w:tcPr>
          <w:p w14:paraId="0ED11BC8"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0.161</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07237CA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0.0001</w:t>
            </w:r>
          </w:p>
        </w:tc>
        <w:tc>
          <w:tcPr>
            <w:tcW w:w="1467" w:type="dxa"/>
            <w:tcBorders>
              <w:top w:val="single" w:sz="4" w:space="0" w:color="auto"/>
            </w:tcBorders>
            <w:vAlign w:val="center"/>
            <w:hideMark/>
          </w:tcPr>
          <w:p w14:paraId="7771166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-0.034</w:t>
            </w:r>
          </w:p>
        </w:tc>
        <w:tc>
          <w:tcPr>
            <w:tcW w:w="1468" w:type="dxa"/>
            <w:tcBorders>
              <w:top w:val="single" w:sz="4" w:space="0" w:color="auto"/>
            </w:tcBorders>
            <w:vAlign w:val="center"/>
            <w:hideMark/>
          </w:tcPr>
          <w:p w14:paraId="48769A6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-0.044</w:t>
            </w:r>
          </w:p>
        </w:tc>
      </w:tr>
      <w:tr w:rsidR="00E53805" w:rsidRPr="00074369" w14:paraId="165131B9"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4AA36B4"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1018F7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(0.053)</w:t>
            </w:r>
          </w:p>
        </w:tc>
        <w:tc>
          <w:tcPr>
            <w:tcW w:w="1467" w:type="dxa"/>
            <w:vAlign w:val="center"/>
            <w:hideMark/>
          </w:tcPr>
          <w:p w14:paraId="63EB01D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(0.046)</w:t>
            </w:r>
          </w:p>
        </w:tc>
        <w:tc>
          <w:tcPr>
            <w:tcW w:w="1467" w:type="dxa"/>
            <w:vAlign w:val="center"/>
            <w:hideMark/>
          </w:tcPr>
          <w:p w14:paraId="49B31F2D"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(0.043)</w:t>
            </w:r>
          </w:p>
        </w:tc>
        <w:tc>
          <w:tcPr>
            <w:tcW w:w="1468" w:type="dxa"/>
            <w:vAlign w:val="center"/>
            <w:hideMark/>
          </w:tcPr>
          <w:p w14:paraId="77BFDB6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(0.045)</w:t>
            </w:r>
          </w:p>
        </w:tc>
      </w:tr>
      <w:tr w:rsidR="00E53805" w:rsidRPr="00074369" w14:paraId="5658BA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3ED534F"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467" w:type="dxa"/>
            <w:vAlign w:val="center"/>
            <w:hideMark/>
          </w:tcPr>
          <w:p w14:paraId="02A1D40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1.167</w:t>
            </w:r>
            <w:r w:rsidRPr="00074369">
              <w:rPr>
                <w:rFonts w:ascii="Times New Roman" w:hAnsi="Times New Roman"/>
                <w:szCs w:val="20"/>
                <w:vertAlign w:val="superscript"/>
              </w:rPr>
              <w:t>***</w:t>
            </w:r>
          </w:p>
        </w:tc>
        <w:tc>
          <w:tcPr>
            <w:tcW w:w="1467" w:type="dxa"/>
            <w:vAlign w:val="center"/>
            <w:hideMark/>
          </w:tcPr>
          <w:p w14:paraId="154F80E3"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2.490</w:t>
            </w:r>
            <w:r w:rsidRPr="00074369">
              <w:rPr>
                <w:rFonts w:ascii="Times New Roman" w:hAnsi="Times New Roman"/>
                <w:szCs w:val="20"/>
                <w:vertAlign w:val="superscript"/>
              </w:rPr>
              <w:t>***</w:t>
            </w:r>
          </w:p>
        </w:tc>
        <w:tc>
          <w:tcPr>
            <w:tcW w:w="1467" w:type="dxa"/>
            <w:vAlign w:val="center"/>
            <w:hideMark/>
          </w:tcPr>
          <w:p w14:paraId="2610395E"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2.494</w:t>
            </w:r>
            <w:r w:rsidRPr="00074369">
              <w:rPr>
                <w:rFonts w:ascii="Times New Roman" w:hAnsi="Times New Roman"/>
                <w:szCs w:val="20"/>
                <w:vertAlign w:val="superscript"/>
              </w:rPr>
              <w:t>***</w:t>
            </w:r>
          </w:p>
        </w:tc>
        <w:tc>
          <w:tcPr>
            <w:tcW w:w="1468" w:type="dxa"/>
            <w:vAlign w:val="center"/>
            <w:hideMark/>
          </w:tcPr>
          <w:p w14:paraId="57759EC4"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1EBB88C"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4F08B98"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3B281BB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(0.014)</w:t>
            </w:r>
          </w:p>
        </w:tc>
        <w:tc>
          <w:tcPr>
            <w:tcW w:w="1467" w:type="dxa"/>
            <w:vAlign w:val="center"/>
            <w:hideMark/>
          </w:tcPr>
          <w:p w14:paraId="0CBBF8A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7" w:type="dxa"/>
            <w:vAlign w:val="center"/>
            <w:hideMark/>
          </w:tcPr>
          <w:p w14:paraId="223DCDF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8" w:type="dxa"/>
            <w:vAlign w:val="center"/>
            <w:hideMark/>
          </w:tcPr>
          <w:p w14:paraId="38146822"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B50C8E3"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B137E51"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D.Vecino*D.FechaCompra</w:t>
            </w:r>
          </w:p>
        </w:tc>
        <w:tc>
          <w:tcPr>
            <w:tcW w:w="1467" w:type="dxa"/>
            <w:vAlign w:val="center"/>
            <w:hideMark/>
          </w:tcPr>
          <w:p w14:paraId="45E1D0C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0312591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71F0FDE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0.055</w:t>
            </w:r>
            <w:r w:rsidRPr="00074369">
              <w:rPr>
                <w:rFonts w:ascii="Times New Roman" w:hAnsi="Times New Roman"/>
                <w:szCs w:val="20"/>
                <w:vertAlign w:val="superscript"/>
              </w:rPr>
              <w:t>**</w:t>
            </w:r>
          </w:p>
        </w:tc>
        <w:tc>
          <w:tcPr>
            <w:tcW w:w="1468" w:type="dxa"/>
            <w:vAlign w:val="center"/>
          </w:tcPr>
          <w:p w14:paraId="45488CDD"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989283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353774B2"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2B84AE6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(0.021)</w:t>
            </w:r>
          </w:p>
        </w:tc>
        <w:tc>
          <w:tcPr>
            <w:tcW w:w="1467" w:type="dxa"/>
            <w:vAlign w:val="center"/>
            <w:hideMark/>
          </w:tcPr>
          <w:p w14:paraId="1C2361D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(0.021)</w:t>
            </w:r>
          </w:p>
        </w:tc>
        <w:tc>
          <w:tcPr>
            <w:tcW w:w="1467" w:type="dxa"/>
            <w:vAlign w:val="center"/>
            <w:hideMark/>
          </w:tcPr>
          <w:p w14:paraId="146C2B7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8" w:type="dxa"/>
            <w:vAlign w:val="center"/>
          </w:tcPr>
          <w:p w14:paraId="14CCA2AB"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11381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DD82190"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 D.1antes</w:t>
            </w:r>
          </w:p>
        </w:tc>
        <w:tc>
          <w:tcPr>
            <w:tcW w:w="1467" w:type="dxa"/>
            <w:vAlign w:val="center"/>
          </w:tcPr>
          <w:p w14:paraId="178C86E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051F191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151164EA"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5759204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E53805" w:rsidRPr="00074369" w14:paraId="09721D7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EFB56DD"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tcPr>
          <w:p w14:paraId="7B402B1B"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67C2AE4E"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32A5DE26"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0481C4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E53805" w:rsidRPr="00074369" w14:paraId="7986F80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79E17595"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D.Vecino*D.1desp</w:t>
            </w:r>
          </w:p>
        </w:tc>
        <w:tc>
          <w:tcPr>
            <w:tcW w:w="1467" w:type="dxa"/>
            <w:vAlign w:val="center"/>
            <w:hideMark/>
          </w:tcPr>
          <w:p w14:paraId="5968D20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54E755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4DF77A4B"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A1B6F3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0.043</w:t>
            </w:r>
            <w:r w:rsidRPr="00074369">
              <w:rPr>
                <w:rFonts w:ascii="Times New Roman" w:hAnsi="Times New Roman"/>
                <w:szCs w:val="20"/>
                <w:vertAlign w:val="superscript"/>
              </w:rPr>
              <w:t>*</w:t>
            </w:r>
          </w:p>
        </w:tc>
      </w:tr>
      <w:tr w:rsidR="00E53805" w:rsidRPr="00074369" w14:paraId="6643D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9E7382E"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466329BB"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6544CFC9"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BE43E98"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1E420844"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(0.026)</w:t>
            </w:r>
          </w:p>
        </w:tc>
      </w:tr>
      <w:tr w:rsidR="00E53805" w:rsidRPr="00074369" w14:paraId="2BC0633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52C04996"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D.Vecino*D.2desp</w:t>
            </w:r>
          </w:p>
        </w:tc>
        <w:tc>
          <w:tcPr>
            <w:tcW w:w="1467" w:type="dxa"/>
            <w:vAlign w:val="center"/>
            <w:hideMark/>
          </w:tcPr>
          <w:p w14:paraId="35D3F38F"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F33764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44DB759"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047F893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0.074</w:t>
            </w:r>
            <w:r w:rsidRPr="00074369">
              <w:rPr>
                <w:rFonts w:ascii="Times New Roman" w:hAnsi="Times New Roman"/>
                <w:szCs w:val="20"/>
                <w:vertAlign w:val="superscript"/>
              </w:rPr>
              <w:t>**</w:t>
            </w:r>
          </w:p>
        </w:tc>
      </w:tr>
      <w:tr w:rsidR="00E53805" w:rsidRPr="00074369" w14:paraId="4A0BA1A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0EAC0DF4"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9A0079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0B50A77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30355846"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0988395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(0.034)</w:t>
            </w:r>
          </w:p>
        </w:tc>
      </w:tr>
      <w:tr w:rsidR="00E53805" w:rsidRPr="00074369" w14:paraId="79240E98"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3B448916"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D.Vecino*D.3desp</w:t>
            </w:r>
          </w:p>
        </w:tc>
        <w:tc>
          <w:tcPr>
            <w:tcW w:w="1467" w:type="dxa"/>
            <w:vAlign w:val="center"/>
            <w:hideMark/>
          </w:tcPr>
          <w:p w14:paraId="4F4BE489"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D8B49E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539F704C"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6A3E8B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0.077</w:t>
            </w:r>
            <w:r w:rsidRPr="00074369">
              <w:rPr>
                <w:rFonts w:ascii="Times New Roman" w:hAnsi="Times New Roman"/>
                <w:szCs w:val="20"/>
                <w:vertAlign w:val="superscript"/>
              </w:rPr>
              <w:t>**</w:t>
            </w:r>
          </w:p>
        </w:tc>
      </w:tr>
      <w:tr w:rsidR="00E53805" w:rsidRPr="00074369" w14:paraId="4621FF84"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7750D40D"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2E3FA3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F032E2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80E7918"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4E4848E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(0.038)</w:t>
            </w:r>
          </w:p>
        </w:tc>
      </w:tr>
      <w:tr w:rsidR="00E53805" w:rsidRPr="00074369" w14:paraId="604A879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15441DF"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386FD67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10.755</w:t>
            </w:r>
            <w:r w:rsidRPr="00074369">
              <w:rPr>
                <w:rFonts w:ascii="Times New Roman" w:hAnsi="Times New Roman"/>
                <w:szCs w:val="20"/>
                <w:vertAlign w:val="superscript"/>
              </w:rPr>
              <w:t>***</w:t>
            </w:r>
          </w:p>
        </w:tc>
        <w:tc>
          <w:tcPr>
            <w:tcW w:w="1467" w:type="dxa"/>
            <w:vAlign w:val="center"/>
            <w:hideMark/>
          </w:tcPr>
          <w:p w14:paraId="35834D8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9.946</w:t>
            </w:r>
            <w:r w:rsidRPr="00074369">
              <w:rPr>
                <w:rFonts w:ascii="Times New Roman" w:hAnsi="Times New Roman"/>
                <w:szCs w:val="20"/>
                <w:vertAlign w:val="superscript"/>
              </w:rPr>
              <w:t>***</w:t>
            </w:r>
          </w:p>
        </w:tc>
        <w:tc>
          <w:tcPr>
            <w:tcW w:w="1467" w:type="dxa"/>
            <w:vAlign w:val="center"/>
            <w:hideMark/>
          </w:tcPr>
          <w:p w14:paraId="0941F3A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8.841</w:t>
            </w:r>
            <w:r w:rsidRPr="00074369">
              <w:rPr>
                <w:rFonts w:ascii="Times New Roman" w:hAnsi="Times New Roman"/>
                <w:szCs w:val="20"/>
                <w:vertAlign w:val="superscript"/>
              </w:rPr>
              <w:t>***</w:t>
            </w:r>
          </w:p>
        </w:tc>
        <w:tc>
          <w:tcPr>
            <w:tcW w:w="1468" w:type="dxa"/>
            <w:vAlign w:val="center"/>
            <w:hideMark/>
          </w:tcPr>
          <w:p w14:paraId="422D560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8.844</w:t>
            </w:r>
            <w:r w:rsidRPr="00074369">
              <w:rPr>
                <w:rFonts w:ascii="Times New Roman" w:hAnsi="Times New Roman"/>
                <w:szCs w:val="20"/>
                <w:vertAlign w:val="superscript"/>
              </w:rPr>
              <w:t>***</w:t>
            </w:r>
          </w:p>
        </w:tc>
      </w:tr>
      <w:tr w:rsidR="00E53805" w:rsidRPr="00074369" w14:paraId="5EDC02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6406A0C"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10311F0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(0.030)</w:t>
            </w:r>
          </w:p>
        </w:tc>
        <w:tc>
          <w:tcPr>
            <w:tcW w:w="1467" w:type="dxa"/>
            <w:vAlign w:val="center"/>
            <w:hideMark/>
          </w:tcPr>
          <w:p w14:paraId="47814DF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(0.053)</w:t>
            </w:r>
          </w:p>
        </w:tc>
        <w:tc>
          <w:tcPr>
            <w:tcW w:w="1467" w:type="dxa"/>
            <w:vAlign w:val="center"/>
            <w:hideMark/>
          </w:tcPr>
          <w:p w14:paraId="46994D4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(0.540)</w:t>
            </w:r>
          </w:p>
        </w:tc>
        <w:tc>
          <w:tcPr>
            <w:tcW w:w="1468" w:type="dxa"/>
            <w:vAlign w:val="center"/>
            <w:hideMark/>
          </w:tcPr>
          <w:p w14:paraId="0235A3DD"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(0.540)</w:t>
            </w:r>
          </w:p>
        </w:tc>
      </w:tr>
      <w:tr w:rsidR="00E53805" w:rsidRPr="00074369" w14:paraId="41A70C4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3951BDA3" w14:textId="77777777" w:rsidR="00E53805" w:rsidRPr="00074369" w:rsidRDefault="00E53805" w:rsidP="00E53805">
            <w:pPr>
              <w:spacing w:after="0" w:line="240" w:lineRule="auto"/>
              <w:jc w:val="left"/>
              <w:rPr>
                <w:rFonts w:cstheme="minorHAnsi"/>
                <w:szCs w:val="20"/>
              </w:rPr>
            </w:pPr>
            <w:r w:rsidRPr="00074369">
              <w:rPr>
                <w:rFonts w:cstheme="minorHAnsi"/>
                <w:szCs w:val="20"/>
              </w:rPr>
              <w:t>Efectos fijos por mes</w:t>
            </w:r>
          </w:p>
        </w:tc>
        <w:tc>
          <w:tcPr>
            <w:tcW w:w="1467" w:type="dxa"/>
          </w:tcPr>
          <w:p w14:paraId="0FE4E963"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BDA4644"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7" w:type="dxa"/>
          </w:tcPr>
          <w:p w14:paraId="5FC68D98"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5F32F9D3"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1AE2D8C7"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408F374B" w14:textId="77777777" w:rsidR="00E53805" w:rsidRPr="00074369" w:rsidRDefault="00E53805" w:rsidP="00E53805">
            <w:pPr>
              <w:spacing w:after="0" w:line="240" w:lineRule="auto"/>
              <w:jc w:val="left"/>
              <w:rPr>
                <w:rFonts w:cstheme="minorHAnsi"/>
                <w:szCs w:val="20"/>
              </w:rPr>
            </w:pPr>
            <w:r w:rsidRPr="00074369">
              <w:rPr>
                <w:rFonts w:cstheme="minorHAnsi"/>
                <w:szCs w:val="20"/>
              </w:rPr>
              <w:t>Efectos fijos por distrito</w:t>
            </w:r>
          </w:p>
        </w:tc>
        <w:tc>
          <w:tcPr>
            <w:tcW w:w="1467" w:type="dxa"/>
          </w:tcPr>
          <w:p w14:paraId="51490BDE"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7A591265"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7" w:type="dxa"/>
          </w:tcPr>
          <w:p w14:paraId="4623A939"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611FC559"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67501632"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0BA2FDEC" w14:textId="77777777" w:rsidR="00E53805" w:rsidRPr="00074369" w:rsidRDefault="00E53805" w:rsidP="00E53805">
            <w:pPr>
              <w:spacing w:after="0" w:line="240" w:lineRule="auto"/>
              <w:jc w:val="left"/>
              <w:rPr>
                <w:rFonts w:cstheme="minorHAnsi"/>
                <w:szCs w:val="20"/>
              </w:rPr>
            </w:pPr>
            <w:r w:rsidRPr="00074369">
              <w:rPr>
                <w:rFonts w:cstheme="minorHAnsi"/>
                <w:szCs w:val="20"/>
              </w:rPr>
              <w:t>Variables de control</w:t>
            </w:r>
          </w:p>
        </w:tc>
        <w:tc>
          <w:tcPr>
            <w:tcW w:w="1467" w:type="dxa"/>
          </w:tcPr>
          <w:p w14:paraId="06F3FFFC"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9B01154"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295B8DA"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54E16E44"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41B7F27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067060CC"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vAlign w:val="center"/>
            <w:hideMark/>
          </w:tcPr>
          <w:p w14:paraId="203E236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0AE160E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034FCED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8" w:type="dxa"/>
            <w:vAlign w:val="center"/>
            <w:hideMark/>
          </w:tcPr>
          <w:p w14:paraId="27BE11A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r>
      <w:tr w:rsidR="00E53805" w:rsidRPr="00074369" w14:paraId="5D3C123D"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8DD6B96"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vAlign w:val="center"/>
            <w:hideMark/>
          </w:tcPr>
          <w:p w14:paraId="717547B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0.411</w:t>
            </w:r>
          </w:p>
        </w:tc>
        <w:tc>
          <w:tcPr>
            <w:tcW w:w="1467" w:type="dxa"/>
            <w:vAlign w:val="center"/>
            <w:hideMark/>
          </w:tcPr>
          <w:p w14:paraId="3B4CF26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0.780</w:t>
            </w:r>
          </w:p>
        </w:tc>
        <w:tc>
          <w:tcPr>
            <w:tcW w:w="1467" w:type="dxa"/>
            <w:vAlign w:val="center"/>
            <w:hideMark/>
          </w:tcPr>
          <w:p w14:paraId="11FB1E0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0.829</w:t>
            </w:r>
          </w:p>
        </w:tc>
        <w:tc>
          <w:tcPr>
            <w:tcW w:w="1468" w:type="dxa"/>
            <w:vAlign w:val="center"/>
            <w:hideMark/>
          </w:tcPr>
          <w:p w14:paraId="69BB9B2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0.829</w:t>
            </w:r>
          </w:p>
        </w:tc>
      </w:tr>
      <w:tr w:rsidR="00E53805" w:rsidRPr="00074369" w14:paraId="3A3244D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4949DA7"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vAlign w:val="center"/>
            <w:hideMark/>
          </w:tcPr>
          <w:p w14:paraId="3470F44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0.411</w:t>
            </w:r>
          </w:p>
        </w:tc>
        <w:tc>
          <w:tcPr>
            <w:tcW w:w="1467" w:type="dxa"/>
            <w:vAlign w:val="center"/>
            <w:hideMark/>
          </w:tcPr>
          <w:p w14:paraId="6C58DF4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0.778</w:t>
            </w:r>
          </w:p>
        </w:tc>
        <w:tc>
          <w:tcPr>
            <w:tcW w:w="1467" w:type="dxa"/>
            <w:vAlign w:val="center"/>
            <w:hideMark/>
          </w:tcPr>
          <w:p w14:paraId="287A6E34"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0.828</w:t>
            </w:r>
          </w:p>
        </w:tc>
        <w:tc>
          <w:tcPr>
            <w:tcW w:w="1468" w:type="dxa"/>
            <w:vAlign w:val="center"/>
            <w:hideMark/>
          </w:tcPr>
          <w:p w14:paraId="7BE2786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0.828</w:t>
            </w:r>
          </w:p>
        </w:tc>
      </w:tr>
      <w:tr w:rsidR="00E53805" w:rsidRPr="00074369" w14:paraId="77BB34F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3587A6C6"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3015DC63"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51B48F5D"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16ECD4FB"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16B34DC5"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70F1CFF5" w14:textId="77777777" w:rsidTr="00E53805">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tcBorders>
            <w:hideMark/>
          </w:tcPr>
          <w:p w14:paraId="63EBBC9F" w14:textId="77777777" w:rsidR="00E53805" w:rsidRPr="00074369" w:rsidRDefault="00E53805" w:rsidP="00E53805">
            <w:pPr>
              <w:spacing w:after="0" w:line="240" w:lineRule="auto"/>
              <w:jc w:val="left"/>
              <w:rPr>
                <w:rFonts w:cstheme="minorHAnsi"/>
                <w:szCs w:val="20"/>
              </w:rPr>
            </w:pPr>
            <w:r w:rsidRPr="00074369">
              <w:rPr>
                <w:rFonts w:asciiTheme="minorHAnsi" w:hAnsiTheme="minorHAnsi" w:cstheme="minorHAnsi"/>
                <w:szCs w:val="20"/>
              </w:rPr>
              <w:t>Notas:</w:t>
            </w:r>
          </w:p>
          <w:p w14:paraId="65B01852" w14:textId="77777777" w:rsidR="00E53805" w:rsidRPr="00074369" w:rsidRDefault="00E53805" w:rsidP="00E53805">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2FA1E598"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tc>
      </w:tr>
    </w:tbl>
    <w:p w14:paraId="678816DA" w14:textId="6EDEF7F7" w:rsidR="007416B1" w:rsidRPr="00074369" w:rsidRDefault="00276C7A" w:rsidP="00276C7A">
      <w:pPr>
        <w:pStyle w:val="Fuente"/>
      </w:pPr>
      <w:r w:rsidRPr="00074369">
        <w:t>Fuente: Elaboración propia, 2019</w:t>
      </w:r>
    </w:p>
    <w:p w14:paraId="01015150" w14:textId="21A835D0" w:rsidR="009F3871" w:rsidRPr="00074369" w:rsidRDefault="00976D23" w:rsidP="009F3871">
      <w:r w:rsidRPr="00074369">
        <w:t xml:space="preserve">La tabla </w:t>
      </w:r>
      <w:r w:rsidRPr="00074369">
        <w:fldChar w:fldCharType="begin"/>
      </w:r>
      <w:r w:rsidRPr="00074369">
        <w:instrText xml:space="preserve"> REF _Ref8916641 \# 0 \h </w:instrText>
      </w:r>
      <w:r w:rsidRPr="00074369">
        <w:fldChar w:fldCharType="separate"/>
      </w:r>
      <w:r w:rsidR="004C0429">
        <w:t>9</w:t>
      </w:r>
      <w:r w:rsidRPr="00074369">
        <w:fldChar w:fldCharType="end"/>
      </w:r>
      <w:r w:rsidRPr="00074369">
        <w:t xml:space="preserve"> muestra los resultados de la especificación para el cambio de los precios de gasohol 90 en las estaciones vecinas a las adquiridas. A diferencia del diésel, </w:t>
      </w:r>
      <w:r w:rsidR="005D278C" w:rsidRPr="00074369">
        <w:t>los efectos son consistentes a lo largo de las cuatro especificaciones y se encuentro un incremento de precios de 90 centavos. La revisión por trimestres indica que este incremento se da luego de 3 meses de la adquisición. Al igual que en los casos anteriores, el efecto antes de la adquisición es cercano a cero y no significativo.</w:t>
      </w:r>
      <w:r w:rsidR="009F3871" w:rsidRPr="00074369">
        <w:t xml:space="preserve"> </w:t>
      </w:r>
    </w:p>
    <w:p w14:paraId="7ADBA514" w14:textId="4F5ECD23" w:rsidR="00276C7A" w:rsidRPr="00074369" w:rsidRDefault="009F3871" w:rsidP="009F3871">
      <w:r w:rsidRPr="00074369">
        <w:t xml:space="preserve">Estos resultados concuerdan con los obtenidos para el efecto sobre las estaciones compradas, observamos que las estaciones en general logran aumentar más sus precios para el gasohol 90 que para el diésel. En general, los dos trimestres anteriores a la adquisición no se registran diferencias grandes ni significativas lo que ayuda a sostener la hipótesis de tendencias comunes necesaria para la identificación del efecto de la adquisición. </w:t>
      </w:r>
    </w:p>
    <w:p w14:paraId="595F8602" w14:textId="0B8E3975" w:rsidR="007416B1" w:rsidRPr="00074369" w:rsidRDefault="007416B1" w:rsidP="007416B1">
      <w:pPr>
        <w:pStyle w:val="Descripcin"/>
        <w:keepNext/>
      </w:pPr>
      <w:bookmarkStart w:id="4024" w:name="_Ref8916641"/>
      <w:bookmarkStart w:id="4025" w:name="_Ref8916638"/>
      <w:bookmarkStart w:id="4026" w:name="_Toc9171798"/>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9</w:t>
      </w:r>
      <w:r w:rsidRPr="00074369">
        <w:fldChar w:fldCharType="end"/>
      </w:r>
      <w:bookmarkEnd w:id="4024"/>
      <w:r w:rsidRPr="00074369">
        <w:t>: Cambio en precio de Gasohol 90 para estaciones vecinas a las adquiridas</w:t>
      </w:r>
      <w:bookmarkEnd w:id="4025"/>
      <w:bookmarkEnd w:id="4026"/>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400240" w:rsidRPr="00074369" w14:paraId="5CBFEF6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1D2CEF7" w14:textId="77777777" w:rsidR="00400240" w:rsidRPr="00074369" w:rsidRDefault="00400240" w:rsidP="009705DE">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4F5AA81B"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63EFED7F"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06770B3D"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1FF6DE6E"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374410" w:rsidRPr="00074369" w14:paraId="104A55C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4A516E7C" w14:textId="1233022A"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Dum.Vecino</w:t>
            </w:r>
          </w:p>
        </w:tc>
        <w:tc>
          <w:tcPr>
            <w:tcW w:w="1467" w:type="dxa"/>
            <w:tcBorders>
              <w:top w:val="single" w:sz="4" w:space="0" w:color="auto"/>
            </w:tcBorders>
            <w:vAlign w:val="center"/>
            <w:hideMark/>
          </w:tcPr>
          <w:p w14:paraId="310859DF" w14:textId="0D376276"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p>
        </w:tc>
        <w:tc>
          <w:tcPr>
            <w:tcW w:w="1467" w:type="dxa"/>
            <w:tcBorders>
              <w:top w:val="single" w:sz="4" w:space="0" w:color="auto"/>
            </w:tcBorders>
            <w:vAlign w:val="center"/>
            <w:hideMark/>
          </w:tcPr>
          <w:p w14:paraId="286C9D26" w14:textId="5A3AA57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-0.081</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69D58C2D" w14:textId="6B8EA61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-0.097</w:t>
            </w:r>
            <w:r w:rsidRPr="00074369">
              <w:rPr>
                <w:rFonts w:ascii="Times New Roman" w:hAnsi="Times New Roman"/>
                <w:szCs w:val="20"/>
                <w:vertAlign w:val="superscript"/>
              </w:rPr>
              <w:t>**</w:t>
            </w:r>
          </w:p>
        </w:tc>
        <w:tc>
          <w:tcPr>
            <w:tcW w:w="1468" w:type="dxa"/>
            <w:tcBorders>
              <w:top w:val="single" w:sz="4" w:space="0" w:color="auto"/>
            </w:tcBorders>
            <w:vAlign w:val="center"/>
            <w:hideMark/>
          </w:tcPr>
          <w:p w14:paraId="406F7E3A" w14:textId="7DB8A9B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-0.101</w:t>
            </w:r>
            <w:r w:rsidRPr="00074369">
              <w:rPr>
                <w:rFonts w:ascii="Times New Roman" w:hAnsi="Times New Roman"/>
                <w:szCs w:val="20"/>
                <w:vertAlign w:val="superscript"/>
              </w:rPr>
              <w:t>**</w:t>
            </w:r>
          </w:p>
        </w:tc>
      </w:tr>
      <w:tr w:rsidR="00374410" w:rsidRPr="00074369" w14:paraId="1A24091E"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C9A3EA"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68A1FBB5" w14:textId="29B46AB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(0.055)</w:t>
            </w:r>
          </w:p>
        </w:tc>
        <w:tc>
          <w:tcPr>
            <w:tcW w:w="1467" w:type="dxa"/>
            <w:vAlign w:val="center"/>
            <w:hideMark/>
          </w:tcPr>
          <w:p w14:paraId="29423555" w14:textId="74C3A01D"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(0.048)</w:t>
            </w:r>
          </w:p>
        </w:tc>
        <w:tc>
          <w:tcPr>
            <w:tcW w:w="1467" w:type="dxa"/>
            <w:vAlign w:val="center"/>
            <w:hideMark/>
          </w:tcPr>
          <w:p w14:paraId="6C04CAE7" w14:textId="7A9E461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c>
          <w:tcPr>
            <w:tcW w:w="1468" w:type="dxa"/>
            <w:vAlign w:val="center"/>
            <w:hideMark/>
          </w:tcPr>
          <w:p w14:paraId="0EE8F5A2" w14:textId="4A6B0DF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72654012"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37E7F64"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467" w:type="dxa"/>
            <w:vAlign w:val="center"/>
            <w:hideMark/>
          </w:tcPr>
          <w:p w14:paraId="56EA01B5" w14:textId="0802EF8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0.782</w:t>
            </w:r>
            <w:r w:rsidRPr="00074369">
              <w:rPr>
                <w:rFonts w:ascii="Times New Roman" w:hAnsi="Times New Roman"/>
                <w:szCs w:val="20"/>
                <w:vertAlign w:val="superscript"/>
              </w:rPr>
              <w:t>***</w:t>
            </w:r>
          </w:p>
        </w:tc>
        <w:tc>
          <w:tcPr>
            <w:tcW w:w="1467" w:type="dxa"/>
            <w:vAlign w:val="center"/>
            <w:hideMark/>
          </w:tcPr>
          <w:p w14:paraId="6A50699F" w14:textId="73ACF0F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1.812</w:t>
            </w:r>
            <w:r w:rsidRPr="00074369">
              <w:rPr>
                <w:rFonts w:ascii="Times New Roman" w:hAnsi="Times New Roman"/>
                <w:szCs w:val="20"/>
                <w:vertAlign w:val="superscript"/>
              </w:rPr>
              <w:t>***</w:t>
            </w:r>
          </w:p>
        </w:tc>
        <w:tc>
          <w:tcPr>
            <w:tcW w:w="1467" w:type="dxa"/>
            <w:vAlign w:val="center"/>
            <w:hideMark/>
          </w:tcPr>
          <w:p w14:paraId="29F0F60B" w14:textId="4CA59138"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1.816</w:t>
            </w:r>
            <w:r w:rsidRPr="00074369">
              <w:rPr>
                <w:rFonts w:ascii="Times New Roman" w:hAnsi="Times New Roman"/>
                <w:szCs w:val="20"/>
                <w:vertAlign w:val="superscript"/>
              </w:rPr>
              <w:t>***</w:t>
            </w:r>
          </w:p>
        </w:tc>
        <w:tc>
          <w:tcPr>
            <w:tcW w:w="1468" w:type="dxa"/>
            <w:vAlign w:val="center"/>
            <w:hideMark/>
          </w:tcPr>
          <w:p w14:paraId="1C1BD273"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6800950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157D885"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121A220A" w14:textId="31A3C06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(0.017)</w:t>
            </w:r>
          </w:p>
        </w:tc>
        <w:tc>
          <w:tcPr>
            <w:tcW w:w="1467" w:type="dxa"/>
            <w:vAlign w:val="center"/>
            <w:hideMark/>
          </w:tcPr>
          <w:p w14:paraId="0F988432" w14:textId="44B04438"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(0.026)</w:t>
            </w:r>
          </w:p>
        </w:tc>
        <w:tc>
          <w:tcPr>
            <w:tcW w:w="1467" w:type="dxa"/>
            <w:vAlign w:val="center"/>
            <w:hideMark/>
          </w:tcPr>
          <w:p w14:paraId="69142C3B" w14:textId="653CCAE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(0.026)</w:t>
            </w:r>
          </w:p>
        </w:tc>
        <w:tc>
          <w:tcPr>
            <w:tcW w:w="1468" w:type="dxa"/>
            <w:vAlign w:val="center"/>
            <w:hideMark/>
          </w:tcPr>
          <w:p w14:paraId="45F1CADF"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58B81E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961A9A5" w14:textId="3591841C"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D.Vecino*D.FechaCompra</w:t>
            </w:r>
          </w:p>
        </w:tc>
        <w:tc>
          <w:tcPr>
            <w:tcW w:w="1467" w:type="dxa"/>
            <w:vAlign w:val="center"/>
            <w:hideMark/>
          </w:tcPr>
          <w:p w14:paraId="32B60E10" w14:textId="794A71C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r w:rsidRPr="00074369">
              <w:rPr>
                <w:rFonts w:ascii="Times New Roman" w:hAnsi="Times New Roman"/>
                <w:szCs w:val="20"/>
                <w:vertAlign w:val="superscript"/>
              </w:rPr>
              <w:t>***</w:t>
            </w:r>
          </w:p>
        </w:tc>
        <w:tc>
          <w:tcPr>
            <w:tcW w:w="1467" w:type="dxa"/>
            <w:vAlign w:val="center"/>
            <w:hideMark/>
          </w:tcPr>
          <w:p w14:paraId="0D463DAE" w14:textId="6227C2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r w:rsidRPr="00074369">
              <w:rPr>
                <w:rFonts w:ascii="Times New Roman" w:hAnsi="Times New Roman"/>
                <w:szCs w:val="20"/>
                <w:vertAlign w:val="superscript"/>
              </w:rPr>
              <w:t>***</w:t>
            </w:r>
          </w:p>
        </w:tc>
        <w:tc>
          <w:tcPr>
            <w:tcW w:w="1467" w:type="dxa"/>
            <w:vAlign w:val="center"/>
            <w:hideMark/>
          </w:tcPr>
          <w:p w14:paraId="5AB8E2B9" w14:textId="352DED7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0.110</w:t>
            </w:r>
            <w:r w:rsidRPr="00074369">
              <w:rPr>
                <w:rFonts w:ascii="Times New Roman" w:hAnsi="Times New Roman"/>
                <w:szCs w:val="20"/>
                <w:vertAlign w:val="superscript"/>
              </w:rPr>
              <w:t>***</w:t>
            </w:r>
          </w:p>
        </w:tc>
        <w:tc>
          <w:tcPr>
            <w:tcW w:w="1468" w:type="dxa"/>
            <w:vAlign w:val="center"/>
          </w:tcPr>
          <w:p w14:paraId="01DEBAFD"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26E0FD5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A8936F7"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6D0E598D" w14:textId="155E8D0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(0.027)</w:t>
            </w:r>
          </w:p>
        </w:tc>
        <w:tc>
          <w:tcPr>
            <w:tcW w:w="1467" w:type="dxa"/>
            <w:vAlign w:val="center"/>
            <w:hideMark/>
          </w:tcPr>
          <w:p w14:paraId="5A8E5C6C" w14:textId="6A62540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(0.027)</w:t>
            </w:r>
          </w:p>
        </w:tc>
        <w:tc>
          <w:tcPr>
            <w:tcW w:w="1467" w:type="dxa"/>
            <w:vAlign w:val="center"/>
            <w:hideMark/>
          </w:tcPr>
          <w:p w14:paraId="227C9226" w14:textId="30BF0C14"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(0.031)</w:t>
            </w:r>
          </w:p>
        </w:tc>
        <w:tc>
          <w:tcPr>
            <w:tcW w:w="1468" w:type="dxa"/>
            <w:vAlign w:val="center"/>
          </w:tcPr>
          <w:p w14:paraId="1FFF7966"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0E7FB6E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064EBA6" w14:textId="06EC1916" w:rsidR="00374410" w:rsidRPr="00074369" w:rsidRDefault="00374410" w:rsidP="00976D23">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w:t>
            </w:r>
            <w:r w:rsidR="00976D23" w:rsidRPr="00074369">
              <w:rPr>
                <w:rFonts w:asciiTheme="minorHAnsi" w:hAnsiTheme="minorHAnsi" w:cstheme="minorHAnsi"/>
                <w:szCs w:val="20"/>
              </w:rPr>
              <w:t>*</w:t>
            </w:r>
            <w:r w:rsidRPr="00074369">
              <w:rPr>
                <w:rFonts w:asciiTheme="minorHAnsi" w:hAnsiTheme="minorHAnsi" w:cstheme="minorHAnsi"/>
                <w:szCs w:val="20"/>
              </w:rPr>
              <w:t xml:space="preserve"> D.1antes</w:t>
            </w:r>
          </w:p>
        </w:tc>
        <w:tc>
          <w:tcPr>
            <w:tcW w:w="1467" w:type="dxa"/>
            <w:vAlign w:val="center"/>
          </w:tcPr>
          <w:p w14:paraId="5AB0F361"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5175B34B"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2B6C2308"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6E88BB20" w14:textId="2218BE6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0.008</w:t>
            </w:r>
          </w:p>
        </w:tc>
      </w:tr>
      <w:tr w:rsidR="00374410" w:rsidRPr="00074369" w14:paraId="266BC1D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499AF7D"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tcPr>
          <w:p w14:paraId="26EE1EE3"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1823A117"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29E7B2CB"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38C2DB81" w14:textId="15DAB60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374410" w:rsidRPr="00074369" w14:paraId="6674175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F78CF4" w14:textId="29058ED5"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D.Vecino*D.1desp</w:t>
            </w:r>
          </w:p>
        </w:tc>
        <w:tc>
          <w:tcPr>
            <w:tcW w:w="1467" w:type="dxa"/>
            <w:vAlign w:val="center"/>
            <w:hideMark/>
          </w:tcPr>
          <w:p w14:paraId="49E72330"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433DCB45"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34ABDFF2"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40BB2480" w14:textId="15FC9F1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493B9C4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AF6FF2"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7B665181"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1F51C3B7"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1ECE1514"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630B72AF" w14:textId="51827BD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(0.033)</w:t>
            </w:r>
          </w:p>
        </w:tc>
      </w:tr>
      <w:tr w:rsidR="00374410" w:rsidRPr="00074369" w14:paraId="5DFFA73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E767E7" w14:textId="5E0904B3"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D.Vecino*D.2desp</w:t>
            </w:r>
          </w:p>
        </w:tc>
        <w:tc>
          <w:tcPr>
            <w:tcW w:w="1467" w:type="dxa"/>
            <w:vAlign w:val="center"/>
            <w:hideMark/>
          </w:tcPr>
          <w:p w14:paraId="5E89B20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63809235"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5675F443"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06289598" w14:textId="60CBCDD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0.134</w:t>
            </w:r>
            <w:r w:rsidRPr="00074369">
              <w:rPr>
                <w:rFonts w:ascii="Times New Roman" w:hAnsi="Times New Roman"/>
                <w:szCs w:val="20"/>
                <w:vertAlign w:val="superscript"/>
              </w:rPr>
              <w:t>***</w:t>
            </w:r>
          </w:p>
        </w:tc>
      </w:tr>
      <w:tr w:rsidR="00374410" w:rsidRPr="00074369" w14:paraId="4E3F746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3BF796C"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53A1E8CB"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056C954E"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31A897D8"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2BD61063" w14:textId="46EEF22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(0.037)</w:t>
            </w:r>
          </w:p>
        </w:tc>
      </w:tr>
      <w:tr w:rsidR="00374410" w:rsidRPr="00074369" w14:paraId="64DE331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361E72A" w14:textId="56EB0204"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D.Vecino*D.3desp</w:t>
            </w:r>
          </w:p>
        </w:tc>
        <w:tc>
          <w:tcPr>
            <w:tcW w:w="1467" w:type="dxa"/>
            <w:vAlign w:val="center"/>
            <w:hideMark/>
          </w:tcPr>
          <w:p w14:paraId="0DEE1C3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02BE0BE2"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4FDA87A9"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0D933ED5" w14:textId="48A791F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0.167</w:t>
            </w:r>
            <w:r w:rsidRPr="00074369">
              <w:rPr>
                <w:rFonts w:ascii="Times New Roman" w:hAnsi="Times New Roman"/>
                <w:szCs w:val="20"/>
                <w:vertAlign w:val="superscript"/>
              </w:rPr>
              <w:t>***</w:t>
            </w:r>
          </w:p>
        </w:tc>
      </w:tr>
      <w:tr w:rsidR="00374410" w:rsidRPr="00074369" w14:paraId="06A70E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B5ADEA9"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281CC30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72739266"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56C45A99"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45D4900D" w14:textId="532D5A6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3454760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F189A6"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3A3A97F2" w14:textId="6E8CB60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11.271</w:t>
            </w:r>
            <w:r w:rsidRPr="00074369">
              <w:rPr>
                <w:rFonts w:ascii="Times New Roman" w:hAnsi="Times New Roman"/>
                <w:szCs w:val="20"/>
                <w:vertAlign w:val="superscript"/>
              </w:rPr>
              <w:t>***</w:t>
            </w:r>
          </w:p>
        </w:tc>
        <w:tc>
          <w:tcPr>
            <w:tcW w:w="1467" w:type="dxa"/>
            <w:vAlign w:val="center"/>
            <w:hideMark/>
          </w:tcPr>
          <w:p w14:paraId="74E3F54E" w14:textId="0B0ABBC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10.883</w:t>
            </w:r>
            <w:r w:rsidRPr="00074369">
              <w:rPr>
                <w:rFonts w:ascii="Times New Roman" w:hAnsi="Times New Roman"/>
                <w:szCs w:val="20"/>
                <w:vertAlign w:val="superscript"/>
              </w:rPr>
              <w:t>***</w:t>
            </w:r>
          </w:p>
        </w:tc>
        <w:tc>
          <w:tcPr>
            <w:tcW w:w="1467" w:type="dxa"/>
            <w:vAlign w:val="center"/>
            <w:hideMark/>
          </w:tcPr>
          <w:p w14:paraId="68469BBB" w14:textId="5D8FFA8D"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11.233</w:t>
            </w:r>
            <w:r w:rsidRPr="00074369">
              <w:rPr>
                <w:rFonts w:ascii="Times New Roman" w:hAnsi="Times New Roman"/>
                <w:szCs w:val="20"/>
                <w:vertAlign w:val="superscript"/>
              </w:rPr>
              <w:t>***</w:t>
            </w:r>
          </w:p>
        </w:tc>
        <w:tc>
          <w:tcPr>
            <w:tcW w:w="1468" w:type="dxa"/>
            <w:vAlign w:val="center"/>
            <w:hideMark/>
          </w:tcPr>
          <w:p w14:paraId="77D1526F" w14:textId="4A2F860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11.234</w:t>
            </w:r>
            <w:r w:rsidRPr="00074369">
              <w:rPr>
                <w:rFonts w:ascii="Times New Roman" w:hAnsi="Times New Roman"/>
                <w:szCs w:val="20"/>
                <w:vertAlign w:val="superscript"/>
              </w:rPr>
              <w:t>***</w:t>
            </w:r>
          </w:p>
        </w:tc>
      </w:tr>
      <w:tr w:rsidR="00374410" w:rsidRPr="00074369" w14:paraId="767A2A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7415871"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10EAB5BB" w14:textId="3374FD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(0.035)</w:t>
            </w:r>
          </w:p>
        </w:tc>
        <w:tc>
          <w:tcPr>
            <w:tcW w:w="1467" w:type="dxa"/>
            <w:vAlign w:val="center"/>
            <w:hideMark/>
          </w:tcPr>
          <w:p w14:paraId="174A6FC6" w14:textId="10E8087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(0.072)</w:t>
            </w:r>
          </w:p>
        </w:tc>
        <w:tc>
          <w:tcPr>
            <w:tcW w:w="1467" w:type="dxa"/>
            <w:vAlign w:val="center"/>
            <w:hideMark/>
          </w:tcPr>
          <w:p w14:paraId="1DAEB22F" w14:textId="6D0BE96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(0.911)</w:t>
            </w:r>
          </w:p>
        </w:tc>
        <w:tc>
          <w:tcPr>
            <w:tcW w:w="1468" w:type="dxa"/>
            <w:vAlign w:val="center"/>
            <w:hideMark/>
          </w:tcPr>
          <w:p w14:paraId="51F671D7" w14:textId="5E6E54F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(0.912)</w:t>
            </w:r>
          </w:p>
        </w:tc>
      </w:tr>
      <w:tr w:rsidR="00400240" w:rsidRPr="00074369" w14:paraId="5B25BDA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47CB0706" w14:textId="77777777" w:rsidR="00400240" w:rsidRPr="00074369" w:rsidRDefault="00400240" w:rsidP="009705DE">
            <w:pPr>
              <w:spacing w:after="0" w:line="240" w:lineRule="auto"/>
              <w:jc w:val="left"/>
              <w:rPr>
                <w:rFonts w:cstheme="minorHAnsi"/>
                <w:szCs w:val="20"/>
              </w:rPr>
            </w:pPr>
            <w:r w:rsidRPr="00074369">
              <w:rPr>
                <w:rFonts w:cstheme="minorHAnsi"/>
                <w:szCs w:val="20"/>
              </w:rPr>
              <w:t>Efectos fijos por mes</w:t>
            </w:r>
          </w:p>
        </w:tc>
        <w:tc>
          <w:tcPr>
            <w:tcW w:w="1467" w:type="dxa"/>
          </w:tcPr>
          <w:p w14:paraId="52D94792"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749B966F"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7" w:type="dxa"/>
          </w:tcPr>
          <w:p w14:paraId="0FE71DD5"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30703172"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400240" w:rsidRPr="00074369" w14:paraId="77C67D9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51EA78D4" w14:textId="77777777" w:rsidR="00400240" w:rsidRPr="00074369" w:rsidRDefault="00400240" w:rsidP="009705DE">
            <w:pPr>
              <w:spacing w:after="0" w:line="240" w:lineRule="auto"/>
              <w:jc w:val="left"/>
              <w:rPr>
                <w:rFonts w:cstheme="minorHAnsi"/>
                <w:szCs w:val="20"/>
              </w:rPr>
            </w:pPr>
            <w:r w:rsidRPr="00074369">
              <w:rPr>
                <w:rFonts w:cstheme="minorHAnsi"/>
                <w:szCs w:val="20"/>
              </w:rPr>
              <w:t>Efectos fijos por distrito</w:t>
            </w:r>
          </w:p>
        </w:tc>
        <w:tc>
          <w:tcPr>
            <w:tcW w:w="1467" w:type="dxa"/>
          </w:tcPr>
          <w:p w14:paraId="2B2A34D5"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0D39A4BA"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7" w:type="dxa"/>
          </w:tcPr>
          <w:p w14:paraId="777122C6"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4A4FF067"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400240" w:rsidRPr="00074369" w14:paraId="1AB808A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14CD6327" w14:textId="77777777" w:rsidR="00400240" w:rsidRPr="00074369" w:rsidRDefault="00400240" w:rsidP="009705DE">
            <w:pPr>
              <w:spacing w:after="0" w:line="240" w:lineRule="auto"/>
              <w:jc w:val="left"/>
              <w:rPr>
                <w:rFonts w:cstheme="minorHAnsi"/>
                <w:szCs w:val="20"/>
              </w:rPr>
            </w:pPr>
            <w:r w:rsidRPr="00074369">
              <w:rPr>
                <w:rFonts w:cstheme="minorHAnsi"/>
                <w:szCs w:val="20"/>
              </w:rPr>
              <w:t>Variables de control</w:t>
            </w:r>
          </w:p>
        </w:tc>
        <w:tc>
          <w:tcPr>
            <w:tcW w:w="1467" w:type="dxa"/>
          </w:tcPr>
          <w:p w14:paraId="2661795B"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047955A7"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3DD7A6FC"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152DD7AF"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374410" w:rsidRPr="00074369" w14:paraId="31C042B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130AB5D"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vAlign w:val="center"/>
            <w:hideMark/>
          </w:tcPr>
          <w:p w14:paraId="632AC734" w14:textId="1AEDBAB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7B290D79" w14:textId="7B215C0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70F6D743" w14:textId="0A39ED8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8" w:type="dxa"/>
            <w:vAlign w:val="center"/>
            <w:hideMark/>
          </w:tcPr>
          <w:p w14:paraId="48AD0C5E" w14:textId="0D883186"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r>
      <w:tr w:rsidR="00374410" w:rsidRPr="00074369" w14:paraId="3DBED0A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7CB8A9F"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vAlign w:val="center"/>
            <w:hideMark/>
          </w:tcPr>
          <w:p w14:paraId="1691B514" w14:textId="0D7980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0.257</w:t>
            </w:r>
          </w:p>
        </w:tc>
        <w:tc>
          <w:tcPr>
            <w:tcW w:w="1467" w:type="dxa"/>
            <w:vAlign w:val="center"/>
            <w:hideMark/>
          </w:tcPr>
          <w:p w14:paraId="6EDC8665" w14:textId="4C7B0DD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0.600</w:t>
            </w:r>
          </w:p>
        </w:tc>
        <w:tc>
          <w:tcPr>
            <w:tcW w:w="1467" w:type="dxa"/>
            <w:vAlign w:val="center"/>
            <w:hideMark/>
          </w:tcPr>
          <w:p w14:paraId="1D1CD17F" w14:textId="61A919E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0.662</w:t>
            </w:r>
          </w:p>
        </w:tc>
        <w:tc>
          <w:tcPr>
            <w:tcW w:w="1468" w:type="dxa"/>
            <w:vAlign w:val="center"/>
            <w:hideMark/>
          </w:tcPr>
          <w:p w14:paraId="759DB1E7" w14:textId="1F49669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0.663</w:t>
            </w:r>
          </w:p>
        </w:tc>
      </w:tr>
      <w:tr w:rsidR="00374410" w:rsidRPr="00074369" w14:paraId="06CBBD9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C5823BC"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vAlign w:val="center"/>
            <w:hideMark/>
          </w:tcPr>
          <w:p w14:paraId="3C5FC78D" w14:textId="2F764210"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0.256</w:t>
            </w:r>
          </w:p>
        </w:tc>
        <w:tc>
          <w:tcPr>
            <w:tcW w:w="1467" w:type="dxa"/>
            <w:vAlign w:val="center"/>
            <w:hideMark/>
          </w:tcPr>
          <w:p w14:paraId="41774769" w14:textId="7F1A015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0.597</w:t>
            </w:r>
          </w:p>
        </w:tc>
        <w:tc>
          <w:tcPr>
            <w:tcW w:w="1467" w:type="dxa"/>
            <w:vAlign w:val="center"/>
            <w:hideMark/>
          </w:tcPr>
          <w:p w14:paraId="17FB6329" w14:textId="781CE26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0.659</w:t>
            </w:r>
          </w:p>
        </w:tc>
        <w:tc>
          <w:tcPr>
            <w:tcW w:w="1468" w:type="dxa"/>
            <w:vAlign w:val="center"/>
            <w:hideMark/>
          </w:tcPr>
          <w:p w14:paraId="2217D178" w14:textId="07985244"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0.660</w:t>
            </w:r>
          </w:p>
        </w:tc>
      </w:tr>
      <w:tr w:rsidR="00400240" w:rsidRPr="00074369" w14:paraId="1B196B0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51341667" w14:textId="77777777" w:rsidR="00400240" w:rsidRPr="00074369" w:rsidRDefault="00400240" w:rsidP="009705DE">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564C4622" w14:textId="77777777" w:rsidR="00400240" w:rsidRPr="00074369" w:rsidRDefault="00400240" w:rsidP="009705DE">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472B6297" w14:textId="77777777" w:rsidR="00400240" w:rsidRPr="00074369" w:rsidRDefault="00400240" w:rsidP="009705DE">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66720555" w14:textId="77777777" w:rsidR="00400240" w:rsidRPr="00074369" w:rsidRDefault="00400240" w:rsidP="009705DE">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3F437CD9" w14:textId="77777777" w:rsidR="00400240" w:rsidRPr="00074369" w:rsidRDefault="00400240" w:rsidP="009705DE">
            <w:pPr>
              <w:spacing w:after="0" w:line="240" w:lineRule="auto"/>
              <w:jc w:val="center"/>
              <w:rPr>
                <w:rFonts w:asciiTheme="minorHAnsi" w:hAnsiTheme="minorHAnsi" w:cstheme="minorHAnsi"/>
                <w:szCs w:val="20"/>
              </w:rPr>
            </w:pPr>
          </w:p>
        </w:tc>
      </w:tr>
      <w:tr w:rsidR="00400240" w:rsidRPr="00074369" w14:paraId="66A3CE0A" w14:textId="77777777" w:rsidTr="007416B1">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tcBorders>
            <w:hideMark/>
          </w:tcPr>
          <w:p w14:paraId="392C7983" w14:textId="77777777" w:rsidR="00400240" w:rsidRPr="00074369" w:rsidRDefault="00400240" w:rsidP="009705DE">
            <w:pPr>
              <w:spacing w:after="0" w:line="240" w:lineRule="auto"/>
              <w:jc w:val="left"/>
              <w:rPr>
                <w:rFonts w:cstheme="minorHAnsi"/>
                <w:szCs w:val="20"/>
              </w:rPr>
            </w:pPr>
            <w:r w:rsidRPr="00074369">
              <w:rPr>
                <w:rFonts w:asciiTheme="minorHAnsi" w:hAnsiTheme="minorHAnsi" w:cstheme="minorHAnsi"/>
                <w:szCs w:val="20"/>
              </w:rPr>
              <w:t>Notas:</w:t>
            </w:r>
          </w:p>
          <w:p w14:paraId="7A3E5B5F" w14:textId="77777777" w:rsidR="00400240" w:rsidRPr="00074369" w:rsidRDefault="00400240" w:rsidP="009705DE">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454441F9" w14:textId="77777777" w:rsidR="00400240" w:rsidRPr="00074369" w:rsidRDefault="00400240" w:rsidP="007416B1">
            <w:pPr>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tc>
      </w:tr>
    </w:tbl>
    <w:p w14:paraId="52A743DF" w14:textId="73A19F88" w:rsidR="00010844" w:rsidRPr="00074369" w:rsidRDefault="00010844" w:rsidP="00D32E14"/>
    <w:p w14:paraId="34196D56" w14:textId="20616872" w:rsidR="00770490" w:rsidRPr="00074369" w:rsidRDefault="00770490" w:rsidP="00B97460">
      <w:r w:rsidRPr="00074369">
        <w:br w:type="page"/>
      </w:r>
    </w:p>
    <w:p w14:paraId="722D4FC2" w14:textId="285F8E3D" w:rsidR="00D651D1" w:rsidRPr="00074369" w:rsidRDefault="00A314E8" w:rsidP="00A314E8">
      <w:pPr>
        <w:pStyle w:val="Ttulo1"/>
        <w:rPr>
          <w:ins w:id="4027" w:author="Diego Uriarte" w:date="2019-05-10T15:49:00Z"/>
        </w:rPr>
      </w:pPr>
      <w:bookmarkStart w:id="4028" w:name="_Toc11179122"/>
      <w:r w:rsidRPr="00074369">
        <w:lastRenderedPageBreak/>
        <w:t>Conclusiones y recomendaciones</w:t>
      </w:r>
      <w:bookmarkEnd w:id="4028"/>
    </w:p>
    <w:p w14:paraId="61067C5F" w14:textId="3DB7972C" w:rsidR="000B1026" w:rsidRDefault="000B1026" w:rsidP="000B1026">
      <w:pPr>
        <w:pStyle w:val="Ttulo2"/>
      </w:pPr>
      <w:bookmarkStart w:id="4029" w:name="_Toc11179123"/>
      <w:r>
        <w:t>Conclusiones</w:t>
      </w:r>
      <w:bookmarkEnd w:id="4029"/>
    </w:p>
    <w:p w14:paraId="472F4029" w14:textId="1A8106F3" w:rsidR="000B1026" w:rsidRDefault="000B1F09" w:rsidP="001B293F">
      <w:r>
        <w:t xml:space="preserve">Este trabajo consideró estimaciones por efectos fijos y diferencias-en-diferencias para evaluar el impacto </w:t>
      </w:r>
      <w:r w:rsidR="001B293F">
        <w:t>de una adquisición entre minoristas de combustible líquido. Todos los modelos apuntan a la misma dirección, un incremento en los precios del di</w:t>
      </w:r>
      <w:r w:rsidR="002F55E7">
        <w:t>ésel y del gasohol 90, con diferencias menores entre ellas. La estimación del</w:t>
      </w:r>
      <w:r w:rsidR="00891A2E">
        <w:t xml:space="preserve"> modelo de panel considerando</w:t>
      </w:r>
      <w:r w:rsidR="002F55E7">
        <w:t xml:space="preserve"> dependencia espacial reduce los </w:t>
      </w:r>
      <w:r w:rsidR="00891A2E">
        <w:t>estimados,</w:t>
      </w:r>
      <w:r w:rsidR="002F55E7">
        <w:t xml:space="preserve"> pero siguen siendo significativos y de 9 centavos para del diésel y 8 para el gasohol 90. Como metodología alternativa, se utilizó un enfoque de diferencias-en-diferencias </w:t>
      </w:r>
      <w:r w:rsidR="00891A2E">
        <w:t>encontr</w:t>
      </w:r>
      <w:r w:rsidR="00512711">
        <w:t>ándose resultados similares al panel, con incrementos de precios significativos para las estaciones que fueron adquiridas.</w:t>
      </w:r>
    </w:p>
    <w:p w14:paraId="62F45D36" w14:textId="7050E3B1" w:rsidR="004F70D1" w:rsidRDefault="007F4B2B" w:rsidP="001B293F">
      <w:r>
        <w:t>El modelo espacial indica que las estaciones vecinas a las adquiridas</w:t>
      </w:r>
      <w:r w:rsidR="0023791A">
        <w:t xml:space="preserve"> </w:t>
      </w:r>
      <w:r w:rsidR="00D04202">
        <w:t>aumentaron sus precios de manera significativa, pero en menor nivel que las adquiridas, resultado que también se encuentra utilizando la especificación de diferencias-en-diferencias.</w:t>
      </w:r>
      <w:r w:rsidR="00EE14E6">
        <w:t xml:space="preserve"> Una variable de control utilizada fue el agrupamiento espacial</w:t>
      </w:r>
      <w:r w:rsidR="008D6781">
        <w:t xml:space="preserve"> de las estaciones</w:t>
      </w:r>
      <w:r w:rsidR="00EE14E6">
        <w:t>, mas esta no resulta significativa d</w:t>
      </w:r>
      <w:r w:rsidR="00414971">
        <w:t xml:space="preserve">e manera consistente a diferencia del estudio similar de </w:t>
      </w:r>
      <w:r w:rsidR="00414971" w:rsidRPr="00414971">
        <w:t xml:space="preserve">Pennerstorfer y Weiss </w:t>
      </w:r>
      <w:r w:rsidR="00414971" w:rsidRPr="00414971">
        <w:fldChar w:fldCharType="begin"/>
      </w:r>
      <w:r w:rsidR="00267D9A">
        <w:instrText xml:space="preserve"> ADDIN ZOTERO_ITEM CSL_CITATION {"citationID":"SluTeGGG","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414971" w:rsidRPr="00414971">
        <w:fldChar w:fldCharType="separate"/>
      </w:r>
      <w:r w:rsidR="00414971" w:rsidRPr="00414971">
        <w:rPr>
          <w:rFonts w:ascii="Times New Roman" w:hAnsi="Times New Roman"/>
        </w:rPr>
        <w:t>(2013)</w:t>
      </w:r>
      <w:r w:rsidR="00414971" w:rsidRPr="00414971">
        <w:fldChar w:fldCharType="end"/>
      </w:r>
      <w:r w:rsidR="00414971">
        <w:t xml:space="preserve"> </w:t>
      </w:r>
      <w:r w:rsidR="008D6781">
        <w:t xml:space="preserve">en el mercado de Austria </w:t>
      </w:r>
      <w:r w:rsidR="00414971">
        <w:t xml:space="preserve">donde </w:t>
      </w:r>
      <w:r w:rsidR="008D6781">
        <w:t>utilizan</w:t>
      </w:r>
      <w:r w:rsidR="00414971">
        <w:t xml:space="preserve"> esta variable y </w:t>
      </w:r>
      <w:r w:rsidR="008D6781">
        <w:t>la encuentran significativa</w:t>
      </w:r>
      <w:r w:rsidR="00414971">
        <w:t>. Las diferencias entre el mercado de combustible austríaco y el peruano siendo el segundo uno más atomizado con pocos minoristas impo</w:t>
      </w:r>
      <w:r w:rsidR="008D6781">
        <w:t>rtantes apuntan en la dirección que los cambios en el agrupamiento espacial no generaron suficiente variación que explique los cambios de precios.</w:t>
      </w:r>
    </w:p>
    <w:p w14:paraId="6774588E" w14:textId="0200F3BB" w:rsidR="00512711" w:rsidRPr="000B1026" w:rsidRDefault="008D6781" w:rsidP="001B293F">
      <w:r>
        <w:t>Los</w:t>
      </w:r>
      <w:r w:rsidR="004F70D1">
        <w:t xml:space="preserve"> resultados anteriores indican que la consolidación de combustibles en el mercado minorista de Lima trajo como consecuencia aument</w:t>
      </w:r>
      <w:r w:rsidR="00D04202">
        <w:t xml:space="preserve">os en los precios de combustibles, no solo en aquellas estaciones adquiridas, sino </w:t>
      </w:r>
      <w:r w:rsidR="00030D15">
        <w:t>además</w:t>
      </w:r>
      <w:r w:rsidR="00D04202">
        <w:t xml:space="preserve"> en las estaciones </w:t>
      </w:r>
      <w:r w:rsidR="00DF4679">
        <w:t>vecinas. Debido a que los precios de Pecsa previos a su adquisición se encontraban por debajo del promedio, permiten plantear que la adquisición conllevó a mayores precios de Pecsa y que esto a su vez repercutió en las estaciones vecinas permitiéndoles subir más el precio.</w:t>
      </w:r>
    </w:p>
    <w:p w14:paraId="4FC057C6" w14:textId="77777777" w:rsidR="006D0E0E" w:rsidRDefault="000B1026" w:rsidP="000B1026">
      <w:pPr>
        <w:pStyle w:val="Ttulo2"/>
      </w:pPr>
      <w:bookmarkStart w:id="4030" w:name="_Toc11179124"/>
      <w:r>
        <w:lastRenderedPageBreak/>
        <w:t>Recomendaciones</w:t>
      </w:r>
      <w:bookmarkEnd w:id="4030"/>
    </w:p>
    <w:p w14:paraId="417A5BF6" w14:textId="5091C9BD" w:rsidR="00D651D1" w:rsidRPr="00074369" w:rsidRDefault="004A3003" w:rsidP="006D0E0E">
      <w:pPr>
        <w:rPr>
          <w:ins w:id="4031" w:author="Diego Uriarte" w:date="2019-05-10T15:49:00Z"/>
        </w:rPr>
      </w:pPr>
      <w:r>
        <w:t xml:space="preserve">A nivel de política pública, se debe reglamentar una ley de fusiones que permita que un organismo estatal evalúe las adquisiciones y fusiones ex-ante, validando que estas no sean en detrimento de los consumidores. Para el caso particular de los combustibles, no podemos afirmar que el aumento de precios de las estaciones de Pecsa y sus vecinas haya generado una </w:t>
      </w:r>
      <w:r w:rsidR="00F51A58">
        <w:t xml:space="preserve">disminución del bienestar social, ya que es posible que ante un aumento de precio los consumidores hayan migrado a </w:t>
      </w:r>
      <w:r w:rsidR="00097E96">
        <w:t>marcas rivales. Sin embargo, este tipo de análisis o revisión de la evidencia deberían plantearse antes de la ejecución de una fusión.</w:t>
      </w:r>
      <w:ins w:id="4032" w:author="Diego Uriarte" w:date="2019-05-10T15:49:00Z">
        <w:r w:rsidR="00D651D1" w:rsidRPr="00074369">
          <w:br w:type="page"/>
        </w:r>
      </w:ins>
    </w:p>
    <w:p w14:paraId="241A4198" w14:textId="77777777" w:rsidR="00D651D1" w:rsidRPr="00074369" w:rsidRDefault="00D651D1" w:rsidP="00D651D1">
      <w:pPr>
        <w:pStyle w:val="Ttulo1"/>
        <w:numPr>
          <w:ilvl w:val="0"/>
          <w:numId w:val="0"/>
        </w:numPr>
        <w:rPr>
          <w:ins w:id="4033" w:author="Diego Uriarte" w:date="2019-05-10T15:49:00Z"/>
        </w:rPr>
      </w:pPr>
      <w:bookmarkStart w:id="4034" w:name="_Toc11179125"/>
      <w:ins w:id="4035" w:author="Diego Uriarte" w:date="2019-05-10T15:49:00Z">
        <w:r w:rsidRPr="00074369">
          <w:lastRenderedPageBreak/>
          <w:t>Anexos</w:t>
        </w:r>
        <w:bookmarkEnd w:id="4034"/>
      </w:ins>
    </w:p>
    <w:p w14:paraId="3D4E4C0E" w14:textId="72BCB5DB" w:rsidR="00D651D1" w:rsidRPr="00074369" w:rsidRDefault="007F1457" w:rsidP="00CD6BB4">
      <w:pPr>
        <w:pStyle w:val="Ttulo2"/>
        <w:numPr>
          <w:ilvl w:val="0"/>
          <w:numId w:val="0"/>
        </w:numPr>
        <w:ind w:left="340" w:hanging="340"/>
        <w:rPr>
          <w:ins w:id="4036" w:author="Diego Uriarte" w:date="2019-05-10T15:49:00Z"/>
        </w:rPr>
      </w:pPr>
      <w:bookmarkStart w:id="4037" w:name="Anexo_sc"/>
      <w:bookmarkStart w:id="4038" w:name="_Toc11179126"/>
      <w:ins w:id="4039" w:author="Diego Uriarte" w:date="2019-05-10T15:49:00Z">
        <w:r w:rsidRPr="00074369">
          <w:t>Anexo 1</w:t>
        </w:r>
        <w:bookmarkEnd w:id="4037"/>
        <w:r w:rsidRPr="00074369">
          <w:t>: Definición y cálculo de medida de espaciamiento espacial</w:t>
        </w:r>
        <w:bookmarkEnd w:id="4038"/>
        <w:r w:rsidR="00D651D1" w:rsidRPr="00074369">
          <w:t xml:space="preserve"> </w:t>
        </w:r>
      </w:ins>
    </w:p>
    <w:p w14:paraId="59BD4EB2" w14:textId="53BEE06C" w:rsidR="00873C23" w:rsidRPr="00074369" w:rsidRDefault="007F1457" w:rsidP="00D651D1">
      <w:pPr>
        <w:rPr>
          <w:ins w:id="4040" w:author="Diego Uriarte" w:date="2019-05-10T15:49:00Z"/>
        </w:rPr>
      </w:pPr>
      <w:ins w:id="4041" w:author="Diego Uriarte" w:date="2019-05-10T15:49:00Z">
        <w:r w:rsidRPr="00074369">
          <w:t xml:space="preserve">La ubicación de las firmas en un modelo competencia tiene incidencia en el grado de competencia que se observa en un mercado. Pennerstorfer y Weiss </w:t>
        </w:r>
        <w:r w:rsidRPr="00074369">
          <w:fldChar w:fldCharType="begin"/>
        </w:r>
      </w:ins>
      <w:ins w:id="4042" w:author="Diego Uriarte" w:date="2019-05-10T17:08:00Z">
        <w:r w:rsidR="00953183" w:rsidRPr="00074369">
          <w:instrText xml:space="preserve"> ADDIN ZOTERO_ITEM CSL_CITATION {"citationID":"JKFmPvF6","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4043" w:author="Diego Uriarte" w:date="2019-05-10T15:49:00Z">
        <w:r w:rsidRPr="00074369">
          <w:fldChar w:fldCharType="separate"/>
        </w:r>
        <w:r w:rsidRPr="00074369">
          <w:rPr>
            <w:rFonts w:ascii="Times New Roman" w:hAnsi="Times New Roman"/>
          </w:rPr>
          <w:t>(2013)</w:t>
        </w:r>
        <w:r w:rsidRPr="00074369">
          <w:fldChar w:fldCharType="end"/>
        </w:r>
        <w:r w:rsidRPr="00074369">
          <w:t xml:space="preserve"> </w:t>
        </w:r>
        <w:r w:rsidR="002F748A" w:rsidRPr="00074369">
          <w:t>proponen un caso simple donde se ilustra esta interacción. Supongamos que existen cinco estaciones</w:t>
        </w:r>
        <w:r w:rsidR="00D651D1" w:rsidRPr="00074369">
          <w:t xml:space="preserve"> independientes (A-B-C-D-E) que se distribuyen </w:t>
        </w:r>
        <w:r w:rsidR="002F748A" w:rsidRPr="00074369">
          <w:t xml:space="preserve">linealmente y </w:t>
        </w:r>
        <w:r w:rsidR="00D651D1" w:rsidRPr="00074369">
          <w:t>de manera equidistante en una vía. En ese caso, el orden de las estaciones es indiferente</w:t>
        </w:r>
        <w:r w:rsidR="002F748A" w:rsidRPr="00074369">
          <w:t xml:space="preserve"> para la competencia</w:t>
        </w:r>
        <w:r w:rsidR="00D651D1" w:rsidRPr="00074369">
          <w:t xml:space="preserve">. En cambio, si las estaciones pertenecen al mismo </w:t>
        </w:r>
      </w:ins>
      <w:r w:rsidR="008A1173">
        <w:t>dueño o firma</w:t>
      </w:r>
      <w:ins w:id="4044" w:author="Diego Uriarte" w:date="2019-05-10T15:49:00Z">
        <w:r w:rsidR="00D651D1" w:rsidRPr="00074369">
          <w:t>, el orden importa</w:t>
        </w:r>
        <w:r w:rsidR="002F748A" w:rsidRPr="00074369">
          <w:t xml:space="preserve"> puesto que estas estaciones toman decisiones en conjunto</w:t>
        </w:r>
        <w:r w:rsidR="00D651D1" w:rsidRPr="00074369">
          <w:t xml:space="preserve"> y puede tener consecuencias en el poder de mercado ejercido. </w:t>
        </w:r>
        <w:r w:rsidR="002F748A" w:rsidRPr="00074369">
          <w:t>Supongamos que ahora</w:t>
        </w:r>
        <w:r w:rsidR="00D651D1" w:rsidRPr="00074369">
          <w:t xml:space="preserve"> solo existen dos grupos de estaciones, y la secuencia es A</w:t>
        </w:r>
        <w:r w:rsidR="00D651D1" w:rsidRPr="00074369">
          <w:rPr>
            <w:vertAlign w:val="subscript"/>
          </w:rPr>
          <w:t>1</w:t>
        </w:r>
        <w:r w:rsidR="00D651D1" w:rsidRPr="00074369">
          <w:t xml:space="preserve"> – B</w:t>
        </w:r>
        <w:r w:rsidR="00D651D1" w:rsidRPr="00074369">
          <w:rPr>
            <w:vertAlign w:val="subscript"/>
          </w:rPr>
          <w:t>1</w:t>
        </w:r>
        <w:r w:rsidR="00D651D1" w:rsidRPr="00074369">
          <w:t xml:space="preserve"> – A</w:t>
        </w:r>
        <w:r w:rsidR="00D651D1" w:rsidRPr="00074369">
          <w:rPr>
            <w:vertAlign w:val="subscript"/>
          </w:rPr>
          <w:t>2</w:t>
        </w:r>
        <w:r w:rsidR="00D651D1" w:rsidRPr="00074369">
          <w:t xml:space="preserve"> – B</w:t>
        </w:r>
        <w:r w:rsidR="00D651D1" w:rsidRPr="00074369">
          <w:rPr>
            <w:vertAlign w:val="subscript"/>
          </w:rPr>
          <w:t>2</w:t>
        </w:r>
        <w:r w:rsidR="00D651D1" w:rsidRPr="00074369">
          <w:t xml:space="preserve"> – A</w:t>
        </w:r>
        <w:r w:rsidR="00D651D1" w:rsidRPr="00074369">
          <w:rPr>
            <w:vertAlign w:val="subscript"/>
          </w:rPr>
          <w:t>3</w:t>
        </w:r>
        <w:r w:rsidR="00D651D1" w:rsidRPr="00074369">
          <w:t>, la competencia será similar al caso con cinco estaciones independientes, ya que los vecinos directos de cada estación son rivales. Pero si ahora el agrupamiento es el siguiente: A</w:t>
        </w:r>
        <w:r w:rsidR="00D651D1" w:rsidRPr="00074369">
          <w:rPr>
            <w:vertAlign w:val="subscript"/>
          </w:rPr>
          <w:t>1</w:t>
        </w:r>
        <w:r w:rsidR="00D651D1" w:rsidRPr="00074369">
          <w:t xml:space="preserve"> – A</w:t>
        </w:r>
        <w:r w:rsidR="00D651D1" w:rsidRPr="00074369">
          <w:rPr>
            <w:vertAlign w:val="subscript"/>
          </w:rPr>
          <w:t>2</w:t>
        </w:r>
        <w:r w:rsidR="00D651D1" w:rsidRPr="00074369">
          <w:t xml:space="preserve"> – A</w:t>
        </w:r>
        <w:r w:rsidR="00D651D1" w:rsidRPr="00074369">
          <w:rPr>
            <w:vertAlign w:val="subscript"/>
          </w:rPr>
          <w:t>3</w:t>
        </w:r>
        <w:r w:rsidR="00D651D1" w:rsidRPr="00074369">
          <w:t xml:space="preserve"> – B</w:t>
        </w:r>
        <w:r w:rsidR="00D651D1" w:rsidRPr="00074369">
          <w:rPr>
            <w:vertAlign w:val="subscript"/>
          </w:rPr>
          <w:t>1</w:t>
        </w:r>
        <w:r w:rsidR="00D651D1" w:rsidRPr="00074369">
          <w:t xml:space="preserve"> – B</w:t>
        </w:r>
        <w:r w:rsidR="00D651D1" w:rsidRPr="00074369">
          <w:rPr>
            <w:vertAlign w:val="subscript"/>
          </w:rPr>
          <w:t>2</w:t>
        </w:r>
        <w:r w:rsidR="00D651D1" w:rsidRPr="00074369">
          <w:t>, la competencia se verá sobre todo entre las estaciones A</w:t>
        </w:r>
        <w:r w:rsidR="00D651D1" w:rsidRPr="00074369">
          <w:rPr>
            <w:vertAlign w:val="subscript"/>
          </w:rPr>
          <w:t>3</w:t>
        </w:r>
        <w:r w:rsidR="00D651D1" w:rsidRPr="00074369">
          <w:t xml:space="preserve"> y B</w:t>
        </w:r>
        <w:r w:rsidR="00D651D1" w:rsidRPr="00074369">
          <w:rPr>
            <w:vertAlign w:val="subscript"/>
          </w:rPr>
          <w:t>1</w:t>
        </w:r>
        <w:r w:rsidR="00D651D1" w:rsidRPr="00074369">
          <w:t>. Como ahora hay estaciones que no compiten directamente, podríamos esperar que</w:t>
        </w:r>
        <w:r w:rsidR="002F748A" w:rsidRPr="00074369">
          <w:t xml:space="preserve"> se alcance mayores precios de equilibrio</w:t>
        </w:r>
        <w:r w:rsidR="00D651D1" w:rsidRPr="00074369">
          <w:t xml:space="preserve">. </w:t>
        </w:r>
      </w:ins>
    </w:p>
    <w:p w14:paraId="20DBCBDC" w14:textId="0BE3AEDE" w:rsidR="009878AC" w:rsidRPr="00074369" w:rsidRDefault="00E61A74" w:rsidP="00D651D1">
      <w:pPr>
        <w:rPr>
          <w:ins w:id="4045" w:author="Diego Uriarte" w:date="2019-05-10T15:49:00Z"/>
        </w:rPr>
      </w:pPr>
      <w:ins w:id="4046" w:author="Diego Uriarte" w:date="2019-05-10T15:49:00Z">
        <w:r w:rsidRPr="00074369">
          <w:t>Para este trabajo</w:t>
        </w:r>
        <w:r w:rsidR="00FC7756" w:rsidRPr="00074369">
          <w:t xml:space="preserve"> de investigación</w:t>
        </w:r>
        <w:r w:rsidRPr="00074369">
          <w:t xml:space="preserve">, se siguió la definición de agrupamiento espacial definida por Pennerstorfer y Weiss </w:t>
        </w:r>
        <w:r w:rsidRPr="00074369">
          <w:fldChar w:fldCharType="begin"/>
        </w:r>
      </w:ins>
      <w:ins w:id="4047" w:author="Diego Uriarte" w:date="2019-05-10T17:08:00Z">
        <w:r w:rsidR="00953183" w:rsidRPr="00074369">
          <w:instrText xml:space="preserve"> ADDIN ZOTERO_ITEM CSL_CITATION {"citationID":"zWLTj2PQ","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4048" w:author="Diego Uriarte" w:date="2019-05-10T15:49:00Z">
        <w:r w:rsidRPr="00074369">
          <w:fldChar w:fldCharType="separate"/>
        </w:r>
        <w:r w:rsidRPr="00074369">
          <w:rPr>
            <w:rFonts w:ascii="Times New Roman" w:hAnsi="Times New Roman"/>
          </w:rPr>
          <w:t>(2013)</w:t>
        </w:r>
        <w:r w:rsidRPr="00074369">
          <w:fldChar w:fldCharType="end"/>
        </w:r>
        <w:r w:rsidRPr="00074369">
          <w:t xml:space="preserve"> que es una extensión del modelo circular de Salop </w:t>
        </w:r>
        <w:r w:rsidRPr="00074369">
          <w:fldChar w:fldCharType="begin"/>
        </w:r>
      </w:ins>
      <w:ins w:id="4049" w:author="Diego Uriarte" w:date="2019-05-13T17:05:00Z">
        <w:r w:rsidR="0031702D" w:rsidRPr="00074369">
          <w:instrText xml:space="preserve"> ADDIN ZOTERO_ITEM CSL_CITATION {"citationID":"NpAgtnu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ins>
      <w:ins w:id="4050" w:author="Diego Uriarte" w:date="2019-05-10T15:49:00Z">
        <w:r w:rsidRPr="00074369">
          <w:fldChar w:fldCharType="separate"/>
        </w:r>
        <w:r w:rsidRPr="00074369">
          <w:rPr>
            <w:rFonts w:ascii="Times New Roman" w:hAnsi="Times New Roman"/>
          </w:rPr>
          <w:t>(1979)</w:t>
        </w:r>
        <w:r w:rsidRPr="00074369">
          <w:fldChar w:fldCharType="end"/>
        </w:r>
        <w:r w:rsidRPr="00074369">
          <w:t>. Los autores determinan clústeres de estaciones</w:t>
        </w:r>
        <w:r w:rsidR="009878AC" w:rsidRPr="00074369">
          <w:t xml:space="preserve"> </w:t>
        </w:r>
        <w:r w:rsidR="002F748A" w:rsidRPr="00074369">
          <w:t xml:space="preserve">vecinas </w:t>
        </w:r>
        <w:r w:rsidR="009878AC" w:rsidRPr="00074369">
          <w:t xml:space="preserve">que son operadas por la misma firma </w:t>
        </w:r>
        <w:r w:rsidR="002F748A" w:rsidRPr="00074369">
          <w:t xml:space="preserve">(misma razón social). </w:t>
        </w:r>
        <w:r w:rsidR="009878AC" w:rsidRPr="00074369">
          <w:t xml:space="preserve">A su vez, se realiza la asunción que una estación compite directamente únicamente con las estaciones con las que comparte frontera. </w:t>
        </w:r>
      </w:ins>
    </w:p>
    <w:p w14:paraId="7ABCFC62" w14:textId="674C0CF7" w:rsidR="00160158" w:rsidRPr="00074369" w:rsidRDefault="009878AC" w:rsidP="00D651D1">
      <w:pPr>
        <w:rPr>
          <w:ins w:id="4051" w:author="Diego Uriarte" w:date="2019-05-10T15:49:00Z"/>
        </w:rPr>
      </w:pPr>
      <w:ins w:id="4052" w:author="Diego Uriarte" w:date="2019-05-10T15:49:00Z">
        <w:r w:rsidRPr="00074369">
          <w:rPr>
            <w:b/>
            <w:u w:val="single"/>
          </w:rPr>
          <w:t>Ejemplo de cálculo:</w:t>
        </w:r>
        <w:r w:rsidRPr="00074369">
          <w:t xml:space="preserve"> </w:t>
        </w:r>
        <w:r w:rsidR="002F748A" w:rsidRPr="00074369">
          <w:t>Se realizará el cálculo para la estación de Primax (</w:t>
        </w:r>
        <m:oMath>
          <m:r>
            <w:rPr>
              <w:rFonts w:ascii="Cambria Math" w:hAnsi="Cambria Math"/>
            </w:rPr>
            <m:t>i</m:t>
          </m:r>
        </m:oMath>
        <w:r w:rsidR="002F748A" w:rsidRPr="00074369">
          <w:t xml:space="preserve">) que se señala con borde rojo en el </w:t>
        </w:r>
        <w:r w:rsidR="002F748A" w:rsidRPr="00074369">
          <w:fldChar w:fldCharType="begin"/>
        </w:r>
        <w:r w:rsidR="002F748A" w:rsidRPr="00074369">
          <w:instrText xml:space="preserve"> REF _Ref8308077 \h </w:instrText>
        </w:r>
      </w:ins>
      <w:ins w:id="4053" w:author="Diego Uriarte" w:date="2019-05-10T15:49:00Z">
        <w:r w:rsidR="002F748A" w:rsidRPr="00074369">
          <w:fldChar w:fldCharType="separate"/>
        </w:r>
        <w:r w:rsidR="004C0429" w:rsidRPr="00074369">
          <w:t xml:space="preserve">Gráfico </w:t>
        </w:r>
      </w:ins>
      <w:r w:rsidR="004C0429">
        <w:rPr>
          <w:noProof/>
        </w:rPr>
        <w:t>7</w:t>
      </w:r>
      <w:ins w:id="4054" w:author="Diego Uriarte" w:date="2019-05-10T15:49:00Z">
        <w:r w:rsidR="002F748A" w:rsidRPr="00074369">
          <w:fldChar w:fldCharType="end"/>
        </w:r>
        <w:r w:rsidR="002F748A" w:rsidRPr="00074369">
          <w:t xml:space="preserve">. </w:t>
        </w:r>
        <w:r w:rsidR="0007438F" w:rsidRPr="00074369">
          <w:t xml:space="preserve">Sea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60158" w:rsidRPr="00074369">
          <w:t xml:space="preserve"> el número de estaciones con la </w:t>
        </w:r>
        <w:r w:rsidR="002F748A" w:rsidRPr="00074369">
          <w:t xml:space="preserve">que </w:t>
        </w:r>
        <m:oMath>
          <m:r>
            <w:rPr>
              <w:rFonts w:ascii="Cambria Math" w:hAnsi="Cambria Math"/>
            </w:rPr>
            <m:t>i</m:t>
          </m:r>
        </m:oMath>
        <w:r w:rsidR="00160158" w:rsidRPr="00074369">
          <w:t xml:space="preserve"> compite. </w:t>
        </w:r>
        <w:r w:rsidR="002F748A" w:rsidRPr="00074369">
          <w:t>En este caso, c</w:t>
        </w:r>
        <w:r w:rsidRPr="00074369">
          <w:t>ompite directamente con cuatro estaciones</w:t>
        </w:r>
        <w:r w:rsidR="0007438F" w:rsidRPr="00074369">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m:t>
          </m:r>
        </m:oMath>
        <w:r w:rsidRPr="00074369">
          <w:t>.</w:t>
        </w:r>
        <w:r w:rsidR="00160158" w:rsidRPr="00074369">
          <w:t xml:space="preserve"> En</w:t>
        </w:r>
        <w:r w:rsidR="002F748A" w:rsidRPr="00074369">
          <w:t xml:space="preserve"> el mercado que define la estación </w:t>
        </w:r>
        <m:oMath>
          <m:r>
            <w:rPr>
              <w:rFonts w:ascii="Cambria Math" w:hAnsi="Cambria Math"/>
            </w:rPr>
            <m:t>i</m:t>
          </m:r>
        </m:oMath>
        <w:r w:rsidR="002F748A" w:rsidRPr="00074369">
          <w:t xml:space="preserve">, </w:t>
        </w:r>
        <w:r w:rsidR="00160158" w:rsidRPr="00074369">
          <w:t>existen cuatro grupos de estaciones</w:t>
        </w:r>
        <w:r w:rsidR="0007438F" w:rsidRPr="00074369">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=4</m:t>
          </m:r>
        </m:oMath>
        <w:r w:rsidR="0007438F" w:rsidRPr="00074369">
          <w:t xml:space="preserve">). Para cada grupo, denotamos como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oMath>
        <w:r w:rsidR="0007438F" w:rsidRPr="00074369">
          <w:t xml:space="preserve"> al número de estaci</w:t>
        </w:r>
        <w:r w:rsidR="002F748A" w:rsidRPr="00074369">
          <w:t>o</w:t>
        </w:r>
        <w:r w:rsidR="0007438F" w:rsidRPr="00074369">
          <w:t>n</w:t>
        </w:r>
        <w:r w:rsidR="002F748A" w:rsidRPr="00074369">
          <w:t>es en e</w:t>
        </w:r>
        <w:r w:rsidR="0007438F" w:rsidRPr="00074369">
          <w:t xml:space="preserve">l grupo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7438F" w:rsidRPr="00074369">
          <w:t>.</w:t>
        </w:r>
      </w:ins>
    </w:p>
    <w:p w14:paraId="188B8D56" w14:textId="0B2FB2D5" w:rsidR="00E61A74" w:rsidRPr="00074369" w:rsidRDefault="00160158" w:rsidP="002F748A">
      <w:pPr>
        <w:pStyle w:val="Prrafodelista"/>
        <w:numPr>
          <w:ilvl w:val="0"/>
          <w:numId w:val="27"/>
        </w:numPr>
        <w:spacing w:after="120" w:line="240" w:lineRule="auto"/>
        <w:ind w:left="777" w:hanging="357"/>
        <w:contextualSpacing w:val="0"/>
        <w:rPr>
          <w:ins w:id="4055" w:author="Diego Uriarte" w:date="2019-05-10T15:49:00Z"/>
        </w:rPr>
      </w:pPr>
      <w:ins w:id="4056" w:author="Diego Uriarte" w:date="2019-05-10T15:49:00Z">
        <w:r w:rsidRPr="00074369">
          <w:t xml:space="preserve">Primax: </w:t>
        </w:r>
        <w:r w:rsidR="0007438F" w:rsidRPr="00074369">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oMath>
        <w:r w:rsidR="007F1457" w:rsidRPr="00074369">
          <w:t xml:space="preserve"> </w:t>
        </w:r>
        <w:r w:rsidRPr="00074369">
          <w:t>estación (la propia estación)</w:t>
        </w:r>
      </w:ins>
    </w:p>
    <w:p w14:paraId="3F6E0083" w14:textId="5D3BB82A" w:rsidR="00160158" w:rsidRPr="00074369" w:rsidRDefault="00160158" w:rsidP="002F748A">
      <w:pPr>
        <w:pStyle w:val="Prrafodelista"/>
        <w:numPr>
          <w:ilvl w:val="0"/>
          <w:numId w:val="27"/>
        </w:numPr>
        <w:spacing w:after="120" w:line="240" w:lineRule="auto"/>
        <w:ind w:left="777" w:hanging="357"/>
        <w:contextualSpacing w:val="0"/>
        <w:rPr>
          <w:ins w:id="4057" w:author="Diego Uriarte" w:date="2019-05-10T15:49:00Z"/>
        </w:rPr>
      </w:pPr>
      <w:ins w:id="4058" w:author="Diego Uriarte" w:date="2019-05-10T15:49:00Z">
        <w:r w:rsidRPr="00074369">
          <w:t xml:space="preserve">Repsol: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=10</m:t>
          </m:r>
        </m:oMath>
        <w:r w:rsidRPr="00074369">
          <w:t xml:space="preserve"> estaciones</w:t>
        </w:r>
        <w:r w:rsidR="0007438F" w:rsidRPr="00074369">
          <w:t xml:space="preserve">. A pesar que la estación Primax solo es vecina directa con dos estaciones Repsol, estas forman un grupo de diez estaciones vecinas entre sí que son operadas por Repsol Comercial. </w:t>
        </w:r>
      </w:ins>
    </w:p>
    <w:p w14:paraId="42F43E8D" w14:textId="37FB1B4B" w:rsidR="0007438F" w:rsidRPr="00074369" w:rsidRDefault="0007438F" w:rsidP="002F748A">
      <w:pPr>
        <w:pStyle w:val="Prrafodelista"/>
        <w:numPr>
          <w:ilvl w:val="0"/>
          <w:numId w:val="27"/>
        </w:numPr>
        <w:spacing w:after="120" w:line="240" w:lineRule="auto"/>
        <w:ind w:left="777" w:hanging="357"/>
        <w:contextualSpacing w:val="0"/>
        <w:rPr>
          <w:ins w:id="4059" w:author="Diego Uriarte" w:date="2019-05-10T15:49:00Z"/>
        </w:rPr>
      </w:pPr>
      <w:ins w:id="4060" w:author="Diego Uriarte" w:date="2019-05-10T15:49:00Z">
        <w:r w:rsidRPr="00074369">
          <w:lastRenderedPageBreak/>
          <w:t>Clúster Independiente 1</w:t>
        </w:r>
        <w:r w:rsidR="00160158" w:rsidRPr="00074369">
          <w:t>:</w:t>
        </w:r>
        <w:r w:rsidR="007F1457" w:rsidRPr="00074369">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3</m:t>
                  </m:r>
                </m:sub>
              </m:sSub>
            </m:sub>
          </m:sSub>
          <m:r>
            <w:rPr>
              <w:rFonts w:ascii="Cambria Math" w:hAnsi="Cambria Math"/>
            </w:rPr>
            <m:t>=1</m:t>
          </m:r>
        </m:oMath>
        <w:r w:rsidRPr="00074369">
          <w:t xml:space="preserve"> estación</w:t>
        </w:r>
      </w:ins>
    </w:p>
    <w:p w14:paraId="3B5EE08E" w14:textId="35A5CCEB" w:rsidR="0007438F" w:rsidRPr="00074369" w:rsidRDefault="0007438F" w:rsidP="002455A1">
      <w:pPr>
        <w:pStyle w:val="Prrafodelista"/>
        <w:numPr>
          <w:ilvl w:val="0"/>
          <w:numId w:val="27"/>
        </w:numPr>
        <w:spacing w:after="360" w:line="240" w:lineRule="auto"/>
        <w:ind w:left="777" w:hanging="357"/>
        <w:contextualSpacing w:val="0"/>
        <w:rPr>
          <w:ins w:id="4061" w:author="Diego Uriarte" w:date="2019-05-10T15:49:00Z"/>
        </w:rPr>
      </w:pPr>
      <w:ins w:id="4062" w:author="Diego Uriarte" w:date="2019-05-10T15:49:00Z">
        <w:r w:rsidRPr="00074369">
          <w:t xml:space="preserve">Clúster Independiente 2: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4</m:t>
                  </m:r>
                </m:sub>
              </m:sSub>
            </m:sub>
          </m:sSub>
          <m:r>
            <w:rPr>
              <w:rFonts w:ascii="Cambria Math" w:hAnsi="Cambria Math"/>
            </w:rPr>
            <m:t>=1</m:t>
          </m:r>
        </m:oMath>
        <w:r w:rsidRPr="00074369">
          <w:t xml:space="preserve"> estación</w:t>
        </w:r>
      </w:ins>
    </w:p>
    <w:p w14:paraId="5C74A2CD" w14:textId="4233E496" w:rsidR="00160158" w:rsidRPr="00074369" w:rsidRDefault="0007438F" w:rsidP="0007438F">
      <w:pPr>
        <w:ind w:left="420"/>
        <w:rPr>
          <w:ins w:id="4063" w:author="Diego Uriarte" w:date="2019-05-10T15:49:00Z"/>
        </w:rPr>
      </w:pPr>
      <w:ins w:id="4064" w:author="Diego Uriarte" w:date="2019-05-10T15:49:00Z">
        <w:r w:rsidRPr="00074369">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ins>
    </w:p>
    <w:p w14:paraId="5BD524F5" w14:textId="16F9F86A" w:rsidR="007F1457" w:rsidRPr="00074369" w:rsidRDefault="007F1457" w:rsidP="002455A1">
      <w:pPr>
        <w:spacing w:after="360"/>
        <w:ind w:left="420"/>
        <w:rPr>
          <w:ins w:id="4065" w:author="Diego Uriarte" w:date="2019-05-10T15:49:00Z"/>
        </w:rPr>
      </w:pPr>
      <w:ins w:id="4066" w:author="Diego Uriarte" w:date="2019-05-10T15:49:00Z">
        <w:r w:rsidRPr="00074369">
          <w:t xml:space="preserve">Finalmente, se calcula el agrupamiento espacial como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type m:val="lin"/>
              <m:ctrlPr>
                <w:rPr>
                  <w:rFonts w:ascii="Cambria Math" w:hAnsi="Cambria Math"/>
                  <w:i/>
                </w:rPr>
              </m:ctrlPr>
            </m:fPr>
            <m:num>
              <m:f>
                <m:fPr>
                  <m:ctrlPr>
                    <w:rPr>
                      <w:rFonts w:ascii="Cambria Math" w:hAnsi="Cambria Math"/>
                      <w:i/>
                    </w:rPr>
                  </m:ctrlPr>
                </m:fPr>
                <m:num>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i</m:t>
                      </m:r>
                    </m:sub>
                  </m:sSub>
                </m:den>
              </m:f>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oMath>
        <w:r w:rsidRPr="00074369">
          <w:t xml:space="preserve"> Para el caso del ejemplo, el resultado es:</w:t>
        </w:r>
      </w:ins>
    </w:p>
    <w:p w14:paraId="0EBBB541" w14:textId="5C4B4849" w:rsidR="007F1457" w:rsidRPr="00074369" w:rsidRDefault="007F1457" w:rsidP="0007438F">
      <w:pPr>
        <w:ind w:left="420"/>
        <w:rPr>
          <w:ins w:id="4067" w:author="Diego Uriarte" w:date="2019-05-10T15:49:00Z"/>
        </w:rPr>
      </w:pPr>
      <m:oMathPara>
        <m:oMath>
          <m:r>
            <w:ins w:id="4068" w:author="Diego Uriarte" w:date="2019-05-10T15:49:00Z">
              <w:rPr>
                <w:rFonts w:ascii="Cambria Math" w:hAnsi="Cambria Math"/>
              </w:rPr>
              <m:t>S</m:t>
            </w:ins>
          </m:r>
          <m:sSub>
            <m:sSubPr>
              <m:ctrlPr>
                <w:ins w:id="4069" w:author="Diego Uriarte" w:date="2019-05-10T15:49:00Z">
                  <w:rPr>
                    <w:rFonts w:ascii="Cambria Math" w:hAnsi="Cambria Math"/>
                    <w:i/>
                  </w:rPr>
                </w:ins>
              </m:ctrlPr>
            </m:sSubPr>
            <m:e>
              <m:r>
                <w:ins w:id="4070" w:author="Diego Uriarte" w:date="2019-05-10T15:49:00Z">
                  <w:rPr>
                    <w:rFonts w:ascii="Cambria Math" w:hAnsi="Cambria Math"/>
                  </w:rPr>
                  <m:t>C</m:t>
                </w:ins>
              </m:r>
            </m:e>
            <m:sub>
              <m:r>
                <w:ins w:id="4071" w:author="Diego Uriarte" w:date="2019-05-10T15:49:00Z">
                  <w:rPr>
                    <w:rFonts w:ascii="Cambria Math" w:hAnsi="Cambria Math"/>
                  </w:rPr>
                  <m:t>i</m:t>
                </w:ins>
              </m:r>
            </m:sub>
          </m:sSub>
          <m:r>
            <w:ins w:id="4072" w:author="Diego Uriarte" w:date="2019-05-10T15:49:00Z">
              <w:rPr>
                <w:rFonts w:ascii="Cambria Math" w:hAnsi="Cambria Math"/>
              </w:rPr>
              <m:t>=</m:t>
            </w:ins>
          </m:r>
          <m:f>
            <m:fPr>
              <m:ctrlPr>
                <w:ins w:id="4073" w:author="Diego Uriarte" w:date="2019-05-10T15:49:00Z">
                  <w:rPr>
                    <w:rFonts w:ascii="Cambria Math" w:hAnsi="Cambria Math"/>
                    <w:i/>
                  </w:rPr>
                </w:ins>
              </m:ctrlPr>
            </m:fPr>
            <m:num>
              <m:f>
                <m:fPr>
                  <m:ctrlPr>
                    <w:ins w:id="4074" w:author="Diego Uriarte" w:date="2019-05-10T15:49:00Z">
                      <w:rPr>
                        <w:rFonts w:ascii="Cambria Math" w:hAnsi="Cambria Math"/>
                        <w:i/>
                      </w:rPr>
                    </w:ins>
                  </m:ctrlPr>
                </m:fPr>
                <m:num>
                  <m:r>
                    <w:ins w:id="4075" w:author="Diego Uriarte" w:date="2019-05-10T15:49:00Z">
                      <w:rPr>
                        <w:rFonts w:ascii="Cambria Math" w:hAnsi="Cambria Math"/>
                      </w:rPr>
                      <m:t>1+10+1+1</m:t>
                    </w:ins>
                  </m:r>
                </m:num>
                <m:den>
                  <m:r>
                    <w:ins w:id="4076" w:author="Diego Uriarte" w:date="2019-05-10T15:49:00Z">
                      <w:rPr>
                        <w:rFonts w:ascii="Cambria Math" w:hAnsi="Cambria Math"/>
                      </w:rPr>
                      <m:t>4</m:t>
                    </w:ins>
                  </m:r>
                </m:den>
              </m:f>
            </m:num>
            <m:den>
              <m:r>
                <w:ins w:id="4077" w:author="Diego Uriarte" w:date="2019-05-10T15:49:00Z">
                  <w:rPr>
                    <w:rFonts w:ascii="Cambria Math" w:hAnsi="Cambria Math"/>
                  </w:rPr>
                  <m:t>4</m:t>
                </w:ins>
              </m:r>
            </m:den>
          </m:f>
          <m:r>
            <w:ins w:id="4078" w:author="Diego Uriarte" w:date="2019-05-10T15:49:00Z">
              <w:rPr>
                <w:rFonts w:ascii="Cambria Math" w:hAnsi="Cambria Math"/>
              </w:rPr>
              <m:t>=0.8125</m:t>
            </w:ins>
          </m:r>
        </m:oMath>
      </m:oMathPara>
    </w:p>
    <w:p w14:paraId="229D55AE" w14:textId="28FD998F" w:rsidR="002F748A" w:rsidRPr="00074369" w:rsidRDefault="002F748A" w:rsidP="002F748A">
      <w:pPr>
        <w:pStyle w:val="Descripcin"/>
        <w:rPr>
          <w:ins w:id="4079" w:author="Diego Uriarte" w:date="2019-05-10T15:49:00Z"/>
        </w:rPr>
      </w:pPr>
      <w:bookmarkStart w:id="4080" w:name="_Ref8308077"/>
      <w:bookmarkStart w:id="4081" w:name="_Toc9171811"/>
      <w:ins w:id="4082" w:author="Diego Uriarte" w:date="2019-05-10T15:49:00Z">
        <w:r w:rsidRPr="00074369">
          <w:t xml:space="preserve">Gráfico </w:t>
        </w:r>
        <w:r w:rsidRPr="00074369">
          <w:fldChar w:fldCharType="begin"/>
        </w:r>
        <w:r w:rsidRPr="00074369">
          <w:instrText xml:space="preserve"> SEQ Gráfico \* ARABIC </w:instrText>
        </w:r>
        <w:r w:rsidRPr="00074369">
          <w:fldChar w:fldCharType="separate"/>
        </w:r>
      </w:ins>
      <w:r w:rsidR="004C0429">
        <w:rPr>
          <w:noProof/>
        </w:rPr>
        <w:t>7</w:t>
      </w:r>
      <w:ins w:id="4083" w:author="Diego Uriarte" w:date="2019-05-10T15:49:00Z">
        <w:r w:rsidRPr="00074369">
          <w:fldChar w:fldCharType="end"/>
        </w:r>
        <w:bookmarkEnd w:id="4080"/>
        <w:r w:rsidRPr="00074369">
          <w:t>: Clústeres de estaciones para el distrito de San Isidro</w:t>
        </w:r>
        <w:bookmarkEnd w:id="4081"/>
      </w:ins>
    </w:p>
    <w:p w14:paraId="05A4ED56" w14:textId="093796BF" w:rsidR="00E61A74" w:rsidRPr="00074369" w:rsidRDefault="002F748A" w:rsidP="002F748A">
      <w:pPr>
        <w:spacing w:after="0"/>
        <w:jc w:val="center"/>
        <w:rPr>
          <w:ins w:id="4084" w:author="Diego Uriarte" w:date="2019-05-10T15:49:00Z"/>
        </w:rPr>
      </w:pPr>
      <w:ins w:id="4085" w:author="Diego Uriarte" w:date="2019-05-10T15:49:00Z">
        <w:r w:rsidRPr="00074369">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BF074D" w14:textId="3FC39955" w:rsidR="002F748A" w:rsidRPr="00074369" w:rsidRDefault="002F748A" w:rsidP="002F748A">
      <w:pPr>
        <w:pStyle w:val="Fuente"/>
        <w:rPr>
          <w:ins w:id="4086" w:author="Diego Uriarte" w:date="2019-05-10T15:49:00Z"/>
        </w:rPr>
      </w:pPr>
      <w:ins w:id="4087" w:author="Diego Uriarte" w:date="2019-05-10T15:49:00Z">
        <w:r w:rsidRPr="00074369">
          <w:t>Fuente: Elaboración propia, 2019</w:t>
        </w:r>
      </w:ins>
    </w:p>
    <w:p w14:paraId="35222872" w14:textId="22444E28" w:rsidR="00A314E8" w:rsidRPr="00074369" w:rsidRDefault="00A314E8" w:rsidP="00B97460">
      <w:r w:rsidRPr="00074369">
        <w:br w:type="page"/>
      </w:r>
    </w:p>
    <w:p w14:paraId="4EA89945" w14:textId="3AA0E5EF" w:rsidR="00C023D2" w:rsidRPr="00074369" w:rsidRDefault="00C023D2" w:rsidP="00CD6BB4">
      <w:pPr>
        <w:pStyle w:val="Ttulo2"/>
        <w:numPr>
          <w:ilvl w:val="1"/>
          <w:numId w:val="0"/>
        </w:numPr>
      </w:pPr>
      <w:bookmarkStart w:id="4088" w:name="_Toc11179127"/>
      <w:r w:rsidRPr="00074369">
        <w:lastRenderedPageBreak/>
        <w:t>Anexo 2: Descripción de variables</w:t>
      </w:r>
      <w:bookmarkEnd w:id="4088"/>
    </w:p>
    <w:p w14:paraId="0AF64D21" w14:textId="67F8F3A2" w:rsidR="00C023D2" w:rsidRPr="00074369" w:rsidRDefault="00C023D2" w:rsidP="00C023D2">
      <w:pPr>
        <w:pStyle w:val="Descripcin"/>
        <w:keepNext/>
      </w:pPr>
      <w:bookmarkStart w:id="4089" w:name="_Toc6348798"/>
      <w:bookmarkStart w:id="4090" w:name="_Toc9171799"/>
      <w:r w:rsidRPr="00074369">
        <w:t xml:space="preserve">Tabla </w:t>
      </w:r>
      <w:r w:rsidRPr="00074369">
        <w:fldChar w:fldCharType="begin"/>
      </w:r>
      <w:r w:rsidRPr="00074369">
        <w:instrText xml:space="preserve"> SEQ Tabla \* ARABIC </w:instrText>
      </w:r>
      <w:r w:rsidRPr="00074369">
        <w:fldChar w:fldCharType="separate"/>
      </w:r>
      <w:r w:rsidR="004C0429">
        <w:rPr>
          <w:noProof/>
        </w:rPr>
        <w:t>10</w:t>
      </w:r>
      <w:r w:rsidRPr="00074369">
        <w:fldChar w:fldCharType="end"/>
      </w:r>
      <w:r w:rsidRPr="00074369">
        <w:t>: Estadística descriptiva</w:t>
      </w:r>
      <w:bookmarkEnd w:id="4089"/>
      <w:bookmarkEnd w:id="4090"/>
    </w:p>
    <w:tbl>
      <w:tblPr>
        <w:tblStyle w:val="tesis"/>
        <w:tblW w:w="7938" w:type="dxa"/>
        <w:tblLook w:val="04A0" w:firstRow="1" w:lastRow="0" w:firstColumn="1" w:lastColumn="0" w:noHBand="0" w:noVBand="1"/>
      </w:tblPr>
      <w:tblGrid>
        <w:gridCol w:w="1283"/>
        <w:gridCol w:w="3360"/>
        <w:gridCol w:w="766"/>
        <w:gridCol w:w="1131"/>
        <w:gridCol w:w="572"/>
        <w:gridCol w:w="826"/>
      </w:tblGrid>
      <w:tr w:rsidR="00C023D2" w:rsidRPr="00074369" w14:paraId="2376591E"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25F99553" w14:textId="77777777" w:rsidR="00C023D2" w:rsidRPr="00074369" w:rsidRDefault="00C023D2" w:rsidP="00B47870">
            <w:pPr>
              <w:spacing w:after="0" w:line="240" w:lineRule="auto"/>
              <w:jc w:val="left"/>
              <w:rPr>
                <w:rFonts w:asciiTheme="minorHAnsi" w:hAnsiTheme="minorHAnsi"/>
                <w:b/>
                <w:szCs w:val="20"/>
              </w:rPr>
            </w:pPr>
            <w:r w:rsidRPr="00074369">
              <w:rPr>
                <w:b/>
                <w:szCs w:val="20"/>
              </w:rPr>
              <w:t>Variable</w:t>
            </w:r>
          </w:p>
        </w:tc>
        <w:tc>
          <w:tcPr>
            <w:tcW w:w="3360" w:type="dxa"/>
            <w:hideMark/>
          </w:tcPr>
          <w:p w14:paraId="72E25CAD" w14:textId="77777777" w:rsidR="00C023D2" w:rsidRPr="00074369" w:rsidRDefault="00C023D2" w:rsidP="00B47870">
            <w:pPr>
              <w:spacing w:after="0" w:line="240" w:lineRule="auto"/>
              <w:jc w:val="left"/>
              <w:rPr>
                <w:rFonts w:asciiTheme="minorHAnsi" w:hAnsiTheme="minorHAnsi"/>
                <w:b/>
                <w:szCs w:val="20"/>
              </w:rPr>
            </w:pPr>
            <w:r w:rsidRPr="00074369">
              <w:rPr>
                <w:b/>
                <w:szCs w:val="20"/>
              </w:rPr>
              <w:t>Descripción</w:t>
            </w:r>
          </w:p>
        </w:tc>
        <w:tc>
          <w:tcPr>
            <w:tcW w:w="766" w:type="dxa"/>
            <w:hideMark/>
          </w:tcPr>
          <w:p w14:paraId="710A5CA5" w14:textId="77777777" w:rsidR="00C023D2" w:rsidRPr="00074369" w:rsidRDefault="00C023D2" w:rsidP="00B47870">
            <w:pPr>
              <w:spacing w:after="0" w:line="240" w:lineRule="auto"/>
              <w:jc w:val="right"/>
              <w:rPr>
                <w:rFonts w:asciiTheme="minorHAnsi" w:hAnsiTheme="minorHAnsi"/>
                <w:b/>
                <w:szCs w:val="20"/>
              </w:rPr>
            </w:pPr>
            <w:r w:rsidRPr="00074369">
              <w:rPr>
                <w:b/>
                <w:szCs w:val="20"/>
              </w:rPr>
              <w:t>Media</w:t>
            </w:r>
          </w:p>
        </w:tc>
        <w:tc>
          <w:tcPr>
            <w:tcW w:w="1131" w:type="dxa"/>
            <w:hideMark/>
          </w:tcPr>
          <w:p w14:paraId="35911343" w14:textId="77777777" w:rsidR="00C023D2" w:rsidRPr="00074369" w:rsidRDefault="00C023D2" w:rsidP="00B47870">
            <w:pPr>
              <w:spacing w:after="0" w:line="240" w:lineRule="auto"/>
              <w:jc w:val="right"/>
              <w:rPr>
                <w:rFonts w:asciiTheme="minorHAnsi" w:hAnsiTheme="minorHAnsi"/>
                <w:b/>
                <w:szCs w:val="20"/>
              </w:rPr>
            </w:pPr>
            <w:r w:rsidRPr="00074369">
              <w:rPr>
                <w:b/>
                <w:szCs w:val="20"/>
              </w:rPr>
              <w:t>Des.</w:t>
            </w:r>
            <w:r w:rsidRPr="00074369">
              <w:rPr>
                <w:rFonts w:asciiTheme="minorHAnsi" w:hAnsiTheme="minorHAnsi" w:cstheme="minorHAnsi"/>
                <w:b/>
                <w:bCs/>
                <w:szCs w:val="20"/>
              </w:rPr>
              <w:t xml:space="preserve"> </w:t>
            </w:r>
            <w:r w:rsidRPr="00074369">
              <w:rPr>
                <w:b/>
                <w:szCs w:val="20"/>
              </w:rPr>
              <w:t>Est</w:t>
            </w:r>
          </w:p>
        </w:tc>
        <w:tc>
          <w:tcPr>
            <w:tcW w:w="0" w:type="auto"/>
            <w:hideMark/>
          </w:tcPr>
          <w:p w14:paraId="199CCBC8" w14:textId="77777777" w:rsidR="00C023D2" w:rsidRPr="00074369" w:rsidRDefault="00C023D2" w:rsidP="00B47870">
            <w:pPr>
              <w:spacing w:after="0" w:line="240" w:lineRule="auto"/>
              <w:jc w:val="right"/>
              <w:rPr>
                <w:rFonts w:asciiTheme="minorHAnsi" w:hAnsiTheme="minorHAnsi"/>
                <w:b/>
                <w:szCs w:val="20"/>
              </w:rPr>
            </w:pPr>
            <w:r w:rsidRPr="00074369">
              <w:rPr>
                <w:b/>
                <w:szCs w:val="20"/>
              </w:rPr>
              <w:t>Min</w:t>
            </w:r>
          </w:p>
        </w:tc>
        <w:tc>
          <w:tcPr>
            <w:tcW w:w="826" w:type="dxa"/>
            <w:hideMark/>
          </w:tcPr>
          <w:p w14:paraId="2F427459" w14:textId="77777777" w:rsidR="00C023D2" w:rsidRPr="00074369" w:rsidRDefault="00C023D2" w:rsidP="00B47870">
            <w:pPr>
              <w:spacing w:after="0" w:line="240" w:lineRule="auto"/>
              <w:jc w:val="right"/>
              <w:rPr>
                <w:rFonts w:asciiTheme="minorHAnsi" w:hAnsiTheme="minorHAnsi"/>
                <w:b/>
                <w:szCs w:val="20"/>
              </w:rPr>
            </w:pPr>
            <w:r w:rsidRPr="00074369">
              <w:rPr>
                <w:b/>
                <w:szCs w:val="20"/>
              </w:rPr>
              <w:t>Max</w:t>
            </w:r>
          </w:p>
        </w:tc>
      </w:tr>
      <w:tr w:rsidR="00C023D2" w:rsidRPr="00074369" w14:paraId="20DC6C35"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0E45A520"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Variable dependiente</w:t>
            </w:r>
          </w:p>
        </w:tc>
      </w:tr>
      <w:tr w:rsidR="00C023D2" w:rsidRPr="00074369" w14:paraId="0A6E458A"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2FEDD8" w14:textId="77777777" w:rsidR="00C023D2" w:rsidRPr="00074369" w:rsidRDefault="00C023D2" w:rsidP="00B47870">
            <w:pPr>
              <w:spacing w:after="0" w:line="240" w:lineRule="auto"/>
              <w:jc w:val="left"/>
              <w:rPr>
                <w:rFonts w:asciiTheme="minorHAnsi" w:hAnsiTheme="minorHAnsi"/>
                <w:szCs w:val="20"/>
              </w:rPr>
            </w:pPr>
            <w:r w:rsidRPr="00074369">
              <w:rPr>
                <w:szCs w:val="20"/>
              </w:rPr>
              <w:t>P</w:t>
            </w:r>
            <w:r w:rsidRPr="00074369">
              <w:rPr>
                <w:szCs w:val="20"/>
                <w:vertAlign w:val="subscript"/>
              </w:rPr>
              <w:t>it</w:t>
            </w:r>
            <w:r w:rsidRPr="00074369">
              <w:rPr>
                <w:szCs w:val="20"/>
              </w:rPr>
              <w:t xml:space="preserve"> DB5</w:t>
            </w:r>
          </w:p>
        </w:tc>
        <w:tc>
          <w:tcPr>
            <w:tcW w:w="3360" w:type="dxa"/>
            <w:hideMark/>
          </w:tcPr>
          <w:p w14:paraId="20C440FA" w14:textId="77777777" w:rsidR="00C023D2" w:rsidRPr="00074369" w:rsidRDefault="00C023D2" w:rsidP="00B47870">
            <w:pPr>
              <w:spacing w:after="0" w:line="240" w:lineRule="auto"/>
              <w:jc w:val="left"/>
              <w:rPr>
                <w:rFonts w:asciiTheme="minorHAnsi" w:hAnsiTheme="minorHAnsi"/>
                <w:szCs w:val="20"/>
              </w:rPr>
            </w:pPr>
            <w:r w:rsidRPr="00074369">
              <w:rPr>
                <w:szCs w:val="20"/>
              </w:rPr>
              <w:t>Precio de Diésel DB5-S50 en la estación i (soles/galón)</w:t>
            </w:r>
          </w:p>
        </w:tc>
        <w:tc>
          <w:tcPr>
            <w:tcW w:w="766" w:type="dxa"/>
            <w:hideMark/>
          </w:tcPr>
          <w:p w14:paraId="23FD7191" w14:textId="77777777" w:rsidR="00C023D2" w:rsidRPr="00074369" w:rsidRDefault="00C023D2" w:rsidP="00B47870">
            <w:pPr>
              <w:spacing w:after="0" w:line="240" w:lineRule="auto"/>
              <w:jc w:val="right"/>
              <w:rPr>
                <w:rFonts w:asciiTheme="minorHAnsi" w:hAnsiTheme="minorHAnsi"/>
                <w:szCs w:val="20"/>
              </w:rPr>
            </w:pPr>
            <w:r w:rsidRPr="00074369">
              <w:rPr>
                <w:szCs w:val="20"/>
              </w:rPr>
              <w:t>11.310</w:t>
            </w:r>
          </w:p>
        </w:tc>
        <w:tc>
          <w:tcPr>
            <w:tcW w:w="1131" w:type="dxa"/>
            <w:hideMark/>
          </w:tcPr>
          <w:p w14:paraId="4CFA8ABC" w14:textId="77777777" w:rsidR="00C023D2" w:rsidRPr="00074369" w:rsidRDefault="00C023D2" w:rsidP="00B47870">
            <w:pPr>
              <w:spacing w:after="0" w:line="240" w:lineRule="auto"/>
              <w:jc w:val="right"/>
              <w:rPr>
                <w:rFonts w:asciiTheme="minorHAnsi" w:hAnsiTheme="minorHAnsi"/>
                <w:szCs w:val="20"/>
              </w:rPr>
            </w:pPr>
            <w:r w:rsidRPr="00074369">
              <w:rPr>
                <w:szCs w:val="20"/>
              </w:rPr>
              <w:t>1.020</w:t>
            </w:r>
          </w:p>
        </w:tc>
        <w:tc>
          <w:tcPr>
            <w:tcW w:w="0" w:type="auto"/>
            <w:hideMark/>
          </w:tcPr>
          <w:p w14:paraId="42A93DF1" w14:textId="77777777" w:rsidR="00C023D2" w:rsidRPr="00074369" w:rsidRDefault="00C023D2" w:rsidP="00B47870">
            <w:pPr>
              <w:spacing w:after="0" w:line="240" w:lineRule="auto"/>
              <w:jc w:val="right"/>
              <w:rPr>
                <w:rFonts w:asciiTheme="minorHAnsi" w:hAnsiTheme="minorHAnsi"/>
                <w:szCs w:val="20"/>
              </w:rPr>
            </w:pPr>
            <w:r w:rsidRPr="00074369">
              <w:rPr>
                <w:szCs w:val="20"/>
              </w:rPr>
              <w:t>8.5</w:t>
            </w:r>
          </w:p>
        </w:tc>
        <w:tc>
          <w:tcPr>
            <w:tcW w:w="826" w:type="dxa"/>
            <w:hideMark/>
          </w:tcPr>
          <w:p w14:paraId="71BA12C0" w14:textId="77777777" w:rsidR="00C023D2" w:rsidRPr="00074369" w:rsidRDefault="00C023D2" w:rsidP="00B47870">
            <w:pPr>
              <w:spacing w:after="0" w:line="240" w:lineRule="auto"/>
              <w:jc w:val="right"/>
              <w:rPr>
                <w:rFonts w:asciiTheme="minorHAnsi" w:hAnsiTheme="minorHAnsi"/>
                <w:szCs w:val="20"/>
              </w:rPr>
            </w:pPr>
            <w:r w:rsidRPr="00074369">
              <w:rPr>
                <w:szCs w:val="20"/>
              </w:rPr>
              <w:t>14.3</w:t>
            </w:r>
          </w:p>
        </w:tc>
      </w:tr>
      <w:tr w:rsidR="00C023D2" w:rsidRPr="00074369" w14:paraId="4A97208B"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6E874A" w14:textId="77777777" w:rsidR="00C023D2" w:rsidRPr="00074369" w:rsidRDefault="00C023D2" w:rsidP="00B47870">
            <w:pPr>
              <w:spacing w:after="0" w:line="240" w:lineRule="auto"/>
              <w:jc w:val="left"/>
              <w:rPr>
                <w:rFonts w:asciiTheme="minorHAnsi" w:hAnsiTheme="minorHAnsi"/>
                <w:szCs w:val="20"/>
              </w:rPr>
            </w:pPr>
            <w:r w:rsidRPr="00074369">
              <w:rPr>
                <w:szCs w:val="20"/>
              </w:rPr>
              <w:t>P</w:t>
            </w:r>
            <w:r w:rsidRPr="00074369">
              <w:rPr>
                <w:szCs w:val="20"/>
                <w:vertAlign w:val="subscript"/>
              </w:rPr>
              <w:t>it</w:t>
            </w:r>
            <w:r w:rsidRPr="00074369">
              <w:rPr>
                <w:szCs w:val="20"/>
              </w:rPr>
              <w:t xml:space="preserve"> G90</w:t>
            </w:r>
          </w:p>
        </w:tc>
        <w:tc>
          <w:tcPr>
            <w:tcW w:w="3360" w:type="dxa"/>
            <w:hideMark/>
          </w:tcPr>
          <w:p w14:paraId="0248F8A7" w14:textId="77777777" w:rsidR="00C023D2" w:rsidRPr="00074369" w:rsidRDefault="00C023D2" w:rsidP="00B47870">
            <w:pPr>
              <w:spacing w:after="0" w:line="240" w:lineRule="auto"/>
              <w:jc w:val="left"/>
              <w:rPr>
                <w:rFonts w:asciiTheme="minorHAnsi" w:hAnsiTheme="minorHAnsi"/>
                <w:szCs w:val="20"/>
              </w:rPr>
            </w:pPr>
            <w:r w:rsidRPr="00074369">
              <w:rPr>
                <w:szCs w:val="20"/>
              </w:rPr>
              <w:t>Precio de Gasohol 90 en la estación i (soles/galón)</w:t>
            </w:r>
          </w:p>
        </w:tc>
        <w:tc>
          <w:tcPr>
            <w:tcW w:w="766" w:type="dxa"/>
            <w:hideMark/>
          </w:tcPr>
          <w:p w14:paraId="4477DF2E" w14:textId="77777777" w:rsidR="00C023D2" w:rsidRPr="00074369" w:rsidRDefault="00C023D2" w:rsidP="00B47870">
            <w:pPr>
              <w:spacing w:after="0" w:line="240" w:lineRule="auto"/>
              <w:jc w:val="right"/>
              <w:rPr>
                <w:rFonts w:asciiTheme="minorHAnsi" w:hAnsiTheme="minorHAnsi"/>
                <w:szCs w:val="20"/>
              </w:rPr>
            </w:pPr>
            <w:r w:rsidRPr="00074369">
              <w:rPr>
                <w:szCs w:val="20"/>
              </w:rPr>
              <w:t>11.579</w:t>
            </w:r>
          </w:p>
        </w:tc>
        <w:tc>
          <w:tcPr>
            <w:tcW w:w="1131" w:type="dxa"/>
            <w:hideMark/>
          </w:tcPr>
          <w:p w14:paraId="45B9D09D" w14:textId="77777777" w:rsidR="00C023D2" w:rsidRPr="00074369" w:rsidRDefault="00C023D2" w:rsidP="00B47870">
            <w:pPr>
              <w:spacing w:after="0" w:line="240" w:lineRule="auto"/>
              <w:jc w:val="right"/>
              <w:rPr>
                <w:rFonts w:asciiTheme="minorHAnsi" w:hAnsiTheme="minorHAnsi"/>
                <w:szCs w:val="20"/>
              </w:rPr>
            </w:pPr>
            <w:r w:rsidRPr="00074369">
              <w:rPr>
                <w:szCs w:val="20"/>
              </w:rPr>
              <w:t>0.881</w:t>
            </w:r>
          </w:p>
        </w:tc>
        <w:tc>
          <w:tcPr>
            <w:tcW w:w="0" w:type="auto"/>
            <w:hideMark/>
          </w:tcPr>
          <w:p w14:paraId="0484ECE8" w14:textId="77777777" w:rsidR="00C023D2" w:rsidRPr="00074369" w:rsidRDefault="00C023D2" w:rsidP="00B47870">
            <w:pPr>
              <w:spacing w:after="0" w:line="240" w:lineRule="auto"/>
              <w:jc w:val="right"/>
              <w:rPr>
                <w:rFonts w:asciiTheme="minorHAnsi" w:hAnsiTheme="minorHAnsi"/>
                <w:szCs w:val="20"/>
              </w:rPr>
            </w:pPr>
            <w:r w:rsidRPr="00074369">
              <w:rPr>
                <w:szCs w:val="20"/>
              </w:rPr>
              <w:t>9.0</w:t>
            </w:r>
          </w:p>
        </w:tc>
        <w:tc>
          <w:tcPr>
            <w:tcW w:w="826" w:type="dxa"/>
            <w:hideMark/>
          </w:tcPr>
          <w:p w14:paraId="7A8139E6" w14:textId="77777777" w:rsidR="00C023D2" w:rsidRPr="00074369" w:rsidRDefault="00C023D2" w:rsidP="00B47870">
            <w:pPr>
              <w:spacing w:after="0" w:line="240" w:lineRule="auto"/>
              <w:jc w:val="right"/>
              <w:rPr>
                <w:rFonts w:asciiTheme="minorHAnsi" w:hAnsiTheme="minorHAnsi"/>
                <w:szCs w:val="20"/>
              </w:rPr>
            </w:pPr>
            <w:r w:rsidRPr="00074369">
              <w:rPr>
                <w:szCs w:val="20"/>
              </w:rPr>
              <w:t>14.4</w:t>
            </w:r>
          </w:p>
        </w:tc>
      </w:tr>
      <w:tr w:rsidR="00C023D2" w:rsidRPr="00074369" w14:paraId="7A7A7F03"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22C8553B"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Características espaciales</w:t>
            </w:r>
          </w:p>
        </w:tc>
      </w:tr>
      <w:tr w:rsidR="00C023D2" w:rsidRPr="00074369" w14:paraId="7FCB70D0"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8679A57" w14:textId="77777777" w:rsidR="00C023D2" w:rsidRPr="00074369" w:rsidRDefault="00C023D2" w:rsidP="00B47870">
            <w:pPr>
              <w:spacing w:after="0" w:line="240" w:lineRule="auto"/>
              <w:jc w:val="left"/>
              <w:rPr>
                <w:rFonts w:asciiTheme="minorHAnsi" w:hAnsiTheme="minorHAnsi"/>
                <w:szCs w:val="20"/>
              </w:rPr>
            </w:pPr>
            <w:r w:rsidRPr="00074369">
              <w:rPr>
                <w:szCs w:val="20"/>
              </w:rPr>
              <w:t>SC</w:t>
            </w:r>
          </w:p>
        </w:tc>
        <w:tc>
          <w:tcPr>
            <w:tcW w:w="3360" w:type="dxa"/>
            <w:hideMark/>
          </w:tcPr>
          <w:p w14:paraId="4998C602" w14:textId="77777777" w:rsidR="00C023D2" w:rsidRPr="00074369" w:rsidRDefault="00C023D2" w:rsidP="00B47870">
            <w:pPr>
              <w:spacing w:after="0" w:line="240" w:lineRule="auto"/>
              <w:jc w:val="left"/>
              <w:rPr>
                <w:rFonts w:asciiTheme="minorHAnsi" w:hAnsiTheme="minorHAnsi"/>
                <w:szCs w:val="20"/>
              </w:rPr>
            </w:pPr>
            <w:r w:rsidRPr="00074369">
              <w:rPr>
                <w:szCs w:val="20"/>
              </w:rPr>
              <w:t>Agrupamiento espacial</w:t>
            </w:r>
          </w:p>
        </w:tc>
        <w:tc>
          <w:tcPr>
            <w:tcW w:w="766" w:type="dxa"/>
            <w:hideMark/>
          </w:tcPr>
          <w:p w14:paraId="04F122BB" w14:textId="77777777" w:rsidR="00C023D2" w:rsidRPr="00074369" w:rsidRDefault="00C023D2" w:rsidP="00B47870">
            <w:pPr>
              <w:spacing w:after="0" w:line="240" w:lineRule="auto"/>
              <w:jc w:val="right"/>
              <w:rPr>
                <w:rFonts w:asciiTheme="minorHAnsi" w:hAnsiTheme="minorHAnsi"/>
                <w:szCs w:val="20"/>
              </w:rPr>
            </w:pPr>
            <w:r w:rsidRPr="00074369">
              <w:rPr>
                <w:szCs w:val="20"/>
              </w:rPr>
              <w:t>0.230</w:t>
            </w:r>
          </w:p>
        </w:tc>
        <w:tc>
          <w:tcPr>
            <w:tcW w:w="1131" w:type="dxa"/>
            <w:hideMark/>
          </w:tcPr>
          <w:p w14:paraId="31CE17E8" w14:textId="77777777" w:rsidR="00C023D2" w:rsidRPr="00074369" w:rsidRDefault="00C023D2" w:rsidP="00B47870">
            <w:pPr>
              <w:spacing w:after="0" w:line="240" w:lineRule="auto"/>
              <w:jc w:val="right"/>
              <w:rPr>
                <w:rFonts w:asciiTheme="minorHAnsi" w:hAnsiTheme="minorHAnsi"/>
                <w:szCs w:val="20"/>
              </w:rPr>
            </w:pPr>
            <w:r w:rsidRPr="00074369">
              <w:rPr>
                <w:szCs w:val="20"/>
              </w:rPr>
              <w:t>0.151</w:t>
            </w:r>
          </w:p>
        </w:tc>
        <w:tc>
          <w:tcPr>
            <w:tcW w:w="0" w:type="auto"/>
            <w:hideMark/>
          </w:tcPr>
          <w:p w14:paraId="4A77ED0E" w14:textId="77777777" w:rsidR="00C023D2" w:rsidRPr="00074369" w:rsidRDefault="00C023D2" w:rsidP="00B47870">
            <w:pPr>
              <w:spacing w:after="0" w:line="240" w:lineRule="auto"/>
              <w:jc w:val="right"/>
              <w:rPr>
                <w:rFonts w:asciiTheme="minorHAnsi" w:hAnsiTheme="minorHAnsi"/>
                <w:szCs w:val="20"/>
              </w:rPr>
            </w:pPr>
            <w:r w:rsidRPr="00074369">
              <w:rPr>
                <w:szCs w:val="20"/>
              </w:rPr>
              <w:t>0.1</w:t>
            </w:r>
          </w:p>
        </w:tc>
        <w:tc>
          <w:tcPr>
            <w:tcW w:w="826" w:type="dxa"/>
            <w:hideMark/>
          </w:tcPr>
          <w:p w14:paraId="75CE20C1" w14:textId="77777777" w:rsidR="00C023D2" w:rsidRPr="00074369" w:rsidRDefault="00C023D2" w:rsidP="00B47870">
            <w:pPr>
              <w:spacing w:after="0" w:line="240" w:lineRule="auto"/>
              <w:jc w:val="right"/>
              <w:rPr>
                <w:rFonts w:asciiTheme="minorHAnsi" w:hAnsiTheme="minorHAnsi"/>
                <w:szCs w:val="20"/>
              </w:rPr>
            </w:pPr>
            <w:r w:rsidRPr="00074369">
              <w:rPr>
                <w:szCs w:val="20"/>
              </w:rPr>
              <w:t>1.2</w:t>
            </w:r>
          </w:p>
        </w:tc>
      </w:tr>
      <w:tr w:rsidR="00C023D2" w:rsidRPr="00074369" w14:paraId="745D0B2D"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AB3E090" w14:textId="77777777" w:rsidR="00C023D2" w:rsidRPr="00074369" w:rsidRDefault="00C023D2" w:rsidP="00B47870">
            <w:pPr>
              <w:spacing w:after="0" w:line="240" w:lineRule="auto"/>
              <w:jc w:val="left"/>
              <w:rPr>
                <w:rFonts w:asciiTheme="minorHAnsi" w:hAnsiTheme="minorHAnsi"/>
                <w:szCs w:val="20"/>
              </w:rPr>
            </w:pPr>
            <w:r w:rsidRPr="00074369">
              <w:rPr>
                <w:szCs w:val="20"/>
              </w:rPr>
              <w:t>DMIN</w:t>
            </w:r>
          </w:p>
        </w:tc>
        <w:tc>
          <w:tcPr>
            <w:tcW w:w="3360" w:type="dxa"/>
            <w:hideMark/>
          </w:tcPr>
          <w:p w14:paraId="21BAB7AD" w14:textId="77777777" w:rsidR="00C023D2" w:rsidRPr="00074369" w:rsidRDefault="00C023D2" w:rsidP="00B47870">
            <w:pPr>
              <w:spacing w:after="0" w:line="240" w:lineRule="auto"/>
              <w:jc w:val="left"/>
              <w:rPr>
                <w:rFonts w:asciiTheme="minorHAnsi" w:hAnsiTheme="minorHAnsi"/>
                <w:szCs w:val="20"/>
              </w:rPr>
            </w:pPr>
            <w:r w:rsidRPr="00074369">
              <w:rPr>
                <w:szCs w:val="20"/>
              </w:rPr>
              <w:t>Distancia mínima (km)</w:t>
            </w:r>
          </w:p>
        </w:tc>
        <w:tc>
          <w:tcPr>
            <w:tcW w:w="766" w:type="dxa"/>
            <w:hideMark/>
          </w:tcPr>
          <w:p w14:paraId="132526A4" w14:textId="77777777" w:rsidR="00C023D2" w:rsidRPr="00074369" w:rsidRDefault="00C023D2" w:rsidP="00B47870">
            <w:pPr>
              <w:spacing w:after="0" w:line="240" w:lineRule="auto"/>
              <w:jc w:val="right"/>
              <w:rPr>
                <w:rFonts w:asciiTheme="minorHAnsi" w:hAnsiTheme="minorHAnsi"/>
                <w:szCs w:val="20"/>
              </w:rPr>
            </w:pPr>
            <w:r w:rsidRPr="00074369">
              <w:rPr>
                <w:szCs w:val="20"/>
              </w:rPr>
              <w:t>0.405</w:t>
            </w:r>
          </w:p>
        </w:tc>
        <w:tc>
          <w:tcPr>
            <w:tcW w:w="1131" w:type="dxa"/>
            <w:hideMark/>
          </w:tcPr>
          <w:p w14:paraId="13481D4D" w14:textId="77777777" w:rsidR="00C023D2" w:rsidRPr="00074369" w:rsidRDefault="00C023D2" w:rsidP="00B47870">
            <w:pPr>
              <w:spacing w:after="0" w:line="240" w:lineRule="auto"/>
              <w:jc w:val="right"/>
              <w:rPr>
                <w:rFonts w:asciiTheme="minorHAnsi" w:hAnsiTheme="minorHAnsi"/>
                <w:szCs w:val="20"/>
              </w:rPr>
            </w:pPr>
            <w:r w:rsidRPr="00074369">
              <w:rPr>
                <w:szCs w:val="20"/>
              </w:rPr>
              <w:t>0.440</w:t>
            </w:r>
          </w:p>
        </w:tc>
        <w:tc>
          <w:tcPr>
            <w:tcW w:w="0" w:type="auto"/>
            <w:hideMark/>
          </w:tcPr>
          <w:p w14:paraId="5098BD88" w14:textId="77777777" w:rsidR="00C023D2" w:rsidRPr="00074369" w:rsidRDefault="00C023D2" w:rsidP="00B47870">
            <w:pPr>
              <w:spacing w:after="0" w:line="240" w:lineRule="auto"/>
              <w:jc w:val="right"/>
              <w:rPr>
                <w:rFonts w:asciiTheme="minorHAnsi" w:hAnsiTheme="minorHAnsi"/>
                <w:szCs w:val="20"/>
              </w:rPr>
            </w:pPr>
            <w:r w:rsidRPr="00074369">
              <w:rPr>
                <w:szCs w:val="20"/>
              </w:rPr>
              <w:t>0.0</w:t>
            </w:r>
          </w:p>
        </w:tc>
        <w:tc>
          <w:tcPr>
            <w:tcW w:w="826" w:type="dxa"/>
            <w:hideMark/>
          </w:tcPr>
          <w:p w14:paraId="0EABEAD8" w14:textId="77777777" w:rsidR="00C023D2" w:rsidRPr="00074369" w:rsidRDefault="00C023D2" w:rsidP="00B47870">
            <w:pPr>
              <w:spacing w:after="0" w:line="240" w:lineRule="auto"/>
              <w:jc w:val="right"/>
              <w:rPr>
                <w:rFonts w:asciiTheme="minorHAnsi" w:hAnsiTheme="minorHAnsi"/>
                <w:szCs w:val="20"/>
              </w:rPr>
            </w:pPr>
            <w:r w:rsidRPr="00074369">
              <w:rPr>
                <w:szCs w:val="20"/>
              </w:rPr>
              <w:t>5.8</w:t>
            </w:r>
          </w:p>
        </w:tc>
      </w:tr>
      <w:tr w:rsidR="00C023D2" w:rsidRPr="00074369" w14:paraId="53F6B929"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082ABB8" w14:textId="77777777" w:rsidR="00C023D2" w:rsidRPr="00074369" w:rsidRDefault="00C023D2" w:rsidP="00B47870">
            <w:pPr>
              <w:spacing w:after="0" w:line="240" w:lineRule="auto"/>
              <w:jc w:val="left"/>
              <w:rPr>
                <w:rFonts w:asciiTheme="minorHAnsi" w:hAnsiTheme="minorHAnsi"/>
                <w:szCs w:val="20"/>
              </w:rPr>
            </w:pPr>
            <w:r w:rsidRPr="00074369">
              <w:rPr>
                <w:szCs w:val="20"/>
              </w:rPr>
              <w:t>DPROM</w:t>
            </w:r>
          </w:p>
        </w:tc>
        <w:tc>
          <w:tcPr>
            <w:tcW w:w="3360" w:type="dxa"/>
            <w:hideMark/>
          </w:tcPr>
          <w:p w14:paraId="20027AC0" w14:textId="77777777" w:rsidR="00C023D2" w:rsidRPr="00074369" w:rsidRDefault="00C023D2" w:rsidP="00B47870">
            <w:pPr>
              <w:spacing w:after="0" w:line="240" w:lineRule="auto"/>
              <w:jc w:val="left"/>
              <w:rPr>
                <w:rFonts w:asciiTheme="minorHAnsi" w:hAnsiTheme="minorHAnsi"/>
                <w:szCs w:val="20"/>
              </w:rPr>
            </w:pPr>
            <w:r w:rsidRPr="00074369">
              <w:rPr>
                <w:szCs w:val="20"/>
              </w:rPr>
              <w:t>Distancia promedio a grifos vecinos (km)</w:t>
            </w:r>
          </w:p>
        </w:tc>
        <w:tc>
          <w:tcPr>
            <w:tcW w:w="766" w:type="dxa"/>
            <w:hideMark/>
          </w:tcPr>
          <w:p w14:paraId="1A2BE77A" w14:textId="77777777" w:rsidR="00C023D2" w:rsidRPr="00074369" w:rsidRDefault="00C023D2" w:rsidP="00B47870">
            <w:pPr>
              <w:spacing w:after="0" w:line="240" w:lineRule="auto"/>
              <w:jc w:val="right"/>
              <w:rPr>
                <w:rFonts w:asciiTheme="minorHAnsi" w:hAnsiTheme="minorHAnsi"/>
                <w:szCs w:val="20"/>
              </w:rPr>
            </w:pPr>
            <w:r w:rsidRPr="00074369">
              <w:rPr>
                <w:szCs w:val="20"/>
              </w:rPr>
              <w:t>0.957</w:t>
            </w:r>
          </w:p>
        </w:tc>
        <w:tc>
          <w:tcPr>
            <w:tcW w:w="1131" w:type="dxa"/>
            <w:hideMark/>
          </w:tcPr>
          <w:p w14:paraId="215BF0FD" w14:textId="77777777" w:rsidR="00C023D2" w:rsidRPr="00074369" w:rsidRDefault="00C023D2" w:rsidP="00B47870">
            <w:pPr>
              <w:spacing w:after="0" w:line="240" w:lineRule="auto"/>
              <w:jc w:val="right"/>
              <w:rPr>
                <w:rFonts w:asciiTheme="minorHAnsi" w:hAnsiTheme="minorHAnsi"/>
                <w:szCs w:val="20"/>
              </w:rPr>
            </w:pPr>
            <w:r w:rsidRPr="00074369">
              <w:rPr>
                <w:szCs w:val="20"/>
              </w:rPr>
              <w:t>0.173</w:t>
            </w:r>
          </w:p>
        </w:tc>
        <w:tc>
          <w:tcPr>
            <w:tcW w:w="0" w:type="auto"/>
            <w:hideMark/>
          </w:tcPr>
          <w:p w14:paraId="5F38E031" w14:textId="77777777" w:rsidR="00C023D2" w:rsidRPr="00074369" w:rsidRDefault="00C023D2" w:rsidP="00B47870">
            <w:pPr>
              <w:spacing w:after="0" w:line="240" w:lineRule="auto"/>
              <w:jc w:val="right"/>
              <w:rPr>
                <w:rFonts w:asciiTheme="minorHAnsi" w:hAnsiTheme="minorHAnsi"/>
                <w:szCs w:val="20"/>
              </w:rPr>
            </w:pPr>
            <w:r w:rsidRPr="00074369">
              <w:rPr>
                <w:szCs w:val="20"/>
              </w:rPr>
              <w:t>0.2</w:t>
            </w:r>
          </w:p>
        </w:tc>
        <w:tc>
          <w:tcPr>
            <w:tcW w:w="826" w:type="dxa"/>
            <w:hideMark/>
          </w:tcPr>
          <w:p w14:paraId="23FDA02E" w14:textId="77777777" w:rsidR="00C023D2" w:rsidRPr="00074369" w:rsidRDefault="00C023D2" w:rsidP="00B47870">
            <w:pPr>
              <w:spacing w:after="0" w:line="240" w:lineRule="auto"/>
              <w:jc w:val="right"/>
              <w:rPr>
                <w:rFonts w:asciiTheme="minorHAnsi" w:hAnsiTheme="minorHAnsi"/>
                <w:szCs w:val="20"/>
              </w:rPr>
            </w:pPr>
            <w:r w:rsidRPr="00074369">
              <w:rPr>
                <w:szCs w:val="20"/>
              </w:rPr>
              <w:t>1.5</w:t>
            </w:r>
          </w:p>
        </w:tc>
      </w:tr>
      <w:tr w:rsidR="00C023D2" w:rsidRPr="00074369" w14:paraId="77CFE157"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B2A396E" w14:textId="77777777" w:rsidR="00C023D2" w:rsidRPr="00074369" w:rsidRDefault="00C023D2" w:rsidP="00B47870">
            <w:pPr>
              <w:spacing w:after="0" w:line="240" w:lineRule="auto"/>
              <w:jc w:val="left"/>
              <w:rPr>
                <w:rFonts w:asciiTheme="minorHAnsi" w:hAnsiTheme="minorHAnsi"/>
                <w:szCs w:val="20"/>
              </w:rPr>
            </w:pPr>
            <w:r w:rsidRPr="00074369">
              <w:rPr>
                <w:szCs w:val="20"/>
              </w:rPr>
              <w:t>NCERC</w:t>
            </w:r>
          </w:p>
        </w:tc>
        <w:tc>
          <w:tcPr>
            <w:tcW w:w="3360" w:type="dxa"/>
            <w:hideMark/>
          </w:tcPr>
          <w:p w14:paraId="5DE9FB23" w14:textId="77777777" w:rsidR="00C023D2" w:rsidRPr="00074369" w:rsidRDefault="00C023D2" w:rsidP="00B47870">
            <w:pPr>
              <w:spacing w:after="0" w:line="240" w:lineRule="auto"/>
              <w:jc w:val="left"/>
              <w:rPr>
                <w:rFonts w:asciiTheme="minorHAnsi" w:hAnsiTheme="minorHAnsi"/>
                <w:szCs w:val="20"/>
              </w:rPr>
            </w:pPr>
            <w:r w:rsidRPr="00074369">
              <w:rPr>
                <w:szCs w:val="20"/>
              </w:rPr>
              <w:t>Número de grifos cercanos</w:t>
            </w:r>
          </w:p>
        </w:tc>
        <w:tc>
          <w:tcPr>
            <w:tcW w:w="766" w:type="dxa"/>
            <w:hideMark/>
          </w:tcPr>
          <w:p w14:paraId="7454672C" w14:textId="77777777" w:rsidR="00C023D2" w:rsidRPr="00074369" w:rsidRDefault="00C023D2" w:rsidP="00B47870">
            <w:pPr>
              <w:spacing w:after="0" w:line="240" w:lineRule="auto"/>
              <w:jc w:val="right"/>
              <w:rPr>
                <w:rFonts w:asciiTheme="minorHAnsi" w:hAnsiTheme="minorHAnsi"/>
                <w:szCs w:val="20"/>
              </w:rPr>
            </w:pPr>
            <w:r w:rsidRPr="00074369">
              <w:rPr>
                <w:szCs w:val="20"/>
              </w:rPr>
              <w:t>10.796</w:t>
            </w:r>
          </w:p>
        </w:tc>
        <w:tc>
          <w:tcPr>
            <w:tcW w:w="1131" w:type="dxa"/>
            <w:hideMark/>
          </w:tcPr>
          <w:p w14:paraId="6506EDAE" w14:textId="77777777" w:rsidR="00C023D2" w:rsidRPr="00074369" w:rsidRDefault="00C023D2" w:rsidP="00B47870">
            <w:pPr>
              <w:spacing w:after="0" w:line="240" w:lineRule="auto"/>
              <w:jc w:val="right"/>
              <w:rPr>
                <w:rFonts w:asciiTheme="minorHAnsi" w:hAnsiTheme="minorHAnsi"/>
                <w:szCs w:val="20"/>
              </w:rPr>
            </w:pPr>
            <w:r w:rsidRPr="00074369">
              <w:rPr>
                <w:szCs w:val="20"/>
              </w:rPr>
              <w:t>6.861</w:t>
            </w:r>
          </w:p>
        </w:tc>
        <w:tc>
          <w:tcPr>
            <w:tcW w:w="0" w:type="auto"/>
            <w:hideMark/>
          </w:tcPr>
          <w:p w14:paraId="55D91F3A" w14:textId="77777777" w:rsidR="00C023D2" w:rsidRPr="00074369" w:rsidRDefault="00C023D2" w:rsidP="00B47870">
            <w:pPr>
              <w:spacing w:after="0" w:line="240" w:lineRule="auto"/>
              <w:jc w:val="right"/>
              <w:rPr>
                <w:rFonts w:asciiTheme="minorHAnsi" w:hAnsiTheme="minorHAnsi"/>
                <w:szCs w:val="20"/>
              </w:rPr>
            </w:pPr>
            <w:r w:rsidRPr="00074369">
              <w:rPr>
                <w:szCs w:val="20"/>
              </w:rPr>
              <w:t>0.0</w:t>
            </w:r>
          </w:p>
        </w:tc>
        <w:tc>
          <w:tcPr>
            <w:tcW w:w="826" w:type="dxa"/>
            <w:hideMark/>
          </w:tcPr>
          <w:p w14:paraId="058FC6F2" w14:textId="77777777" w:rsidR="00C023D2" w:rsidRPr="00074369" w:rsidRDefault="00C023D2" w:rsidP="00B47870">
            <w:pPr>
              <w:spacing w:after="0" w:line="240" w:lineRule="auto"/>
              <w:jc w:val="right"/>
              <w:rPr>
                <w:rFonts w:asciiTheme="minorHAnsi" w:hAnsiTheme="minorHAnsi"/>
                <w:szCs w:val="20"/>
              </w:rPr>
            </w:pPr>
            <w:r w:rsidRPr="00074369">
              <w:rPr>
                <w:szCs w:val="20"/>
              </w:rPr>
              <w:t>30.0</w:t>
            </w:r>
          </w:p>
        </w:tc>
      </w:tr>
      <w:tr w:rsidR="00C023D2" w:rsidRPr="00074369" w14:paraId="3B2C264B"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7D04C5FB" w14:textId="77777777" w:rsidR="00C023D2" w:rsidRPr="00074369" w:rsidRDefault="00C023D2" w:rsidP="00B47870">
            <w:pPr>
              <w:spacing w:after="0" w:line="240" w:lineRule="auto"/>
              <w:jc w:val="left"/>
              <w:rPr>
                <w:b/>
                <w:color w:val="808080" w:themeColor="background1" w:themeShade="80"/>
                <w:szCs w:val="20"/>
              </w:rPr>
            </w:pPr>
            <w:r w:rsidRPr="00074369">
              <w:rPr>
                <w:b/>
                <w:color w:val="808080" w:themeColor="background1" w:themeShade="80"/>
                <w:szCs w:val="20"/>
              </w:rPr>
              <w:t>Características de la estación</w:t>
            </w:r>
          </w:p>
        </w:tc>
      </w:tr>
      <w:tr w:rsidR="00C023D2" w:rsidRPr="00074369" w14:paraId="256B0F15"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27C5EBAE" w14:textId="77777777" w:rsidR="00C023D2" w:rsidRPr="00074369" w:rsidRDefault="00C023D2" w:rsidP="00B47870">
            <w:pPr>
              <w:spacing w:after="0" w:line="240" w:lineRule="auto"/>
              <w:jc w:val="left"/>
              <w:rPr>
                <w:rFonts w:asciiTheme="minorHAnsi" w:hAnsiTheme="minorHAnsi"/>
                <w:szCs w:val="20"/>
              </w:rPr>
            </w:pPr>
            <w:r w:rsidRPr="00074369">
              <w:rPr>
                <w:szCs w:val="20"/>
              </w:rPr>
              <w:t>GLP</w:t>
            </w:r>
          </w:p>
        </w:tc>
        <w:tc>
          <w:tcPr>
            <w:tcW w:w="3360" w:type="dxa"/>
            <w:hideMark/>
          </w:tcPr>
          <w:p w14:paraId="6EEF4348"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despacho de GLP</w:t>
            </w:r>
          </w:p>
        </w:tc>
        <w:tc>
          <w:tcPr>
            <w:tcW w:w="766" w:type="dxa"/>
            <w:hideMark/>
          </w:tcPr>
          <w:p w14:paraId="6BF50F86" w14:textId="77777777" w:rsidR="00C023D2" w:rsidRPr="00074369" w:rsidRDefault="00C023D2" w:rsidP="00B47870">
            <w:pPr>
              <w:spacing w:after="0" w:line="240" w:lineRule="auto"/>
              <w:jc w:val="right"/>
              <w:rPr>
                <w:rFonts w:asciiTheme="minorHAnsi" w:hAnsiTheme="minorHAnsi"/>
                <w:szCs w:val="20"/>
              </w:rPr>
            </w:pPr>
            <w:r w:rsidRPr="00074369">
              <w:rPr>
                <w:szCs w:val="20"/>
              </w:rPr>
              <w:t>0.449</w:t>
            </w:r>
          </w:p>
        </w:tc>
        <w:tc>
          <w:tcPr>
            <w:tcW w:w="1131" w:type="dxa"/>
            <w:hideMark/>
          </w:tcPr>
          <w:p w14:paraId="336176F3" w14:textId="77777777" w:rsidR="00C023D2" w:rsidRPr="00074369" w:rsidRDefault="00C023D2" w:rsidP="00B47870">
            <w:pPr>
              <w:spacing w:after="0" w:line="240" w:lineRule="auto"/>
              <w:jc w:val="right"/>
              <w:rPr>
                <w:rFonts w:asciiTheme="minorHAnsi" w:hAnsiTheme="minorHAnsi"/>
                <w:szCs w:val="20"/>
              </w:rPr>
            </w:pPr>
            <w:r w:rsidRPr="00074369">
              <w:rPr>
                <w:szCs w:val="20"/>
              </w:rPr>
              <w:t>0.498</w:t>
            </w:r>
          </w:p>
        </w:tc>
        <w:tc>
          <w:tcPr>
            <w:tcW w:w="0" w:type="auto"/>
            <w:hideMark/>
          </w:tcPr>
          <w:p w14:paraId="3D1D1814"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20317BE7"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4856C5B2"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72E5B05" w14:textId="77777777" w:rsidR="00C023D2" w:rsidRPr="00074369" w:rsidRDefault="00C023D2" w:rsidP="00B47870">
            <w:pPr>
              <w:spacing w:after="0" w:line="240" w:lineRule="auto"/>
              <w:jc w:val="left"/>
              <w:rPr>
                <w:rFonts w:asciiTheme="minorHAnsi" w:hAnsiTheme="minorHAnsi"/>
                <w:szCs w:val="20"/>
              </w:rPr>
            </w:pPr>
            <w:r w:rsidRPr="00074369">
              <w:rPr>
                <w:szCs w:val="20"/>
              </w:rPr>
              <w:t>GNV</w:t>
            </w:r>
          </w:p>
        </w:tc>
        <w:tc>
          <w:tcPr>
            <w:tcW w:w="3360" w:type="dxa"/>
            <w:hideMark/>
          </w:tcPr>
          <w:p w14:paraId="68667FBE"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despacho de GNV</w:t>
            </w:r>
          </w:p>
        </w:tc>
        <w:tc>
          <w:tcPr>
            <w:tcW w:w="766" w:type="dxa"/>
            <w:hideMark/>
          </w:tcPr>
          <w:p w14:paraId="3F3F8D51" w14:textId="77777777" w:rsidR="00C023D2" w:rsidRPr="00074369" w:rsidRDefault="00C023D2" w:rsidP="00B47870">
            <w:pPr>
              <w:spacing w:after="0" w:line="240" w:lineRule="auto"/>
              <w:jc w:val="right"/>
              <w:rPr>
                <w:rFonts w:asciiTheme="minorHAnsi" w:hAnsiTheme="minorHAnsi"/>
                <w:szCs w:val="20"/>
              </w:rPr>
            </w:pPr>
            <w:r w:rsidRPr="00074369">
              <w:rPr>
                <w:szCs w:val="20"/>
              </w:rPr>
              <w:t>0.350</w:t>
            </w:r>
          </w:p>
        </w:tc>
        <w:tc>
          <w:tcPr>
            <w:tcW w:w="1131" w:type="dxa"/>
            <w:hideMark/>
          </w:tcPr>
          <w:p w14:paraId="041D287B" w14:textId="77777777" w:rsidR="00C023D2" w:rsidRPr="00074369" w:rsidRDefault="00C023D2" w:rsidP="00B47870">
            <w:pPr>
              <w:spacing w:after="0" w:line="240" w:lineRule="auto"/>
              <w:jc w:val="right"/>
              <w:rPr>
                <w:rFonts w:asciiTheme="minorHAnsi" w:hAnsiTheme="minorHAnsi"/>
                <w:szCs w:val="20"/>
              </w:rPr>
            </w:pPr>
            <w:r w:rsidRPr="00074369">
              <w:rPr>
                <w:szCs w:val="20"/>
              </w:rPr>
              <w:t>0.478</w:t>
            </w:r>
          </w:p>
        </w:tc>
        <w:tc>
          <w:tcPr>
            <w:tcW w:w="0" w:type="auto"/>
            <w:hideMark/>
          </w:tcPr>
          <w:p w14:paraId="6DA6B82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2FF44062"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39A8CC85"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EB0C30" w14:textId="77777777" w:rsidR="00C023D2" w:rsidRPr="00074369" w:rsidRDefault="00C023D2" w:rsidP="00B47870">
            <w:pPr>
              <w:spacing w:after="0" w:line="240" w:lineRule="auto"/>
              <w:jc w:val="left"/>
              <w:rPr>
                <w:rFonts w:asciiTheme="minorHAnsi" w:hAnsiTheme="minorHAnsi"/>
                <w:szCs w:val="20"/>
              </w:rPr>
            </w:pPr>
            <w:r w:rsidRPr="00074369">
              <w:rPr>
                <w:szCs w:val="20"/>
              </w:rPr>
              <w:t>MECANICO</w:t>
            </w:r>
          </w:p>
        </w:tc>
        <w:tc>
          <w:tcPr>
            <w:tcW w:w="3360" w:type="dxa"/>
            <w:hideMark/>
          </w:tcPr>
          <w:p w14:paraId="2B3F7511"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asistencia mecánica</w:t>
            </w:r>
          </w:p>
        </w:tc>
        <w:tc>
          <w:tcPr>
            <w:tcW w:w="766" w:type="dxa"/>
            <w:hideMark/>
          </w:tcPr>
          <w:p w14:paraId="3C7AC8AB" w14:textId="77777777" w:rsidR="00C023D2" w:rsidRPr="00074369" w:rsidRDefault="00C023D2" w:rsidP="00B47870">
            <w:pPr>
              <w:spacing w:after="0" w:line="240" w:lineRule="auto"/>
              <w:jc w:val="right"/>
              <w:rPr>
                <w:rFonts w:asciiTheme="minorHAnsi" w:hAnsiTheme="minorHAnsi"/>
                <w:szCs w:val="20"/>
              </w:rPr>
            </w:pPr>
            <w:r w:rsidRPr="00074369">
              <w:rPr>
                <w:szCs w:val="20"/>
              </w:rPr>
              <w:t>0.366</w:t>
            </w:r>
          </w:p>
        </w:tc>
        <w:tc>
          <w:tcPr>
            <w:tcW w:w="1131" w:type="dxa"/>
            <w:hideMark/>
          </w:tcPr>
          <w:p w14:paraId="4D712A80" w14:textId="77777777" w:rsidR="00C023D2" w:rsidRPr="00074369" w:rsidRDefault="00C023D2" w:rsidP="00B47870">
            <w:pPr>
              <w:spacing w:after="0" w:line="240" w:lineRule="auto"/>
              <w:jc w:val="right"/>
              <w:rPr>
                <w:rFonts w:asciiTheme="minorHAnsi" w:hAnsiTheme="minorHAnsi"/>
                <w:szCs w:val="20"/>
              </w:rPr>
            </w:pPr>
            <w:r w:rsidRPr="00074369">
              <w:rPr>
                <w:szCs w:val="20"/>
              </w:rPr>
              <w:t>0.482</w:t>
            </w:r>
          </w:p>
        </w:tc>
        <w:tc>
          <w:tcPr>
            <w:tcW w:w="0" w:type="auto"/>
            <w:hideMark/>
          </w:tcPr>
          <w:p w14:paraId="09785D4D"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699FFC8E"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7F866D60"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BBAEA9A" w14:textId="77777777" w:rsidR="00C023D2" w:rsidRPr="00074369" w:rsidRDefault="00C023D2" w:rsidP="00B47870">
            <w:pPr>
              <w:spacing w:after="0" w:line="240" w:lineRule="auto"/>
              <w:jc w:val="left"/>
              <w:rPr>
                <w:rFonts w:asciiTheme="minorHAnsi" w:hAnsiTheme="minorHAnsi"/>
                <w:szCs w:val="20"/>
              </w:rPr>
            </w:pPr>
            <w:r w:rsidRPr="00074369">
              <w:rPr>
                <w:szCs w:val="20"/>
              </w:rPr>
              <w:t>LAVADO</w:t>
            </w:r>
          </w:p>
        </w:tc>
        <w:tc>
          <w:tcPr>
            <w:tcW w:w="3360" w:type="dxa"/>
            <w:hideMark/>
          </w:tcPr>
          <w:p w14:paraId="6CC6D914"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servicio de lavado de autos</w:t>
            </w:r>
          </w:p>
        </w:tc>
        <w:tc>
          <w:tcPr>
            <w:tcW w:w="766" w:type="dxa"/>
            <w:hideMark/>
          </w:tcPr>
          <w:p w14:paraId="2382CAE1" w14:textId="77777777" w:rsidR="00C023D2" w:rsidRPr="00074369" w:rsidRDefault="00C023D2" w:rsidP="00B47870">
            <w:pPr>
              <w:spacing w:after="0" w:line="240" w:lineRule="auto"/>
              <w:jc w:val="right"/>
              <w:rPr>
                <w:rFonts w:asciiTheme="minorHAnsi" w:hAnsiTheme="minorHAnsi"/>
                <w:szCs w:val="20"/>
              </w:rPr>
            </w:pPr>
            <w:r w:rsidRPr="00074369">
              <w:rPr>
                <w:szCs w:val="20"/>
              </w:rPr>
              <w:t>0.208</w:t>
            </w:r>
          </w:p>
        </w:tc>
        <w:tc>
          <w:tcPr>
            <w:tcW w:w="1131" w:type="dxa"/>
            <w:hideMark/>
          </w:tcPr>
          <w:p w14:paraId="6BADE1E4" w14:textId="77777777" w:rsidR="00C023D2" w:rsidRPr="00074369" w:rsidRDefault="00C023D2" w:rsidP="00B47870">
            <w:pPr>
              <w:spacing w:after="0" w:line="240" w:lineRule="auto"/>
              <w:jc w:val="right"/>
              <w:rPr>
                <w:rFonts w:asciiTheme="minorHAnsi" w:hAnsiTheme="minorHAnsi"/>
                <w:szCs w:val="20"/>
              </w:rPr>
            </w:pPr>
            <w:r w:rsidRPr="00074369">
              <w:rPr>
                <w:szCs w:val="20"/>
              </w:rPr>
              <w:t>0.407</w:t>
            </w:r>
          </w:p>
        </w:tc>
        <w:tc>
          <w:tcPr>
            <w:tcW w:w="0" w:type="auto"/>
            <w:hideMark/>
          </w:tcPr>
          <w:p w14:paraId="08BFE4F6"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44BF7208"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66DBAF97"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631EFF39" w14:textId="77777777" w:rsidR="00C023D2" w:rsidRPr="00074369" w:rsidRDefault="00C023D2" w:rsidP="00B47870">
            <w:pPr>
              <w:spacing w:after="0" w:line="240" w:lineRule="auto"/>
              <w:jc w:val="left"/>
              <w:rPr>
                <w:rFonts w:asciiTheme="minorHAnsi" w:hAnsiTheme="minorHAnsi"/>
                <w:szCs w:val="20"/>
              </w:rPr>
            </w:pPr>
            <w:r w:rsidRPr="00074369">
              <w:rPr>
                <w:szCs w:val="20"/>
              </w:rPr>
              <w:t>TIENDA</w:t>
            </w:r>
          </w:p>
        </w:tc>
        <w:tc>
          <w:tcPr>
            <w:tcW w:w="3360" w:type="dxa"/>
            <w:hideMark/>
          </w:tcPr>
          <w:p w14:paraId="37321795"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tienda o mini-market</w:t>
            </w:r>
          </w:p>
        </w:tc>
        <w:tc>
          <w:tcPr>
            <w:tcW w:w="766" w:type="dxa"/>
            <w:hideMark/>
          </w:tcPr>
          <w:p w14:paraId="17BF7BDC" w14:textId="77777777" w:rsidR="00C023D2" w:rsidRPr="00074369" w:rsidRDefault="00C023D2" w:rsidP="00B47870">
            <w:pPr>
              <w:spacing w:after="0" w:line="240" w:lineRule="auto"/>
              <w:jc w:val="right"/>
              <w:rPr>
                <w:rFonts w:asciiTheme="minorHAnsi" w:hAnsiTheme="minorHAnsi"/>
                <w:szCs w:val="20"/>
              </w:rPr>
            </w:pPr>
            <w:r w:rsidRPr="00074369">
              <w:rPr>
                <w:szCs w:val="20"/>
              </w:rPr>
              <w:t>0.648</w:t>
            </w:r>
          </w:p>
        </w:tc>
        <w:tc>
          <w:tcPr>
            <w:tcW w:w="1131" w:type="dxa"/>
            <w:hideMark/>
          </w:tcPr>
          <w:p w14:paraId="27FF5A66" w14:textId="77777777" w:rsidR="00C023D2" w:rsidRPr="00074369" w:rsidRDefault="00C023D2" w:rsidP="00B47870">
            <w:pPr>
              <w:spacing w:after="0" w:line="240" w:lineRule="auto"/>
              <w:jc w:val="right"/>
              <w:rPr>
                <w:rFonts w:asciiTheme="minorHAnsi" w:hAnsiTheme="minorHAnsi"/>
                <w:szCs w:val="20"/>
              </w:rPr>
            </w:pPr>
            <w:r w:rsidRPr="00074369">
              <w:rPr>
                <w:szCs w:val="20"/>
              </w:rPr>
              <w:t>0.478</w:t>
            </w:r>
          </w:p>
        </w:tc>
        <w:tc>
          <w:tcPr>
            <w:tcW w:w="0" w:type="auto"/>
            <w:hideMark/>
          </w:tcPr>
          <w:p w14:paraId="0A3BCCB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3329D4F6"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3DC1108B"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4EC25F9" w14:textId="77777777" w:rsidR="00C023D2" w:rsidRPr="00074369" w:rsidRDefault="00C023D2" w:rsidP="00B47870">
            <w:pPr>
              <w:spacing w:after="0" w:line="240" w:lineRule="auto"/>
              <w:jc w:val="left"/>
              <w:rPr>
                <w:rFonts w:asciiTheme="minorHAnsi" w:hAnsiTheme="minorHAnsi"/>
                <w:szCs w:val="20"/>
              </w:rPr>
            </w:pPr>
            <w:r w:rsidRPr="00074369">
              <w:rPr>
                <w:szCs w:val="20"/>
              </w:rPr>
              <w:t>CAJERO</w:t>
            </w:r>
          </w:p>
        </w:tc>
        <w:tc>
          <w:tcPr>
            <w:tcW w:w="3360" w:type="dxa"/>
            <w:hideMark/>
          </w:tcPr>
          <w:p w14:paraId="42798D6F"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cajero automático</w:t>
            </w:r>
          </w:p>
        </w:tc>
        <w:tc>
          <w:tcPr>
            <w:tcW w:w="766" w:type="dxa"/>
            <w:hideMark/>
          </w:tcPr>
          <w:p w14:paraId="4C33BC35" w14:textId="77777777" w:rsidR="00C023D2" w:rsidRPr="00074369" w:rsidRDefault="00C023D2" w:rsidP="00B47870">
            <w:pPr>
              <w:spacing w:after="0" w:line="240" w:lineRule="auto"/>
              <w:jc w:val="right"/>
              <w:rPr>
                <w:rFonts w:asciiTheme="minorHAnsi" w:hAnsiTheme="minorHAnsi"/>
                <w:szCs w:val="20"/>
              </w:rPr>
            </w:pPr>
            <w:r w:rsidRPr="00074369">
              <w:rPr>
                <w:szCs w:val="20"/>
              </w:rPr>
              <w:t>0.389</w:t>
            </w:r>
          </w:p>
        </w:tc>
        <w:tc>
          <w:tcPr>
            <w:tcW w:w="1131" w:type="dxa"/>
            <w:hideMark/>
          </w:tcPr>
          <w:p w14:paraId="77C811C5" w14:textId="77777777" w:rsidR="00C023D2" w:rsidRPr="00074369" w:rsidRDefault="00C023D2" w:rsidP="00B47870">
            <w:pPr>
              <w:spacing w:after="0" w:line="240" w:lineRule="auto"/>
              <w:jc w:val="right"/>
              <w:rPr>
                <w:rFonts w:asciiTheme="minorHAnsi" w:hAnsiTheme="minorHAnsi"/>
                <w:szCs w:val="20"/>
              </w:rPr>
            </w:pPr>
            <w:r w:rsidRPr="00074369">
              <w:rPr>
                <w:szCs w:val="20"/>
              </w:rPr>
              <w:t>0.488</w:t>
            </w:r>
          </w:p>
        </w:tc>
        <w:tc>
          <w:tcPr>
            <w:tcW w:w="0" w:type="auto"/>
            <w:hideMark/>
          </w:tcPr>
          <w:p w14:paraId="515EAE92"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385C088E"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6BCEB811"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32A47FFC"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Características del distrito</w:t>
            </w:r>
          </w:p>
        </w:tc>
      </w:tr>
      <w:tr w:rsidR="00C023D2" w:rsidRPr="00074369" w14:paraId="4EFFA256"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747855FD" w14:textId="77777777" w:rsidR="00C023D2" w:rsidRPr="00074369" w:rsidRDefault="00C023D2" w:rsidP="00B47870">
            <w:pPr>
              <w:spacing w:after="0" w:line="240" w:lineRule="auto"/>
              <w:jc w:val="left"/>
              <w:rPr>
                <w:rFonts w:asciiTheme="minorHAnsi" w:hAnsiTheme="minorHAnsi"/>
                <w:szCs w:val="20"/>
              </w:rPr>
            </w:pPr>
            <w:r w:rsidRPr="00074369">
              <w:rPr>
                <w:szCs w:val="20"/>
              </w:rPr>
              <w:t>DENPOB</w:t>
            </w:r>
          </w:p>
        </w:tc>
        <w:tc>
          <w:tcPr>
            <w:tcW w:w="3360" w:type="dxa"/>
            <w:hideMark/>
          </w:tcPr>
          <w:p w14:paraId="4787C7D1" w14:textId="77777777" w:rsidR="00C023D2" w:rsidRPr="00074369" w:rsidRDefault="00C023D2" w:rsidP="00B47870">
            <w:pPr>
              <w:spacing w:after="0" w:line="240" w:lineRule="auto"/>
              <w:jc w:val="left"/>
              <w:rPr>
                <w:rFonts w:asciiTheme="minorHAnsi" w:hAnsiTheme="minorHAnsi"/>
                <w:szCs w:val="20"/>
              </w:rPr>
            </w:pPr>
            <w:r w:rsidRPr="00074369">
              <w:rPr>
                <w:szCs w:val="20"/>
              </w:rPr>
              <w:t>Densidad poblacional (</w:t>
            </w:r>
            <w:r w:rsidRPr="00074369">
              <w:rPr>
                <w:rFonts w:asciiTheme="minorHAnsi" w:hAnsiTheme="minorHAnsi" w:cstheme="minorHAnsi"/>
                <w:szCs w:val="20"/>
              </w:rPr>
              <w:t xml:space="preserve">10,000 </w:t>
            </w:r>
            <w:r w:rsidRPr="00074369">
              <w:rPr>
                <w:szCs w:val="20"/>
              </w:rPr>
              <w:t>habitantes por km2)</w:t>
            </w:r>
          </w:p>
        </w:tc>
        <w:tc>
          <w:tcPr>
            <w:tcW w:w="766" w:type="dxa"/>
            <w:hideMark/>
          </w:tcPr>
          <w:p w14:paraId="3F096EF9"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1.449</w:t>
            </w:r>
          </w:p>
        </w:tc>
        <w:tc>
          <w:tcPr>
            <w:tcW w:w="1131" w:type="dxa"/>
            <w:hideMark/>
          </w:tcPr>
          <w:p w14:paraId="67F31C53"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0.569</w:t>
            </w:r>
          </w:p>
        </w:tc>
        <w:tc>
          <w:tcPr>
            <w:tcW w:w="0" w:type="auto"/>
            <w:hideMark/>
          </w:tcPr>
          <w:p w14:paraId="74927C22" w14:textId="77777777" w:rsidR="00C023D2" w:rsidRPr="00074369" w:rsidRDefault="00C023D2" w:rsidP="00B47870">
            <w:pPr>
              <w:spacing w:after="0" w:line="240" w:lineRule="auto"/>
              <w:jc w:val="right"/>
              <w:rPr>
                <w:rFonts w:asciiTheme="minorHAnsi" w:hAnsiTheme="minorHAnsi"/>
                <w:szCs w:val="20"/>
              </w:rPr>
            </w:pPr>
            <w:r w:rsidRPr="00074369">
              <w:rPr>
                <w:szCs w:val="20"/>
              </w:rPr>
              <w:t>0</w:t>
            </w:r>
            <w:r w:rsidRPr="00074369">
              <w:rPr>
                <w:rFonts w:asciiTheme="minorHAnsi" w:hAnsiTheme="minorHAnsi" w:cstheme="minorHAnsi"/>
                <w:szCs w:val="20"/>
              </w:rPr>
              <w:t>.3</w:t>
            </w:r>
          </w:p>
        </w:tc>
        <w:tc>
          <w:tcPr>
            <w:tcW w:w="826" w:type="dxa"/>
            <w:hideMark/>
          </w:tcPr>
          <w:p w14:paraId="32B11857"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2.6</w:t>
            </w:r>
          </w:p>
        </w:tc>
      </w:tr>
      <w:tr w:rsidR="00C023D2" w:rsidRPr="00074369" w14:paraId="2A8240AF"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003AA30" w14:textId="77777777" w:rsidR="00C023D2" w:rsidRPr="00074369" w:rsidRDefault="00C023D2" w:rsidP="00B47870">
            <w:pPr>
              <w:spacing w:after="0" w:line="240" w:lineRule="auto"/>
              <w:jc w:val="left"/>
              <w:rPr>
                <w:rFonts w:asciiTheme="minorHAnsi" w:hAnsiTheme="minorHAnsi"/>
                <w:szCs w:val="20"/>
              </w:rPr>
            </w:pPr>
            <w:r w:rsidRPr="00074369">
              <w:rPr>
                <w:szCs w:val="20"/>
              </w:rPr>
              <w:t>INGRESO</w:t>
            </w:r>
          </w:p>
        </w:tc>
        <w:tc>
          <w:tcPr>
            <w:tcW w:w="3360" w:type="dxa"/>
            <w:hideMark/>
          </w:tcPr>
          <w:p w14:paraId="67A4D152" w14:textId="77777777" w:rsidR="00C023D2" w:rsidRPr="00074369" w:rsidRDefault="00C023D2" w:rsidP="00B47870">
            <w:pPr>
              <w:spacing w:after="0" w:line="240" w:lineRule="auto"/>
              <w:jc w:val="left"/>
              <w:rPr>
                <w:rFonts w:asciiTheme="minorHAnsi" w:hAnsiTheme="minorHAnsi"/>
                <w:szCs w:val="20"/>
              </w:rPr>
            </w:pPr>
            <w:r w:rsidRPr="00074369">
              <w:rPr>
                <w:szCs w:val="20"/>
              </w:rPr>
              <w:t>Ingreso per cápita (</w:t>
            </w:r>
            <w:r w:rsidRPr="00074369">
              <w:rPr>
                <w:rFonts w:asciiTheme="minorHAnsi" w:hAnsiTheme="minorHAnsi" w:cstheme="minorHAnsi"/>
                <w:szCs w:val="20"/>
              </w:rPr>
              <w:t xml:space="preserve">miles de </w:t>
            </w:r>
            <w:r w:rsidRPr="00074369">
              <w:rPr>
                <w:szCs w:val="20"/>
              </w:rPr>
              <w:t>soles por persona)</w:t>
            </w:r>
          </w:p>
        </w:tc>
        <w:tc>
          <w:tcPr>
            <w:tcW w:w="766" w:type="dxa"/>
            <w:hideMark/>
          </w:tcPr>
          <w:p w14:paraId="38FF277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1.252</w:t>
            </w:r>
          </w:p>
        </w:tc>
        <w:tc>
          <w:tcPr>
            <w:tcW w:w="1131" w:type="dxa"/>
            <w:hideMark/>
          </w:tcPr>
          <w:p w14:paraId="2F9A7AB8"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213</w:t>
            </w:r>
          </w:p>
        </w:tc>
        <w:tc>
          <w:tcPr>
            <w:tcW w:w="0" w:type="auto"/>
            <w:hideMark/>
          </w:tcPr>
          <w:p w14:paraId="5462A0EF"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0.9</w:t>
            </w:r>
          </w:p>
        </w:tc>
        <w:tc>
          <w:tcPr>
            <w:tcW w:w="826" w:type="dxa"/>
            <w:hideMark/>
          </w:tcPr>
          <w:p w14:paraId="66C4E496"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.6</w:t>
            </w:r>
          </w:p>
        </w:tc>
      </w:tr>
      <w:tr w:rsidR="00C023D2" w:rsidRPr="00074369" w14:paraId="13763F64"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61F84C85" w14:textId="77777777" w:rsidR="00C023D2" w:rsidRPr="00074369" w:rsidRDefault="00C023D2" w:rsidP="00B47870">
            <w:pPr>
              <w:spacing w:after="0" w:line="240" w:lineRule="auto"/>
              <w:jc w:val="left"/>
              <w:rPr>
                <w:rFonts w:asciiTheme="minorHAnsi" w:hAnsiTheme="minorHAnsi" w:cstheme="minorHAnsi"/>
                <w:szCs w:val="20"/>
              </w:rPr>
            </w:pPr>
            <w:r w:rsidRPr="00074369">
              <w:rPr>
                <w:rFonts w:asciiTheme="minorHAnsi" w:hAnsiTheme="minorHAnsi" w:cstheme="minorHAnsi"/>
                <w:szCs w:val="20"/>
              </w:rPr>
              <w:t>VIAJES</w:t>
            </w:r>
          </w:p>
        </w:tc>
        <w:tc>
          <w:tcPr>
            <w:tcW w:w="3360" w:type="dxa"/>
            <w:hideMark/>
          </w:tcPr>
          <w:p w14:paraId="0D9C6715" w14:textId="77777777" w:rsidR="00C023D2" w:rsidRPr="00074369" w:rsidRDefault="00C023D2" w:rsidP="00B47870">
            <w:pPr>
              <w:spacing w:after="0" w:line="240" w:lineRule="auto"/>
              <w:jc w:val="left"/>
              <w:rPr>
                <w:rFonts w:asciiTheme="minorHAnsi" w:hAnsiTheme="minorHAnsi" w:cstheme="minorHAnsi"/>
                <w:szCs w:val="20"/>
              </w:rPr>
            </w:pPr>
            <w:r w:rsidRPr="00074369">
              <w:rPr>
                <w:rFonts w:asciiTheme="minorHAnsi" w:hAnsiTheme="minorHAnsi" w:cstheme="minorHAnsi"/>
                <w:szCs w:val="20"/>
              </w:rPr>
              <w:t>Número de viajes hacia el distrito (millones de viajes)</w:t>
            </w:r>
          </w:p>
        </w:tc>
        <w:tc>
          <w:tcPr>
            <w:tcW w:w="766" w:type="dxa"/>
            <w:hideMark/>
          </w:tcPr>
          <w:p w14:paraId="442B3F29"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1.962</w:t>
            </w:r>
          </w:p>
        </w:tc>
        <w:tc>
          <w:tcPr>
            <w:tcW w:w="1131" w:type="dxa"/>
            <w:hideMark/>
          </w:tcPr>
          <w:p w14:paraId="4A22DA04"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1.396</w:t>
            </w:r>
          </w:p>
        </w:tc>
        <w:tc>
          <w:tcPr>
            <w:tcW w:w="0" w:type="auto"/>
            <w:hideMark/>
          </w:tcPr>
          <w:p w14:paraId="3612A84A"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0.3</w:t>
            </w:r>
          </w:p>
        </w:tc>
        <w:tc>
          <w:tcPr>
            <w:tcW w:w="826" w:type="dxa"/>
            <w:hideMark/>
          </w:tcPr>
          <w:p w14:paraId="04CEFAC0"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5.4</w:t>
            </w:r>
          </w:p>
        </w:tc>
      </w:tr>
    </w:tbl>
    <w:p w14:paraId="3A6A962D" w14:textId="77777777" w:rsidR="00C023D2" w:rsidRPr="00074369" w:rsidRDefault="00C023D2" w:rsidP="00C023D2">
      <w:pPr>
        <w:pStyle w:val="Fuente"/>
      </w:pPr>
      <w:r w:rsidRPr="00074369">
        <w:t>Fuente: Elaboración propia, 2019</w:t>
      </w:r>
    </w:p>
    <w:p w14:paraId="49A1D9B7" w14:textId="77777777" w:rsidR="00C023D2" w:rsidRPr="00074369" w:rsidRDefault="00C023D2" w:rsidP="00C023D2"/>
    <w:p w14:paraId="082E586E" w14:textId="77777777" w:rsidR="00C023D2" w:rsidRPr="00074369" w:rsidRDefault="00C023D2">
      <w:pPr>
        <w:spacing w:after="200" w:line="276" w:lineRule="auto"/>
        <w:jc w:val="left"/>
        <w:rPr>
          <w:b/>
        </w:rPr>
      </w:pPr>
      <w:r w:rsidRPr="00074369">
        <w:br w:type="page"/>
      </w:r>
    </w:p>
    <w:p w14:paraId="698C2E5B" w14:textId="48627599" w:rsidR="00CD6BB4" w:rsidRPr="00074369" w:rsidRDefault="00CD6BB4" w:rsidP="00CD6BB4">
      <w:pPr>
        <w:pStyle w:val="Ttulo2"/>
        <w:numPr>
          <w:ilvl w:val="1"/>
          <w:numId w:val="0"/>
        </w:numPr>
      </w:pPr>
      <w:bookmarkStart w:id="4091" w:name="_Toc11179128"/>
      <w:r w:rsidRPr="00074369">
        <w:lastRenderedPageBreak/>
        <w:t xml:space="preserve">Anexo </w:t>
      </w:r>
      <w:r w:rsidR="00B14F8E">
        <w:t>3</w:t>
      </w:r>
      <w:r w:rsidRPr="00074369">
        <w:t xml:space="preserve">: </w:t>
      </w:r>
      <w:r w:rsidR="007C15C8" w:rsidRPr="00074369">
        <w:t>Correlación entre características observables de las estaciones y precios en corte transversal</w:t>
      </w:r>
      <w:bookmarkEnd w:id="4091"/>
      <w:r w:rsidR="007C15C8" w:rsidRPr="00074369">
        <w:t xml:space="preserve"> </w:t>
      </w:r>
    </w:p>
    <w:p w14:paraId="7D82F4F7" w14:textId="23A9C05D" w:rsidR="00E5407A" w:rsidRDefault="009D474E" w:rsidP="00E5407A">
      <w:r>
        <w:t>S</w:t>
      </w:r>
      <w:r w:rsidR="008D6083" w:rsidRPr="00074369">
        <w:t xml:space="preserve">e presentan estimaciones por corte transversal tres y seis meses antes y después de la </w:t>
      </w:r>
      <w:r>
        <w:t>adquisición de las estaciones Pecsa para determinar la relación entre características observables de las estaciones y los precios</w:t>
      </w:r>
      <w:r w:rsidR="008D6083" w:rsidRPr="00074369">
        <w:t>.</w:t>
      </w:r>
      <w:r w:rsidR="00AB71B2">
        <w:t xml:space="preserve"> </w:t>
      </w:r>
      <w:r w:rsidR="00E5407A">
        <w:t xml:space="preserve">Sin embargo, estos estimados deben ser analizados con cuidado y sin realizar inferencias de causalidad, ya que pueden existir factores que afecten tanto a los precios como a las variables de interés y que no sean medidos, dando como resultado estimados sesgados. Por ejemplo, el número de personas que viajan en auto por una vía diariamente podría generar que en el tiempo exista mayor cantidad de estaciones a lo largo de esa ruta, y a su vez, si la cantidad de viajes en auto en una ruta es elevada, podría generar menores diferenciales de precios a lo largo de la ruta, tal como argumenta Houde </w:t>
      </w:r>
      <w:r w:rsidR="00E5407A">
        <w:fldChar w:fldCharType="begin"/>
      </w:r>
      <w:r w:rsidR="00E5407A">
        <w:instrText xml:space="preserve"> ADDIN ZOTERO_ITEM CSL_CITATION {"citationID":"DWrS1nne","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00E5407A">
        <w:fldChar w:fldCharType="separate"/>
      </w:r>
      <w:r w:rsidR="00E5407A" w:rsidRPr="00B97460">
        <w:rPr>
          <w:rFonts w:ascii="Times New Roman" w:hAnsi="Times New Roman"/>
        </w:rPr>
        <w:t>(2012)</w:t>
      </w:r>
      <w:r w:rsidR="00E5407A">
        <w:fldChar w:fldCharType="end"/>
      </w:r>
      <w:r w:rsidR="00E5407A">
        <w:t xml:space="preserve">. En este caso, tenemos una variable omitida que sesgaría el coeficiente estimado </w:t>
      </w:r>
      <w:r w:rsidR="00BF518C">
        <w:t>al menos para</w:t>
      </w:r>
      <w:r w:rsidR="00E5407A">
        <w:t xml:space="preserve"> el número de estaciones vecinas.</w:t>
      </w:r>
    </w:p>
    <w:p w14:paraId="455764AF" w14:textId="6F4DD1BB" w:rsidR="008D6083" w:rsidRPr="00074369" w:rsidDel="00354EDC" w:rsidRDefault="007F54E5" w:rsidP="008D6083">
      <w:pPr>
        <w:rPr>
          <w:del w:id="4092" w:author="Diego Uriarte" w:date="2019-05-11T17:41:00Z"/>
        </w:rPr>
      </w:pPr>
      <w:r>
        <w:t>Consideremos como punto de partida la siguiente ecuación:</w:t>
      </w:r>
      <w:commentRangeStart w:id="4093"/>
      <w:del w:id="4094" w:author="Diego Uriarte" w:date="2019-05-11T17:41:00Z">
        <w:r w:rsidR="008D6083" w:rsidRPr="00074369" w:rsidDel="00354EDC">
          <w:delText>Este modelo se estimará por máxima verosimilitud</w:delText>
        </w:r>
        <w:commentRangeEnd w:id="4093"/>
        <w:r w:rsidR="008D6083" w:rsidRPr="00074369" w:rsidDel="00354EDC">
          <w:rPr>
            <w:rStyle w:val="Refdecomentario"/>
          </w:rPr>
          <w:commentReference w:id="4093"/>
        </w:r>
        <w:r w:rsidR="008D6083" w:rsidRPr="00074369" w:rsidDel="00354EDC">
          <w:delText xml:space="preserve">, aplicando un test de razón de verosimilitud (LR) para las hipótesis </w:delTex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1</m:t>
              </m:r>
            </m:sup>
          </m:sSubSup>
          <m:r>
            <w:rPr>
              <w:rFonts w:ascii="Cambria Math" w:hAnsi="Cambria Math"/>
            </w:rPr>
            <m:t>:θ=0</m:t>
          </m:r>
        </m:oMath>
        <w:r w:rsidR="008D6083" w:rsidRPr="00074369" w:rsidDel="00354EDC">
          <w:delText xml:space="preserve"> y </w:delTex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r>
            <w:rPr>
              <w:rFonts w:ascii="Cambria Math" w:hAnsi="Cambria Math"/>
            </w:rPr>
            <m:t>:θ+ρβ=0</m:t>
          </m:r>
        </m:oMath>
        <w:r w:rsidR="008D6083" w:rsidRPr="00074369" w:rsidDel="00354EDC">
          <w:delText xml:space="preserve">. </w:delText>
        </w:r>
        <w:commentRangeStart w:id="4095"/>
        <w:commentRangeStart w:id="4096"/>
        <w:r w:rsidR="008D6083" w:rsidRPr="00074369" w:rsidDel="00354EDC">
          <w:delText>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delText>
        </w:r>
        <w:commentRangeEnd w:id="4095"/>
        <w:r w:rsidR="008D6083" w:rsidRPr="00074369" w:rsidDel="00354EDC">
          <w:rPr>
            <w:rStyle w:val="Refdecomentario"/>
          </w:rPr>
          <w:commentReference w:id="4095"/>
        </w:r>
      </w:del>
      <w:bookmarkStart w:id="4097" w:name="_Toc9091664"/>
      <w:commentRangeEnd w:id="4096"/>
      <w:r w:rsidR="008D6083" w:rsidRPr="00074369">
        <w:rPr>
          <w:rStyle w:val="Refdecomentario"/>
        </w:rPr>
        <w:commentReference w:id="4096"/>
      </w:r>
      <w:bookmarkEnd w:id="4097"/>
    </w:p>
    <w:p w14:paraId="55C0D8EE" w14:textId="4FC2C8BD" w:rsidR="008D6083" w:rsidRPr="00074369" w:rsidRDefault="008D6083" w:rsidP="008D6083"/>
    <w:p w14:paraId="624F0C7C" w14:textId="77777777" w:rsidR="008D6083" w:rsidRPr="00074369" w:rsidRDefault="00C33B9C" w:rsidP="008D6083">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0B72955D" w14:textId="48B6C60C" w:rsidR="00E5407A" w:rsidRDefault="00BF518C" w:rsidP="00E5407A">
      <w:r>
        <w:t>d</w:t>
      </w:r>
      <w:r w:rsidR="008D6083" w:rsidRPr="00074369">
        <w:t xml:space="preserve">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rsidR="008D6083" w:rsidRPr="00074369">
        <w:t xml:space="preserve"> es el precio del combustible en la estación </w:t>
      </w:r>
      <m:oMath>
        <m:r>
          <w:rPr>
            <w:rFonts w:ascii="Cambria Math" w:hAnsi="Cambria Math"/>
          </w:rPr>
          <m:t>i</m:t>
        </m:r>
      </m:oMath>
      <w:r w:rsidR="008D6083" w:rsidRPr="00074369">
        <w:t xml:space="preserve"> en el periodo </w:t>
      </w:r>
      <m:oMath>
        <m:r>
          <w:rPr>
            <w:rFonts w:ascii="Cambria Math" w:hAnsi="Cambria Math"/>
          </w:rPr>
          <m:t>t</m:t>
        </m:r>
      </m:oMath>
      <w:r w:rsidR="008D6083" w:rsidRPr="00074369">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sidR="008D6083" w:rsidRPr="00074369">
        <w:t xml:space="preserve"> es la constante en el período </w:t>
      </w:r>
      <m:oMath>
        <m:r>
          <w:rPr>
            <w:rFonts w:ascii="Cambria Math" w:hAnsi="Cambria Math"/>
          </w:rPr>
          <m:t>t</m:t>
        </m:r>
      </m:oMath>
      <w:r w:rsidR="008D6083" w:rsidRPr="00074369">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8D6083" w:rsidRPr="00074369">
        <w:t xml:space="preserve"> contiene las variables descritas en el </w:t>
      </w:r>
      <w:r w:rsidR="008C47A7">
        <w:t>Anexo 2</w:t>
      </w:r>
      <w:r w:rsidR="00E5407A">
        <w:t xml:space="preserve">. </w:t>
      </w:r>
      <w:r w:rsidR="00E5407A">
        <w:rPr>
          <w:lang w:val="es-ES"/>
        </w:rPr>
        <w:t xml:space="preserve">Los parámetros de interés son los coeficientes </w:t>
      </w:r>
      <w:r w:rsidR="00E5407A" w:rsidRPr="00AB71B2">
        <w:rPr>
          <w:lang w:val="es-ES"/>
        </w:rPr>
        <w:t xml:space="preserve">de agrupamiento espacial, que al igual que en  </w:t>
      </w:r>
      <w:r w:rsidR="00E5407A" w:rsidRPr="00AB71B2">
        <w:t xml:space="preserve">Pennerstorfer y Weiss </w:t>
      </w:r>
      <w:r w:rsidR="00E5407A" w:rsidRPr="00AB71B2">
        <w:fldChar w:fldCharType="begin"/>
      </w:r>
      <w:r w:rsidR="00E5407A" w:rsidRPr="00AB71B2">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E5407A" w:rsidRPr="00AB71B2">
        <w:fldChar w:fldCharType="separate"/>
      </w:r>
      <w:r w:rsidR="00E5407A" w:rsidRPr="00AB71B2">
        <w:rPr>
          <w:rFonts w:ascii="Times New Roman" w:hAnsi="Times New Roman"/>
        </w:rPr>
        <w:t>(2013)</w:t>
      </w:r>
      <w:r w:rsidR="00E5407A" w:rsidRPr="00AB71B2">
        <w:fldChar w:fldCharType="end"/>
      </w:r>
      <w:r w:rsidR="00E5407A" w:rsidRPr="00AB71B2">
        <w:t xml:space="preserve"> se espera sea positivo</w:t>
      </w:r>
      <w:r w:rsidR="00E5407A">
        <w:t xml:space="preserve">, el número de estaciones de cercanas, que se espera sea negativo y los coeficientes asociados a las dummies por tipo de estación podrán indicar la correlación entre el precio y el modelo de operación que sigue la misma (propia, abanderada e independiente). Los resultados de la estimación por MCO </w:t>
      </w:r>
      <w:r w:rsidR="00E5407A" w:rsidRPr="00074369">
        <w:t xml:space="preserve">se muestran en las tablas </w:t>
      </w:r>
      <w:r w:rsidR="00E5407A" w:rsidRPr="00074369">
        <w:fldChar w:fldCharType="begin"/>
      </w:r>
      <w:r w:rsidR="00E5407A" w:rsidRPr="00074369">
        <w:instrText xml:space="preserve"> REF _Ref9167006 \# 0 \h </w:instrText>
      </w:r>
      <w:r w:rsidR="00E5407A" w:rsidRPr="00074369">
        <w:fldChar w:fldCharType="separate"/>
      </w:r>
      <w:r w:rsidR="004C0429">
        <w:t>11</w:t>
      </w:r>
      <w:r w:rsidR="00E5407A" w:rsidRPr="00074369">
        <w:fldChar w:fldCharType="end"/>
      </w:r>
      <w:r w:rsidR="00E5407A" w:rsidRPr="00074369">
        <w:t xml:space="preserve"> y </w:t>
      </w:r>
      <w:r w:rsidR="00E5407A" w:rsidRPr="00074369">
        <w:fldChar w:fldCharType="begin"/>
      </w:r>
      <w:r w:rsidR="00E5407A" w:rsidRPr="00074369">
        <w:instrText xml:space="preserve"> REF _Ref9167008 \# 0 \h </w:instrText>
      </w:r>
      <w:r w:rsidR="00E5407A" w:rsidRPr="00074369">
        <w:fldChar w:fldCharType="separate"/>
      </w:r>
      <w:r w:rsidR="004C0429">
        <w:t>12</w:t>
      </w:r>
      <w:r w:rsidR="00E5407A" w:rsidRPr="00074369">
        <w:fldChar w:fldCharType="end"/>
      </w:r>
      <w:r w:rsidR="00E5407A" w:rsidRPr="00074369">
        <w:t>.</w:t>
      </w:r>
    </w:p>
    <w:p w14:paraId="077334FF" w14:textId="4CAA648B" w:rsidR="00CD6BB4" w:rsidRPr="00074369" w:rsidRDefault="00CD6BB4" w:rsidP="00CD6BB4">
      <w:pPr>
        <w:pStyle w:val="Descripcin"/>
        <w:keepNext/>
      </w:pPr>
      <w:bookmarkStart w:id="4098" w:name="_Ref9167006"/>
      <w:bookmarkStart w:id="4099" w:name="_Toc9171800"/>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11</w:t>
      </w:r>
      <w:r w:rsidRPr="00074369">
        <w:fldChar w:fldCharType="end"/>
      </w:r>
      <w:bookmarkEnd w:id="4098"/>
      <w:r w:rsidRPr="00074369">
        <w:t>: Resultados de regresión lineal por MCO - Combustible Diésel DB5-S50</w:t>
      </w:r>
      <w:bookmarkEnd w:id="4099"/>
    </w:p>
    <w:tbl>
      <w:tblPr>
        <w:tblStyle w:val="tesis"/>
        <w:tblW w:w="8493" w:type="dxa"/>
        <w:tblLook w:val="04A0" w:firstRow="1" w:lastRow="0" w:firstColumn="1" w:lastColumn="0" w:noHBand="0" w:noVBand="1"/>
      </w:tblPr>
      <w:tblGrid>
        <w:gridCol w:w="1697"/>
        <w:gridCol w:w="1519"/>
        <w:gridCol w:w="1689"/>
        <w:gridCol w:w="1731"/>
        <w:gridCol w:w="216"/>
        <w:gridCol w:w="1641"/>
      </w:tblGrid>
      <w:tr w:rsidR="00CD6BB4" w:rsidRPr="00074369" w14:paraId="1312B07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6" w:space="0" w:color="auto"/>
            </w:tcBorders>
            <w:hideMark/>
          </w:tcPr>
          <w:p w14:paraId="27E92E39" w14:textId="77777777" w:rsidR="00CD6BB4" w:rsidRPr="00074369" w:rsidRDefault="00CD6BB4" w:rsidP="007C15C8">
            <w:pPr>
              <w:spacing w:after="0" w:line="240" w:lineRule="auto"/>
              <w:jc w:val="center"/>
              <w:rPr>
                <w:rFonts w:asciiTheme="minorHAnsi" w:hAnsiTheme="minorHAnsi"/>
              </w:rPr>
            </w:pPr>
          </w:p>
        </w:tc>
        <w:tc>
          <w:tcPr>
            <w:tcW w:w="1519" w:type="dxa"/>
            <w:tcBorders>
              <w:bottom w:val="single" w:sz="6" w:space="0" w:color="auto"/>
            </w:tcBorders>
            <w:hideMark/>
          </w:tcPr>
          <w:p w14:paraId="379F12C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Ago-17</w:t>
            </w:r>
          </w:p>
        </w:tc>
        <w:tc>
          <w:tcPr>
            <w:tcW w:w="1689" w:type="dxa"/>
            <w:tcBorders>
              <w:bottom w:val="single" w:sz="6" w:space="0" w:color="auto"/>
            </w:tcBorders>
            <w:hideMark/>
          </w:tcPr>
          <w:p w14:paraId="6C9F4BF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1731" w:type="dxa"/>
            <w:tcBorders>
              <w:bottom w:val="single" w:sz="6" w:space="0" w:color="auto"/>
            </w:tcBorders>
            <w:hideMark/>
          </w:tcPr>
          <w:p w14:paraId="3632BC2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c>
          <w:tcPr>
            <w:tcW w:w="1857" w:type="dxa"/>
            <w:gridSpan w:val="2"/>
            <w:tcBorders>
              <w:bottom w:val="single" w:sz="6" w:space="0" w:color="auto"/>
            </w:tcBorders>
            <w:hideMark/>
          </w:tcPr>
          <w:p w14:paraId="53698B5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r>
      <w:tr w:rsidR="00CD6BB4" w:rsidRPr="00074369" w14:paraId="686B968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top w:val="single" w:sz="6" w:space="0" w:color="auto"/>
            </w:tcBorders>
            <w:hideMark/>
          </w:tcPr>
          <w:p w14:paraId="4F09943C"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Abanderada Petroperú</w:t>
            </w:r>
          </w:p>
        </w:tc>
        <w:tc>
          <w:tcPr>
            <w:tcW w:w="1519" w:type="dxa"/>
            <w:tcBorders>
              <w:top w:val="single" w:sz="6" w:space="0" w:color="auto"/>
            </w:tcBorders>
            <w:hideMark/>
          </w:tcPr>
          <w:p w14:paraId="3D88A00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0.110 (0.082)</w:t>
            </w:r>
          </w:p>
        </w:tc>
        <w:tc>
          <w:tcPr>
            <w:tcW w:w="1689" w:type="dxa"/>
            <w:tcBorders>
              <w:top w:val="single" w:sz="6" w:space="0" w:color="auto"/>
            </w:tcBorders>
            <w:hideMark/>
          </w:tcPr>
          <w:p w14:paraId="3D712642"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0.027 (0.083)</w:t>
            </w:r>
          </w:p>
        </w:tc>
        <w:tc>
          <w:tcPr>
            <w:tcW w:w="1947" w:type="dxa"/>
            <w:gridSpan w:val="2"/>
            <w:tcBorders>
              <w:top w:val="single" w:sz="6" w:space="0" w:color="auto"/>
            </w:tcBorders>
            <w:hideMark/>
          </w:tcPr>
          <w:p w14:paraId="38D57E6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0.094 (0.073)</w:t>
            </w:r>
          </w:p>
        </w:tc>
        <w:tc>
          <w:tcPr>
            <w:tcW w:w="1641" w:type="dxa"/>
            <w:tcBorders>
              <w:top w:val="single" w:sz="6" w:space="0" w:color="auto"/>
            </w:tcBorders>
            <w:hideMark/>
          </w:tcPr>
          <w:p w14:paraId="715F19B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0.113 (0.078)</w:t>
            </w:r>
          </w:p>
        </w:tc>
      </w:tr>
      <w:tr w:rsidR="00CD6BB4" w:rsidRPr="00074369" w14:paraId="0B41DF4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27B2A8A"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Pecsa</w:t>
            </w:r>
          </w:p>
        </w:tc>
        <w:tc>
          <w:tcPr>
            <w:tcW w:w="1519" w:type="dxa"/>
            <w:hideMark/>
          </w:tcPr>
          <w:p w14:paraId="4A1BB40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207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095</w:t>
            </w:r>
            <w:r w:rsidRPr="00074369">
              <w:t>)</w:t>
            </w:r>
          </w:p>
        </w:tc>
        <w:tc>
          <w:tcPr>
            <w:tcW w:w="1689" w:type="dxa"/>
            <w:hideMark/>
          </w:tcPr>
          <w:p w14:paraId="23D5ED0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255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095</w:t>
            </w:r>
            <w:r w:rsidRPr="00074369">
              <w:t>)</w:t>
            </w:r>
          </w:p>
        </w:tc>
        <w:tc>
          <w:tcPr>
            <w:tcW w:w="1947" w:type="dxa"/>
            <w:gridSpan w:val="2"/>
            <w:hideMark/>
          </w:tcPr>
          <w:p w14:paraId="60F2DB6A"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162</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084</w:t>
            </w:r>
            <w:r w:rsidRPr="00074369">
              <w:t>)</w:t>
            </w:r>
          </w:p>
        </w:tc>
        <w:tc>
          <w:tcPr>
            <w:tcW w:w="1641" w:type="dxa"/>
            <w:hideMark/>
          </w:tcPr>
          <w:p w14:paraId="5FD86259"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239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089</w:t>
            </w:r>
            <w:r w:rsidRPr="00074369">
              <w:t>)</w:t>
            </w:r>
          </w:p>
        </w:tc>
      </w:tr>
      <w:tr w:rsidR="00CD6BB4" w:rsidRPr="00074369" w14:paraId="58CDEC31"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920672F"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Primax</w:t>
            </w:r>
          </w:p>
        </w:tc>
        <w:tc>
          <w:tcPr>
            <w:tcW w:w="1519" w:type="dxa"/>
            <w:hideMark/>
          </w:tcPr>
          <w:p w14:paraId="6B236A9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350</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070</w:t>
            </w:r>
            <w:r w:rsidRPr="00074369">
              <w:t>)</w:t>
            </w:r>
          </w:p>
        </w:tc>
        <w:tc>
          <w:tcPr>
            <w:tcW w:w="1689" w:type="dxa"/>
            <w:hideMark/>
          </w:tcPr>
          <w:p w14:paraId="48BCE7B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389</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072</w:t>
            </w:r>
            <w:r w:rsidRPr="00074369">
              <w:t>)</w:t>
            </w:r>
          </w:p>
        </w:tc>
        <w:tc>
          <w:tcPr>
            <w:tcW w:w="1947" w:type="dxa"/>
            <w:gridSpan w:val="2"/>
            <w:hideMark/>
          </w:tcPr>
          <w:p w14:paraId="12122E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341</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063</w:t>
            </w:r>
            <w:r w:rsidRPr="00074369">
              <w:t>)</w:t>
            </w:r>
          </w:p>
        </w:tc>
        <w:tc>
          <w:tcPr>
            <w:tcW w:w="1641" w:type="dxa"/>
            <w:hideMark/>
          </w:tcPr>
          <w:p w14:paraId="5E936D1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423</w:t>
            </w:r>
            <w:r w:rsidRPr="00074369">
              <w:rPr>
                <w:vertAlign w:val="superscript"/>
              </w:rPr>
              <w:t>***</w:t>
            </w:r>
            <w:r w:rsidRPr="00074369">
              <w:t> (0.</w:t>
            </w:r>
            <w:r w:rsidRPr="00074369">
              <w:rPr>
                <w:rFonts w:asciiTheme="minorHAnsi" w:hAnsiTheme="minorHAnsi" w:cstheme="minorHAnsi"/>
                <w:szCs w:val="20"/>
              </w:rPr>
              <w:t>067</w:t>
            </w:r>
            <w:r w:rsidRPr="00074369">
              <w:t>)</w:t>
            </w:r>
          </w:p>
        </w:tc>
      </w:tr>
      <w:tr w:rsidR="00CD6BB4" w:rsidRPr="00074369" w14:paraId="4ED6F87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EEAFAE6"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Repsol</w:t>
            </w:r>
          </w:p>
        </w:tc>
        <w:tc>
          <w:tcPr>
            <w:tcW w:w="1519" w:type="dxa"/>
            <w:hideMark/>
          </w:tcPr>
          <w:p w14:paraId="47A8475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249</w:t>
            </w:r>
            <w:r w:rsidRPr="00074369">
              <w:rPr>
                <w:vertAlign w:val="superscript"/>
              </w:rPr>
              <w:t>***</w:t>
            </w:r>
            <w:r w:rsidRPr="00074369">
              <w:t> (0.</w:t>
            </w:r>
            <w:r w:rsidRPr="00074369">
              <w:rPr>
                <w:rFonts w:asciiTheme="minorHAnsi" w:hAnsiTheme="minorHAnsi" w:cstheme="minorHAnsi"/>
                <w:szCs w:val="20"/>
              </w:rPr>
              <w:t>077</w:t>
            </w:r>
            <w:r w:rsidRPr="00074369">
              <w:t>)</w:t>
            </w:r>
          </w:p>
        </w:tc>
        <w:tc>
          <w:tcPr>
            <w:tcW w:w="1689" w:type="dxa"/>
            <w:hideMark/>
          </w:tcPr>
          <w:p w14:paraId="1DC66D5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381</w:t>
            </w:r>
            <w:r w:rsidRPr="00074369">
              <w:rPr>
                <w:vertAlign w:val="superscript"/>
              </w:rPr>
              <w:t>***</w:t>
            </w:r>
            <w:r w:rsidRPr="00074369">
              <w:t> (0.</w:t>
            </w:r>
            <w:r w:rsidRPr="00074369">
              <w:rPr>
                <w:rFonts w:asciiTheme="minorHAnsi" w:hAnsiTheme="minorHAnsi" w:cstheme="minorHAnsi"/>
                <w:szCs w:val="20"/>
              </w:rPr>
              <w:t>078</w:t>
            </w:r>
            <w:r w:rsidRPr="00074369">
              <w:t>)</w:t>
            </w:r>
          </w:p>
        </w:tc>
        <w:tc>
          <w:tcPr>
            <w:tcW w:w="1947" w:type="dxa"/>
            <w:gridSpan w:val="2"/>
            <w:hideMark/>
          </w:tcPr>
          <w:p w14:paraId="605E539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303</w:t>
            </w:r>
            <w:r w:rsidRPr="00074369">
              <w:rPr>
                <w:vertAlign w:val="superscript"/>
              </w:rPr>
              <w:t>***</w:t>
            </w:r>
            <w:r w:rsidRPr="00074369">
              <w:t> (0.</w:t>
            </w:r>
            <w:r w:rsidRPr="00074369">
              <w:rPr>
                <w:rFonts w:asciiTheme="minorHAnsi" w:hAnsiTheme="minorHAnsi" w:cstheme="minorHAnsi"/>
                <w:szCs w:val="20"/>
              </w:rPr>
              <w:t>069</w:t>
            </w:r>
            <w:r w:rsidRPr="00074369">
              <w:t>)</w:t>
            </w:r>
          </w:p>
        </w:tc>
        <w:tc>
          <w:tcPr>
            <w:tcW w:w="1641" w:type="dxa"/>
            <w:hideMark/>
          </w:tcPr>
          <w:p w14:paraId="1DB89FC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303</w:t>
            </w:r>
            <w:r w:rsidRPr="00074369">
              <w:rPr>
                <w:vertAlign w:val="superscript"/>
              </w:rPr>
              <w:t>***</w:t>
            </w:r>
            <w:r w:rsidRPr="00074369">
              <w:t> (0.</w:t>
            </w:r>
            <w:r w:rsidRPr="00074369">
              <w:rPr>
                <w:rFonts w:asciiTheme="minorHAnsi" w:hAnsiTheme="minorHAnsi" w:cstheme="minorHAnsi"/>
                <w:szCs w:val="20"/>
              </w:rPr>
              <w:t>073</w:t>
            </w:r>
            <w:r w:rsidRPr="00074369">
              <w:t>)</w:t>
            </w:r>
          </w:p>
        </w:tc>
      </w:tr>
      <w:tr w:rsidR="00CD6BB4" w:rsidRPr="00074369" w14:paraId="354D5DB0"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28072FF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Propia Pecsa</w:t>
            </w:r>
          </w:p>
        </w:tc>
        <w:tc>
          <w:tcPr>
            <w:tcW w:w="1519" w:type="dxa"/>
            <w:hideMark/>
          </w:tcPr>
          <w:p w14:paraId="36C81A2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075 </w:t>
            </w:r>
            <w:r w:rsidRPr="00074369">
              <w:t>(0.</w:t>
            </w:r>
            <w:r w:rsidRPr="00074369">
              <w:rPr>
                <w:rFonts w:asciiTheme="minorHAnsi" w:hAnsiTheme="minorHAnsi" w:cstheme="minorHAnsi"/>
                <w:szCs w:val="20"/>
              </w:rPr>
              <w:t>102</w:t>
            </w:r>
            <w:r w:rsidRPr="00074369">
              <w:t>)</w:t>
            </w:r>
          </w:p>
        </w:tc>
        <w:tc>
          <w:tcPr>
            <w:tcW w:w="1689" w:type="dxa"/>
            <w:hideMark/>
          </w:tcPr>
          <w:p w14:paraId="35A03AF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142 </w:t>
            </w:r>
            <w:r w:rsidRPr="00074369">
              <w:t>(0.</w:t>
            </w:r>
            <w:r w:rsidRPr="00074369">
              <w:rPr>
                <w:rFonts w:asciiTheme="minorHAnsi" w:hAnsiTheme="minorHAnsi" w:cstheme="minorHAnsi"/>
                <w:szCs w:val="20"/>
              </w:rPr>
              <w:t>104</w:t>
            </w:r>
            <w:r w:rsidRPr="00074369">
              <w:t>)</w:t>
            </w:r>
          </w:p>
        </w:tc>
        <w:tc>
          <w:tcPr>
            <w:tcW w:w="1947" w:type="dxa"/>
            <w:gridSpan w:val="2"/>
            <w:hideMark/>
          </w:tcPr>
          <w:p w14:paraId="5F01CAD3"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006 </w:t>
            </w:r>
            <w:r w:rsidRPr="00074369">
              <w:t>(0.</w:t>
            </w:r>
            <w:r w:rsidRPr="00074369">
              <w:rPr>
                <w:rFonts w:asciiTheme="minorHAnsi" w:hAnsiTheme="minorHAnsi" w:cstheme="minorHAnsi"/>
                <w:szCs w:val="20"/>
              </w:rPr>
              <w:t>092</w:t>
            </w:r>
            <w:r w:rsidRPr="00074369">
              <w:t>)</w:t>
            </w:r>
          </w:p>
        </w:tc>
        <w:tc>
          <w:tcPr>
            <w:tcW w:w="1641" w:type="dxa"/>
            <w:hideMark/>
          </w:tcPr>
          <w:p w14:paraId="62CEDEF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145 </w:t>
            </w:r>
            <w:r w:rsidRPr="00074369">
              <w:t>(0.</w:t>
            </w:r>
            <w:r w:rsidRPr="00074369">
              <w:rPr>
                <w:rFonts w:asciiTheme="minorHAnsi" w:hAnsiTheme="minorHAnsi" w:cstheme="minorHAnsi"/>
                <w:szCs w:val="20"/>
              </w:rPr>
              <w:t>098</w:t>
            </w:r>
            <w:r w:rsidRPr="00074369">
              <w:t>)</w:t>
            </w:r>
          </w:p>
        </w:tc>
      </w:tr>
      <w:tr w:rsidR="00CD6BB4" w:rsidRPr="00074369" w14:paraId="4F0742D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40FF13E" w14:textId="77777777" w:rsidR="00CD6BB4" w:rsidRPr="00074369" w:rsidRDefault="00CD6BB4" w:rsidP="007C15C8">
            <w:pPr>
              <w:spacing w:after="0" w:line="240" w:lineRule="auto"/>
              <w:jc w:val="left"/>
              <w:rPr>
                <w:rFonts w:asciiTheme="minorHAnsi" w:hAnsiTheme="minorHAnsi"/>
              </w:rPr>
            </w:pPr>
            <w:r w:rsidRPr="00074369">
              <w:t xml:space="preserve">Propia </w:t>
            </w:r>
            <w:r w:rsidRPr="00074369">
              <w:rPr>
                <w:rFonts w:asciiTheme="minorHAnsi" w:hAnsiTheme="minorHAnsi" w:cstheme="minorHAnsi"/>
                <w:szCs w:val="20"/>
              </w:rPr>
              <w:t>Primax</w:t>
            </w:r>
          </w:p>
        </w:tc>
        <w:tc>
          <w:tcPr>
            <w:tcW w:w="1519" w:type="dxa"/>
            <w:hideMark/>
          </w:tcPr>
          <w:p w14:paraId="22A6BC3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499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091</w:t>
            </w:r>
            <w:r w:rsidRPr="00074369">
              <w:t>)</w:t>
            </w:r>
          </w:p>
        </w:tc>
        <w:tc>
          <w:tcPr>
            <w:tcW w:w="1689" w:type="dxa"/>
            <w:hideMark/>
          </w:tcPr>
          <w:p w14:paraId="718FDBB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604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092</w:t>
            </w:r>
            <w:r w:rsidRPr="00074369">
              <w:t>)</w:t>
            </w:r>
          </w:p>
        </w:tc>
        <w:tc>
          <w:tcPr>
            <w:tcW w:w="1947" w:type="dxa"/>
            <w:gridSpan w:val="2"/>
            <w:hideMark/>
          </w:tcPr>
          <w:p w14:paraId="36EC720A"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618</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082</w:t>
            </w:r>
            <w:r w:rsidRPr="00074369">
              <w:t>)</w:t>
            </w:r>
          </w:p>
        </w:tc>
        <w:tc>
          <w:tcPr>
            <w:tcW w:w="1641" w:type="dxa"/>
            <w:hideMark/>
          </w:tcPr>
          <w:p w14:paraId="27DFC7F8"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769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087</w:t>
            </w:r>
            <w:r w:rsidRPr="00074369">
              <w:t>)</w:t>
            </w:r>
          </w:p>
        </w:tc>
      </w:tr>
      <w:tr w:rsidR="00CD6BB4" w:rsidRPr="00074369" w14:paraId="50107E9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49D2D51" w14:textId="77777777" w:rsidR="00CD6BB4" w:rsidRPr="00074369" w:rsidRDefault="00CD6BB4" w:rsidP="007C15C8">
            <w:pPr>
              <w:spacing w:after="0" w:line="240" w:lineRule="auto"/>
              <w:jc w:val="left"/>
              <w:rPr>
                <w:rFonts w:asciiTheme="minorHAnsi" w:hAnsiTheme="minorHAnsi"/>
              </w:rPr>
            </w:pPr>
            <w:r w:rsidRPr="00074369">
              <w:t xml:space="preserve">Propia </w:t>
            </w:r>
            <w:r w:rsidRPr="00074369">
              <w:rPr>
                <w:rFonts w:asciiTheme="minorHAnsi" w:hAnsiTheme="minorHAnsi" w:cstheme="minorHAnsi"/>
                <w:szCs w:val="20"/>
              </w:rPr>
              <w:t>Repsol</w:t>
            </w:r>
          </w:p>
        </w:tc>
        <w:tc>
          <w:tcPr>
            <w:tcW w:w="1519" w:type="dxa"/>
            <w:hideMark/>
          </w:tcPr>
          <w:p w14:paraId="7CE0612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383</w:t>
            </w:r>
            <w:r w:rsidRPr="00074369">
              <w:rPr>
                <w:vertAlign w:val="superscript"/>
              </w:rPr>
              <w:t>***</w:t>
            </w:r>
            <w:r w:rsidRPr="00074369">
              <w:t> (0.</w:t>
            </w:r>
            <w:r w:rsidRPr="00074369">
              <w:rPr>
                <w:rFonts w:asciiTheme="minorHAnsi" w:hAnsiTheme="minorHAnsi" w:cstheme="minorHAnsi"/>
                <w:szCs w:val="20"/>
              </w:rPr>
              <w:t>080</w:t>
            </w:r>
            <w:r w:rsidRPr="00074369">
              <w:t>)</w:t>
            </w:r>
          </w:p>
        </w:tc>
        <w:tc>
          <w:tcPr>
            <w:tcW w:w="1689" w:type="dxa"/>
            <w:hideMark/>
          </w:tcPr>
          <w:p w14:paraId="46FB0D9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402</w:t>
            </w:r>
            <w:r w:rsidRPr="00074369">
              <w:rPr>
                <w:vertAlign w:val="superscript"/>
              </w:rPr>
              <w:t>***</w:t>
            </w:r>
            <w:r w:rsidRPr="00074369">
              <w:t> (0.</w:t>
            </w:r>
            <w:r w:rsidRPr="00074369">
              <w:rPr>
                <w:rFonts w:asciiTheme="minorHAnsi" w:hAnsiTheme="minorHAnsi" w:cstheme="minorHAnsi"/>
                <w:szCs w:val="20"/>
              </w:rPr>
              <w:t>081</w:t>
            </w:r>
            <w:r w:rsidRPr="00074369">
              <w:t>)</w:t>
            </w:r>
          </w:p>
        </w:tc>
        <w:tc>
          <w:tcPr>
            <w:tcW w:w="1947" w:type="dxa"/>
            <w:gridSpan w:val="2"/>
            <w:hideMark/>
          </w:tcPr>
          <w:p w14:paraId="2846767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405</w:t>
            </w:r>
            <w:r w:rsidRPr="00074369">
              <w:rPr>
                <w:vertAlign w:val="superscript"/>
              </w:rPr>
              <w:t>***</w:t>
            </w:r>
            <w:r w:rsidRPr="00074369">
              <w:t> (0.</w:t>
            </w:r>
            <w:r w:rsidRPr="00074369">
              <w:rPr>
                <w:rFonts w:asciiTheme="minorHAnsi" w:hAnsiTheme="minorHAnsi" w:cstheme="minorHAnsi"/>
                <w:szCs w:val="20"/>
              </w:rPr>
              <w:t>072</w:t>
            </w:r>
            <w:r w:rsidRPr="00074369">
              <w:t>)</w:t>
            </w:r>
          </w:p>
        </w:tc>
        <w:tc>
          <w:tcPr>
            <w:tcW w:w="1641" w:type="dxa"/>
            <w:hideMark/>
          </w:tcPr>
          <w:p w14:paraId="323C583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526</w:t>
            </w:r>
            <w:r w:rsidRPr="00074369">
              <w:rPr>
                <w:vertAlign w:val="superscript"/>
              </w:rPr>
              <w:t>***</w:t>
            </w:r>
            <w:r w:rsidRPr="00074369">
              <w:t> (0.</w:t>
            </w:r>
            <w:r w:rsidRPr="00074369">
              <w:rPr>
                <w:rFonts w:asciiTheme="minorHAnsi" w:hAnsiTheme="minorHAnsi" w:cstheme="minorHAnsi"/>
                <w:szCs w:val="20"/>
              </w:rPr>
              <w:t>076</w:t>
            </w:r>
            <w:r w:rsidRPr="00074369">
              <w:t>)</w:t>
            </w:r>
          </w:p>
        </w:tc>
      </w:tr>
      <w:tr w:rsidR="00CD6BB4" w:rsidRPr="00074369" w14:paraId="275B886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23D5F79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SC</w:t>
            </w:r>
          </w:p>
        </w:tc>
        <w:tc>
          <w:tcPr>
            <w:tcW w:w="1519" w:type="dxa"/>
            <w:hideMark/>
          </w:tcPr>
          <w:p w14:paraId="628862A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090 </w:t>
            </w:r>
            <w:r w:rsidRPr="00074369">
              <w:t>(0.</w:t>
            </w:r>
            <w:r w:rsidRPr="00074369">
              <w:rPr>
                <w:rFonts w:asciiTheme="minorHAnsi" w:hAnsiTheme="minorHAnsi" w:cstheme="minorHAnsi"/>
                <w:szCs w:val="20"/>
              </w:rPr>
              <w:t>159</w:t>
            </w:r>
            <w:r w:rsidRPr="00074369">
              <w:t>)</w:t>
            </w:r>
          </w:p>
        </w:tc>
        <w:tc>
          <w:tcPr>
            <w:tcW w:w="1689" w:type="dxa"/>
            <w:hideMark/>
          </w:tcPr>
          <w:p w14:paraId="253D71B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080 </w:t>
            </w:r>
            <w:r w:rsidRPr="00074369">
              <w:t>(0.</w:t>
            </w:r>
            <w:r w:rsidRPr="00074369">
              <w:rPr>
                <w:rFonts w:asciiTheme="minorHAnsi" w:hAnsiTheme="minorHAnsi" w:cstheme="minorHAnsi"/>
                <w:szCs w:val="20"/>
              </w:rPr>
              <w:t>162</w:t>
            </w:r>
            <w:r w:rsidRPr="00074369">
              <w:t>)</w:t>
            </w:r>
          </w:p>
        </w:tc>
        <w:tc>
          <w:tcPr>
            <w:tcW w:w="1947" w:type="dxa"/>
            <w:gridSpan w:val="2"/>
            <w:hideMark/>
          </w:tcPr>
          <w:p w14:paraId="41414E0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061 </w:t>
            </w:r>
            <w:r w:rsidRPr="00074369">
              <w:t>(0.</w:t>
            </w:r>
            <w:r w:rsidRPr="00074369">
              <w:rPr>
                <w:rFonts w:asciiTheme="minorHAnsi" w:hAnsiTheme="minorHAnsi" w:cstheme="minorHAnsi"/>
                <w:szCs w:val="20"/>
              </w:rPr>
              <w:t>086</w:t>
            </w:r>
            <w:r w:rsidRPr="00074369">
              <w:t>)</w:t>
            </w:r>
          </w:p>
        </w:tc>
        <w:tc>
          <w:tcPr>
            <w:tcW w:w="1641" w:type="dxa"/>
            <w:hideMark/>
          </w:tcPr>
          <w:p w14:paraId="015B51B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072 </w:t>
            </w:r>
            <w:r w:rsidRPr="00074369">
              <w:t>(0.</w:t>
            </w:r>
            <w:r w:rsidRPr="00074369">
              <w:rPr>
                <w:rFonts w:asciiTheme="minorHAnsi" w:hAnsiTheme="minorHAnsi" w:cstheme="minorHAnsi"/>
                <w:szCs w:val="20"/>
              </w:rPr>
              <w:t>091</w:t>
            </w:r>
            <w:r w:rsidRPr="00074369">
              <w:t>)</w:t>
            </w:r>
          </w:p>
        </w:tc>
      </w:tr>
      <w:tr w:rsidR="00CD6BB4" w:rsidRPr="00074369" w14:paraId="4FE57DF9"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D8D32A8" w14:textId="77777777" w:rsidR="00CD6BB4" w:rsidRPr="00074369" w:rsidRDefault="00CD6BB4" w:rsidP="007C15C8">
            <w:pPr>
              <w:spacing w:after="0" w:line="240" w:lineRule="auto"/>
              <w:jc w:val="left"/>
              <w:rPr>
                <w:rFonts w:asciiTheme="minorHAnsi" w:hAnsiTheme="minorHAnsi"/>
              </w:rPr>
            </w:pPr>
            <w:r w:rsidRPr="00074369">
              <w:t>DPROM</w:t>
            </w:r>
          </w:p>
        </w:tc>
        <w:tc>
          <w:tcPr>
            <w:tcW w:w="1519" w:type="dxa"/>
            <w:hideMark/>
          </w:tcPr>
          <w:p w14:paraId="2CDD4EC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005</w:t>
            </w:r>
            <w:r w:rsidRPr="00074369">
              <w:t xml:space="preserve"> (0.163)</w:t>
            </w:r>
          </w:p>
        </w:tc>
        <w:tc>
          <w:tcPr>
            <w:tcW w:w="1689" w:type="dxa"/>
            <w:hideMark/>
          </w:tcPr>
          <w:p w14:paraId="41250921"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162</w:t>
            </w:r>
            <w:r w:rsidRPr="00074369">
              <w:t xml:space="preserve"> (0.</w:t>
            </w:r>
            <w:r w:rsidRPr="00074369">
              <w:rPr>
                <w:rFonts w:asciiTheme="minorHAnsi" w:hAnsiTheme="minorHAnsi" w:cstheme="minorHAnsi"/>
                <w:szCs w:val="20"/>
              </w:rPr>
              <w:t>166</w:t>
            </w:r>
            <w:r w:rsidRPr="00074369">
              <w:t>)</w:t>
            </w:r>
          </w:p>
        </w:tc>
        <w:tc>
          <w:tcPr>
            <w:tcW w:w="1947" w:type="dxa"/>
            <w:gridSpan w:val="2"/>
            <w:hideMark/>
          </w:tcPr>
          <w:p w14:paraId="44DC1E1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189</w:t>
            </w:r>
            <w:r w:rsidRPr="00074369">
              <w:t xml:space="preserve"> (0.</w:t>
            </w:r>
            <w:r w:rsidRPr="00074369">
              <w:rPr>
                <w:rFonts w:asciiTheme="minorHAnsi" w:hAnsiTheme="minorHAnsi" w:cstheme="minorHAnsi"/>
                <w:szCs w:val="20"/>
              </w:rPr>
              <w:t>148</w:t>
            </w:r>
            <w:r w:rsidRPr="00074369">
              <w:t>)</w:t>
            </w:r>
          </w:p>
        </w:tc>
        <w:tc>
          <w:tcPr>
            <w:tcW w:w="1641" w:type="dxa"/>
            <w:hideMark/>
          </w:tcPr>
          <w:p w14:paraId="4B7B2FC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205</w:t>
            </w:r>
            <w:r w:rsidRPr="00074369">
              <w:t xml:space="preserve"> (0.</w:t>
            </w:r>
            <w:r w:rsidRPr="00074369">
              <w:rPr>
                <w:rFonts w:asciiTheme="minorHAnsi" w:hAnsiTheme="minorHAnsi" w:cstheme="minorHAnsi"/>
                <w:szCs w:val="20"/>
              </w:rPr>
              <w:t>156</w:t>
            </w:r>
            <w:r w:rsidRPr="00074369">
              <w:t>)</w:t>
            </w:r>
          </w:p>
        </w:tc>
      </w:tr>
      <w:tr w:rsidR="00CD6BB4" w:rsidRPr="00074369" w14:paraId="48931C0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21EA3A2" w14:textId="77777777" w:rsidR="00CD6BB4" w:rsidRPr="00074369" w:rsidRDefault="00CD6BB4" w:rsidP="007C15C8">
            <w:pPr>
              <w:spacing w:after="0" w:line="240" w:lineRule="auto"/>
              <w:jc w:val="left"/>
              <w:rPr>
                <w:rFonts w:asciiTheme="minorHAnsi" w:hAnsiTheme="minorHAnsi"/>
              </w:rPr>
            </w:pPr>
            <w:r w:rsidRPr="00074369">
              <w:t>DMIN</w:t>
            </w:r>
          </w:p>
        </w:tc>
        <w:tc>
          <w:tcPr>
            <w:tcW w:w="1519" w:type="dxa"/>
            <w:hideMark/>
          </w:tcPr>
          <w:p w14:paraId="5C78401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056</w:t>
            </w:r>
            <w:r w:rsidRPr="00074369">
              <w:t xml:space="preserve"> (0.</w:t>
            </w:r>
            <w:r w:rsidRPr="00074369">
              <w:rPr>
                <w:rFonts w:asciiTheme="minorHAnsi" w:hAnsiTheme="minorHAnsi" w:cstheme="minorHAnsi"/>
                <w:szCs w:val="20"/>
              </w:rPr>
              <w:t>068</w:t>
            </w:r>
            <w:r w:rsidRPr="00074369">
              <w:t>)</w:t>
            </w:r>
          </w:p>
        </w:tc>
        <w:tc>
          <w:tcPr>
            <w:tcW w:w="1689" w:type="dxa"/>
            <w:hideMark/>
          </w:tcPr>
          <w:p w14:paraId="0C3F7BB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021</w:t>
            </w:r>
            <w:r w:rsidRPr="00074369">
              <w:t xml:space="preserve"> (0.</w:t>
            </w:r>
            <w:r w:rsidRPr="00074369">
              <w:rPr>
                <w:rFonts w:asciiTheme="minorHAnsi" w:hAnsiTheme="minorHAnsi" w:cstheme="minorHAnsi"/>
                <w:szCs w:val="20"/>
              </w:rPr>
              <w:t>069</w:t>
            </w:r>
            <w:r w:rsidRPr="00074369">
              <w:t>)</w:t>
            </w:r>
          </w:p>
        </w:tc>
        <w:tc>
          <w:tcPr>
            <w:tcW w:w="1947" w:type="dxa"/>
            <w:gridSpan w:val="2"/>
            <w:hideMark/>
          </w:tcPr>
          <w:p w14:paraId="7A79C84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085</w:t>
            </w:r>
            <w:r w:rsidRPr="00074369">
              <w:t xml:space="preserve"> (0.</w:t>
            </w:r>
            <w:r w:rsidRPr="00074369">
              <w:rPr>
                <w:rFonts w:asciiTheme="minorHAnsi" w:hAnsiTheme="minorHAnsi" w:cstheme="minorHAnsi"/>
                <w:szCs w:val="20"/>
              </w:rPr>
              <w:t>061</w:t>
            </w:r>
            <w:r w:rsidRPr="00074369">
              <w:t>)</w:t>
            </w:r>
          </w:p>
        </w:tc>
        <w:tc>
          <w:tcPr>
            <w:tcW w:w="1641" w:type="dxa"/>
            <w:hideMark/>
          </w:tcPr>
          <w:p w14:paraId="2D058A3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148</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065</w:t>
            </w:r>
            <w:r w:rsidRPr="00074369">
              <w:t>)</w:t>
            </w:r>
          </w:p>
        </w:tc>
      </w:tr>
      <w:tr w:rsidR="00CD6BB4" w:rsidRPr="00074369" w14:paraId="5C3D6086"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4EA7AC36" w14:textId="77777777" w:rsidR="00CD6BB4" w:rsidRPr="00074369" w:rsidRDefault="00CD6BB4" w:rsidP="007C15C8">
            <w:pPr>
              <w:spacing w:after="0" w:line="240" w:lineRule="auto"/>
              <w:jc w:val="left"/>
              <w:rPr>
                <w:rFonts w:asciiTheme="minorHAnsi" w:hAnsiTheme="minorHAnsi"/>
              </w:rPr>
            </w:pPr>
            <w:r w:rsidRPr="00074369">
              <w:t>NCERC</w:t>
            </w:r>
          </w:p>
        </w:tc>
        <w:tc>
          <w:tcPr>
            <w:tcW w:w="1519" w:type="dxa"/>
            <w:hideMark/>
          </w:tcPr>
          <w:p w14:paraId="118661C5"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011</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004</w:t>
            </w:r>
            <w:r w:rsidRPr="00074369">
              <w:t>)</w:t>
            </w:r>
          </w:p>
        </w:tc>
        <w:tc>
          <w:tcPr>
            <w:tcW w:w="1689" w:type="dxa"/>
            <w:hideMark/>
          </w:tcPr>
          <w:p w14:paraId="6B61875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010</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004</w:t>
            </w:r>
            <w:r w:rsidRPr="00074369">
              <w:t>)</w:t>
            </w:r>
          </w:p>
        </w:tc>
        <w:tc>
          <w:tcPr>
            <w:tcW w:w="1947" w:type="dxa"/>
            <w:gridSpan w:val="2"/>
            <w:hideMark/>
          </w:tcPr>
          <w:p w14:paraId="179257C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003</w:t>
            </w:r>
            <w:r w:rsidRPr="00074369">
              <w:t>)</w:t>
            </w:r>
          </w:p>
        </w:tc>
        <w:tc>
          <w:tcPr>
            <w:tcW w:w="1641" w:type="dxa"/>
            <w:hideMark/>
          </w:tcPr>
          <w:p w14:paraId="643EE75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004</w:t>
            </w:r>
            <w:r w:rsidRPr="00074369">
              <w:t>)</w:t>
            </w:r>
          </w:p>
        </w:tc>
      </w:tr>
      <w:tr w:rsidR="00CD6BB4" w:rsidRPr="00074369" w14:paraId="2EE9AEC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9ACDACF" w14:textId="77777777" w:rsidR="00CD6BB4" w:rsidRPr="00074369" w:rsidRDefault="00CD6BB4" w:rsidP="007C15C8">
            <w:pPr>
              <w:spacing w:after="0" w:line="240" w:lineRule="auto"/>
              <w:jc w:val="left"/>
              <w:rPr>
                <w:rFonts w:asciiTheme="minorHAnsi" w:hAnsiTheme="minorHAnsi"/>
              </w:rPr>
            </w:pPr>
            <w:r w:rsidRPr="00074369">
              <w:t>MECANICO</w:t>
            </w:r>
          </w:p>
        </w:tc>
        <w:tc>
          <w:tcPr>
            <w:tcW w:w="1519" w:type="dxa"/>
            <w:hideMark/>
          </w:tcPr>
          <w:p w14:paraId="375300C8"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022 </w:t>
            </w:r>
            <w:r w:rsidRPr="00074369">
              <w:t>(0.</w:t>
            </w:r>
            <w:r w:rsidRPr="00074369">
              <w:rPr>
                <w:rFonts w:asciiTheme="minorHAnsi" w:hAnsiTheme="minorHAnsi" w:cstheme="minorHAnsi"/>
                <w:szCs w:val="20"/>
              </w:rPr>
              <w:t>062</w:t>
            </w:r>
            <w:r w:rsidRPr="00074369">
              <w:t>)</w:t>
            </w:r>
          </w:p>
        </w:tc>
        <w:tc>
          <w:tcPr>
            <w:tcW w:w="1689" w:type="dxa"/>
            <w:hideMark/>
          </w:tcPr>
          <w:p w14:paraId="0651BA5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047 </w:t>
            </w:r>
            <w:r w:rsidRPr="00074369">
              <w:t>(0.</w:t>
            </w:r>
            <w:r w:rsidRPr="00074369">
              <w:rPr>
                <w:rFonts w:asciiTheme="minorHAnsi" w:hAnsiTheme="minorHAnsi" w:cstheme="minorHAnsi"/>
                <w:szCs w:val="20"/>
              </w:rPr>
              <w:t>063</w:t>
            </w:r>
            <w:r w:rsidRPr="00074369">
              <w:t>)</w:t>
            </w:r>
          </w:p>
        </w:tc>
        <w:tc>
          <w:tcPr>
            <w:tcW w:w="1947" w:type="dxa"/>
            <w:gridSpan w:val="2"/>
            <w:hideMark/>
          </w:tcPr>
          <w:p w14:paraId="08678D7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074 </w:t>
            </w:r>
            <w:r w:rsidRPr="00074369">
              <w:t>(0.</w:t>
            </w:r>
            <w:r w:rsidRPr="00074369">
              <w:rPr>
                <w:rFonts w:asciiTheme="minorHAnsi" w:hAnsiTheme="minorHAnsi" w:cstheme="minorHAnsi"/>
                <w:szCs w:val="20"/>
              </w:rPr>
              <w:t>056</w:t>
            </w:r>
            <w:r w:rsidRPr="00074369">
              <w:t>)</w:t>
            </w:r>
          </w:p>
        </w:tc>
        <w:tc>
          <w:tcPr>
            <w:tcW w:w="1641" w:type="dxa"/>
            <w:hideMark/>
          </w:tcPr>
          <w:p w14:paraId="07AA64C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028 </w:t>
            </w:r>
            <w:r w:rsidRPr="00074369">
              <w:t>(0.</w:t>
            </w:r>
            <w:r w:rsidRPr="00074369">
              <w:rPr>
                <w:rFonts w:asciiTheme="minorHAnsi" w:hAnsiTheme="minorHAnsi" w:cstheme="minorHAnsi"/>
                <w:szCs w:val="20"/>
              </w:rPr>
              <w:t>059</w:t>
            </w:r>
            <w:r w:rsidRPr="00074369">
              <w:t>)</w:t>
            </w:r>
          </w:p>
        </w:tc>
      </w:tr>
      <w:tr w:rsidR="00CD6BB4" w:rsidRPr="00074369" w14:paraId="704B539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55E35C90" w14:textId="77777777" w:rsidR="00CD6BB4" w:rsidRPr="00074369" w:rsidRDefault="00CD6BB4" w:rsidP="007C15C8">
            <w:pPr>
              <w:spacing w:after="0" w:line="240" w:lineRule="auto"/>
              <w:jc w:val="left"/>
              <w:rPr>
                <w:rFonts w:asciiTheme="minorHAnsi" w:hAnsiTheme="minorHAnsi"/>
              </w:rPr>
            </w:pPr>
            <w:r w:rsidRPr="00074369">
              <w:t>LAVADO</w:t>
            </w:r>
          </w:p>
        </w:tc>
        <w:tc>
          <w:tcPr>
            <w:tcW w:w="1519" w:type="dxa"/>
            <w:hideMark/>
          </w:tcPr>
          <w:p w14:paraId="0E62F0B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077</w:t>
            </w:r>
            <w:r w:rsidRPr="00074369">
              <w:t xml:space="preserve"> (0.</w:t>
            </w:r>
            <w:r w:rsidRPr="00074369">
              <w:rPr>
                <w:rFonts w:asciiTheme="minorHAnsi" w:hAnsiTheme="minorHAnsi" w:cstheme="minorHAnsi"/>
                <w:szCs w:val="20"/>
              </w:rPr>
              <w:t>073</w:t>
            </w:r>
            <w:r w:rsidRPr="00074369">
              <w:t>)</w:t>
            </w:r>
          </w:p>
        </w:tc>
        <w:tc>
          <w:tcPr>
            <w:tcW w:w="1689" w:type="dxa"/>
            <w:hideMark/>
          </w:tcPr>
          <w:p w14:paraId="04B914E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099</w:t>
            </w:r>
            <w:r w:rsidRPr="00074369">
              <w:t xml:space="preserve"> (0.</w:t>
            </w:r>
            <w:r w:rsidRPr="00074369">
              <w:rPr>
                <w:rFonts w:asciiTheme="minorHAnsi" w:hAnsiTheme="minorHAnsi" w:cstheme="minorHAnsi"/>
                <w:szCs w:val="20"/>
              </w:rPr>
              <w:t>074</w:t>
            </w:r>
            <w:r w:rsidRPr="00074369">
              <w:t>)</w:t>
            </w:r>
          </w:p>
        </w:tc>
        <w:tc>
          <w:tcPr>
            <w:tcW w:w="1947" w:type="dxa"/>
            <w:gridSpan w:val="2"/>
            <w:hideMark/>
          </w:tcPr>
          <w:p w14:paraId="4B642196"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066</w:t>
            </w:r>
            <w:r w:rsidRPr="00074369">
              <w:t xml:space="preserve"> (0.</w:t>
            </w:r>
            <w:r w:rsidRPr="00074369">
              <w:rPr>
                <w:rFonts w:asciiTheme="minorHAnsi" w:hAnsiTheme="minorHAnsi" w:cstheme="minorHAnsi"/>
                <w:szCs w:val="20"/>
              </w:rPr>
              <w:t>066</w:t>
            </w:r>
            <w:r w:rsidRPr="00074369">
              <w:t>)</w:t>
            </w:r>
          </w:p>
        </w:tc>
        <w:tc>
          <w:tcPr>
            <w:tcW w:w="1641" w:type="dxa"/>
            <w:hideMark/>
          </w:tcPr>
          <w:p w14:paraId="5B694365"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019</w:t>
            </w:r>
            <w:r w:rsidRPr="00074369">
              <w:t xml:space="preserve"> (0.</w:t>
            </w:r>
            <w:r w:rsidRPr="00074369">
              <w:rPr>
                <w:rFonts w:asciiTheme="minorHAnsi" w:hAnsiTheme="minorHAnsi" w:cstheme="minorHAnsi"/>
                <w:szCs w:val="20"/>
              </w:rPr>
              <w:t>069</w:t>
            </w:r>
            <w:r w:rsidRPr="00074369">
              <w:t>)</w:t>
            </w:r>
          </w:p>
        </w:tc>
      </w:tr>
      <w:tr w:rsidR="00CD6BB4" w:rsidRPr="00074369" w14:paraId="1E6A480D"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4D339F4" w14:textId="77777777" w:rsidR="00CD6BB4" w:rsidRPr="00074369" w:rsidRDefault="00CD6BB4" w:rsidP="007C15C8">
            <w:pPr>
              <w:spacing w:after="0" w:line="240" w:lineRule="auto"/>
              <w:jc w:val="left"/>
              <w:rPr>
                <w:rFonts w:asciiTheme="minorHAnsi" w:hAnsiTheme="minorHAnsi"/>
              </w:rPr>
            </w:pPr>
            <w:r w:rsidRPr="00074369">
              <w:t>CAJERO</w:t>
            </w:r>
          </w:p>
        </w:tc>
        <w:tc>
          <w:tcPr>
            <w:tcW w:w="1519" w:type="dxa"/>
            <w:hideMark/>
          </w:tcPr>
          <w:p w14:paraId="0662F4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070</w:t>
            </w:r>
            <w:r w:rsidRPr="00074369">
              <w:t xml:space="preserve"> (0.</w:t>
            </w:r>
            <w:r w:rsidRPr="00074369">
              <w:rPr>
                <w:rFonts w:asciiTheme="minorHAnsi" w:hAnsiTheme="minorHAnsi" w:cstheme="minorHAnsi"/>
                <w:szCs w:val="20"/>
              </w:rPr>
              <w:t>052</w:t>
            </w:r>
            <w:r w:rsidRPr="00074369">
              <w:t>)</w:t>
            </w:r>
          </w:p>
        </w:tc>
        <w:tc>
          <w:tcPr>
            <w:tcW w:w="1689" w:type="dxa"/>
            <w:hideMark/>
          </w:tcPr>
          <w:p w14:paraId="1D4F4D5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125</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053</w:t>
            </w:r>
            <w:r w:rsidRPr="00074369">
              <w:t>)</w:t>
            </w:r>
          </w:p>
        </w:tc>
        <w:tc>
          <w:tcPr>
            <w:tcW w:w="1947" w:type="dxa"/>
            <w:gridSpan w:val="2"/>
            <w:hideMark/>
          </w:tcPr>
          <w:p w14:paraId="065679F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073</w:t>
            </w:r>
            <w:r w:rsidRPr="00074369">
              <w:t xml:space="preserve"> (0.</w:t>
            </w:r>
            <w:r w:rsidRPr="00074369">
              <w:rPr>
                <w:rFonts w:asciiTheme="minorHAnsi" w:hAnsiTheme="minorHAnsi" w:cstheme="minorHAnsi"/>
                <w:szCs w:val="20"/>
              </w:rPr>
              <w:t>047</w:t>
            </w:r>
            <w:r w:rsidRPr="00074369">
              <w:t>)</w:t>
            </w:r>
          </w:p>
        </w:tc>
        <w:tc>
          <w:tcPr>
            <w:tcW w:w="1641" w:type="dxa"/>
            <w:hideMark/>
          </w:tcPr>
          <w:p w14:paraId="3E92BD0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090</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049</w:t>
            </w:r>
            <w:r w:rsidRPr="00074369">
              <w:t>)</w:t>
            </w:r>
          </w:p>
        </w:tc>
      </w:tr>
      <w:tr w:rsidR="00CD6BB4" w:rsidRPr="00074369" w14:paraId="1CC6660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E5AEF64"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GNV</w:t>
            </w:r>
          </w:p>
        </w:tc>
        <w:tc>
          <w:tcPr>
            <w:tcW w:w="1519" w:type="dxa"/>
            <w:hideMark/>
          </w:tcPr>
          <w:p w14:paraId="319EB2E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127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(0.053)</w:t>
            </w:r>
          </w:p>
        </w:tc>
        <w:tc>
          <w:tcPr>
            <w:tcW w:w="1689" w:type="dxa"/>
            <w:hideMark/>
          </w:tcPr>
          <w:p w14:paraId="3042578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042 </w:t>
            </w:r>
            <w:r w:rsidRPr="00074369">
              <w:t>(0.</w:t>
            </w:r>
            <w:r w:rsidRPr="00074369">
              <w:rPr>
                <w:rFonts w:asciiTheme="minorHAnsi" w:hAnsiTheme="minorHAnsi" w:cstheme="minorHAnsi"/>
                <w:szCs w:val="20"/>
              </w:rPr>
              <w:t>054</w:t>
            </w:r>
            <w:r w:rsidRPr="00074369">
              <w:t>)</w:t>
            </w:r>
          </w:p>
        </w:tc>
        <w:tc>
          <w:tcPr>
            <w:tcW w:w="1947" w:type="dxa"/>
            <w:gridSpan w:val="2"/>
            <w:hideMark/>
          </w:tcPr>
          <w:p w14:paraId="7C25C44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074</w:t>
            </w:r>
            <w:r w:rsidRPr="00074369">
              <w:t xml:space="preserve"> (0.</w:t>
            </w:r>
            <w:r w:rsidRPr="00074369">
              <w:rPr>
                <w:rFonts w:asciiTheme="minorHAnsi" w:hAnsiTheme="minorHAnsi" w:cstheme="minorHAnsi"/>
                <w:szCs w:val="20"/>
              </w:rPr>
              <w:t>048</w:t>
            </w:r>
            <w:r w:rsidRPr="00074369">
              <w:t>)</w:t>
            </w:r>
          </w:p>
        </w:tc>
        <w:tc>
          <w:tcPr>
            <w:tcW w:w="1641" w:type="dxa"/>
            <w:hideMark/>
          </w:tcPr>
          <w:p w14:paraId="4FE845B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051 </w:t>
            </w:r>
            <w:r w:rsidRPr="00074369">
              <w:t>(0.050)</w:t>
            </w:r>
          </w:p>
        </w:tc>
      </w:tr>
      <w:tr w:rsidR="00CD6BB4" w:rsidRPr="00074369" w14:paraId="454CFA1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245D6E5"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GLP</w:t>
            </w:r>
          </w:p>
        </w:tc>
        <w:tc>
          <w:tcPr>
            <w:tcW w:w="1519" w:type="dxa"/>
            <w:hideMark/>
          </w:tcPr>
          <w:p w14:paraId="4C51BE52"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001 </w:t>
            </w:r>
            <w:r w:rsidRPr="00074369">
              <w:t>(0.</w:t>
            </w:r>
            <w:r w:rsidRPr="00074369">
              <w:rPr>
                <w:rFonts w:asciiTheme="minorHAnsi" w:hAnsiTheme="minorHAnsi" w:cstheme="minorHAnsi"/>
                <w:szCs w:val="20"/>
              </w:rPr>
              <w:t>052</w:t>
            </w:r>
            <w:r w:rsidRPr="00074369">
              <w:t>)</w:t>
            </w:r>
          </w:p>
        </w:tc>
        <w:tc>
          <w:tcPr>
            <w:tcW w:w="1689" w:type="dxa"/>
            <w:hideMark/>
          </w:tcPr>
          <w:p w14:paraId="76FF334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019</w:t>
            </w:r>
            <w:r w:rsidRPr="00074369">
              <w:t xml:space="preserve"> (0.</w:t>
            </w:r>
            <w:r w:rsidRPr="00074369">
              <w:rPr>
                <w:rFonts w:asciiTheme="minorHAnsi" w:hAnsiTheme="minorHAnsi" w:cstheme="minorHAnsi"/>
                <w:szCs w:val="20"/>
              </w:rPr>
              <w:t>053</w:t>
            </w:r>
            <w:r w:rsidRPr="00074369">
              <w:t>)</w:t>
            </w:r>
          </w:p>
        </w:tc>
        <w:tc>
          <w:tcPr>
            <w:tcW w:w="1947" w:type="dxa"/>
            <w:gridSpan w:val="2"/>
            <w:hideMark/>
          </w:tcPr>
          <w:p w14:paraId="375FBD7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028</w:t>
            </w:r>
            <w:r w:rsidRPr="00074369">
              <w:t xml:space="preserve"> (0.</w:t>
            </w:r>
            <w:r w:rsidRPr="00074369">
              <w:rPr>
                <w:rFonts w:asciiTheme="minorHAnsi" w:hAnsiTheme="minorHAnsi" w:cstheme="minorHAnsi"/>
                <w:szCs w:val="20"/>
              </w:rPr>
              <w:t>047</w:t>
            </w:r>
            <w:r w:rsidRPr="00074369">
              <w:t>)</w:t>
            </w:r>
          </w:p>
        </w:tc>
        <w:tc>
          <w:tcPr>
            <w:tcW w:w="1641" w:type="dxa"/>
            <w:hideMark/>
          </w:tcPr>
          <w:p w14:paraId="6EF4ED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007</w:t>
            </w:r>
            <w:r w:rsidRPr="00074369">
              <w:t xml:space="preserve"> (0.</w:t>
            </w:r>
            <w:r w:rsidRPr="00074369">
              <w:rPr>
                <w:rFonts w:asciiTheme="minorHAnsi" w:hAnsiTheme="minorHAnsi" w:cstheme="minorHAnsi"/>
                <w:szCs w:val="20"/>
              </w:rPr>
              <w:t>050</w:t>
            </w:r>
            <w:r w:rsidRPr="00074369">
              <w:t>)</w:t>
            </w:r>
          </w:p>
        </w:tc>
      </w:tr>
      <w:tr w:rsidR="00CD6BB4" w:rsidRPr="00074369" w14:paraId="152DBD4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5229AEC" w14:textId="77777777" w:rsidR="00CD6BB4" w:rsidRPr="00074369" w:rsidRDefault="00CD6BB4" w:rsidP="007C15C8">
            <w:pPr>
              <w:spacing w:after="0" w:line="240" w:lineRule="auto"/>
              <w:jc w:val="left"/>
              <w:rPr>
                <w:rFonts w:asciiTheme="minorHAnsi" w:hAnsiTheme="minorHAnsi"/>
              </w:rPr>
            </w:pPr>
            <w:r w:rsidRPr="00074369">
              <w:t>INGRESO</w:t>
            </w:r>
          </w:p>
        </w:tc>
        <w:tc>
          <w:tcPr>
            <w:tcW w:w="1519" w:type="dxa"/>
            <w:hideMark/>
          </w:tcPr>
          <w:p w14:paraId="0B9E186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1.259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167</w:t>
            </w:r>
            <w:r w:rsidRPr="00074369">
              <w:t>)</w:t>
            </w:r>
          </w:p>
        </w:tc>
        <w:tc>
          <w:tcPr>
            <w:tcW w:w="1689" w:type="dxa"/>
            <w:hideMark/>
          </w:tcPr>
          <w:p w14:paraId="4B1B7BB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1.104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169</w:t>
            </w:r>
            <w:r w:rsidRPr="00074369">
              <w:t>)</w:t>
            </w:r>
          </w:p>
        </w:tc>
        <w:tc>
          <w:tcPr>
            <w:tcW w:w="1947" w:type="dxa"/>
            <w:gridSpan w:val="2"/>
            <w:hideMark/>
          </w:tcPr>
          <w:p w14:paraId="7864FF54"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1.167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153</w:t>
            </w:r>
            <w:r w:rsidRPr="00074369">
              <w:t>)</w:t>
            </w:r>
          </w:p>
        </w:tc>
        <w:tc>
          <w:tcPr>
            <w:tcW w:w="1641" w:type="dxa"/>
            <w:hideMark/>
          </w:tcPr>
          <w:p w14:paraId="55A4250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1.236</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162</w:t>
            </w:r>
            <w:r w:rsidRPr="00074369">
              <w:t>)</w:t>
            </w:r>
          </w:p>
        </w:tc>
      </w:tr>
      <w:tr w:rsidR="00CD6BB4" w:rsidRPr="00074369" w14:paraId="706702E0"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6C36C65" w14:textId="77777777" w:rsidR="00CD6BB4" w:rsidRPr="00074369" w:rsidRDefault="00CD6BB4" w:rsidP="007C15C8">
            <w:pPr>
              <w:spacing w:after="0" w:line="240" w:lineRule="auto"/>
              <w:jc w:val="left"/>
              <w:rPr>
                <w:rFonts w:asciiTheme="minorHAnsi" w:hAnsiTheme="minorHAnsi"/>
              </w:rPr>
            </w:pPr>
            <w:r w:rsidRPr="00074369">
              <w:t>DENPOB</w:t>
            </w:r>
          </w:p>
        </w:tc>
        <w:tc>
          <w:tcPr>
            <w:tcW w:w="1519" w:type="dxa"/>
            <w:hideMark/>
          </w:tcPr>
          <w:p w14:paraId="62220E1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010 (0.044</w:t>
            </w:r>
            <w:r w:rsidRPr="00074369">
              <w:t>)</w:t>
            </w:r>
          </w:p>
        </w:tc>
        <w:tc>
          <w:tcPr>
            <w:tcW w:w="1689" w:type="dxa"/>
            <w:hideMark/>
          </w:tcPr>
          <w:p w14:paraId="4F84944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058 (0.045</w:t>
            </w:r>
            <w:r w:rsidRPr="00074369">
              <w:t>)</w:t>
            </w:r>
          </w:p>
        </w:tc>
        <w:tc>
          <w:tcPr>
            <w:tcW w:w="1947" w:type="dxa"/>
            <w:gridSpan w:val="2"/>
            <w:hideMark/>
          </w:tcPr>
          <w:p w14:paraId="2C39398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065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040</w:t>
            </w:r>
            <w:r w:rsidRPr="00074369">
              <w:t>)</w:t>
            </w:r>
          </w:p>
        </w:tc>
        <w:tc>
          <w:tcPr>
            <w:tcW w:w="1641" w:type="dxa"/>
            <w:hideMark/>
          </w:tcPr>
          <w:p w14:paraId="2A61437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047 </w:t>
            </w:r>
            <w:r w:rsidRPr="00074369">
              <w:t>(0.</w:t>
            </w:r>
            <w:r w:rsidRPr="00074369">
              <w:rPr>
                <w:rFonts w:asciiTheme="minorHAnsi" w:hAnsiTheme="minorHAnsi" w:cstheme="minorHAnsi"/>
                <w:szCs w:val="20"/>
              </w:rPr>
              <w:t>042</w:t>
            </w:r>
            <w:r w:rsidRPr="00074369">
              <w:t>)</w:t>
            </w:r>
          </w:p>
        </w:tc>
      </w:tr>
      <w:tr w:rsidR="00CD6BB4" w:rsidRPr="00074369" w14:paraId="358EC92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AE63DDE"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LOGVIAJES</w:t>
            </w:r>
          </w:p>
        </w:tc>
        <w:tc>
          <w:tcPr>
            <w:tcW w:w="1519" w:type="dxa"/>
            <w:hideMark/>
          </w:tcPr>
          <w:p w14:paraId="2DE0361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072</w:t>
            </w:r>
            <w:r w:rsidRPr="00074369">
              <w:t xml:space="preserve"> (0.</w:t>
            </w:r>
            <w:r w:rsidRPr="00074369">
              <w:rPr>
                <w:rFonts w:asciiTheme="minorHAnsi" w:hAnsiTheme="minorHAnsi" w:cstheme="minorHAnsi"/>
                <w:szCs w:val="20"/>
              </w:rPr>
              <w:t>044</w:t>
            </w:r>
            <w:r w:rsidRPr="00074369">
              <w:t>)</w:t>
            </w:r>
          </w:p>
        </w:tc>
        <w:tc>
          <w:tcPr>
            <w:tcW w:w="1689" w:type="dxa"/>
            <w:hideMark/>
          </w:tcPr>
          <w:p w14:paraId="0D88761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060</w:t>
            </w:r>
            <w:r w:rsidRPr="00074369">
              <w:t xml:space="preserve"> (0.</w:t>
            </w:r>
            <w:r w:rsidRPr="00074369">
              <w:rPr>
                <w:rFonts w:asciiTheme="minorHAnsi" w:hAnsiTheme="minorHAnsi" w:cstheme="minorHAnsi"/>
                <w:szCs w:val="20"/>
              </w:rPr>
              <w:t>045</w:t>
            </w:r>
            <w:r w:rsidRPr="00074369">
              <w:t>)</w:t>
            </w:r>
          </w:p>
        </w:tc>
        <w:tc>
          <w:tcPr>
            <w:tcW w:w="1947" w:type="dxa"/>
            <w:gridSpan w:val="2"/>
            <w:hideMark/>
          </w:tcPr>
          <w:p w14:paraId="47270062"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079</w:t>
            </w:r>
            <w:r w:rsidRPr="00074369">
              <w:rPr>
                <w:vertAlign w:val="superscript"/>
              </w:rPr>
              <w:t>**</w:t>
            </w:r>
            <w:r w:rsidRPr="00074369">
              <w:t> (0.</w:t>
            </w:r>
            <w:r w:rsidRPr="00074369">
              <w:rPr>
                <w:rFonts w:asciiTheme="minorHAnsi" w:hAnsiTheme="minorHAnsi" w:cstheme="minorHAnsi"/>
                <w:szCs w:val="20"/>
              </w:rPr>
              <w:t>040</w:t>
            </w:r>
            <w:r w:rsidRPr="00074369">
              <w:t>)</w:t>
            </w:r>
          </w:p>
        </w:tc>
        <w:tc>
          <w:tcPr>
            <w:tcW w:w="1641" w:type="dxa"/>
            <w:hideMark/>
          </w:tcPr>
          <w:p w14:paraId="3E469A0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112</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042</w:t>
            </w:r>
            <w:r w:rsidRPr="00074369">
              <w:t>)</w:t>
            </w:r>
          </w:p>
        </w:tc>
      </w:tr>
      <w:tr w:rsidR="00CD6BB4" w:rsidRPr="00074369" w14:paraId="582B9AD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41C74D6F" w14:textId="77777777" w:rsidR="00CD6BB4" w:rsidRPr="00074369" w:rsidRDefault="00CD6BB4" w:rsidP="007C15C8">
            <w:pPr>
              <w:spacing w:after="0" w:line="240" w:lineRule="auto"/>
              <w:jc w:val="left"/>
              <w:rPr>
                <w:rFonts w:asciiTheme="minorHAnsi" w:hAnsiTheme="minorHAnsi"/>
              </w:rPr>
            </w:pPr>
            <w:r w:rsidRPr="00074369">
              <w:t>Constante</w:t>
            </w:r>
          </w:p>
        </w:tc>
        <w:tc>
          <w:tcPr>
            <w:tcW w:w="1519" w:type="dxa"/>
            <w:hideMark/>
          </w:tcPr>
          <w:p w14:paraId="15F26F9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7.563</w:t>
            </w:r>
            <w:r w:rsidRPr="00074369">
              <w:rPr>
                <w:vertAlign w:val="superscript"/>
              </w:rPr>
              <w:t>***</w:t>
            </w:r>
            <w:r w:rsidRPr="00074369">
              <w:t> (0.</w:t>
            </w:r>
            <w:r w:rsidRPr="00074369">
              <w:rPr>
                <w:rFonts w:asciiTheme="minorHAnsi" w:hAnsiTheme="minorHAnsi" w:cstheme="minorHAnsi"/>
                <w:szCs w:val="20"/>
              </w:rPr>
              <w:t>819</w:t>
            </w:r>
            <w:r w:rsidRPr="00074369">
              <w:t>)</w:t>
            </w:r>
          </w:p>
        </w:tc>
        <w:tc>
          <w:tcPr>
            <w:tcW w:w="1689" w:type="dxa"/>
            <w:hideMark/>
          </w:tcPr>
          <w:p w14:paraId="10B0E78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8.733</w:t>
            </w:r>
            <w:r w:rsidRPr="00074369">
              <w:rPr>
                <w:vertAlign w:val="superscript"/>
              </w:rPr>
              <w:t>***</w:t>
            </w:r>
            <w:r w:rsidRPr="00074369">
              <w:t> (0.</w:t>
            </w:r>
            <w:r w:rsidRPr="00074369">
              <w:rPr>
                <w:rFonts w:asciiTheme="minorHAnsi" w:hAnsiTheme="minorHAnsi" w:cstheme="minorHAnsi"/>
                <w:szCs w:val="20"/>
              </w:rPr>
              <w:t>833</w:t>
            </w:r>
            <w:r w:rsidRPr="00074369">
              <w:t>)</w:t>
            </w:r>
          </w:p>
        </w:tc>
        <w:tc>
          <w:tcPr>
            <w:tcW w:w="1947" w:type="dxa"/>
            <w:gridSpan w:val="2"/>
            <w:hideMark/>
          </w:tcPr>
          <w:p w14:paraId="6DADF0F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8.677</w:t>
            </w:r>
            <w:r w:rsidRPr="00074369">
              <w:rPr>
                <w:vertAlign w:val="superscript"/>
              </w:rPr>
              <w:t>***</w:t>
            </w:r>
            <w:r w:rsidRPr="00074369">
              <w:t> (0.</w:t>
            </w:r>
            <w:r w:rsidRPr="00074369">
              <w:rPr>
                <w:rFonts w:asciiTheme="minorHAnsi" w:hAnsiTheme="minorHAnsi" w:cstheme="minorHAnsi"/>
                <w:szCs w:val="20"/>
              </w:rPr>
              <w:t>740</w:t>
            </w:r>
            <w:r w:rsidRPr="00074369">
              <w:t>)</w:t>
            </w:r>
          </w:p>
        </w:tc>
        <w:tc>
          <w:tcPr>
            <w:tcW w:w="1641" w:type="dxa"/>
            <w:hideMark/>
          </w:tcPr>
          <w:p w14:paraId="4501266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8.914</w:t>
            </w:r>
            <w:r w:rsidRPr="00074369">
              <w:rPr>
                <w:vertAlign w:val="superscript"/>
              </w:rPr>
              <w:t>***</w:t>
            </w:r>
            <w:r w:rsidRPr="00074369">
              <w:t> (0.</w:t>
            </w:r>
            <w:r w:rsidRPr="00074369">
              <w:rPr>
                <w:rFonts w:asciiTheme="minorHAnsi" w:hAnsiTheme="minorHAnsi" w:cstheme="minorHAnsi"/>
                <w:szCs w:val="20"/>
              </w:rPr>
              <w:t>784</w:t>
            </w:r>
            <w:r w:rsidRPr="00074369">
              <w:t>)</w:t>
            </w:r>
          </w:p>
        </w:tc>
      </w:tr>
      <w:tr w:rsidR="00CD6BB4" w:rsidRPr="00074369" w14:paraId="3A8DFCE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BDFAD8E" w14:textId="77777777" w:rsidR="00CD6BB4" w:rsidRPr="00074369" w:rsidRDefault="00CD6BB4" w:rsidP="007C15C8">
            <w:pPr>
              <w:spacing w:after="0" w:line="240" w:lineRule="auto"/>
              <w:jc w:val="left"/>
              <w:rPr>
                <w:rFonts w:asciiTheme="minorHAnsi" w:hAnsiTheme="minorHAnsi"/>
              </w:rPr>
            </w:pPr>
            <w:r w:rsidRPr="00074369">
              <w:t>Observaciones</w:t>
            </w:r>
          </w:p>
        </w:tc>
        <w:tc>
          <w:tcPr>
            <w:tcW w:w="1519" w:type="dxa"/>
            <w:hideMark/>
          </w:tcPr>
          <w:p w14:paraId="6F11E1B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430</w:t>
            </w:r>
          </w:p>
        </w:tc>
        <w:tc>
          <w:tcPr>
            <w:tcW w:w="1689" w:type="dxa"/>
            <w:hideMark/>
          </w:tcPr>
          <w:p w14:paraId="1C0C63F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433</w:t>
            </w:r>
          </w:p>
        </w:tc>
        <w:tc>
          <w:tcPr>
            <w:tcW w:w="1947" w:type="dxa"/>
            <w:gridSpan w:val="2"/>
            <w:hideMark/>
          </w:tcPr>
          <w:p w14:paraId="2263258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434</w:t>
            </w:r>
          </w:p>
        </w:tc>
        <w:tc>
          <w:tcPr>
            <w:tcW w:w="1641" w:type="dxa"/>
            <w:hideMark/>
          </w:tcPr>
          <w:p w14:paraId="50A3E4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436</w:t>
            </w:r>
          </w:p>
        </w:tc>
      </w:tr>
      <w:tr w:rsidR="00CD6BB4" w:rsidRPr="00074369" w14:paraId="00D5567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42C98C9" w14:textId="77777777" w:rsidR="00CD6BB4" w:rsidRPr="00074369" w:rsidRDefault="00CD6BB4" w:rsidP="007C15C8">
            <w:pPr>
              <w:spacing w:after="0" w:line="240" w:lineRule="auto"/>
              <w:jc w:val="left"/>
              <w:rPr>
                <w:rFonts w:asciiTheme="minorHAnsi" w:hAnsiTheme="minorHAnsi"/>
              </w:rPr>
            </w:pPr>
            <w:r w:rsidRPr="00074369">
              <w:t>R</w:t>
            </w:r>
            <w:r w:rsidRPr="00074369">
              <w:rPr>
                <w:vertAlign w:val="superscript"/>
              </w:rPr>
              <w:t xml:space="preserve">2 </w:t>
            </w:r>
            <w:r w:rsidRPr="00074369">
              <w:t>ajustado</w:t>
            </w:r>
          </w:p>
        </w:tc>
        <w:tc>
          <w:tcPr>
            <w:tcW w:w="1519" w:type="dxa"/>
            <w:hideMark/>
          </w:tcPr>
          <w:p w14:paraId="6DEE59E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0.358</w:t>
            </w:r>
          </w:p>
        </w:tc>
        <w:tc>
          <w:tcPr>
            <w:tcW w:w="1689" w:type="dxa"/>
            <w:hideMark/>
          </w:tcPr>
          <w:p w14:paraId="6BFC72CC"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0.396</w:t>
            </w:r>
          </w:p>
        </w:tc>
        <w:tc>
          <w:tcPr>
            <w:tcW w:w="1947" w:type="dxa"/>
            <w:gridSpan w:val="2"/>
            <w:hideMark/>
          </w:tcPr>
          <w:p w14:paraId="4ECCE1A3"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0.441</w:t>
            </w:r>
          </w:p>
        </w:tc>
        <w:tc>
          <w:tcPr>
            <w:tcW w:w="1641" w:type="dxa"/>
            <w:hideMark/>
          </w:tcPr>
          <w:p w14:paraId="24F908D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0.461</w:t>
            </w:r>
          </w:p>
        </w:tc>
      </w:tr>
      <w:tr w:rsidR="00CD6BB4" w:rsidRPr="00074369" w14:paraId="2334D10F"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13638ADF"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SEM</w:t>
            </w:r>
          </w:p>
        </w:tc>
        <w:tc>
          <w:tcPr>
            <w:tcW w:w="1519" w:type="dxa"/>
            <w:vAlign w:val="center"/>
          </w:tcPr>
          <w:p w14:paraId="6CD34CD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88.53 [</w:t>
            </w:r>
            <w:r w:rsidRPr="00074369">
              <w:t>0.</w:t>
            </w:r>
            <w:r w:rsidRPr="00074369">
              <w:rPr>
                <w:rFonts w:asciiTheme="minorHAnsi" w:hAnsiTheme="minorHAnsi" w:cstheme="minorHAnsi"/>
                <w:szCs w:val="20"/>
              </w:rPr>
              <w:t>0000]</w:t>
            </w:r>
          </w:p>
        </w:tc>
        <w:tc>
          <w:tcPr>
            <w:tcW w:w="1689" w:type="dxa"/>
            <w:vAlign w:val="center"/>
          </w:tcPr>
          <w:p w14:paraId="0138234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89.08 [</w:t>
            </w:r>
            <w:r w:rsidRPr="00074369">
              <w:t>0.</w:t>
            </w:r>
            <w:r w:rsidRPr="00074369">
              <w:rPr>
                <w:rFonts w:asciiTheme="minorHAnsi" w:hAnsiTheme="minorHAnsi" w:cstheme="minorHAnsi"/>
                <w:szCs w:val="20"/>
              </w:rPr>
              <w:t>0000]</w:t>
            </w:r>
          </w:p>
        </w:tc>
        <w:tc>
          <w:tcPr>
            <w:tcW w:w="1947" w:type="dxa"/>
            <w:gridSpan w:val="2"/>
            <w:vAlign w:val="center"/>
          </w:tcPr>
          <w:p w14:paraId="61ACF43D"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90.10 [</w:t>
            </w:r>
            <w:r w:rsidRPr="00074369">
              <w:t>0.</w:t>
            </w:r>
            <w:r w:rsidRPr="00074369">
              <w:rPr>
                <w:rFonts w:asciiTheme="minorHAnsi" w:hAnsiTheme="minorHAnsi" w:cstheme="minorHAnsi"/>
                <w:szCs w:val="20"/>
              </w:rPr>
              <w:t>0000]</w:t>
            </w:r>
          </w:p>
        </w:tc>
        <w:tc>
          <w:tcPr>
            <w:tcW w:w="1641" w:type="dxa"/>
            <w:vAlign w:val="center"/>
          </w:tcPr>
          <w:p w14:paraId="4322A586"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51.16 [</w:t>
            </w:r>
            <w:r w:rsidRPr="00074369">
              <w:t>0.</w:t>
            </w:r>
            <w:r w:rsidRPr="00074369">
              <w:rPr>
                <w:rFonts w:asciiTheme="minorHAnsi" w:hAnsiTheme="minorHAnsi" w:cstheme="minorHAnsi"/>
                <w:szCs w:val="20"/>
              </w:rPr>
              <w:t>0000]</w:t>
            </w:r>
          </w:p>
        </w:tc>
      </w:tr>
      <w:tr w:rsidR="00CD6BB4" w:rsidRPr="00074369" w14:paraId="630D0E6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3C44FBF3"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SAR</w:t>
            </w:r>
          </w:p>
        </w:tc>
        <w:tc>
          <w:tcPr>
            <w:tcW w:w="1519" w:type="dxa"/>
            <w:vAlign w:val="center"/>
          </w:tcPr>
          <w:p w14:paraId="3D82686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118.53 [</w:t>
            </w:r>
            <w:r w:rsidRPr="00074369">
              <w:t>0.</w:t>
            </w:r>
            <w:r w:rsidRPr="00074369">
              <w:rPr>
                <w:rFonts w:asciiTheme="minorHAnsi" w:hAnsiTheme="minorHAnsi" w:cstheme="minorHAnsi"/>
                <w:szCs w:val="20"/>
              </w:rPr>
              <w:t>0000]</w:t>
            </w:r>
          </w:p>
        </w:tc>
        <w:tc>
          <w:tcPr>
            <w:tcW w:w="1689" w:type="dxa"/>
            <w:vAlign w:val="center"/>
          </w:tcPr>
          <w:p w14:paraId="4EEC0A1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117.24 [</w:t>
            </w:r>
            <w:r w:rsidRPr="00074369">
              <w:t>0.</w:t>
            </w:r>
            <w:r w:rsidRPr="00074369">
              <w:rPr>
                <w:rFonts w:asciiTheme="minorHAnsi" w:hAnsiTheme="minorHAnsi" w:cstheme="minorHAnsi"/>
                <w:szCs w:val="20"/>
              </w:rPr>
              <w:t>0000]</w:t>
            </w:r>
          </w:p>
        </w:tc>
        <w:tc>
          <w:tcPr>
            <w:tcW w:w="1947" w:type="dxa"/>
            <w:gridSpan w:val="2"/>
            <w:vAlign w:val="center"/>
          </w:tcPr>
          <w:p w14:paraId="504AEF1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123.35 [</w:t>
            </w:r>
            <w:r w:rsidRPr="00074369">
              <w:t>0.</w:t>
            </w:r>
            <w:r w:rsidRPr="00074369">
              <w:rPr>
                <w:rFonts w:asciiTheme="minorHAnsi" w:hAnsiTheme="minorHAnsi" w:cstheme="minorHAnsi"/>
                <w:szCs w:val="20"/>
              </w:rPr>
              <w:t>0000]</w:t>
            </w:r>
          </w:p>
        </w:tc>
        <w:tc>
          <w:tcPr>
            <w:tcW w:w="1641" w:type="dxa"/>
            <w:vAlign w:val="center"/>
          </w:tcPr>
          <w:p w14:paraId="65C21E3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71.63 [</w:t>
            </w:r>
            <w:r w:rsidRPr="00074369">
              <w:t>0.</w:t>
            </w:r>
            <w:r w:rsidRPr="00074369">
              <w:rPr>
                <w:rFonts w:asciiTheme="minorHAnsi" w:hAnsiTheme="minorHAnsi" w:cstheme="minorHAnsi"/>
                <w:szCs w:val="20"/>
              </w:rPr>
              <w:t>0000]</w:t>
            </w:r>
          </w:p>
        </w:tc>
      </w:tr>
      <w:tr w:rsidR="00CD6BB4" w:rsidRPr="00074369" w14:paraId="508B4443"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06EF302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Robusto SEM</w:t>
            </w:r>
          </w:p>
        </w:tc>
        <w:tc>
          <w:tcPr>
            <w:tcW w:w="1519" w:type="dxa"/>
            <w:vAlign w:val="center"/>
          </w:tcPr>
          <w:p w14:paraId="2117501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0.00 [0.9438]</w:t>
            </w:r>
          </w:p>
        </w:tc>
        <w:tc>
          <w:tcPr>
            <w:tcW w:w="1689" w:type="dxa"/>
            <w:vAlign w:val="center"/>
          </w:tcPr>
          <w:p w14:paraId="166848D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0.17 [0.6783]</w:t>
            </w:r>
          </w:p>
        </w:tc>
        <w:tc>
          <w:tcPr>
            <w:tcW w:w="1947" w:type="dxa"/>
            <w:gridSpan w:val="2"/>
            <w:vAlign w:val="center"/>
          </w:tcPr>
          <w:p w14:paraId="39C01D34"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1.97 [0.1601]</w:t>
            </w:r>
          </w:p>
        </w:tc>
        <w:tc>
          <w:tcPr>
            <w:tcW w:w="1641" w:type="dxa"/>
            <w:vAlign w:val="center"/>
          </w:tcPr>
          <w:p w14:paraId="1A2D225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0.54 [0.4605]</w:t>
            </w:r>
          </w:p>
        </w:tc>
      </w:tr>
      <w:tr w:rsidR="00CD6BB4" w:rsidRPr="00074369" w14:paraId="2FF2F66F"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12" w:space="0" w:color="auto"/>
            </w:tcBorders>
            <w:vAlign w:val="center"/>
          </w:tcPr>
          <w:p w14:paraId="09C6A452" w14:textId="77777777" w:rsidR="00CD6BB4" w:rsidRPr="00074369" w:rsidRDefault="00CD6BB4" w:rsidP="007C15C8">
            <w:pPr>
              <w:spacing w:after="0" w:line="240" w:lineRule="auto"/>
              <w:jc w:val="left"/>
              <w:rPr>
                <w:rFonts w:asciiTheme="minorHAnsi" w:hAnsiTheme="minorHAnsi"/>
              </w:rPr>
            </w:pPr>
            <w:r w:rsidRPr="00074369">
              <w:t xml:space="preserve">Test LM Robusto </w:t>
            </w:r>
            <w:r w:rsidRPr="00074369">
              <w:rPr>
                <w:rFonts w:asciiTheme="minorHAnsi" w:hAnsiTheme="minorHAnsi" w:cstheme="minorHAnsi"/>
                <w:szCs w:val="20"/>
              </w:rPr>
              <w:t>SAR</w:t>
            </w:r>
          </w:p>
        </w:tc>
        <w:tc>
          <w:tcPr>
            <w:tcW w:w="1519" w:type="dxa"/>
            <w:tcBorders>
              <w:bottom w:val="single" w:sz="12" w:space="0" w:color="auto"/>
            </w:tcBorders>
            <w:vAlign w:val="center"/>
          </w:tcPr>
          <w:p w14:paraId="249A996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30.00</w:t>
            </w:r>
            <w:r w:rsidRPr="00074369">
              <w:t xml:space="preserve"> [0.</w:t>
            </w:r>
            <w:r w:rsidRPr="00074369">
              <w:rPr>
                <w:rFonts w:asciiTheme="minorHAnsi" w:hAnsiTheme="minorHAnsi" w:cstheme="minorHAnsi"/>
                <w:szCs w:val="20"/>
              </w:rPr>
              <w:t>0000</w:t>
            </w:r>
            <w:r w:rsidRPr="00074369">
              <w:t>]</w:t>
            </w:r>
          </w:p>
        </w:tc>
        <w:tc>
          <w:tcPr>
            <w:tcW w:w="1689" w:type="dxa"/>
            <w:tcBorders>
              <w:bottom w:val="single" w:sz="12" w:space="0" w:color="auto"/>
            </w:tcBorders>
            <w:vAlign w:val="center"/>
          </w:tcPr>
          <w:p w14:paraId="59FD014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28.33 [</w:t>
            </w:r>
            <w:r w:rsidRPr="00074369">
              <w:t>0.</w:t>
            </w:r>
            <w:r w:rsidRPr="00074369">
              <w:rPr>
                <w:rFonts w:asciiTheme="minorHAnsi" w:hAnsiTheme="minorHAnsi" w:cstheme="minorHAnsi"/>
                <w:szCs w:val="20"/>
              </w:rPr>
              <w:t>0000]</w:t>
            </w:r>
          </w:p>
        </w:tc>
        <w:tc>
          <w:tcPr>
            <w:tcW w:w="1947" w:type="dxa"/>
            <w:gridSpan w:val="2"/>
            <w:tcBorders>
              <w:bottom w:val="single" w:sz="12" w:space="0" w:color="auto"/>
            </w:tcBorders>
            <w:vAlign w:val="center"/>
          </w:tcPr>
          <w:p w14:paraId="5A26E55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35.23 [</w:t>
            </w:r>
            <w:r w:rsidRPr="00074369">
              <w:t>0.</w:t>
            </w:r>
            <w:r w:rsidRPr="00074369">
              <w:rPr>
                <w:rFonts w:asciiTheme="minorHAnsi" w:hAnsiTheme="minorHAnsi" w:cstheme="minorHAnsi"/>
                <w:szCs w:val="20"/>
              </w:rPr>
              <w:t>0000]</w:t>
            </w:r>
          </w:p>
        </w:tc>
        <w:tc>
          <w:tcPr>
            <w:tcW w:w="1641" w:type="dxa"/>
            <w:tcBorders>
              <w:bottom w:val="single" w:sz="12" w:space="0" w:color="auto"/>
            </w:tcBorders>
            <w:vAlign w:val="center"/>
          </w:tcPr>
          <w:p w14:paraId="2139580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21.01 [</w:t>
            </w:r>
            <w:r w:rsidRPr="00074369">
              <w:t>0.</w:t>
            </w:r>
            <w:r w:rsidRPr="00074369">
              <w:rPr>
                <w:rFonts w:asciiTheme="minorHAnsi" w:hAnsiTheme="minorHAnsi" w:cstheme="minorHAnsi"/>
                <w:szCs w:val="20"/>
              </w:rPr>
              <w:t>0000]</w:t>
            </w:r>
          </w:p>
        </w:tc>
      </w:tr>
      <w:tr w:rsidR="00CD6BB4" w:rsidRPr="00074369" w14:paraId="651C48B8" w14:textId="77777777" w:rsidTr="00B745AC">
        <w:trPr>
          <w:cnfStyle w:val="100000000000" w:firstRow="1" w:lastRow="0" w:firstColumn="0" w:lastColumn="0" w:oddVBand="0" w:evenVBand="0" w:oddHBand="0" w:evenHBand="0" w:firstRowFirstColumn="0" w:firstRowLastColumn="0" w:lastRowFirstColumn="0" w:lastRowLastColumn="0"/>
        </w:trPr>
        <w:tc>
          <w:tcPr>
            <w:tcW w:w="8493" w:type="dxa"/>
            <w:gridSpan w:val="6"/>
            <w:tcBorders>
              <w:top w:val="single" w:sz="12" w:space="0" w:color="auto"/>
            </w:tcBorders>
            <w:hideMark/>
          </w:tcPr>
          <w:p w14:paraId="16E4DDC3" w14:textId="77777777" w:rsidR="00CD6BB4" w:rsidRPr="00074369" w:rsidRDefault="00CD6BB4" w:rsidP="007C15C8">
            <w:pPr>
              <w:spacing w:after="0" w:line="240" w:lineRule="auto"/>
              <w:jc w:val="center"/>
              <w:rPr>
                <w:rFonts w:asciiTheme="minorHAnsi" w:hAnsiTheme="minorHAnsi"/>
              </w:rPr>
            </w:pPr>
          </w:p>
        </w:tc>
      </w:tr>
      <w:tr w:rsidR="00CD6BB4" w:rsidRPr="00074369" w14:paraId="25295179"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91EB49B"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Notas</w:t>
            </w:r>
            <w:r w:rsidRPr="00074369">
              <w:t>:</w:t>
            </w:r>
          </w:p>
        </w:tc>
        <w:tc>
          <w:tcPr>
            <w:tcW w:w="6796" w:type="dxa"/>
            <w:gridSpan w:val="5"/>
            <w:hideMark/>
          </w:tcPr>
          <w:p w14:paraId="7A035826" w14:textId="77777777" w:rsidR="00CD6BB4" w:rsidRPr="00074369" w:rsidRDefault="00CD6BB4" w:rsidP="007C15C8">
            <w:pPr>
              <w:spacing w:after="0" w:line="240" w:lineRule="auto"/>
              <w:jc w:val="right"/>
              <w:rPr>
                <w:rFonts w:asciiTheme="minorHAnsi" w:hAnsiTheme="minorHAnsi"/>
              </w:rPr>
            </w:pPr>
            <w:r w:rsidRPr="00074369">
              <w:rPr>
                <w:rFonts w:asciiTheme="minorHAnsi" w:hAnsiTheme="minorHAnsi"/>
                <w:vertAlign w:val="superscript"/>
              </w:rPr>
              <w:t>*</w:t>
            </w:r>
            <w:r w:rsidRPr="00074369">
              <w:rPr>
                <w:rFonts w:asciiTheme="minorHAnsi" w:hAnsiTheme="minorHAnsi"/>
              </w:rPr>
              <w:t>p&lt;0.1; </w:t>
            </w:r>
            <w:r w:rsidRPr="00074369">
              <w:rPr>
                <w:rFonts w:asciiTheme="minorHAnsi" w:hAnsiTheme="minorHAnsi"/>
                <w:vertAlign w:val="superscript"/>
              </w:rPr>
              <w:t>**</w:t>
            </w:r>
            <w:r w:rsidRPr="00074369">
              <w:rPr>
                <w:rFonts w:asciiTheme="minorHAnsi" w:hAnsiTheme="minorHAnsi"/>
              </w:rPr>
              <w:t>p&lt;0.05; </w:t>
            </w:r>
            <w:r w:rsidRPr="00074369">
              <w:rPr>
                <w:rFonts w:asciiTheme="minorHAnsi" w:hAnsiTheme="minorHAnsi"/>
                <w:vertAlign w:val="superscript"/>
              </w:rPr>
              <w:t>***</w:t>
            </w:r>
            <w:r w:rsidRPr="00074369">
              <w:rPr>
                <w:rFonts w:asciiTheme="minorHAnsi" w:hAnsiTheme="minorHAnsi"/>
              </w:rPr>
              <w:t>p&lt;0.01</w:t>
            </w:r>
          </w:p>
          <w:p w14:paraId="6D59B2B2" w14:textId="77777777" w:rsidR="00CD6BB4" w:rsidRPr="00074369" w:rsidRDefault="00CD6BB4" w:rsidP="007C15C8">
            <w:pPr>
              <w:spacing w:after="0" w:line="240" w:lineRule="auto"/>
              <w:jc w:val="right"/>
              <w:rPr>
                <w:rFonts w:asciiTheme="minorHAnsi" w:hAnsiTheme="minorHAnsi"/>
              </w:rPr>
            </w:pPr>
            <w:r w:rsidRPr="00074369">
              <w:rPr>
                <w:rFonts w:asciiTheme="minorHAnsi" w:hAnsiTheme="minorHAnsi" w:cstheme="minorHAnsi"/>
                <w:szCs w:val="20"/>
              </w:rPr>
              <w:t>Para Test LM, valor p en [ ]</w:t>
            </w:r>
          </w:p>
        </w:tc>
      </w:tr>
    </w:tbl>
    <w:p w14:paraId="3D275DB5" w14:textId="7BFD0733" w:rsidR="00CD6BB4" w:rsidRDefault="00CD6BB4" w:rsidP="00CD6BB4">
      <w:pPr>
        <w:pStyle w:val="Fuente"/>
      </w:pPr>
      <w:r w:rsidRPr="00074369">
        <w:t>Fuente: Elaboración propia, 2019</w:t>
      </w:r>
    </w:p>
    <w:p w14:paraId="350A2038" w14:textId="0B53623D" w:rsidR="009F2EBC" w:rsidRPr="009F2EBC" w:rsidRDefault="009F2EBC" w:rsidP="009F2EBC">
      <w:r w:rsidRPr="00074369">
        <w:t xml:space="preserve">Siguiendo lo discutido en el apartado </w:t>
      </w:r>
      <w:r w:rsidRPr="00074369">
        <w:fldChar w:fldCharType="begin"/>
      </w:r>
      <w:r w:rsidRPr="00074369">
        <w:instrText xml:space="preserve"> REF _Ref7077941 \n \h </w:instrText>
      </w:r>
      <w:r w:rsidRPr="00074369">
        <w:fldChar w:fldCharType="separate"/>
      </w:r>
      <w:r w:rsidR="004C0429">
        <w:t>2</w:t>
      </w:r>
      <w:r w:rsidRPr="00074369">
        <w:fldChar w:fldCharType="end"/>
      </w:r>
      <w:r w:rsidRPr="00074369">
        <w:t xml:space="preserve"> del </w:t>
      </w:r>
      <w:r w:rsidRPr="00074369">
        <w:fldChar w:fldCharType="begin"/>
      </w:r>
      <w:r w:rsidRPr="00074369">
        <w:instrText xml:space="preserve"> REF _Ref5724450 \r \# 0 \h </w:instrText>
      </w:r>
      <w:r w:rsidRPr="00074369">
        <w:fldChar w:fldCharType="separate"/>
      </w:r>
      <w:r w:rsidR="004C0429">
        <w:t>Capítulo II</w:t>
      </w:r>
      <w:r w:rsidRPr="00074369">
        <w:fldChar w:fldCharType="end"/>
      </w:r>
      <w:r w:rsidRPr="00074369">
        <w:t xml:space="preserve">, </w:t>
      </w:r>
      <w:r>
        <w:t xml:space="preserve">las tablas </w:t>
      </w:r>
      <w:r w:rsidR="007F54E5" w:rsidRPr="00074369">
        <w:fldChar w:fldCharType="begin"/>
      </w:r>
      <w:r w:rsidR="007F54E5" w:rsidRPr="00074369">
        <w:instrText xml:space="preserve"> REF _Ref9167006 \# 0 \h </w:instrText>
      </w:r>
      <w:r w:rsidR="007F54E5" w:rsidRPr="00074369">
        <w:fldChar w:fldCharType="separate"/>
      </w:r>
      <w:r w:rsidR="004C0429">
        <w:t>11</w:t>
      </w:r>
      <w:r w:rsidR="007F54E5" w:rsidRPr="00074369">
        <w:fldChar w:fldCharType="end"/>
      </w:r>
      <w:r w:rsidR="007F54E5" w:rsidRPr="00074369">
        <w:t xml:space="preserve"> y </w:t>
      </w:r>
      <w:r w:rsidR="007F54E5" w:rsidRPr="00074369">
        <w:fldChar w:fldCharType="begin"/>
      </w:r>
      <w:r w:rsidR="007F54E5" w:rsidRPr="00074369">
        <w:instrText xml:space="preserve"> REF _Ref9167008 \# 0 \h </w:instrText>
      </w:r>
      <w:r w:rsidR="007F54E5" w:rsidRPr="00074369">
        <w:fldChar w:fldCharType="separate"/>
      </w:r>
      <w:r w:rsidR="004C0429">
        <w:t>12</w:t>
      </w:r>
      <w:r w:rsidR="007F54E5" w:rsidRPr="00074369">
        <w:fldChar w:fldCharType="end"/>
      </w:r>
      <w:r w:rsidR="007F54E5">
        <w:t xml:space="preserve"> </w:t>
      </w:r>
      <w:r w:rsidRPr="00074369">
        <w:fldChar w:fldCharType="begin"/>
      </w:r>
      <w:r w:rsidRPr="00074369">
        <w:instrText xml:space="preserve"> REF _Ref6331822 \h </w:instrText>
      </w:r>
      <w:r w:rsidRPr="00074369">
        <w:fldChar w:fldCharType="end"/>
      </w:r>
      <w:r>
        <w:t>muestran</w:t>
      </w:r>
      <w:r w:rsidRPr="00074369">
        <w:t xml:space="preserve"> los resultados de las pruebas robustas de Anselin para determinar si el modelo de rezagos espaciales o el modelo de errores espaciales permite explicar mejor los datos. En este caso, el test LM Robusto para el modelo autoregresivo espacial (SAR) es significativo para todos los cortes, en tanto que el test del modelo espacial de errores no lo es. </w:t>
      </w:r>
      <w:r>
        <w:t xml:space="preserve">En consecuencia, </w:t>
      </w:r>
      <w:r w:rsidRPr="00074369">
        <w:t>se estima el modelo espacial de Durbin que incluye rezagos espaciales para la variable dependiente y las variables independientes</w:t>
      </w:r>
      <w:r>
        <w:t xml:space="preserve"> </w:t>
      </w:r>
      <w:r w:rsidRPr="00074369">
        <w:fldChar w:fldCharType="begin"/>
      </w:r>
      <w:r>
        <w:instrText xml:space="preserve"> ADDIN ZOTERO_ITEM CSL_CITATION {"citationID":"hbtTZEj1","properties":{"formattedCitation":"(Elhorst,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rsidRPr="00074369">
        <w:fldChar w:fldCharType="separate"/>
      </w:r>
      <w:r w:rsidRPr="009F2EBC">
        <w:rPr>
          <w:rFonts w:ascii="Times New Roman" w:hAnsi="Times New Roman"/>
        </w:rPr>
        <w:t>(Elhorst, 2010)</w:t>
      </w:r>
      <w:r w:rsidRPr="00074369">
        <w:fldChar w:fldCharType="end"/>
      </w:r>
      <w:r w:rsidRPr="00074369">
        <w:t xml:space="preserve">. Luego, se restringen los modelos según lo indicado en el </w:t>
      </w:r>
      <w:r w:rsidR="001515EE">
        <w:t xml:space="preserve">gráfico </w:t>
      </w:r>
      <w:r w:rsidR="004C0429">
        <w:fldChar w:fldCharType="begin"/>
      </w:r>
      <w:r w:rsidR="004C0429">
        <w:instrText xml:space="preserve"> REF _Ref9171813 </w:instrText>
      </w:r>
      <w:r w:rsidR="001515EE" w:rsidRPr="001515EE">
        <w:instrText>\# 0</w:instrText>
      </w:r>
      <w:r w:rsidR="001515EE">
        <w:instrText xml:space="preserve"> </w:instrText>
      </w:r>
      <w:r w:rsidR="004C0429">
        <w:instrText xml:space="preserve">\h </w:instrText>
      </w:r>
      <w:r w:rsidR="004C0429">
        <w:fldChar w:fldCharType="separate"/>
      </w:r>
      <w:r w:rsidR="001515EE">
        <w:t>1</w:t>
      </w:r>
      <w:r w:rsidR="004C0429">
        <w:fldChar w:fldCharType="end"/>
      </w:r>
      <w:r w:rsidR="001515EE">
        <w:t xml:space="preserve"> </w:t>
      </w:r>
      <w:r w:rsidRPr="00074369">
        <w:t>para realizar las prue</w:t>
      </w:r>
      <w:r>
        <w:t xml:space="preserve">bas de ratio de verosimilitud </w:t>
      </w:r>
      <w:r w:rsidRPr="00074369">
        <w:t xml:space="preserve">para las hipótesis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1</m:t>
            </m:r>
          </m:sup>
        </m:sSubSup>
        <m:r>
          <w:rPr>
            <w:rFonts w:ascii="Cambria Math" w:hAnsi="Cambria Math"/>
          </w:rPr>
          <m:t>:θ=0</m:t>
        </m:r>
      </m:oMath>
      <w:r w:rsidRPr="00074369">
        <w:t xml:space="preserve"> y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r>
          <w:rPr>
            <w:rFonts w:ascii="Cambria Math" w:hAnsi="Cambria Math"/>
          </w:rPr>
          <m:t>:θ+ρβ=0</m:t>
        </m:r>
      </m:oMath>
      <w:r w:rsidRPr="00074369">
        <w:t xml:space="preserve">. </w:t>
      </w:r>
      <w:commentRangeStart w:id="4100"/>
      <w:commentRangeStart w:id="4101"/>
      <w:r w:rsidRPr="00074369">
        <w:t xml:space="preserve">Si no se rechaza la primera hipótesis, el modelo puede ser simplificado un modelo de rezago espacial. Si </w:t>
      </w:r>
      <w:r w:rsidRPr="00074369">
        <w:lastRenderedPageBreak/>
        <w:t>se falla en rechazar la segunda, el modelo puede ser simplificado un modelo de errores espaciales. En caso ambas hipótesis sean rechazadas, el modelo espacial de Durbin es el que mejor describe los datos.</w:t>
      </w:r>
      <w:commentRangeEnd w:id="4100"/>
      <w:r w:rsidRPr="00074369">
        <w:rPr>
          <w:rStyle w:val="Refdecomentario"/>
        </w:rPr>
        <w:commentReference w:id="4100"/>
      </w:r>
      <w:commentRangeEnd w:id="4101"/>
      <w:r w:rsidRPr="00074369">
        <w:rPr>
          <w:rStyle w:val="Refdecomentario"/>
        </w:rPr>
        <w:commentReference w:id="4101"/>
      </w:r>
      <w:r w:rsidRPr="00074369">
        <w:t xml:space="preserve"> Los resultados </w:t>
      </w:r>
      <w:r>
        <w:t xml:space="preserve">de </w:t>
      </w:r>
      <w:r w:rsidRPr="00074369">
        <w:t xml:space="preserve">la tabla </w:t>
      </w:r>
      <w:r w:rsidRPr="00074369">
        <w:fldChar w:fldCharType="begin"/>
      </w:r>
      <w:r w:rsidRPr="00074369">
        <w:instrText xml:space="preserve"> REF _Ref6341542 \h </w:instrText>
      </w:r>
      <w:r w:rsidRPr="00074369">
        <w:fldChar w:fldCharType="end"/>
      </w:r>
      <w:r w:rsidRPr="00074369">
        <w:fldChar w:fldCharType="begin"/>
      </w:r>
      <w:r w:rsidRPr="00074369">
        <w:instrText xml:space="preserve"> REF _Ref9167495 \# 0 \h </w:instrText>
      </w:r>
      <w:r w:rsidRPr="00074369">
        <w:fldChar w:fldCharType="separate"/>
      </w:r>
      <w:r w:rsidR="004C0429">
        <w:t>13</w:t>
      </w:r>
      <w:r w:rsidRPr="00074369">
        <w:fldChar w:fldCharType="end"/>
      </w:r>
      <w:r w:rsidRPr="00074369">
        <w:t xml:space="preserve"> indican que se puede simplificar al modelo autoregresivo espacial (SAR) para el di</w:t>
      </w:r>
      <w:r w:rsidR="0051146E">
        <w:t xml:space="preserve">ésel </w:t>
      </w:r>
      <w:r>
        <w:t>y se debe utilizar el modelo de Durbin para el gasohol 90.</w:t>
      </w:r>
    </w:p>
    <w:p w14:paraId="2A42BEEC" w14:textId="358B0E91" w:rsidR="00CD6BB4" w:rsidRPr="00074369" w:rsidRDefault="00CD6BB4" w:rsidP="00CD6BB4">
      <w:pPr>
        <w:pStyle w:val="Descripcin"/>
        <w:keepNext/>
      </w:pPr>
      <w:bookmarkStart w:id="4102" w:name="_Ref9167008"/>
      <w:bookmarkStart w:id="4103" w:name="_Toc9171801"/>
      <w:r w:rsidRPr="00074369">
        <w:t xml:space="preserve">Tabla </w:t>
      </w:r>
      <w:r w:rsidRPr="00074369">
        <w:fldChar w:fldCharType="begin"/>
      </w:r>
      <w:r w:rsidRPr="00074369">
        <w:instrText xml:space="preserve"> SEQ Tabla \* ARABIC </w:instrText>
      </w:r>
      <w:r w:rsidRPr="00074369">
        <w:fldChar w:fldCharType="separate"/>
      </w:r>
      <w:r w:rsidR="004C0429">
        <w:rPr>
          <w:noProof/>
        </w:rPr>
        <w:t>12</w:t>
      </w:r>
      <w:r w:rsidRPr="00074369">
        <w:fldChar w:fldCharType="end"/>
      </w:r>
      <w:bookmarkEnd w:id="4102"/>
      <w:r w:rsidRPr="00074369">
        <w:t>: Resultados de regresión lineal por MCO - Combustible Gasohol 90 octanos</w:t>
      </w:r>
      <w:bookmarkEnd w:id="4103"/>
    </w:p>
    <w:tbl>
      <w:tblPr>
        <w:tblStyle w:val="tesis"/>
        <w:tblW w:w="0" w:type="auto"/>
        <w:tblLook w:val="04A0" w:firstRow="1" w:lastRow="0" w:firstColumn="1" w:lastColumn="0" w:noHBand="0" w:noVBand="1"/>
      </w:tblPr>
      <w:tblGrid>
        <w:gridCol w:w="2089"/>
        <w:gridCol w:w="1561"/>
        <w:gridCol w:w="1561"/>
        <w:gridCol w:w="1561"/>
        <w:gridCol w:w="1561"/>
      </w:tblGrid>
      <w:tr w:rsidR="00CD6BB4" w:rsidRPr="00074369" w14:paraId="3DB7759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6" w:space="0" w:color="auto"/>
            </w:tcBorders>
            <w:hideMark/>
          </w:tcPr>
          <w:p w14:paraId="17571BB7" w14:textId="77777777" w:rsidR="00CD6BB4" w:rsidRPr="00074369" w:rsidRDefault="00CD6BB4" w:rsidP="007C15C8">
            <w:pPr>
              <w:spacing w:after="0" w:line="240" w:lineRule="auto"/>
              <w:jc w:val="center"/>
              <w:rPr>
                <w:rFonts w:asciiTheme="minorHAnsi" w:hAnsiTheme="minorHAnsi" w:cstheme="minorHAnsi"/>
                <w:szCs w:val="20"/>
              </w:rPr>
            </w:pPr>
          </w:p>
        </w:tc>
        <w:tc>
          <w:tcPr>
            <w:tcW w:w="0" w:type="auto"/>
            <w:tcBorders>
              <w:bottom w:val="single" w:sz="6" w:space="0" w:color="auto"/>
            </w:tcBorders>
            <w:hideMark/>
          </w:tcPr>
          <w:p w14:paraId="03CEED5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Ago-17</w:t>
            </w:r>
          </w:p>
        </w:tc>
        <w:tc>
          <w:tcPr>
            <w:tcW w:w="0" w:type="auto"/>
            <w:tcBorders>
              <w:bottom w:val="single" w:sz="6" w:space="0" w:color="auto"/>
            </w:tcBorders>
            <w:hideMark/>
          </w:tcPr>
          <w:p w14:paraId="3472C18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0" w:type="auto"/>
            <w:tcBorders>
              <w:bottom w:val="single" w:sz="6" w:space="0" w:color="auto"/>
            </w:tcBorders>
            <w:hideMark/>
          </w:tcPr>
          <w:p w14:paraId="3176F2A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c>
          <w:tcPr>
            <w:tcW w:w="0" w:type="auto"/>
            <w:tcBorders>
              <w:bottom w:val="single" w:sz="6" w:space="0" w:color="auto"/>
            </w:tcBorders>
            <w:hideMark/>
          </w:tcPr>
          <w:p w14:paraId="3B4769E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r>
      <w:tr w:rsidR="00CD6BB4" w:rsidRPr="00074369" w14:paraId="5BF109F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top w:val="single" w:sz="6" w:space="0" w:color="auto"/>
            </w:tcBorders>
            <w:hideMark/>
          </w:tcPr>
          <w:p w14:paraId="422759E1"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Petroperú</w:t>
            </w:r>
          </w:p>
        </w:tc>
        <w:tc>
          <w:tcPr>
            <w:tcW w:w="0" w:type="auto"/>
            <w:tcBorders>
              <w:top w:val="single" w:sz="6" w:space="0" w:color="auto"/>
            </w:tcBorders>
            <w:hideMark/>
          </w:tcPr>
          <w:p w14:paraId="7AAFEA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0.144 (0.094)</w:t>
            </w:r>
          </w:p>
        </w:tc>
        <w:tc>
          <w:tcPr>
            <w:tcW w:w="0" w:type="auto"/>
            <w:tcBorders>
              <w:top w:val="single" w:sz="6" w:space="0" w:color="auto"/>
            </w:tcBorders>
            <w:hideMark/>
          </w:tcPr>
          <w:p w14:paraId="49CE863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0.079 (0.098)</w:t>
            </w:r>
          </w:p>
        </w:tc>
        <w:tc>
          <w:tcPr>
            <w:tcW w:w="0" w:type="auto"/>
            <w:tcBorders>
              <w:top w:val="single" w:sz="6" w:space="0" w:color="auto"/>
            </w:tcBorders>
            <w:hideMark/>
          </w:tcPr>
          <w:p w14:paraId="12FF051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 (0.090)</w:t>
            </w:r>
          </w:p>
        </w:tc>
        <w:tc>
          <w:tcPr>
            <w:tcW w:w="0" w:type="auto"/>
            <w:tcBorders>
              <w:top w:val="single" w:sz="6" w:space="0" w:color="auto"/>
            </w:tcBorders>
            <w:hideMark/>
          </w:tcPr>
          <w:p w14:paraId="5C73A79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0.112 (0.095)</w:t>
            </w:r>
          </w:p>
        </w:tc>
      </w:tr>
      <w:tr w:rsidR="00CD6BB4" w:rsidRPr="00074369" w14:paraId="1E7C9D7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9185F30"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Pecsa</w:t>
            </w:r>
          </w:p>
        </w:tc>
        <w:tc>
          <w:tcPr>
            <w:tcW w:w="0" w:type="auto"/>
            <w:hideMark/>
          </w:tcPr>
          <w:p w14:paraId="470884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0.310</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c>
          <w:tcPr>
            <w:tcW w:w="0" w:type="auto"/>
            <w:hideMark/>
          </w:tcPr>
          <w:p w14:paraId="2CC01D0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0.307</w:t>
            </w:r>
            <w:r w:rsidRPr="00074369">
              <w:rPr>
                <w:rFonts w:asciiTheme="minorHAnsi" w:hAnsiTheme="minorHAnsi" w:cstheme="minorHAnsi"/>
                <w:szCs w:val="20"/>
                <w:vertAlign w:val="superscript"/>
              </w:rPr>
              <w:t>***</w:t>
            </w:r>
            <w:r w:rsidRPr="00074369">
              <w:rPr>
                <w:rFonts w:asciiTheme="minorHAnsi" w:hAnsiTheme="minorHAnsi" w:cstheme="minorHAnsi"/>
                <w:szCs w:val="20"/>
              </w:rPr>
              <w:t> (0.112)</w:t>
            </w:r>
          </w:p>
        </w:tc>
        <w:tc>
          <w:tcPr>
            <w:tcW w:w="0" w:type="auto"/>
            <w:hideMark/>
          </w:tcPr>
          <w:p w14:paraId="61276C7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0.236</w:t>
            </w:r>
            <w:r w:rsidRPr="00074369">
              <w:rPr>
                <w:rFonts w:asciiTheme="minorHAnsi" w:hAnsiTheme="minorHAnsi" w:cstheme="minorHAnsi"/>
                <w:szCs w:val="20"/>
                <w:vertAlign w:val="superscript"/>
              </w:rPr>
              <w:t>**</w:t>
            </w:r>
            <w:r w:rsidRPr="00074369">
              <w:rPr>
                <w:rFonts w:asciiTheme="minorHAnsi" w:hAnsiTheme="minorHAnsi" w:cstheme="minorHAnsi"/>
                <w:szCs w:val="20"/>
              </w:rPr>
              <w:t> (0.104)</w:t>
            </w:r>
          </w:p>
        </w:tc>
        <w:tc>
          <w:tcPr>
            <w:tcW w:w="0" w:type="auto"/>
            <w:hideMark/>
          </w:tcPr>
          <w:p w14:paraId="4079DF6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0.312</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r>
      <w:tr w:rsidR="00CD6BB4" w:rsidRPr="00074369" w14:paraId="0616A212"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DB24576"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Primax</w:t>
            </w:r>
          </w:p>
        </w:tc>
        <w:tc>
          <w:tcPr>
            <w:tcW w:w="0" w:type="auto"/>
            <w:hideMark/>
          </w:tcPr>
          <w:p w14:paraId="2B1F882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0.586</w:t>
            </w:r>
            <w:r w:rsidRPr="00074369">
              <w:rPr>
                <w:rFonts w:asciiTheme="minorHAnsi" w:hAnsiTheme="minorHAnsi" w:cstheme="minorHAnsi"/>
                <w:szCs w:val="20"/>
                <w:vertAlign w:val="superscript"/>
              </w:rPr>
              <w:t>***</w:t>
            </w:r>
            <w:r w:rsidRPr="00074369">
              <w:rPr>
                <w:rFonts w:asciiTheme="minorHAnsi" w:hAnsiTheme="minorHAnsi" w:cstheme="minorHAnsi"/>
                <w:szCs w:val="20"/>
              </w:rPr>
              <w:t> (0.081)</w:t>
            </w:r>
          </w:p>
        </w:tc>
        <w:tc>
          <w:tcPr>
            <w:tcW w:w="0" w:type="auto"/>
            <w:hideMark/>
          </w:tcPr>
          <w:p w14:paraId="73B7E4A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0.582</w:t>
            </w:r>
            <w:r w:rsidRPr="00074369">
              <w:rPr>
                <w:rFonts w:asciiTheme="minorHAnsi" w:hAnsiTheme="minorHAnsi" w:cstheme="minorHAnsi"/>
                <w:szCs w:val="20"/>
                <w:vertAlign w:val="superscript"/>
              </w:rPr>
              <w:t>***</w:t>
            </w:r>
            <w:r w:rsidRPr="00074369">
              <w:rPr>
                <w:rFonts w:asciiTheme="minorHAnsi" w:hAnsiTheme="minorHAnsi" w:cstheme="minorHAnsi"/>
                <w:szCs w:val="20"/>
              </w:rPr>
              <w:t> (0.084)</w:t>
            </w:r>
          </w:p>
        </w:tc>
        <w:tc>
          <w:tcPr>
            <w:tcW w:w="0" w:type="auto"/>
            <w:hideMark/>
          </w:tcPr>
          <w:p w14:paraId="70CD129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0.450</w:t>
            </w:r>
            <w:r w:rsidRPr="00074369">
              <w:rPr>
                <w:rFonts w:asciiTheme="minorHAnsi" w:hAnsiTheme="minorHAnsi" w:cstheme="minorHAnsi"/>
                <w:szCs w:val="20"/>
                <w:vertAlign w:val="superscript"/>
              </w:rPr>
              <w:t>***</w:t>
            </w:r>
            <w:r w:rsidRPr="00074369">
              <w:rPr>
                <w:rFonts w:asciiTheme="minorHAnsi" w:hAnsiTheme="minorHAnsi" w:cstheme="minorHAnsi"/>
                <w:szCs w:val="20"/>
              </w:rPr>
              <w:t> (0.078)</w:t>
            </w:r>
          </w:p>
        </w:tc>
        <w:tc>
          <w:tcPr>
            <w:tcW w:w="0" w:type="auto"/>
            <w:hideMark/>
          </w:tcPr>
          <w:p w14:paraId="064E54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0.575</w:t>
            </w:r>
            <w:r w:rsidRPr="00074369">
              <w:rPr>
                <w:rFonts w:asciiTheme="minorHAnsi" w:hAnsiTheme="minorHAnsi" w:cstheme="minorHAnsi"/>
                <w:szCs w:val="20"/>
                <w:vertAlign w:val="superscript"/>
              </w:rPr>
              <w:t>***</w:t>
            </w:r>
            <w:r w:rsidRPr="00074369">
              <w:rPr>
                <w:rFonts w:asciiTheme="minorHAnsi" w:hAnsiTheme="minorHAnsi" w:cstheme="minorHAnsi"/>
                <w:szCs w:val="20"/>
              </w:rPr>
              <w:t> (0.082)</w:t>
            </w:r>
          </w:p>
        </w:tc>
      </w:tr>
      <w:tr w:rsidR="00CD6BB4" w:rsidRPr="00074369" w14:paraId="232D36B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D544F3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Repsol</w:t>
            </w:r>
          </w:p>
        </w:tc>
        <w:tc>
          <w:tcPr>
            <w:tcW w:w="0" w:type="auto"/>
            <w:hideMark/>
          </w:tcPr>
          <w:p w14:paraId="167030E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0.468</w:t>
            </w:r>
            <w:r w:rsidRPr="00074369">
              <w:rPr>
                <w:rFonts w:asciiTheme="minorHAnsi" w:hAnsiTheme="minorHAnsi" w:cstheme="minorHAnsi"/>
                <w:szCs w:val="20"/>
                <w:vertAlign w:val="superscript"/>
              </w:rPr>
              <w:t>***</w:t>
            </w:r>
            <w:r w:rsidRPr="00074369">
              <w:rPr>
                <w:rFonts w:asciiTheme="minorHAnsi" w:hAnsiTheme="minorHAnsi" w:cstheme="minorHAnsi"/>
                <w:szCs w:val="20"/>
              </w:rPr>
              <w:t> (0.089)</w:t>
            </w:r>
          </w:p>
        </w:tc>
        <w:tc>
          <w:tcPr>
            <w:tcW w:w="0" w:type="auto"/>
            <w:hideMark/>
          </w:tcPr>
          <w:p w14:paraId="690FBB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0.331</w:t>
            </w:r>
            <w:r w:rsidRPr="00074369">
              <w:rPr>
                <w:rFonts w:asciiTheme="minorHAnsi" w:hAnsiTheme="minorHAnsi" w:cstheme="minorHAnsi"/>
                <w:szCs w:val="20"/>
                <w:vertAlign w:val="superscript"/>
              </w:rPr>
              <w:t>***</w:t>
            </w:r>
            <w:r w:rsidRPr="00074369">
              <w:rPr>
                <w:rFonts w:asciiTheme="minorHAnsi" w:hAnsiTheme="minorHAnsi" w:cstheme="minorHAnsi"/>
                <w:szCs w:val="20"/>
              </w:rPr>
              <w:t> (0.093)</w:t>
            </w:r>
          </w:p>
        </w:tc>
        <w:tc>
          <w:tcPr>
            <w:tcW w:w="0" w:type="auto"/>
            <w:hideMark/>
          </w:tcPr>
          <w:p w14:paraId="1BA534D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0.309</w:t>
            </w:r>
            <w:r w:rsidRPr="00074369">
              <w:rPr>
                <w:rFonts w:asciiTheme="minorHAnsi" w:hAnsiTheme="minorHAnsi" w:cstheme="minorHAnsi"/>
                <w:szCs w:val="20"/>
                <w:vertAlign w:val="superscript"/>
              </w:rPr>
              <w:t>***</w:t>
            </w:r>
            <w:r w:rsidRPr="00074369">
              <w:rPr>
                <w:rFonts w:asciiTheme="minorHAnsi" w:hAnsiTheme="minorHAnsi" w:cstheme="minorHAnsi"/>
                <w:szCs w:val="20"/>
              </w:rPr>
              <w:t> (0.085)</w:t>
            </w:r>
          </w:p>
        </w:tc>
        <w:tc>
          <w:tcPr>
            <w:tcW w:w="0" w:type="auto"/>
            <w:hideMark/>
          </w:tcPr>
          <w:p w14:paraId="2BE8F5D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0.382</w:t>
            </w:r>
            <w:r w:rsidRPr="00074369">
              <w:rPr>
                <w:rFonts w:asciiTheme="minorHAnsi" w:hAnsiTheme="minorHAnsi" w:cstheme="minorHAnsi"/>
                <w:szCs w:val="20"/>
                <w:vertAlign w:val="superscript"/>
              </w:rPr>
              <w:t>***</w:t>
            </w:r>
            <w:r w:rsidRPr="00074369">
              <w:rPr>
                <w:rFonts w:asciiTheme="minorHAnsi" w:hAnsiTheme="minorHAnsi" w:cstheme="minorHAnsi"/>
                <w:szCs w:val="20"/>
              </w:rPr>
              <w:t> (0.090)</w:t>
            </w:r>
          </w:p>
        </w:tc>
      </w:tr>
      <w:tr w:rsidR="00CD6BB4" w:rsidRPr="00074369" w14:paraId="47E25B56"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898E7F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Pecsa</w:t>
            </w:r>
          </w:p>
        </w:tc>
        <w:tc>
          <w:tcPr>
            <w:tcW w:w="0" w:type="auto"/>
            <w:hideMark/>
          </w:tcPr>
          <w:p w14:paraId="3D08C92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-0.116 (0.118)</w:t>
            </w:r>
          </w:p>
        </w:tc>
        <w:tc>
          <w:tcPr>
            <w:tcW w:w="0" w:type="auto"/>
            <w:hideMark/>
          </w:tcPr>
          <w:p w14:paraId="15189FE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0.080 (0.122)</w:t>
            </w:r>
          </w:p>
        </w:tc>
        <w:tc>
          <w:tcPr>
            <w:tcW w:w="0" w:type="auto"/>
            <w:hideMark/>
          </w:tcPr>
          <w:p w14:paraId="6CBB1B2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0.158 (0.113)</w:t>
            </w:r>
          </w:p>
        </w:tc>
        <w:tc>
          <w:tcPr>
            <w:tcW w:w="0" w:type="auto"/>
            <w:hideMark/>
          </w:tcPr>
          <w:p w14:paraId="610CECB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0.171 (0.119)</w:t>
            </w:r>
          </w:p>
        </w:tc>
      </w:tr>
      <w:tr w:rsidR="00CD6BB4" w:rsidRPr="00074369" w14:paraId="0BAD99C0"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1D6BBD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Primax</w:t>
            </w:r>
          </w:p>
        </w:tc>
        <w:tc>
          <w:tcPr>
            <w:tcW w:w="0" w:type="auto"/>
            <w:hideMark/>
          </w:tcPr>
          <w:p w14:paraId="35F04F5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0.257</w:t>
            </w:r>
            <w:r w:rsidRPr="00074369">
              <w:rPr>
                <w:rFonts w:asciiTheme="minorHAnsi" w:hAnsiTheme="minorHAnsi" w:cstheme="minorHAnsi"/>
                <w:szCs w:val="20"/>
                <w:vertAlign w:val="superscript"/>
              </w:rPr>
              <w:t>**</w:t>
            </w:r>
            <w:r w:rsidRPr="00074369">
              <w:rPr>
                <w:rFonts w:asciiTheme="minorHAnsi" w:hAnsiTheme="minorHAnsi" w:cstheme="minorHAnsi"/>
                <w:szCs w:val="20"/>
              </w:rPr>
              <w:t> (0.105)</w:t>
            </w:r>
          </w:p>
        </w:tc>
        <w:tc>
          <w:tcPr>
            <w:tcW w:w="0" w:type="auto"/>
            <w:hideMark/>
          </w:tcPr>
          <w:p w14:paraId="5F2188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0.297</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c>
          <w:tcPr>
            <w:tcW w:w="0" w:type="auto"/>
            <w:hideMark/>
          </w:tcPr>
          <w:p w14:paraId="246EA40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0.311</w:t>
            </w:r>
            <w:r w:rsidRPr="00074369">
              <w:rPr>
                <w:rFonts w:asciiTheme="minorHAnsi" w:hAnsiTheme="minorHAnsi" w:cstheme="minorHAnsi"/>
                <w:szCs w:val="20"/>
                <w:vertAlign w:val="superscript"/>
              </w:rPr>
              <w:t>***</w:t>
            </w:r>
            <w:r w:rsidRPr="00074369">
              <w:rPr>
                <w:rFonts w:asciiTheme="minorHAnsi" w:hAnsiTheme="minorHAnsi" w:cstheme="minorHAnsi"/>
                <w:szCs w:val="20"/>
              </w:rPr>
              <w:t> (0.101)</w:t>
            </w:r>
          </w:p>
        </w:tc>
        <w:tc>
          <w:tcPr>
            <w:tcW w:w="0" w:type="auto"/>
            <w:hideMark/>
          </w:tcPr>
          <w:p w14:paraId="4396CF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0.599</w:t>
            </w:r>
            <w:r w:rsidRPr="00074369">
              <w:rPr>
                <w:rFonts w:asciiTheme="minorHAnsi" w:hAnsiTheme="minorHAnsi" w:cstheme="minorHAnsi"/>
                <w:szCs w:val="20"/>
                <w:vertAlign w:val="superscript"/>
              </w:rPr>
              <w:t>***</w:t>
            </w:r>
            <w:r w:rsidRPr="00074369">
              <w:rPr>
                <w:rFonts w:asciiTheme="minorHAnsi" w:hAnsiTheme="minorHAnsi" w:cstheme="minorHAnsi"/>
                <w:szCs w:val="20"/>
              </w:rPr>
              <w:t> (0.106)</w:t>
            </w:r>
          </w:p>
        </w:tc>
      </w:tr>
      <w:tr w:rsidR="00CD6BB4" w:rsidRPr="00074369" w14:paraId="64B7436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DF024C8"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Repsol</w:t>
            </w:r>
          </w:p>
        </w:tc>
        <w:tc>
          <w:tcPr>
            <w:tcW w:w="0" w:type="auto"/>
            <w:hideMark/>
          </w:tcPr>
          <w:p w14:paraId="20BFD1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0.399</w:t>
            </w:r>
            <w:r w:rsidRPr="00074369">
              <w:rPr>
                <w:rFonts w:asciiTheme="minorHAnsi" w:hAnsiTheme="minorHAnsi" w:cstheme="minorHAnsi"/>
                <w:szCs w:val="20"/>
                <w:vertAlign w:val="superscript"/>
              </w:rPr>
              <w:t>***</w:t>
            </w:r>
            <w:r w:rsidRPr="00074369">
              <w:rPr>
                <w:rFonts w:asciiTheme="minorHAnsi" w:hAnsiTheme="minorHAnsi" w:cstheme="minorHAnsi"/>
                <w:szCs w:val="20"/>
              </w:rPr>
              <w:t> (0.092)</w:t>
            </w:r>
          </w:p>
        </w:tc>
        <w:tc>
          <w:tcPr>
            <w:tcW w:w="0" w:type="auto"/>
            <w:hideMark/>
          </w:tcPr>
          <w:p w14:paraId="79E10B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0.273</w:t>
            </w:r>
            <w:r w:rsidRPr="00074369">
              <w:rPr>
                <w:rFonts w:asciiTheme="minorHAnsi" w:hAnsiTheme="minorHAnsi" w:cstheme="minorHAnsi"/>
                <w:szCs w:val="20"/>
                <w:vertAlign w:val="superscript"/>
              </w:rPr>
              <w:t>***</w:t>
            </w:r>
            <w:r w:rsidRPr="00074369">
              <w:rPr>
                <w:rFonts w:asciiTheme="minorHAnsi" w:hAnsiTheme="minorHAnsi" w:cstheme="minorHAnsi"/>
                <w:szCs w:val="20"/>
              </w:rPr>
              <w:t> (0.096)</w:t>
            </w:r>
          </w:p>
        </w:tc>
        <w:tc>
          <w:tcPr>
            <w:tcW w:w="0" w:type="auto"/>
            <w:hideMark/>
          </w:tcPr>
          <w:p w14:paraId="49831F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0.169</w:t>
            </w:r>
            <w:r w:rsidRPr="00074369">
              <w:rPr>
                <w:rFonts w:asciiTheme="minorHAnsi" w:hAnsiTheme="minorHAnsi" w:cstheme="minorHAnsi"/>
                <w:szCs w:val="20"/>
                <w:vertAlign w:val="superscript"/>
              </w:rPr>
              <w:t>*</w:t>
            </w:r>
            <w:r w:rsidRPr="00074369">
              <w:rPr>
                <w:rFonts w:asciiTheme="minorHAnsi" w:hAnsiTheme="minorHAnsi" w:cstheme="minorHAnsi"/>
                <w:szCs w:val="20"/>
              </w:rPr>
              <w:t> (0.089)</w:t>
            </w:r>
          </w:p>
        </w:tc>
        <w:tc>
          <w:tcPr>
            <w:tcW w:w="0" w:type="auto"/>
            <w:hideMark/>
          </w:tcPr>
          <w:p w14:paraId="46667C3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0.509</w:t>
            </w:r>
            <w:r w:rsidRPr="00074369">
              <w:rPr>
                <w:rFonts w:asciiTheme="minorHAnsi" w:hAnsiTheme="minorHAnsi" w:cstheme="minorHAnsi"/>
                <w:szCs w:val="20"/>
                <w:vertAlign w:val="superscript"/>
              </w:rPr>
              <w:t>***</w:t>
            </w:r>
            <w:r w:rsidRPr="00074369">
              <w:rPr>
                <w:rFonts w:asciiTheme="minorHAnsi" w:hAnsiTheme="minorHAnsi" w:cstheme="minorHAnsi"/>
                <w:szCs w:val="20"/>
              </w:rPr>
              <w:t> (0.093)</w:t>
            </w:r>
          </w:p>
        </w:tc>
      </w:tr>
      <w:tr w:rsidR="00CD6BB4" w:rsidRPr="00074369" w14:paraId="1F3F193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5A1E44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SC</w:t>
            </w:r>
          </w:p>
        </w:tc>
        <w:tc>
          <w:tcPr>
            <w:tcW w:w="0" w:type="auto"/>
            <w:hideMark/>
          </w:tcPr>
          <w:p w14:paraId="0EBFE03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0.251 (0.183)</w:t>
            </w:r>
          </w:p>
        </w:tc>
        <w:tc>
          <w:tcPr>
            <w:tcW w:w="0" w:type="auto"/>
            <w:hideMark/>
          </w:tcPr>
          <w:p w14:paraId="7209AF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0.117 (0.191)</w:t>
            </w:r>
          </w:p>
        </w:tc>
        <w:tc>
          <w:tcPr>
            <w:tcW w:w="0" w:type="auto"/>
            <w:hideMark/>
          </w:tcPr>
          <w:p w14:paraId="789B64F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-0.099 (0.106)</w:t>
            </w:r>
          </w:p>
        </w:tc>
        <w:tc>
          <w:tcPr>
            <w:tcW w:w="0" w:type="auto"/>
            <w:hideMark/>
          </w:tcPr>
          <w:p w14:paraId="7C7E95A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-0.034 (0.111)</w:t>
            </w:r>
          </w:p>
        </w:tc>
      </w:tr>
      <w:tr w:rsidR="00CD6BB4" w:rsidRPr="00074369" w14:paraId="623C9BE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2B7BAE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DPROM</w:t>
            </w:r>
          </w:p>
        </w:tc>
        <w:tc>
          <w:tcPr>
            <w:tcW w:w="0" w:type="auto"/>
            <w:hideMark/>
          </w:tcPr>
          <w:p w14:paraId="6D8950C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-0.264 (0.188)</w:t>
            </w:r>
          </w:p>
        </w:tc>
        <w:tc>
          <w:tcPr>
            <w:tcW w:w="0" w:type="auto"/>
            <w:hideMark/>
          </w:tcPr>
          <w:p w14:paraId="47EC087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-0.175 (0.196)</w:t>
            </w:r>
          </w:p>
        </w:tc>
        <w:tc>
          <w:tcPr>
            <w:tcW w:w="0" w:type="auto"/>
            <w:hideMark/>
          </w:tcPr>
          <w:p w14:paraId="450D2C3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-0.124 (0.182)</w:t>
            </w:r>
          </w:p>
        </w:tc>
        <w:tc>
          <w:tcPr>
            <w:tcW w:w="0" w:type="auto"/>
            <w:hideMark/>
          </w:tcPr>
          <w:p w14:paraId="256657A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-0.020 (0.191)</w:t>
            </w:r>
          </w:p>
        </w:tc>
      </w:tr>
      <w:tr w:rsidR="00CD6BB4" w:rsidRPr="00074369" w14:paraId="50D7EB0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A367DC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DMIN</w:t>
            </w:r>
          </w:p>
        </w:tc>
        <w:tc>
          <w:tcPr>
            <w:tcW w:w="0" w:type="auto"/>
            <w:hideMark/>
          </w:tcPr>
          <w:p w14:paraId="2785363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0.161</w:t>
            </w:r>
            <w:r w:rsidRPr="00074369">
              <w:rPr>
                <w:rFonts w:asciiTheme="minorHAnsi" w:hAnsiTheme="minorHAnsi" w:cstheme="minorHAnsi"/>
                <w:szCs w:val="20"/>
                <w:vertAlign w:val="superscript"/>
              </w:rPr>
              <w:t>**</w:t>
            </w:r>
            <w:r w:rsidRPr="00074369">
              <w:rPr>
                <w:rFonts w:asciiTheme="minorHAnsi" w:hAnsiTheme="minorHAnsi" w:cstheme="minorHAnsi"/>
                <w:szCs w:val="20"/>
              </w:rPr>
              <w:t> (0.078)</w:t>
            </w:r>
          </w:p>
        </w:tc>
        <w:tc>
          <w:tcPr>
            <w:tcW w:w="0" w:type="auto"/>
            <w:hideMark/>
          </w:tcPr>
          <w:p w14:paraId="3C7D58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0.053 (0.081)</w:t>
            </w:r>
          </w:p>
        </w:tc>
        <w:tc>
          <w:tcPr>
            <w:tcW w:w="0" w:type="auto"/>
            <w:hideMark/>
          </w:tcPr>
          <w:p w14:paraId="2FA90CC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0.029 (0.075)</w:t>
            </w:r>
          </w:p>
        </w:tc>
        <w:tc>
          <w:tcPr>
            <w:tcW w:w="0" w:type="auto"/>
            <w:hideMark/>
          </w:tcPr>
          <w:p w14:paraId="035AE38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0.013 (0.079)</w:t>
            </w:r>
          </w:p>
        </w:tc>
      </w:tr>
      <w:tr w:rsidR="00CD6BB4" w:rsidRPr="00074369" w14:paraId="0FE2957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660CA89"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NCERC</w:t>
            </w:r>
          </w:p>
        </w:tc>
        <w:tc>
          <w:tcPr>
            <w:tcW w:w="0" w:type="auto"/>
            <w:hideMark/>
          </w:tcPr>
          <w:p w14:paraId="4A468C7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-0.033</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c>
          <w:tcPr>
            <w:tcW w:w="0" w:type="auto"/>
            <w:hideMark/>
          </w:tcPr>
          <w:p w14:paraId="0F87688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-0.030</w:t>
            </w:r>
            <w:r w:rsidRPr="00074369">
              <w:rPr>
                <w:rFonts w:asciiTheme="minorHAnsi" w:hAnsiTheme="minorHAnsi" w:cstheme="minorHAnsi"/>
                <w:szCs w:val="20"/>
                <w:vertAlign w:val="superscript"/>
              </w:rPr>
              <w:t>***</w:t>
            </w:r>
            <w:r w:rsidRPr="00074369">
              <w:rPr>
                <w:rFonts w:asciiTheme="minorHAnsi" w:hAnsiTheme="minorHAnsi" w:cstheme="minorHAnsi"/>
                <w:szCs w:val="20"/>
              </w:rPr>
              <w:t> (0.005)</w:t>
            </w:r>
          </w:p>
        </w:tc>
        <w:tc>
          <w:tcPr>
            <w:tcW w:w="0" w:type="auto"/>
            <w:hideMark/>
          </w:tcPr>
          <w:p w14:paraId="58C1DED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-0.028</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c>
          <w:tcPr>
            <w:tcW w:w="0" w:type="auto"/>
            <w:hideMark/>
          </w:tcPr>
          <w:p w14:paraId="208E58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-0.030</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r>
      <w:tr w:rsidR="00CD6BB4" w:rsidRPr="00074369" w14:paraId="2A7E512E"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28D414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MECANICO</w:t>
            </w:r>
          </w:p>
        </w:tc>
        <w:tc>
          <w:tcPr>
            <w:tcW w:w="0" w:type="auto"/>
            <w:hideMark/>
          </w:tcPr>
          <w:p w14:paraId="000E70C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0.120</w:t>
            </w:r>
            <w:r w:rsidRPr="00074369">
              <w:rPr>
                <w:rFonts w:asciiTheme="minorHAnsi" w:hAnsiTheme="minorHAnsi" w:cstheme="minorHAnsi"/>
                <w:szCs w:val="20"/>
                <w:vertAlign w:val="superscript"/>
              </w:rPr>
              <w:t>*</w:t>
            </w:r>
            <w:r w:rsidRPr="00074369">
              <w:rPr>
                <w:rFonts w:asciiTheme="minorHAnsi" w:hAnsiTheme="minorHAnsi" w:cstheme="minorHAnsi"/>
                <w:szCs w:val="20"/>
              </w:rPr>
              <w:t> (0.072)</w:t>
            </w:r>
          </w:p>
        </w:tc>
        <w:tc>
          <w:tcPr>
            <w:tcW w:w="0" w:type="auto"/>
            <w:hideMark/>
          </w:tcPr>
          <w:p w14:paraId="450A35C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0.160</w:t>
            </w:r>
            <w:r w:rsidRPr="00074369">
              <w:rPr>
                <w:rFonts w:asciiTheme="minorHAnsi" w:hAnsiTheme="minorHAnsi" w:cstheme="minorHAnsi"/>
                <w:szCs w:val="20"/>
                <w:vertAlign w:val="superscript"/>
              </w:rPr>
              <w:t>**</w:t>
            </w:r>
            <w:r w:rsidRPr="00074369">
              <w:rPr>
                <w:rFonts w:asciiTheme="minorHAnsi" w:hAnsiTheme="minorHAnsi" w:cstheme="minorHAnsi"/>
                <w:szCs w:val="20"/>
              </w:rPr>
              <w:t> (0.075)</w:t>
            </w:r>
          </w:p>
        </w:tc>
        <w:tc>
          <w:tcPr>
            <w:tcW w:w="0" w:type="auto"/>
            <w:hideMark/>
          </w:tcPr>
          <w:p w14:paraId="33BED55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(0.069)</w:t>
            </w:r>
          </w:p>
        </w:tc>
        <w:tc>
          <w:tcPr>
            <w:tcW w:w="0" w:type="auto"/>
            <w:hideMark/>
          </w:tcPr>
          <w:p w14:paraId="3B0ADAF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-0.040 (0.073)</w:t>
            </w:r>
          </w:p>
        </w:tc>
      </w:tr>
      <w:tr w:rsidR="00CD6BB4" w:rsidRPr="00074369" w14:paraId="50C4E50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AFD0E5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LAVADO</w:t>
            </w:r>
          </w:p>
        </w:tc>
        <w:tc>
          <w:tcPr>
            <w:tcW w:w="0" w:type="auto"/>
            <w:hideMark/>
          </w:tcPr>
          <w:p w14:paraId="691B845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-0.151</w:t>
            </w:r>
            <w:r w:rsidRPr="00074369">
              <w:rPr>
                <w:rFonts w:asciiTheme="minorHAnsi" w:hAnsiTheme="minorHAnsi" w:cstheme="minorHAnsi"/>
                <w:szCs w:val="20"/>
                <w:vertAlign w:val="superscript"/>
              </w:rPr>
              <w:t>*</w:t>
            </w:r>
            <w:r w:rsidRPr="00074369">
              <w:rPr>
                <w:rFonts w:asciiTheme="minorHAnsi" w:hAnsiTheme="minorHAnsi" w:cstheme="minorHAnsi"/>
                <w:szCs w:val="20"/>
              </w:rPr>
              <w:t> (0.084)</w:t>
            </w:r>
          </w:p>
        </w:tc>
        <w:tc>
          <w:tcPr>
            <w:tcW w:w="0" w:type="auto"/>
            <w:hideMark/>
          </w:tcPr>
          <w:p w14:paraId="5FB0863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-0.129 (0.088)</w:t>
            </w:r>
          </w:p>
        </w:tc>
        <w:tc>
          <w:tcPr>
            <w:tcW w:w="0" w:type="auto"/>
            <w:hideMark/>
          </w:tcPr>
          <w:p w14:paraId="121A0E4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-0.108 (0.081)</w:t>
            </w:r>
          </w:p>
        </w:tc>
        <w:tc>
          <w:tcPr>
            <w:tcW w:w="0" w:type="auto"/>
            <w:hideMark/>
          </w:tcPr>
          <w:p w14:paraId="0CA27DE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(0.085)</w:t>
            </w:r>
          </w:p>
        </w:tc>
      </w:tr>
      <w:tr w:rsidR="00CD6BB4" w:rsidRPr="00074369" w14:paraId="4A1363FF"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C931CC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CAJERO</w:t>
            </w:r>
          </w:p>
        </w:tc>
        <w:tc>
          <w:tcPr>
            <w:tcW w:w="0" w:type="auto"/>
            <w:hideMark/>
          </w:tcPr>
          <w:p w14:paraId="22C3D2F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0.058 (0.060)</w:t>
            </w:r>
          </w:p>
        </w:tc>
        <w:tc>
          <w:tcPr>
            <w:tcW w:w="0" w:type="auto"/>
            <w:hideMark/>
          </w:tcPr>
          <w:p w14:paraId="4D810AF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0.036 (0.062)</w:t>
            </w:r>
          </w:p>
        </w:tc>
        <w:tc>
          <w:tcPr>
            <w:tcW w:w="0" w:type="auto"/>
            <w:hideMark/>
          </w:tcPr>
          <w:p w14:paraId="6A8DCF1C"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0.048 (0.057)</w:t>
            </w:r>
          </w:p>
        </w:tc>
        <w:tc>
          <w:tcPr>
            <w:tcW w:w="0" w:type="auto"/>
            <w:hideMark/>
          </w:tcPr>
          <w:p w14:paraId="5D4F664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0.039 (0.060)</w:t>
            </w:r>
          </w:p>
        </w:tc>
      </w:tr>
      <w:tr w:rsidR="00CD6BB4" w:rsidRPr="00074369" w14:paraId="167DF91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4EFFBEF"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GNV</w:t>
            </w:r>
          </w:p>
        </w:tc>
        <w:tc>
          <w:tcPr>
            <w:tcW w:w="0" w:type="auto"/>
            <w:hideMark/>
          </w:tcPr>
          <w:p w14:paraId="65A0F8E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-0.146</w:t>
            </w:r>
            <w:r w:rsidRPr="00074369">
              <w:rPr>
                <w:rFonts w:asciiTheme="minorHAnsi" w:hAnsiTheme="minorHAnsi" w:cstheme="minorHAnsi"/>
                <w:szCs w:val="20"/>
                <w:vertAlign w:val="superscript"/>
              </w:rPr>
              <w:t>**</w:t>
            </w:r>
            <w:r w:rsidRPr="00074369">
              <w:rPr>
                <w:rFonts w:asciiTheme="minorHAnsi" w:hAnsiTheme="minorHAnsi" w:cstheme="minorHAnsi"/>
                <w:szCs w:val="20"/>
              </w:rPr>
              <w:t> (0.061)</w:t>
            </w:r>
          </w:p>
        </w:tc>
        <w:tc>
          <w:tcPr>
            <w:tcW w:w="0" w:type="auto"/>
            <w:hideMark/>
          </w:tcPr>
          <w:p w14:paraId="6B79CA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-0.055 (0.064)</w:t>
            </w:r>
          </w:p>
        </w:tc>
        <w:tc>
          <w:tcPr>
            <w:tcW w:w="0" w:type="auto"/>
            <w:hideMark/>
          </w:tcPr>
          <w:p w14:paraId="3A5A71C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-0.087 (0.059)</w:t>
            </w:r>
          </w:p>
        </w:tc>
        <w:tc>
          <w:tcPr>
            <w:tcW w:w="0" w:type="auto"/>
            <w:hideMark/>
          </w:tcPr>
          <w:p w14:paraId="3ACAF0A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-0.005 (0.062)</w:t>
            </w:r>
          </w:p>
        </w:tc>
      </w:tr>
      <w:tr w:rsidR="00CD6BB4" w:rsidRPr="00074369" w14:paraId="6DEC44F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9CA1F2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GLP</w:t>
            </w:r>
          </w:p>
        </w:tc>
        <w:tc>
          <w:tcPr>
            <w:tcW w:w="0" w:type="auto"/>
            <w:hideMark/>
          </w:tcPr>
          <w:p w14:paraId="5A1A0AA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0.046 (0.060)</w:t>
            </w:r>
          </w:p>
        </w:tc>
        <w:tc>
          <w:tcPr>
            <w:tcW w:w="0" w:type="auto"/>
            <w:hideMark/>
          </w:tcPr>
          <w:p w14:paraId="3417DA0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-0.026 (0.062)</w:t>
            </w:r>
          </w:p>
        </w:tc>
        <w:tc>
          <w:tcPr>
            <w:tcW w:w="0" w:type="auto"/>
            <w:hideMark/>
          </w:tcPr>
          <w:p w14:paraId="1213EF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-0.034 (0.058)</w:t>
            </w:r>
          </w:p>
        </w:tc>
        <w:tc>
          <w:tcPr>
            <w:tcW w:w="0" w:type="auto"/>
            <w:hideMark/>
          </w:tcPr>
          <w:p w14:paraId="21E51F3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-0.052 (0.061)</w:t>
            </w:r>
          </w:p>
        </w:tc>
      </w:tr>
      <w:tr w:rsidR="00CD6BB4" w:rsidRPr="00074369" w14:paraId="23A200CE"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C1EC7D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INGRESO</w:t>
            </w:r>
          </w:p>
        </w:tc>
        <w:tc>
          <w:tcPr>
            <w:tcW w:w="0" w:type="auto"/>
            <w:hideMark/>
          </w:tcPr>
          <w:p w14:paraId="63E4822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0.247 (0.192)</w:t>
            </w:r>
          </w:p>
        </w:tc>
        <w:tc>
          <w:tcPr>
            <w:tcW w:w="0" w:type="auto"/>
            <w:hideMark/>
          </w:tcPr>
          <w:p w14:paraId="5061FB3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(0.200)</w:t>
            </w:r>
          </w:p>
        </w:tc>
        <w:tc>
          <w:tcPr>
            <w:tcW w:w="0" w:type="auto"/>
            <w:hideMark/>
          </w:tcPr>
          <w:p w14:paraId="59EF602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-0.015 (0.189)</w:t>
            </w:r>
          </w:p>
        </w:tc>
        <w:tc>
          <w:tcPr>
            <w:tcW w:w="0" w:type="auto"/>
            <w:hideMark/>
          </w:tcPr>
          <w:p w14:paraId="4F484C4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0.556</w:t>
            </w:r>
            <w:r w:rsidRPr="00074369">
              <w:rPr>
                <w:rFonts w:asciiTheme="minorHAnsi" w:hAnsiTheme="minorHAnsi" w:cstheme="minorHAnsi"/>
                <w:szCs w:val="20"/>
                <w:vertAlign w:val="superscript"/>
              </w:rPr>
              <w:t>***</w:t>
            </w:r>
            <w:r w:rsidRPr="00074369">
              <w:rPr>
                <w:rFonts w:asciiTheme="minorHAnsi" w:hAnsiTheme="minorHAnsi" w:cstheme="minorHAnsi"/>
                <w:szCs w:val="20"/>
              </w:rPr>
              <w:t> (0.199)</w:t>
            </w:r>
          </w:p>
        </w:tc>
      </w:tr>
      <w:tr w:rsidR="00CD6BB4" w:rsidRPr="00074369" w14:paraId="18F0E62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905923D"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DENPOB</w:t>
            </w:r>
          </w:p>
        </w:tc>
        <w:tc>
          <w:tcPr>
            <w:tcW w:w="0" w:type="auto"/>
            <w:hideMark/>
          </w:tcPr>
          <w:p w14:paraId="05C7F8D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-0.089</w:t>
            </w:r>
            <w:r w:rsidRPr="00074369">
              <w:rPr>
                <w:rFonts w:asciiTheme="minorHAnsi" w:hAnsiTheme="minorHAnsi" w:cstheme="minorHAnsi"/>
                <w:szCs w:val="20"/>
                <w:vertAlign w:val="superscript"/>
              </w:rPr>
              <w:t>*</w:t>
            </w:r>
            <w:r w:rsidRPr="00074369">
              <w:rPr>
                <w:rFonts w:asciiTheme="minorHAnsi" w:hAnsiTheme="minorHAnsi" w:cstheme="minorHAnsi"/>
                <w:szCs w:val="20"/>
              </w:rPr>
              <w:t> (0.051)</w:t>
            </w:r>
          </w:p>
        </w:tc>
        <w:tc>
          <w:tcPr>
            <w:tcW w:w="0" w:type="auto"/>
            <w:hideMark/>
          </w:tcPr>
          <w:p w14:paraId="63A313C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(0.053)</w:t>
            </w:r>
          </w:p>
        </w:tc>
        <w:tc>
          <w:tcPr>
            <w:tcW w:w="0" w:type="auto"/>
            <w:hideMark/>
          </w:tcPr>
          <w:p w14:paraId="023B46F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-0.083</w:t>
            </w:r>
            <w:r w:rsidRPr="00074369">
              <w:rPr>
                <w:rFonts w:asciiTheme="minorHAnsi" w:hAnsiTheme="minorHAnsi" w:cstheme="minorHAnsi"/>
                <w:szCs w:val="20"/>
                <w:vertAlign w:val="superscript"/>
              </w:rPr>
              <w:t>*</w:t>
            </w:r>
            <w:r w:rsidRPr="00074369">
              <w:rPr>
                <w:rFonts w:asciiTheme="minorHAnsi" w:hAnsiTheme="minorHAnsi" w:cstheme="minorHAnsi"/>
                <w:szCs w:val="20"/>
              </w:rPr>
              <w:t> (0.049)</w:t>
            </w:r>
          </w:p>
        </w:tc>
        <w:tc>
          <w:tcPr>
            <w:tcW w:w="0" w:type="auto"/>
            <w:hideMark/>
          </w:tcPr>
          <w:p w14:paraId="371E1AA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-0.132</w:t>
            </w:r>
            <w:r w:rsidRPr="00074369">
              <w:rPr>
                <w:rFonts w:asciiTheme="minorHAnsi" w:hAnsiTheme="minorHAnsi" w:cstheme="minorHAnsi"/>
                <w:szCs w:val="20"/>
                <w:vertAlign w:val="superscript"/>
              </w:rPr>
              <w:t>**</w:t>
            </w:r>
            <w:r w:rsidRPr="00074369">
              <w:rPr>
                <w:rFonts w:asciiTheme="minorHAnsi" w:hAnsiTheme="minorHAnsi" w:cstheme="minorHAnsi"/>
                <w:szCs w:val="20"/>
              </w:rPr>
              <w:t> (0.051)</w:t>
            </w:r>
          </w:p>
        </w:tc>
      </w:tr>
      <w:tr w:rsidR="00CD6BB4" w:rsidRPr="00074369" w14:paraId="45FD344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CBAA8E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LOGVIAJES</w:t>
            </w:r>
          </w:p>
        </w:tc>
        <w:tc>
          <w:tcPr>
            <w:tcW w:w="0" w:type="auto"/>
            <w:hideMark/>
          </w:tcPr>
          <w:p w14:paraId="4FEEA95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0.012 (0.051)</w:t>
            </w:r>
          </w:p>
        </w:tc>
        <w:tc>
          <w:tcPr>
            <w:tcW w:w="0" w:type="auto"/>
            <w:hideMark/>
          </w:tcPr>
          <w:p w14:paraId="11E35F8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-0.018 (0.053)</w:t>
            </w:r>
          </w:p>
        </w:tc>
        <w:tc>
          <w:tcPr>
            <w:tcW w:w="0" w:type="auto"/>
            <w:hideMark/>
          </w:tcPr>
          <w:p w14:paraId="5AD4674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0.011 (0.049)</w:t>
            </w:r>
          </w:p>
        </w:tc>
        <w:tc>
          <w:tcPr>
            <w:tcW w:w="0" w:type="auto"/>
            <w:hideMark/>
          </w:tcPr>
          <w:p w14:paraId="2189FEB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0.018 (0.052)</w:t>
            </w:r>
          </w:p>
        </w:tc>
      </w:tr>
      <w:tr w:rsidR="00CD6BB4" w:rsidRPr="00074369" w14:paraId="207E3DB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1DCB6F6C" w14:textId="77777777" w:rsidR="00CD6BB4" w:rsidRPr="00074369" w:rsidRDefault="00CD6BB4" w:rsidP="007C15C8">
            <w:pPr>
              <w:spacing w:after="0" w:line="240" w:lineRule="auto"/>
              <w:jc w:val="center"/>
              <w:rPr>
                <w:rFonts w:asciiTheme="minorHAnsi" w:hAnsiTheme="minorHAnsi" w:cstheme="minorHAnsi"/>
                <w:szCs w:val="20"/>
              </w:rPr>
            </w:pPr>
          </w:p>
        </w:tc>
      </w:tr>
      <w:tr w:rsidR="00CD6BB4" w:rsidRPr="00074369" w14:paraId="4504778C"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612EAF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0" w:type="auto"/>
            <w:hideMark/>
          </w:tcPr>
          <w:p w14:paraId="3ECC591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430</w:t>
            </w:r>
          </w:p>
        </w:tc>
        <w:tc>
          <w:tcPr>
            <w:tcW w:w="0" w:type="auto"/>
            <w:hideMark/>
          </w:tcPr>
          <w:p w14:paraId="4081FDD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433</w:t>
            </w:r>
          </w:p>
        </w:tc>
        <w:tc>
          <w:tcPr>
            <w:tcW w:w="0" w:type="auto"/>
            <w:hideMark/>
          </w:tcPr>
          <w:p w14:paraId="55F466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434</w:t>
            </w:r>
          </w:p>
        </w:tc>
        <w:tc>
          <w:tcPr>
            <w:tcW w:w="0" w:type="auto"/>
            <w:hideMark/>
          </w:tcPr>
          <w:p w14:paraId="1C174D7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436</w:t>
            </w:r>
          </w:p>
        </w:tc>
      </w:tr>
      <w:tr w:rsidR="00CD6BB4" w:rsidRPr="00074369" w14:paraId="56897DB2"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76B061B"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0" w:type="auto"/>
            <w:hideMark/>
          </w:tcPr>
          <w:p w14:paraId="3FD6284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0.363</w:t>
            </w:r>
          </w:p>
        </w:tc>
        <w:tc>
          <w:tcPr>
            <w:tcW w:w="0" w:type="auto"/>
            <w:hideMark/>
          </w:tcPr>
          <w:p w14:paraId="15D315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0.266</w:t>
            </w:r>
          </w:p>
        </w:tc>
        <w:tc>
          <w:tcPr>
            <w:tcW w:w="0" w:type="auto"/>
            <w:hideMark/>
          </w:tcPr>
          <w:p w14:paraId="5DE9482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0.245</w:t>
            </w:r>
          </w:p>
        </w:tc>
        <w:tc>
          <w:tcPr>
            <w:tcW w:w="0" w:type="auto"/>
            <w:hideMark/>
          </w:tcPr>
          <w:p w14:paraId="5981759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0.320</w:t>
            </w:r>
          </w:p>
        </w:tc>
      </w:tr>
      <w:tr w:rsidR="00CD6BB4" w:rsidRPr="00074369" w14:paraId="30D0889D"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3A7ECF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SEM</w:t>
            </w:r>
          </w:p>
        </w:tc>
        <w:tc>
          <w:tcPr>
            <w:tcW w:w="0" w:type="auto"/>
            <w:vAlign w:val="center"/>
            <w:hideMark/>
          </w:tcPr>
          <w:p w14:paraId="0C3A3DF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61.55 [0.0000]</w:t>
            </w:r>
          </w:p>
        </w:tc>
        <w:tc>
          <w:tcPr>
            <w:tcW w:w="0" w:type="auto"/>
            <w:vAlign w:val="center"/>
            <w:hideMark/>
          </w:tcPr>
          <w:p w14:paraId="3166C5E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102.89 [0.0000]</w:t>
            </w:r>
          </w:p>
        </w:tc>
        <w:tc>
          <w:tcPr>
            <w:tcW w:w="0" w:type="auto"/>
            <w:vAlign w:val="center"/>
            <w:hideMark/>
          </w:tcPr>
          <w:p w14:paraId="4EC20A3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40.19 [0.0000]</w:t>
            </w:r>
          </w:p>
        </w:tc>
        <w:tc>
          <w:tcPr>
            <w:tcW w:w="0" w:type="auto"/>
            <w:vAlign w:val="center"/>
            <w:hideMark/>
          </w:tcPr>
          <w:p w14:paraId="050F237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46.43 [0.0000]</w:t>
            </w:r>
          </w:p>
        </w:tc>
      </w:tr>
      <w:tr w:rsidR="00CD6BB4" w:rsidRPr="00074369" w14:paraId="46D3BE36"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B15B69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SAR</w:t>
            </w:r>
          </w:p>
        </w:tc>
        <w:tc>
          <w:tcPr>
            <w:tcW w:w="0" w:type="auto"/>
            <w:vAlign w:val="center"/>
            <w:hideMark/>
          </w:tcPr>
          <w:p w14:paraId="1B0AAA9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78.10 [0.0000]</w:t>
            </w:r>
          </w:p>
        </w:tc>
        <w:tc>
          <w:tcPr>
            <w:tcW w:w="0" w:type="auto"/>
            <w:vAlign w:val="center"/>
            <w:hideMark/>
          </w:tcPr>
          <w:p w14:paraId="033FB76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118.62 [0.0000]</w:t>
            </w:r>
          </w:p>
        </w:tc>
        <w:tc>
          <w:tcPr>
            <w:tcW w:w="0" w:type="auto"/>
            <w:vAlign w:val="center"/>
            <w:hideMark/>
          </w:tcPr>
          <w:p w14:paraId="3E6CB6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59.48 [0.0000]</w:t>
            </w:r>
          </w:p>
        </w:tc>
        <w:tc>
          <w:tcPr>
            <w:tcW w:w="0" w:type="auto"/>
            <w:vAlign w:val="center"/>
            <w:hideMark/>
          </w:tcPr>
          <w:p w14:paraId="6BA2278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64.26 [0.0000]</w:t>
            </w:r>
          </w:p>
        </w:tc>
      </w:tr>
      <w:tr w:rsidR="00CD6BB4" w:rsidRPr="00074369" w14:paraId="65D5ACA3"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434F8C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Robusto SEM</w:t>
            </w:r>
          </w:p>
        </w:tc>
        <w:tc>
          <w:tcPr>
            <w:tcW w:w="0" w:type="auto"/>
            <w:vAlign w:val="center"/>
            <w:hideMark/>
          </w:tcPr>
          <w:p w14:paraId="3F39D2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2.29 [0.1302]</w:t>
            </w:r>
          </w:p>
        </w:tc>
        <w:tc>
          <w:tcPr>
            <w:tcW w:w="0" w:type="auto"/>
            <w:vAlign w:val="center"/>
            <w:hideMark/>
          </w:tcPr>
          <w:p w14:paraId="285AAA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0.27 [0.6058]</w:t>
            </w:r>
          </w:p>
        </w:tc>
        <w:tc>
          <w:tcPr>
            <w:tcW w:w="0" w:type="auto"/>
            <w:vAlign w:val="center"/>
            <w:hideMark/>
          </w:tcPr>
          <w:p w14:paraId="39561C8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1.96 [0.1613]</w:t>
            </w:r>
          </w:p>
        </w:tc>
        <w:tc>
          <w:tcPr>
            <w:tcW w:w="0" w:type="auto"/>
            <w:vAlign w:val="center"/>
            <w:hideMark/>
          </w:tcPr>
          <w:p w14:paraId="37918CDC"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3.65 [0.0562]</w:t>
            </w:r>
          </w:p>
        </w:tc>
      </w:tr>
      <w:tr w:rsidR="00CD6BB4" w:rsidRPr="00074369" w14:paraId="2EF72DF9"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514CC573"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Robusto SAR</w:t>
            </w:r>
          </w:p>
        </w:tc>
        <w:tc>
          <w:tcPr>
            <w:tcW w:w="0" w:type="auto"/>
            <w:tcBorders>
              <w:bottom w:val="single" w:sz="12" w:space="0" w:color="auto"/>
            </w:tcBorders>
            <w:vAlign w:val="center"/>
            <w:hideMark/>
          </w:tcPr>
          <w:p w14:paraId="093FBD9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18.84 [0.0000]</w:t>
            </w:r>
          </w:p>
        </w:tc>
        <w:tc>
          <w:tcPr>
            <w:tcW w:w="0" w:type="auto"/>
            <w:tcBorders>
              <w:bottom w:val="single" w:sz="12" w:space="0" w:color="auto"/>
            </w:tcBorders>
            <w:vAlign w:val="center"/>
            <w:hideMark/>
          </w:tcPr>
          <w:p w14:paraId="6D5A45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15.99 [0.0001]</w:t>
            </w:r>
          </w:p>
        </w:tc>
        <w:tc>
          <w:tcPr>
            <w:tcW w:w="0" w:type="auto"/>
            <w:tcBorders>
              <w:bottom w:val="single" w:sz="12" w:space="0" w:color="auto"/>
            </w:tcBorders>
            <w:vAlign w:val="center"/>
            <w:hideMark/>
          </w:tcPr>
          <w:p w14:paraId="3B2401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21.25 [0.0000]</w:t>
            </w:r>
          </w:p>
        </w:tc>
        <w:tc>
          <w:tcPr>
            <w:tcW w:w="0" w:type="auto"/>
            <w:tcBorders>
              <w:bottom w:val="single" w:sz="12" w:space="0" w:color="auto"/>
            </w:tcBorders>
            <w:vAlign w:val="center"/>
            <w:hideMark/>
          </w:tcPr>
          <w:p w14:paraId="6F551AE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21.48 [0.0000]</w:t>
            </w:r>
          </w:p>
        </w:tc>
      </w:tr>
      <w:tr w:rsidR="00CD6BB4" w:rsidRPr="00074369" w14:paraId="5C68DCD5"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5BAB79B4" w14:textId="77777777" w:rsidR="00CD6BB4" w:rsidRPr="00074369" w:rsidRDefault="00CD6BB4" w:rsidP="007C15C8">
            <w:pPr>
              <w:spacing w:after="0" w:line="240" w:lineRule="auto"/>
              <w:jc w:val="center"/>
              <w:rPr>
                <w:rFonts w:asciiTheme="minorHAnsi" w:hAnsiTheme="minorHAnsi" w:cstheme="minorHAnsi"/>
                <w:szCs w:val="20"/>
              </w:rPr>
            </w:pPr>
          </w:p>
        </w:tc>
      </w:tr>
      <w:tr w:rsidR="00CD6BB4" w:rsidRPr="00074369" w14:paraId="58426483"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3DECCD8B"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Nota:</w:t>
            </w:r>
          </w:p>
        </w:tc>
        <w:tc>
          <w:tcPr>
            <w:tcW w:w="0" w:type="auto"/>
            <w:gridSpan w:val="4"/>
            <w:hideMark/>
          </w:tcPr>
          <w:p w14:paraId="40961221" w14:textId="77777777" w:rsidR="00CD6BB4" w:rsidRPr="00074369" w:rsidRDefault="00CD6BB4" w:rsidP="007C15C8">
            <w:pPr>
              <w:spacing w:after="0" w:line="240" w:lineRule="auto"/>
              <w:jc w:val="right"/>
              <w:rPr>
                <w:rFonts w:asciiTheme="minorHAnsi" w:hAnsiTheme="minorHAnsi"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tc>
      </w:tr>
    </w:tbl>
    <w:p w14:paraId="0616DE58" w14:textId="77FF303E" w:rsidR="00CD6BB4" w:rsidRDefault="00CD6BB4" w:rsidP="00CD6BB4">
      <w:pPr>
        <w:pStyle w:val="Fuente"/>
      </w:pPr>
      <w:r w:rsidRPr="00074369">
        <w:t>Fuente: Elaboración propia, 2019</w:t>
      </w:r>
    </w:p>
    <w:p w14:paraId="19C24B86" w14:textId="4A2A1927" w:rsidR="009F2EBC" w:rsidRPr="00074369" w:rsidRDefault="009F2EBC" w:rsidP="009F2EBC">
      <w:r w:rsidRPr="00074369">
        <w:t xml:space="preserve">En las tablas </w:t>
      </w:r>
      <w:r w:rsidRPr="00074369">
        <w:fldChar w:fldCharType="begin"/>
      </w:r>
      <w:r w:rsidRPr="00074369">
        <w:instrText xml:space="preserve"> REF _Ref9168200 \# 0 \h </w:instrText>
      </w:r>
      <w:r w:rsidRPr="00074369">
        <w:fldChar w:fldCharType="separate"/>
      </w:r>
      <w:r w:rsidR="004C0429">
        <w:t>14</w:t>
      </w:r>
      <w:r w:rsidRPr="00074369">
        <w:fldChar w:fldCharType="end"/>
      </w:r>
      <w:r w:rsidRPr="00074369">
        <w:t xml:space="preserve"> y </w:t>
      </w:r>
      <w:r w:rsidRPr="00074369">
        <w:fldChar w:fldCharType="begin"/>
      </w:r>
      <w:r w:rsidRPr="00074369">
        <w:instrText xml:space="preserve"> REF _Ref9168201 \# 0 \h </w:instrText>
      </w:r>
      <w:r w:rsidRPr="00074369">
        <w:fldChar w:fldCharType="separate"/>
      </w:r>
      <w:r w:rsidR="004C0429">
        <w:t>15</w:t>
      </w:r>
      <w:r w:rsidRPr="00074369">
        <w:fldChar w:fldCharType="end"/>
      </w:r>
      <w:r w:rsidRPr="00074369">
        <w:t xml:space="preserve"> muestr</w:t>
      </w:r>
      <w:r w:rsidR="007F54E5">
        <w:t>an</w:t>
      </w:r>
      <w:r w:rsidRPr="00074369">
        <w:t xml:space="preserve"> los resultados de las estimaciones para el corte transversal de marzo de 2018. Los coeficientes que se reportan no pueden ser comparados directamente con los obtenidos en el modelo lineal. Utilizando las definiciones de Lesage y Pace </w:t>
      </w:r>
      <w:r w:rsidRPr="00074369">
        <w:fldChar w:fldCharType="begin"/>
      </w:r>
      <w:r w:rsidRPr="00074369">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rsidRPr="00074369">
        <w:t>, se calculan los efectos directos, indirectos y totales asociados a cada regresor. De esta manera, se puede obtener una comparación entre los efectos directos de los modelos SAR y SDM y el obtenido por el modelo lineal sin dependencia espacial.</w:t>
      </w:r>
    </w:p>
    <w:p w14:paraId="7310C85F" w14:textId="5A0450A3" w:rsidR="00CD6BB4" w:rsidRPr="00074369" w:rsidRDefault="00CD6BB4" w:rsidP="00CD6BB4">
      <w:pPr>
        <w:pStyle w:val="Descripcin"/>
        <w:keepNext/>
      </w:pPr>
      <w:bookmarkStart w:id="4104" w:name="_Ref9167495"/>
      <w:bookmarkStart w:id="4105" w:name="_Toc9171802"/>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13</w:t>
      </w:r>
      <w:r w:rsidRPr="00074369">
        <w:fldChar w:fldCharType="end"/>
      </w:r>
      <w:bookmarkEnd w:id="4104"/>
      <w:r w:rsidRPr="00074369">
        <w:t>: Pruebas de LR para simplificar el modelo espacial de Durbin</w:t>
      </w:r>
      <w:bookmarkEnd w:id="4105"/>
    </w:p>
    <w:tbl>
      <w:tblPr>
        <w:tblStyle w:val="tesis"/>
        <w:tblW w:w="0" w:type="auto"/>
        <w:tblLook w:val="04A0" w:firstRow="1" w:lastRow="0" w:firstColumn="1" w:lastColumn="0" w:noHBand="0" w:noVBand="1"/>
      </w:tblPr>
      <w:tblGrid>
        <w:gridCol w:w="2487"/>
        <w:gridCol w:w="1504"/>
        <w:gridCol w:w="1504"/>
        <w:gridCol w:w="1504"/>
        <w:gridCol w:w="1504"/>
      </w:tblGrid>
      <w:tr w:rsidR="00CD6BB4" w:rsidRPr="00074369" w14:paraId="677B0A84"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5E3C877" w14:textId="77777777" w:rsidR="00CD6BB4" w:rsidRPr="00074369" w:rsidRDefault="00CD6BB4" w:rsidP="007C15C8">
            <w:pPr>
              <w:spacing w:after="0" w:line="240" w:lineRule="auto"/>
              <w:rPr>
                <w:rFonts w:asciiTheme="minorHAnsi" w:hAnsiTheme="minorHAnsi" w:cstheme="minorHAnsi"/>
                <w:szCs w:val="20"/>
              </w:rPr>
            </w:pPr>
          </w:p>
        </w:tc>
        <w:tc>
          <w:tcPr>
            <w:tcW w:w="0" w:type="auto"/>
            <w:gridSpan w:val="4"/>
            <w:hideMark/>
          </w:tcPr>
          <w:p w14:paraId="6E8E630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Estadístico [valor p]</w:t>
            </w:r>
          </w:p>
        </w:tc>
      </w:tr>
      <w:tr w:rsidR="00CD6BB4" w:rsidRPr="00074369" w14:paraId="44AD19CC"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auto"/>
            </w:tcBorders>
            <w:hideMark/>
          </w:tcPr>
          <w:p w14:paraId="764F62A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Hipótesis Nula</w:t>
            </w:r>
          </w:p>
        </w:tc>
        <w:tc>
          <w:tcPr>
            <w:tcW w:w="0" w:type="auto"/>
            <w:tcBorders>
              <w:bottom w:val="single" w:sz="4" w:space="0" w:color="auto"/>
            </w:tcBorders>
            <w:hideMark/>
          </w:tcPr>
          <w:p w14:paraId="5E88DF2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Ago-17</w:t>
            </w:r>
          </w:p>
        </w:tc>
        <w:tc>
          <w:tcPr>
            <w:tcW w:w="0" w:type="auto"/>
            <w:tcBorders>
              <w:bottom w:val="single" w:sz="4" w:space="0" w:color="auto"/>
            </w:tcBorders>
            <w:hideMark/>
          </w:tcPr>
          <w:p w14:paraId="43E511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0" w:type="auto"/>
            <w:tcBorders>
              <w:bottom w:val="single" w:sz="4" w:space="0" w:color="auto"/>
            </w:tcBorders>
            <w:hideMark/>
          </w:tcPr>
          <w:p w14:paraId="45D7F9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c>
          <w:tcPr>
            <w:tcW w:w="0" w:type="auto"/>
            <w:tcBorders>
              <w:bottom w:val="single" w:sz="4" w:space="0" w:color="auto"/>
            </w:tcBorders>
            <w:hideMark/>
          </w:tcPr>
          <w:p w14:paraId="0998C43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r>
      <w:tr w:rsidR="00CD6BB4" w:rsidRPr="00074369" w14:paraId="4AE33430" w14:textId="77777777" w:rsidTr="00EB1460">
        <w:trPr>
          <w:cnfStyle w:val="100000000000" w:firstRow="1" w:lastRow="0" w:firstColumn="0" w:lastColumn="0" w:oddVBand="0" w:evenVBand="0" w:oddHBand="0" w:evenHBand="0" w:firstRowFirstColumn="0" w:firstRowLastColumn="0" w:lastRowFirstColumn="0" w:lastRowLastColumn="0"/>
          <w:trHeight w:val="340"/>
        </w:trPr>
        <w:tc>
          <w:tcPr>
            <w:tcW w:w="0" w:type="auto"/>
            <w:gridSpan w:val="5"/>
            <w:tcBorders>
              <w:top w:val="single" w:sz="4" w:space="0" w:color="auto"/>
            </w:tcBorders>
            <w:vAlign w:val="center"/>
            <w:hideMark/>
          </w:tcPr>
          <w:p w14:paraId="3FC38572" w14:textId="77777777" w:rsidR="00CD6BB4" w:rsidRPr="00074369" w:rsidRDefault="00CD6BB4" w:rsidP="00EB1460">
            <w:pPr>
              <w:spacing w:after="0" w:line="240" w:lineRule="auto"/>
              <w:jc w:val="left"/>
              <w:rPr>
                <w:rFonts w:asciiTheme="minorHAnsi" w:hAnsiTheme="minorHAnsi" w:cstheme="minorHAnsi"/>
                <w:szCs w:val="20"/>
              </w:rPr>
            </w:pPr>
            <w:r w:rsidRPr="00074369">
              <w:rPr>
                <w:rFonts w:asciiTheme="minorHAnsi" w:hAnsiTheme="minorHAnsi" w:cstheme="minorHAnsi"/>
                <w:szCs w:val="20"/>
              </w:rPr>
              <w:t>Diésel</w:t>
            </w:r>
          </w:p>
        </w:tc>
      </w:tr>
      <w:tr w:rsidR="00CD6BB4" w:rsidRPr="00074369" w14:paraId="65F145B9"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956041C" w14:textId="77777777" w:rsidR="00CD6BB4" w:rsidRPr="00074369" w:rsidRDefault="00C33B9C"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+ρ</m:t>
              </m:r>
              <m:sSub>
                <m:sSubPr>
                  <m:ctrlPr>
                    <w:rPr>
                      <w:rFonts w:ascii="Cambria Math" w:hAnsi="Cambria Math" w:cstheme="minorHAnsi"/>
                      <w:i/>
                      <w:color w:val="333333"/>
                      <w:szCs w:val="20"/>
                    </w:rPr>
                  </m:ctrlPr>
                </m:sSubPr>
                <m:e>
                  <m:r>
                    <w:rPr>
                      <w:rFonts w:ascii="Cambria Math" w:hAnsi="Cambria Math" w:cstheme="minorHAnsi"/>
                      <w:color w:val="333333"/>
                      <w:szCs w:val="20"/>
                    </w:rPr>
                    <m:t>β</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(SEM)</w:t>
            </w:r>
          </w:p>
        </w:tc>
        <w:tc>
          <w:tcPr>
            <w:tcW w:w="0" w:type="auto"/>
            <w:hideMark/>
          </w:tcPr>
          <w:p w14:paraId="43E8648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39.3 [0.0040]</w:t>
            </w:r>
          </w:p>
        </w:tc>
        <w:tc>
          <w:tcPr>
            <w:tcW w:w="0" w:type="auto"/>
            <w:hideMark/>
          </w:tcPr>
          <w:p w14:paraId="4564D43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27.1 [0.1030]</w:t>
            </w:r>
          </w:p>
        </w:tc>
        <w:tc>
          <w:tcPr>
            <w:tcW w:w="0" w:type="auto"/>
            <w:hideMark/>
          </w:tcPr>
          <w:p w14:paraId="482E785B"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35.5 [0.0120]</w:t>
            </w:r>
          </w:p>
        </w:tc>
        <w:tc>
          <w:tcPr>
            <w:tcW w:w="0" w:type="auto"/>
            <w:hideMark/>
          </w:tcPr>
          <w:p w14:paraId="39CC193F"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29.0 [0.0660]</w:t>
            </w:r>
          </w:p>
        </w:tc>
      </w:tr>
      <w:tr w:rsidR="00CD6BB4" w:rsidRPr="00074369" w14:paraId="6346AC3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40CC11E" w14:textId="77777777" w:rsidR="00CD6BB4" w:rsidRPr="00074369" w:rsidRDefault="00C33B9C"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(SAR)</w:t>
            </w:r>
          </w:p>
        </w:tc>
        <w:tc>
          <w:tcPr>
            <w:tcW w:w="0" w:type="auto"/>
            <w:hideMark/>
          </w:tcPr>
          <w:p w14:paraId="28597FDB"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22.3 [0.2680]</w:t>
            </w:r>
          </w:p>
        </w:tc>
        <w:tc>
          <w:tcPr>
            <w:tcW w:w="0" w:type="auto"/>
            <w:hideMark/>
          </w:tcPr>
          <w:p w14:paraId="0C8AB407"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14.9 [0.7260]</w:t>
            </w:r>
          </w:p>
        </w:tc>
        <w:tc>
          <w:tcPr>
            <w:tcW w:w="0" w:type="auto"/>
            <w:hideMark/>
          </w:tcPr>
          <w:p w14:paraId="40291E40"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21.3 [0.3200]</w:t>
            </w:r>
          </w:p>
        </w:tc>
        <w:tc>
          <w:tcPr>
            <w:tcW w:w="0" w:type="auto"/>
            <w:hideMark/>
          </w:tcPr>
          <w:p w14:paraId="047A4F7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12.9 [0.8450]</w:t>
            </w:r>
          </w:p>
        </w:tc>
      </w:tr>
      <w:tr w:rsidR="00CD6BB4" w:rsidRPr="00074369" w14:paraId="0C27F25F" w14:textId="77777777" w:rsidTr="00EB1460">
        <w:trPr>
          <w:cnfStyle w:val="100000000000" w:firstRow="1" w:lastRow="0" w:firstColumn="0" w:lastColumn="0" w:oddVBand="0" w:evenVBand="0" w:oddHBand="0" w:evenHBand="0" w:firstRowFirstColumn="0" w:firstRowLastColumn="0" w:lastRowFirstColumn="0" w:lastRowLastColumn="0"/>
          <w:trHeight w:val="340"/>
        </w:trPr>
        <w:tc>
          <w:tcPr>
            <w:tcW w:w="0" w:type="auto"/>
            <w:gridSpan w:val="5"/>
            <w:vAlign w:val="center"/>
            <w:hideMark/>
          </w:tcPr>
          <w:p w14:paraId="2949B816" w14:textId="77777777" w:rsidR="00CD6BB4" w:rsidRPr="00074369" w:rsidRDefault="00CD6BB4" w:rsidP="00EB1460">
            <w:pPr>
              <w:spacing w:after="0" w:line="240" w:lineRule="auto"/>
              <w:jc w:val="left"/>
              <w:rPr>
                <w:rFonts w:asciiTheme="minorHAnsi" w:hAnsiTheme="minorHAnsi" w:cstheme="minorHAnsi"/>
                <w:szCs w:val="20"/>
              </w:rPr>
            </w:pPr>
            <w:r w:rsidRPr="00074369">
              <w:rPr>
                <w:rFonts w:asciiTheme="minorHAnsi" w:hAnsiTheme="minorHAnsi" w:cstheme="minorHAnsi"/>
                <w:szCs w:val="20"/>
              </w:rPr>
              <w:t>Gasohol 90</w:t>
            </w:r>
          </w:p>
        </w:tc>
      </w:tr>
      <w:tr w:rsidR="00CD6BB4" w:rsidRPr="00074369" w14:paraId="663A0A6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389D9D6" w14:textId="77777777" w:rsidR="00CD6BB4" w:rsidRPr="00074369" w:rsidRDefault="00C33B9C"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+ρ</m:t>
              </m:r>
              <m:sSub>
                <m:sSubPr>
                  <m:ctrlPr>
                    <w:rPr>
                      <w:rFonts w:ascii="Cambria Math" w:hAnsi="Cambria Math" w:cstheme="minorHAnsi"/>
                      <w:i/>
                      <w:color w:val="333333"/>
                      <w:szCs w:val="20"/>
                    </w:rPr>
                  </m:ctrlPr>
                </m:sSubPr>
                <m:e>
                  <m:r>
                    <w:rPr>
                      <w:rFonts w:ascii="Cambria Math" w:hAnsi="Cambria Math" w:cstheme="minorHAnsi"/>
                      <w:color w:val="333333"/>
                      <w:szCs w:val="20"/>
                    </w:rPr>
                    <m:t>β</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(SEM)</w:t>
            </w:r>
          </w:p>
        </w:tc>
        <w:tc>
          <w:tcPr>
            <w:tcW w:w="0" w:type="auto"/>
            <w:hideMark/>
          </w:tcPr>
          <w:p w14:paraId="0A76D0D8"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36.9 [0.0080]</w:t>
            </w:r>
          </w:p>
        </w:tc>
        <w:tc>
          <w:tcPr>
            <w:tcW w:w="0" w:type="auto"/>
            <w:hideMark/>
          </w:tcPr>
          <w:p w14:paraId="0B36A9BE"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40.9 [0.0020]</w:t>
            </w:r>
          </w:p>
        </w:tc>
        <w:tc>
          <w:tcPr>
            <w:tcW w:w="0" w:type="auto"/>
            <w:hideMark/>
          </w:tcPr>
          <w:p w14:paraId="4B1A852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34.2 [0.0180]</w:t>
            </w:r>
          </w:p>
        </w:tc>
        <w:tc>
          <w:tcPr>
            <w:tcW w:w="0" w:type="auto"/>
            <w:hideMark/>
          </w:tcPr>
          <w:p w14:paraId="5372628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45.0 [0.0010]</w:t>
            </w:r>
          </w:p>
        </w:tc>
      </w:tr>
      <w:tr w:rsidR="00CD6BB4" w:rsidRPr="00074369" w14:paraId="7624294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5BAE61A4" w14:textId="77777777" w:rsidR="00CD6BB4" w:rsidRPr="00074369" w:rsidRDefault="00C33B9C"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(SAR)</w:t>
            </w:r>
          </w:p>
        </w:tc>
        <w:tc>
          <w:tcPr>
            <w:tcW w:w="0" w:type="auto"/>
            <w:tcBorders>
              <w:bottom w:val="single" w:sz="12" w:space="0" w:color="auto"/>
            </w:tcBorders>
            <w:hideMark/>
          </w:tcPr>
          <w:p w14:paraId="4BE4C850"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25.5 [0.1460]</w:t>
            </w:r>
          </w:p>
        </w:tc>
        <w:tc>
          <w:tcPr>
            <w:tcW w:w="0" w:type="auto"/>
            <w:tcBorders>
              <w:bottom w:val="single" w:sz="12" w:space="0" w:color="auto"/>
            </w:tcBorders>
            <w:hideMark/>
          </w:tcPr>
          <w:p w14:paraId="22E588F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30.6 [0.0450]</w:t>
            </w:r>
          </w:p>
        </w:tc>
        <w:tc>
          <w:tcPr>
            <w:tcW w:w="0" w:type="auto"/>
            <w:tcBorders>
              <w:bottom w:val="single" w:sz="12" w:space="0" w:color="auto"/>
            </w:tcBorders>
            <w:hideMark/>
          </w:tcPr>
          <w:p w14:paraId="5AC3644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32.5 [0.0270]</w:t>
            </w:r>
          </w:p>
        </w:tc>
        <w:tc>
          <w:tcPr>
            <w:tcW w:w="0" w:type="auto"/>
            <w:tcBorders>
              <w:bottom w:val="single" w:sz="12" w:space="0" w:color="auto"/>
            </w:tcBorders>
            <w:hideMark/>
          </w:tcPr>
          <w:p w14:paraId="14EA289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39.4 [0.0040]</w:t>
            </w:r>
          </w:p>
        </w:tc>
      </w:tr>
      <w:tr w:rsidR="00CD6BB4" w:rsidRPr="00074369" w14:paraId="028D1A6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0C47BB1E" w14:textId="77777777" w:rsidR="00CD6BB4"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Nota: </w:t>
            </w:r>
            <w:r w:rsidRPr="00074369">
              <w:rPr>
                <w:rFonts w:asciiTheme="minorHAnsi" w:hAnsiTheme="minorHAnsi" w:cstheme="minorHAnsi"/>
                <w:szCs w:val="20"/>
              </w:rPr>
              <w:tab/>
            </w:r>
            <w:r w:rsidRPr="00074369">
              <w:rPr>
                <w:rFonts w:asciiTheme="minorHAnsi" w:hAnsiTheme="minorHAnsi" w:cstheme="minorHAnsi"/>
                <w:szCs w:val="20"/>
              </w:rPr>
              <w:tab/>
            </w:r>
            <w:r w:rsidRPr="00074369">
              <w:rPr>
                <w:rFonts w:asciiTheme="minorHAnsi" w:hAnsiTheme="minorHAnsi" w:cstheme="minorHAnsi"/>
                <w:szCs w:val="20"/>
              </w:rPr>
              <w:tab/>
            </w:r>
            <w:r w:rsidRPr="00074369">
              <w:rPr>
                <w:rFonts w:asciiTheme="minorHAnsi" w:hAnsiTheme="minorHAnsi" w:cstheme="minorHAnsi"/>
                <w:szCs w:val="20"/>
              </w:rPr>
              <w:tab/>
              <w:t>N. grados de libertad igual a 19 para todos las pruebas.</w:t>
            </w:r>
          </w:p>
          <w:p w14:paraId="645095BB" w14:textId="64106F9E" w:rsidR="00F81750" w:rsidRPr="00074369" w:rsidRDefault="00F81750" w:rsidP="007C15C8">
            <w:pPr>
              <w:spacing w:after="0" w:line="240" w:lineRule="auto"/>
              <w:jc w:val="left"/>
              <w:rPr>
                <w:rFonts w:asciiTheme="minorHAnsi" w:hAnsiTheme="minorHAnsi" w:cstheme="minorHAnsi"/>
                <w:szCs w:val="20"/>
              </w:rPr>
            </w:pPr>
            <w:r>
              <w:rPr>
                <w:rFonts w:asciiTheme="minorHAnsi" w:hAnsiTheme="minorHAnsi" w:cstheme="minorHAnsi"/>
                <w:szCs w:val="20"/>
              </w:rPr>
              <w:t>Fallar en rechazar las hipótesis nulas conlleva a estimar el modelo simplificado (SAR o SEM según sea el caso)</w:t>
            </w:r>
          </w:p>
        </w:tc>
      </w:tr>
    </w:tbl>
    <w:p w14:paraId="7A3A915E" w14:textId="77777777" w:rsidR="00CD6BB4" w:rsidRPr="00074369" w:rsidRDefault="00CD6BB4" w:rsidP="00CD6BB4">
      <w:pPr>
        <w:spacing w:before="120" w:after="360"/>
        <w:rPr>
          <w:sz w:val="18"/>
        </w:rPr>
      </w:pPr>
      <w:r w:rsidRPr="00074369">
        <w:rPr>
          <w:sz w:val="18"/>
        </w:rPr>
        <w:t>Fuente: Elaboración propia, 2019.</w:t>
      </w:r>
    </w:p>
    <w:p w14:paraId="0A1972C0" w14:textId="1AC952D7" w:rsidR="00CD6BB4" w:rsidRPr="00074369" w:rsidRDefault="00CD6BB4" w:rsidP="00CD6BB4">
      <w:pPr>
        <w:pStyle w:val="Descripcin"/>
        <w:keepNext/>
      </w:pPr>
      <w:bookmarkStart w:id="4106" w:name="_Ref9168200"/>
      <w:bookmarkStart w:id="4107" w:name="_Toc9171803"/>
      <w:r w:rsidRPr="00074369">
        <w:t xml:space="preserve">Tabla </w:t>
      </w:r>
      <w:r w:rsidRPr="00074369">
        <w:fldChar w:fldCharType="begin"/>
      </w:r>
      <w:r w:rsidRPr="00074369">
        <w:instrText xml:space="preserve"> SEQ Tabla \* ARABIC </w:instrText>
      </w:r>
      <w:r w:rsidRPr="00074369">
        <w:fldChar w:fldCharType="separate"/>
      </w:r>
      <w:r w:rsidR="004C0429">
        <w:rPr>
          <w:noProof/>
        </w:rPr>
        <w:t>14</w:t>
      </w:r>
      <w:r w:rsidRPr="00074369">
        <w:fldChar w:fldCharType="end"/>
      </w:r>
      <w:bookmarkEnd w:id="4106"/>
      <w:r w:rsidRPr="00074369">
        <w:t>: Resultados del modelo autoregresivo espacial y sus impactos para combustible diésel en Marzo – 2018.</w:t>
      </w:r>
      <w:bookmarkEnd w:id="4107"/>
    </w:p>
    <w:tbl>
      <w:tblPr>
        <w:tblStyle w:val="tesis"/>
        <w:tblW w:w="8647" w:type="dxa"/>
        <w:tblLayout w:type="fixed"/>
        <w:tblLook w:val="0600" w:firstRow="0" w:lastRow="0" w:firstColumn="0" w:lastColumn="0" w:noHBand="1" w:noVBand="1"/>
      </w:tblPr>
      <w:tblGrid>
        <w:gridCol w:w="1838"/>
        <w:gridCol w:w="1372"/>
        <w:gridCol w:w="1833"/>
        <w:gridCol w:w="1273"/>
        <w:gridCol w:w="1273"/>
        <w:gridCol w:w="1058"/>
      </w:tblGrid>
      <w:tr w:rsidR="00CD6BB4" w:rsidRPr="00074369" w14:paraId="59F4DF5D" w14:textId="77777777" w:rsidTr="007C15C8">
        <w:trPr>
          <w:trHeight w:val="364"/>
        </w:trPr>
        <w:tc>
          <w:tcPr>
            <w:tcW w:w="1838" w:type="dxa"/>
            <w:tcBorders>
              <w:top w:val="single" w:sz="12" w:space="0" w:color="auto"/>
            </w:tcBorders>
            <w:hideMark/>
          </w:tcPr>
          <w:p w14:paraId="0D53DEA9" w14:textId="77777777" w:rsidR="00CD6BB4" w:rsidRPr="00074369" w:rsidRDefault="00CD6BB4" w:rsidP="007C15C8">
            <w:pPr>
              <w:spacing w:after="0" w:line="240" w:lineRule="auto"/>
              <w:jc w:val="left"/>
              <w:rPr>
                <w:rFonts w:asciiTheme="majorHAnsi" w:hAnsiTheme="majorHAnsi"/>
                <w:szCs w:val="20"/>
              </w:rPr>
            </w:pPr>
          </w:p>
        </w:tc>
        <w:tc>
          <w:tcPr>
            <w:tcW w:w="1372" w:type="dxa"/>
            <w:tcBorders>
              <w:top w:val="single" w:sz="12" w:space="0" w:color="auto"/>
            </w:tcBorders>
            <w:hideMark/>
          </w:tcPr>
          <w:p w14:paraId="6591A1A1" w14:textId="77777777" w:rsidR="00CD6BB4" w:rsidRPr="00074369" w:rsidRDefault="00CD6BB4" w:rsidP="007C15C8">
            <w:pPr>
              <w:spacing w:after="0" w:line="240" w:lineRule="auto"/>
              <w:jc w:val="left"/>
              <w:textAlignment w:val="bottom"/>
              <w:rPr>
                <w:rFonts w:asciiTheme="majorHAnsi" w:hAnsiTheme="majorHAnsi"/>
                <w:szCs w:val="20"/>
              </w:rPr>
            </w:pPr>
            <w:r w:rsidRPr="00074369">
              <w:rPr>
                <w:rFonts w:asciiTheme="majorHAnsi" w:hAnsiTheme="majorHAnsi" w:cstheme="majorHAnsi"/>
                <w:b/>
                <w:bCs/>
                <w:kern w:val="24"/>
                <w:szCs w:val="20"/>
              </w:rPr>
              <w:t>OLS</w:t>
            </w:r>
          </w:p>
        </w:tc>
        <w:tc>
          <w:tcPr>
            <w:tcW w:w="5437" w:type="dxa"/>
            <w:gridSpan w:val="4"/>
            <w:tcBorders>
              <w:top w:val="single" w:sz="12" w:space="0" w:color="auto"/>
            </w:tcBorders>
            <w:hideMark/>
          </w:tcPr>
          <w:p w14:paraId="1EF28C16" w14:textId="77777777" w:rsidR="00CD6BB4" w:rsidRPr="00074369" w:rsidRDefault="00CD6BB4" w:rsidP="007C15C8">
            <w:pPr>
              <w:spacing w:after="0" w:line="240" w:lineRule="auto"/>
              <w:jc w:val="center"/>
              <w:textAlignment w:val="bottom"/>
              <w:rPr>
                <w:rFonts w:asciiTheme="majorHAnsi" w:hAnsiTheme="majorHAnsi"/>
                <w:szCs w:val="20"/>
              </w:rPr>
            </w:pPr>
            <w:r w:rsidRPr="00074369">
              <w:rPr>
                <w:rFonts w:asciiTheme="majorHAnsi" w:hAnsiTheme="majorHAnsi"/>
                <w:b/>
                <w:kern w:val="24"/>
                <w:szCs w:val="20"/>
              </w:rPr>
              <w:t xml:space="preserve">Modelo </w:t>
            </w:r>
            <w:r w:rsidRPr="00074369">
              <w:rPr>
                <w:rFonts w:asciiTheme="majorHAnsi" w:hAnsiTheme="majorHAnsi" w:cstheme="majorHAnsi"/>
                <w:b/>
                <w:bCs/>
                <w:kern w:val="24"/>
                <w:szCs w:val="20"/>
              </w:rPr>
              <w:t>Espacial Autoregresivo (SAR)</w:t>
            </w:r>
          </w:p>
        </w:tc>
      </w:tr>
      <w:tr w:rsidR="00CD6BB4" w:rsidRPr="00074369" w14:paraId="7DEF563F" w14:textId="77777777" w:rsidTr="007C15C8">
        <w:trPr>
          <w:trHeight w:val="20"/>
        </w:trPr>
        <w:tc>
          <w:tcPr>
            <w:tcW w:w="1838" w:type="dxa"/>
            <w:tcBorders>
              <w:bottom w:val="single" w:sz="4" w:space="0" w:color="auto"/>
            </w:tcBorders>
            <w:hideMark/>
          </w:tcPr>
          <w:p w14:paraId="2229D58B" w14:textId="77777777" w:rsidR="00CD6BB4" w:rsidRPr="00074369" w:rsidRDefault="00CD6BB4" w:rsidP="007C15C8">
            <w:pPr>
              <w:spacing w:after="0" w:line="240" w:lineRule="auto"/>
              <w:jc w:val="left"/>
              <w:textAlignment w:val="bottom"/>
              <w:rPr>
                <w:szCs w:val="20"/>
              </w:rPr>
            </w:pPr>
            <w:r w:rsidRPr="00074369">
              <w:rPr>
                <w:kern w:val="24"/>
                <w:szCs w:val="20"/>
              </w:rPr>
              <w:t>Variable</w:t>
            </w:r>
          </w:p>
        </w:tc>
        <w:tc>
          <w:tcPr>
            <w:tcW w:w="1372" w:type="dxa"/>
            <w:tcBorders>
              <w:bottom w:val="single" w:sz="4" w:space="0" w:color="auto"/>
            </w:tcBorders>
            <w:hideMark/>
          </w:tcPr>
          <w:p w14:paraId="39F1F868" w14:textId="77777777" w:rsidR="00CD6BB4" w:rsidRPr="00074369" w:rsidRDefault="00CD6BB4" w:rsidP="007C15C8">
            <w:pPr>
              <w:spacing w:after="0" w:line="240" w:lineRule="auto"/>
              <w:jc w:val="left"/>
              <w:rPr>
                <w:szCs w:val="20"/>
              </w:rPr>
            </w:pPr>
            <w:r w:rsidRPr="00074369">
              <w:rPr>
                <w:rFonts w:cstheme="minorHAnsi"/>
                <w:szCs w:val="20"/>
              </w:rPr>
              <w:t>Parámetros</w:t>
            </w:r>
          </w:p>
        </w:tc>
        <w:tc>
          <w:tcPr>
            <w:tcW w:w="1833" w:type="dxa"/>
            <w:tcBorders>
              <w:bottom w:val="single" w:sz="4" w:space="0" w:color="auto"/>
            </w:tcBorders>
            <w:hideMark/>
          </w:tcPr>
          <w:p w14:paraId="12D38F7E" w14:textId="77777777" w:rsidR="00CD6BB4" w:rsidRPr="00074369" w:rsidRDefault="00CD6BB4" w:rsidP="007C15C8">
            <w:pPr>
              <w:spacing w:after="0" w:line="240" w:lineRule="auto"/>
              <w:jc w:val="right"/>
              <w:textAlignment w:val="bottom"/>
              <w:rPr>
                <w:szCs w:val="20"/>
              </w:rPr>
            </w:pPr>
            <w:r w:rsidRPr="00074369">
              <w:rPr>
                <w:rFonts w:cstheme="minorHAnsi"/>
                <w:kern w:val="24"/>
                <w:szCs w:val="20"/>
              </w:rPr>
              <w:t>Parámetros</w:t>
            </w:r>
          </w:p>
        </w:tc>
        <w:tc>
          <w:tcPr>
            <w:tcW w:w="1273" w:type="dxa"/>
            <w:tcBorders>
              <w:bottom w:val="single" w:sz="4" w:space="0" w:color="auto"/>
            </w:tcBorders>
            <w:hideMark/>
          </w:tcPr>
          <w:p w14:paraId="593482DA" w14:textId="77777777" w:rsidR="00CD6BB4" w:rsidRPr="00074369" w:rsidRDefault="00CD6BB4" w:rsidP="007C15C8">
            <w:pPr>
              <w:spacing w:after="0" w:line="240" w:lineRule="auto"/>
              <w:jc w:val="center"/>
              <w:textAlignment w:val="bottom"/>
              <w:rPr>
                <w:szCs w:val="20"/>
              </w:rPr>
            </w:pPr>
            <w:r w:rsidRPr="00074369">
              <w:rPr>
                <w:kern w:val="24"/>
                <w:szCs w:val="20"/>
              </w:rPr>
              <w:t>Directo</w:t>
            </w:r>
          </w:p>
        </w:tc>
        <w:tc>
          <w:tcPr>
            <w:tcW w:w="1273" w:type="dxa"/>
            <w:tcBorders>
              <w:bottom w:val="single" w:sz="4" w:space="0" w:color="auto"/>
            </w:tcBorders>
            <w:hideMark/>
          </w:tcPr>
          <w:p w14:paraId="4E8CDA3C" w14:textId="77777777" w:rsidR="00CD6BB4" w:rsidRPr="00074369" w:rsidRDefault="00CD6BB4" w:rsidP="007C15C8">
            <w:pPr>
              <w:spacing w:after="0" w:line="240" w:lineRule="auto"/>
              <w:jc w:val="center"/>
              <w:textAlignment w:val="bottom"/>
              <w:rPr>
                <w:szCs w:val="20"/>
              </w:rPr>
            </w:pPr>
            <w:r w:rsidRPr="00074369">
              <w:rPr>
                <w:kern w:val="24"/>
                <w:szCs w:val="20"/>
              </w:rPr>
              <w:t>Indirecto</w:t>
            </w:r>
          </w:p>
        </w:tc>
        <w:tc>
          <w:tcPr>
            <w:tcW w:w="1058" w:type="dxa"/>
            <w:tcBorders>
              <w:bottom w:val="single" w:sz="4" w:space="0" w:color="auto"/>
            </w:tcBorders>
            <w:hideMark/>
          </w:tcPr>
          <w:p w14:paraId="0C9CFF00" w14:textId="77777777" w:rsidR="00CD6BB4" w:rsidRPr="00074369" w:rsidRDefault="00CD6BB4" w:rsidP="007C15C8">
            <w:pPr>
              <w:spacing w:after="0" w:line="240" w:lineRule="auto"/>
              <w:jc w:val="center"/>
              <w:textAlignment w:val="bottom"/>
              <w:rPr>
                <w:szCs w:val="20"/>
              </w:rPr>
            </w:pPr>
            <w:r w:rsidRPr="00074369">
              <w:rPr>
                <w:kern w:val="24"/>
                <w:szCs w:val="20"/>
              </w:rPr>
              <w:t>Total</w:t>
            </w:r>
          </w:p>
        </w:tc>
      </w:tr>
      <w:tr w:rsidR="00CD6BB4" w:rsidRPr="00074369" w14:paraId="3879278D" w14:textId="77777777" w:rsidTr="007C15C8">
        <w:trPr>
          <w:trHeight w:val="20"/>
        </w:trPr>
        <w:tc>
          <w:tcPr>
            <w:tcW w:w="1838" w:type="dxa"/>
            <w:tcBorders>
              <w:top w:val="single" w:sz="4" w:space="0" w:color="auto"/>
            </w:tcBorders>
            <w:hideMark/>
          </w:tcPr>
          <w:p w14:paraId="61CCB861" w14:textId="77777777" w:rsidR="00CD6BB4" w:rsidRPr="00074369" w:rsidRDefault="00CD6BB4" w:rsidP="007C15C8">
            <w:pPr>
              <w:spacing w:after="0" w:line="240" w:lineRule="auto"/>
              <w:jc w:val="left"/>
              <w:textAlignment w:val="top"/>
              <w:rPr>
                <w:szCs w:val="20"/>
              </w:rPr>
            </w:pPr>
            <w:r w:rsidRPr="00074369">
              <w:rPr>
                <w:kern w:val="24"/>
                <w:szCs w:val="20"/>
              </w:rPr>
              <w:t xml:space="preserve">Abanderada </w:t>
            </w:r>
            <w:r w:rsidRPr="00074369">
              <w:rPr>
                <w:rFonts w:cstheme="minorHAnsi"/>
                <w:kern w:val="24"/>
                <w:szCs w:val="20"/>
              </w:rPr>
              <w:t>Petroperú</w:t>
            </w:r>
          </w:p>
        </w:tc>
        <w:tc>
          <w:tcPr>
            <w:tcW w:w="1372" w:type="dxa"/>
            <w:tcBorders>
              <w:top w:val="single" w:sz="4" w:space="0" w:color="auto"/>
            </w:tcBorders>
            <w:hideMark/>
          </w:tcPr>
          <w:p w14:paraId="05CA4712"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094</w:t>
            </w:r>
          </w:p>
        </w:tc>
        <w:tc>
          <w:tcPr>
            <w:tcW w:w="1833" w:type="dxa"/>
            <w:tcBorders>
              <w:top w:val="single" w:sz="4" w:space="0" w:color="auto"/>
            </w:tcBorders>
            <w:hideMark/>
          </w:tcPr>
          <w:p w14:paraId="3C152B3F"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056 (0.063)</w:t>
            </w:r>
          </w:p>
        </w:tc>
        <w:tc>
          <w:tcPr>
            <w:tcW w:w="1273" w:type="dxa"/>
            <w:tcBorders>
              <w:top w:val="single" w:sz="4" w:space="0" w:color="auto"/>
            </w:tcBorders>
            <w:hideMark/>
          </w:tcPr>
          <w:p w14:paraId="1328E21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w:t>
            </w:r>
          </w:p>
        </w:tc>
        <w:tc>
          <w:tcPr>
            <w:tcW w:w="1273" w:type="dxa"/>
            <w:tcBorders>
              <w:top w:val="single" w:sz="4" w:space="0" w:color="auto"/>
            </w:tcBorders>
            <w:hideMark/>
          </w:tcPr>
          <w:p w14:paraId="2276236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056</w:t>
            </w:r>
          </w:p>
        </w:tc>
        <w:tc>
          <w:tcPr>
            <w:tcW w:w="1058" w:type="dxa"/>
            <w:tcBorders>
              <w:top w:val="single" w:sz="4" w:space="0" w:color="auto"/>
            </w:tcBorders>
            <w:hideMark/>
          </w:tcPr>
          <w:p w14:paraId="293A311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115</w:t>
            </w:r>
          </w:p>
        </w:tc>
      </w:tr>
      <w:tr w:rsidR="00CD6BB4" w:rsidRPr="00074369" w14:paraId="2C413F80" w14:textId="77777777" w:rsidTr="007C15C8">
        <w:trPr>
          <w:trHeight w:val="20"/>
        </w:trPr>
        <w:tc>
          <w:tcPr>
            <w:tcW w:w="1838" w:type="dxa"/>
            <w:hideMark/>
          </w:tcPr>
          <w:p w14:paraId="1AEF25EA" w14:textId="77777777" w:rsidR="00CD6BB4" w:rsidRPr="00074369" w:rsidRDefault="00CD6BB4" w:rsidP="007C15C8">
            <w:pPr>
              <w:spacing w:after="0" w:line="240" w:lineRule="auto"/>
              <w:jc w:val="left"/>
              <w:textAlignment w:val="top"/>
              <w:rPr>
                <w:szCs w:val="20"/>
              </w:rPr>
            </w:pPr>
            <w:r w:rsidRPr="00074369">
              <w:rPr>
                <w:kern w:val="24"/>
                <w:szCs w:val="20"/>
              </w:rPr>
              <w:t>Abanderada Pecsa</w:t>
            </w:r>
          </w:p>
        </w:tc>
        <w:tc>
          <w:tcPr>
            <w:tcW w:w="1372" w:type="dxa"/>
            <w:hideMark/>
          </w:tcPr>
          <w:p w14:paraId="638E45BE"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162 </w:t>
            </w:r>
            <w:r w:rsidRPr="00074369">
              <w:rPr>
                <w:rFonts w:cstheme="minorHAnsi"/>
                <w:kern w:val="24"/>
                <w:position w:val="7"/>
                <w:szCs w:val="20"/>
                <w:vertAlign w:val="superscript"/>
              </w:rPr>
              <w:t>*</w:t>
            </w:r>
          </w:p>
        </w:tc>
        <w:tc>
          <w:tcPr>
            <w:tcW w:w="1833" w:type="dxa"/>
            <w:hideMark/>
          </w:tcPr>
          <w:p w14:paraId="64166BA7"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152</w:t>
            </w:r>
            <w:r w:rsidRPr="00074369">
              <w:rPr>
                <w:rFonts w:eastAsiaTheme="minorEastAsia" w:cstheme="minorHAnsi"/>
                <w:kern w:val="24"/>
                <w:position w:val="7"/>
                <w:szCs w:val="20"/>
                <w:vertAlign w:val="superscript"/>
              </w:rPr>
              <w:t>**</w:t>
            </w:r>
            <w:r w:rsidRPr="00074369">
              <w:rPr>
                <w:rFonts w:eastAsiaTheme="minorEastAsia" w:cstheme="minorHAnsi"/>
                <w:kern w:val="24"/>
                <w:szCs w:val="20"/>
              </w:rPr>
              <w:t> (0.072)</w:t>
            </w:r>
          </w:p>
        </w:tc>
        <w:tc>
          <w:tcPr>
            <w:tcW w:w="1273" w:type="dxa"/>
            <w:hideMark/>
          </w:tcPr>
          <w:p w14:paraId="4B2CD982"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161 </w:t>
            </w:r>
            <w:r w:rsidRPr="00074369">
              <w:rPr>
                <w:rFonts w:cstheme="minorHAnsi"/>
                <w:kern w:val="24"/>
                <w:position w:val="7"/>
                <w:szCs w:val="20"/>
                <w:vertAlign w:val="superscript"/>
              </w:rPr>
              <w:t>**</w:t>
            </w:r>
          </w:p>
        </w:tc>
        <w:tc>
          <w:tcPr>
            <w:tcW w:w="1273" w:type="dxa"/>
            <w:hideMark/>
          </w:tcPr>
          <w:p w14:paraId="12A12307"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w:t>
            </w:r>
            <w:r w:rsidRPr="00074369">
              <w:rPr>
                <w:rFonts w:cstheme="minorHAnsi"/>
                <w:kern w:val="24"/>
                <w:position w:val="7"/>
                <w:szCs w:val="20"/>
                <w:vertAlign w:val="superscript"/>
              </w:rPr>
              <w:t>**</w:t>
            </w:r>
          </w:p>
        </w:tc>
        <w:tc>
          <w:tcPr>
            <w:tcW w:w="1058" w:type="dxa"/>
            <w:hideMark/>
          </w:tcPr>
          <w:p w14:paraId="4AC96C0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311 </w:t>
            </w:r>
            <w:r w:rsidRPr="00074369">
              <w:rPr>
                <w:rFonts w:cstheme="minorHAnsi"/>
                <w:kern w:val="24"/>
                <w:position w:val="7"/>
                <w:szCs w:val="20"/>
                <w:vertAlign w:val="superscript"/>
              </w:rPr>
              <w:t>**</w:t>
            </w:r>
          </w:p>
        </w:tc>
      </w:tr>
      <w:tr w:rsidR="00CD6BB4" w:rsidRPr="00074369" w14:paraId="718FE249" w14:textId="77777777" w:rsidTr="007C15C8">
        <w:trPr>
          <w:trHeight w:val="20"/>
        </w:trPr>
        <w:tc>
          <w:tcPr>
            <w:tcW w:w="1838" w:type="dxa"/>
            <w:hideMark/>
          </w:tcPr>
          <w:p w14:paraId="5E2DE2DF" w14:textId="77777777" w:rsidR="00CD6BB4" w:rsidRPr="00074369" w:rsidRDefault="00CD6BB4" w:rsidP="007C15C8">
            <w:pPr>
              <w:spacing w:after="0" w:line="240" w:lineRule="auto"/>
              <w:jc w:val="left"/>
              <w:textAlignment w:val="top"/>
              <w:rPr>
                <w:szCs w:val="20"/>
              </w:rPr>
            </w:pPr>
            <w:r w:rsidRPr="00074369">
              <w:rPr>
                <w:kern w:val="24"/>
                <w:szCs w:val="20"/>
              </w:rPr>
              <w:t>Abanderada Primax</w:t>
            </w:r>
          </w:p>
        </w:tc>
        <w:tc>
          <w:tcPr>
            <w:tcW w:w="1372" w:type="dxa"/>
            <w:hideMark/>
          </w:tcPr>
          <w:p w14:paraId="216568E5"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341 </w:t>
            </w:r>
            <w:r w:rsidRPr="00074369">
              <w:rPr>
                <w:rFonts w:cstheme="minorHAnsi"/>
                <w:kern w:val="24"/>
                <w:position w:val="7"/>
                <w:szCs w:val="20"/>
                <w:vertAlign w:val="superscript"/>
              </w:rPr>
              <w:t>***</w:t>
            </w:r>
          </w:p>
        </w:tc>
        <w:tc>
          <w:tcPr>
            <w:tcW w:w="1833" w:type="dxa"/>
            <w:hideMark/>
          </w:tcPr>
          <w:p w14:paraId="4A75D18A"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295</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(0.054)</w:t>
            </w:r>
          </w:p>
        </w:tc>
        <w:tc>
          <w:tcPr>
            <w:tcW w:w="1273" w:type="dxa"/>
            <w:hideMark/>
          </w:tcPr>
          <w:p w14:paraId="24F46564"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313 </w:t>
            </w:r>
            <w:r w:rsidRPr="00074369">
              <w:rPr>
                <w:kern w:val="24"/>
                <w:position w:val="7"/>
                <w:szCs w:val="20"/>
                <w:vertAlign w:val="superscript"/>
              </w:rPr>
              <w:t>***</w:t>
            </w:r>
          </w:p>
        </w:tc>
        <w:tc>
          <w:tcPr>
            <w:tcW w:w="1273" w:type="dxa"/>
            <w:hideMark/>
          </w:tcPr>
          <w:p w14:paraId="4EE26107"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292</w:t>
            </w:r>
            <w:r w:rsidRPr="00074369">
              <w:rPr>
                <w:kern w:val="24"/>
                <w:position w:val="7"/>
                <w:szCs w:val="20"/>
                <w:vertAlign w:val="superscript"/>
              </w:rPr>
              <w:t>***</w:t>
            </w:r>
          </w:p>
        </w:tc>
        <w:tc>
          <w:tcPr>
            <w:tcW w:w="1058" w:type="dxa"/>
            <w:hideMark/>
          </w:tcPr>
          <w:p w14:paraId="5DB1301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605 </w:t>
            </w:r>
            <w:r w:rsidRPr="00074369">
              <w:rPr>
                <w:rFonts w:cstheme="minorHAnsi"/>
                <w:kern w:val="24"/>
                <w:position w:val="7"/>
                <w:szCs w:val="20"/>
                <w:vertAlign w:val="superscript"/>
              </w:rPr>
              <w:t>***</w:t>
            </w:r>
          </w:p>
        </w:tc>
      </w:tr>
      <w:tr w:rsidR="00CD6BB4" w:rsidRPr="00074369" w14:paraId="10AE0FED" w14:textId="77777777" w:rsidTr="007C15C8">
        <w:trPr>
          <w:trHeight w:val="20"/>
        </w:trPr>
        <w:tc>
          <w:tcPr>
            <w:tcW w:w="1838" w:type="dxa"/>
            <w:hideMark/>
          </w:tcPr>
          <w:p w14:paraId="37E9003C" w14:textId="77777777" w:rsidR="00CD6BB4" w:rsidRPr="00074369" w:rsidRDefault="00CD6BB4" w:rsidP="007C15C8">
            <w:pPr>
              <w:spacing w:after="0" w:line="240" w:lineRule="auto"/>
              <w:jc w:val="left"/>
              <w:textAlignment w:val="top"/>
              <w:rPr>
                <w:szCs w:val="20"/>
              </w:rPr>
            </w:pPr>
            <w:r w:rsidRPr="00074369">
              <w:rPr>
                <w:kern w:val="24"/>
                <w:szCs w:val="20"/>
              </w:rPr>
              <w:t>Abanderada Repsol</w:t>
            </w:r>
          </w:p>
        </w:tc>
        <w:tc>
          <w:tcPr>
            <w:tcW w:w="1372" w:type="dxa"/>
            <w:hideMark/>
          </w:tcPr>
          <w:p w14:paraId="00BABF10"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303 </w:t>
            </w:r>
            <w:r w:rsidRPr="00074369">
              <w:rPr>
                <w:rFonts w:cstheme="minorHAnsi"/>
                <w:kern w:val="24"/>
                <w:position w:val="7"/>
                <w:szCs w:val="20"/>
                <w:vertAlign w:val="superscript"/>
              </w:rPr>
              <w:t>***</w:t>
            </w:r>
          </w:p>
        </w:tc>
        <w:tc>
          <w:tcPr>
            <w:tcW w:w="1833" w:type="dxa"/>
            <w:hideMark/>
          </w:tcPr>
          <w:p w14:paraId="1740844F"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253</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(0.060)</w:t>
            </w:r>
          </w:p>
        </w:tc>
        <w:tc>
          <w:tcPr>
            <w:tcW w:w="1273" w:type="dxa"/>
            <w:hideMark/>
          </w:tcPr>
          <w:p w14:paraId="212086B8"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268 </w:t>
            </w:r>
            <w:r w:rsidRPr="00074369">
              <w:rPr>
                <w:rFonts w:cstheme="minorHAnsi"/>
                <w:kern w:val="24"/>
                <w:position w:val="7"/>
                <w:szCs w:val="20"/>
                <w:vertAlign w:val="superscript"/>
              </w:rPr>
              <w:t xml:space="preserve">*** </w:t>
            </w:r>
          </w:p>
        </w:tc>
        <w:tc>
          <w:tcPr>
            <w:tcW w:w="1273" w:type="dxa"/>
            <w:hideMark/>
          </w:tcPr>
          <w:p w14:paraId="77DD12C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25</w:t>
            </w:r>
            <w:r w:rsidRPr="00074369">
              <w:rPr>
                <w:rFonts w:cstheme="minorHAnsi"/>
                <w:kern w:val="24"/>
                <w:position w:val="7"/>
                <w:szCs w:val="20"/>
                <w:vertAlign w:val="superscript"/>
              </w:rPr>
              <w:t xml:space="preserve">*** </w:t>
            </w:r>
          </w:p>
        </w:tc>
        <w:tc>
          <w:tcPr>
            <w:tcW w:w="1058" w:type="dxa"/>
            <w:hideMark/>
          </w:tcPr>
          <w:p w14:paraId="77263AE3"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518 </w:t>
            </w:r>
            <w:r w:rsidRPr="00074369">
              <w:rPr>
                <w:rFonts w:cstheme="minorHAnsi"/>
                <w:kern w:val="24"/>
                <w:position w:val="7"/>
                <w:szCs w:val="20"/>
                <w:vertAlign w:val="superscript"/>
              </w:rPr>
              <w:t xml:space="preserve">*** </w:t>
            </w:r>
          </w:p>
        </w:tc>
      </w:tr>
      <w:tr w:rsidR="00CD6BB4" w:rsidRPr="00074369" w14:paraId="407D52F0" w14:textId="77777777" w:rsidTr="007C15C8">
        <w:trPr>
          <w:trHeight w:val="20"/>
        </w:trPr>
        <w:tc>
          <w:tcPr>
            <w:tcW w:w="1838" w:type="dxa"/>
            <w:hideMark/>
          </w:tcPr>
          <w:p w14:paraId="00A5BB83" w14:textId="77777777" w:rsidR="00CD6BB4" w:rsidRPr="00074369" w:rsidRDefault="00CD6BB4" w:rsidP="007C15C8">
            <w:pPr>
              <w:spacing w:after="0" w:line="240" w:lineRule="auto"/>
              <w:jc w:val="left"/>
              <w:textAlignment w:val="top"/>
              <w:rPr>
                <w:szCs w:val="20"/>
              </w:rPr>
            </w:pPr>
            <w:r w:rsidRPr="00074369">
              <w:rPr>
                <w:kern w:val="24"/>
                <w:szCs w:val="20"/>
              </w:rPr>
              <w:t>Propia Pecsa</w:t>
            </w:r>
          </w:p>
        </w:tc>
        <w:tc>
          <w:tcPr>
            <w:tcW w:w="1372" w:type="dxa"/>
            <w:hideMark/>
          </w:tcPr>
          <w:p w14:paraId="71173DD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006</w:t>
            </w:r>
          </w:p>
        </w:tc>
        <w:tc>
          <w:tcPr>
            <w:tcW w:w="1833" w:type="dxa"/>
            <w:hideMark/>
          </w:tcPr>
          <w:p w14:paraId="23AC7C96"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018 (0.079)</w:t>
            </w:r>
          </w:p>
        </w:tc>
        <w:tc>
          <w:tcPr>
            <w:tcW w:w="1273" w:type="dxa"/>
            <w:hideMark/>
          </w:tcPr>
          <w:p w14:paraId="2B3441E9"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019</w:t>
            </w:r>
          </w:p>
        </w:tc>
        <w:tc>
          <w:tcPr>
            <w:tcW w:w="1273" w:type="dxa"/>
            <w:hideMark/>
          </w:tcPr>
          <w:p w14:paraId="0ED1630F"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018</w:t>
            </w:r>
          </w:p>
        </w:tc>
        <w:tc>
          <w:tcPr>
            <w:tcW w:w="1058" w:type="dxa"/>
            <w:hideMark/>
          </w:tcPr>
          <w:p w14:paraId="11D2010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037</w:t>
            </w:r>
          </w:p>
        </w:tc>
      </w:tr>
      <w:tr w:rsidR="00CD6BB4" w:rsidRPr="00074369" w14:paraId="16985436" w14:textId="77777777" w:rsidTr="007C15C8">
        <w:trPr>
          <w:trHeight w:val="20"/>
        </w:trPr>
        <w:tc>
          <w:tcPr>
            <w:tcW w:w="1838" w:type="dxa"/>
            <w:hideMark/>
          </w:tcPr>
          <w:p w14:paraId="22E39748" w14:textId="77777777" w:rsidR="00CD6BB4" w:rsidRPr="00074369" w:rsidRDefault="00CD6BB4" w:rsidP="007C15C8">
            <w:pPr>
              <w:spacing w:after="0" w:line="240" w:lineRule="auto"/>
              <w:jc w:val="left"/>
              <w:textAlignment w:val="top"/>
              <w:rPr>
                <w:szCs w:val="20"/>
              </w:rPr>
            </w:pPr>
            <w:r w:rsidRPr="00074369">
              <w:rPr>
                <w:kern w:val="24"/>
                <w:szCs w:val="20"/>
              </w:rPr>
              <w:t>Propia Primax</w:t>
            </w:r>
          </w:p>
        </w:tc>
        <w:tc>
          <w:tcPr>
            <w:tcW w:w="1372" w:type="dxa"/>
            <w:hideMark/>
          </w:tcPr>
          <w:p w14:paraId="102F73A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618 </w:t>
            </w:r>
            <w:r w:rsidRPr="00074369">
              <w:rPr>
                <w:rFonts w:cstheme="minorHAnsi"/>
                <w:kern w:val="24"/>
                <w:position w:val="7"/>
                <w:szCs w:val="20"/>
                <w:vertAlign w:val="superscript"/>
              </w:rPr>
              <w:t xml:space="preserve">*** </w:t>
            </w:r>
          </w:p>
        </w:tc>
        <w:tc>
          <w:tcPr>
            <w:tcW w:w="1833" w:type="dxa"/>
            <w:hideMark/>
          </w:tcPr>
          <w:p w14:paraId="0775C1D7"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531</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(0.071)</w:t>
            </w:r>
          </w:p>
        </w:tc>
        <w:tc>
          <w:tcPr>
            <w:tcW w:w="1273" w:type="dxa"/>
            <w:hideMark/>
          </w:tcPr>
          <w:p w14:paraId="4B9A1099"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562 </w:t>
            </w:r>
            <w:r w:rsidRPr="00074369">
              <w:rPr>
                <w:rFonts w:cstheme="minorHAnsi"/>
                <w:kern w:val="24"/>
                <w:position w:val="7"/>
                <w:szCs w:val="20"/>
                <w:vertAlign w:val="superscript"/>
              </w:rPr>
              <w:t xml:space="preserve">*** </w:t>
            </w:r>
          </w:p>
        </w:tc>
        <w:tc>
          <w:tcPr>
            <w:tcW w:w="1273" w:type="dxa"/>
            <w:hideMark/>
          </w:tcPr>
          <w:p w14:paraId="707B9FF6"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0.526</w:t>
            </w:r>
            <w:r w:rsidRPr="00074369">
              <w:rPr>
                <w:rFonts w:cstheme="minorHAnsi"/>
                <w:kern w:val="24"/>
                <w:position w:val="7"/>
                <w:szCs w:val="20"/>
                <w:vertAlign w:val="superscript"/>
              </w:rPr>
              <w:t xml:space="preserve">*** </w:t>
            </w:r>
          </w:p>
        </w:tc>
        <w:tc>
          <w:tcPr>
            <w:tcW w:w="1058" w:type="dxa"/>
            <w:hideMark/>
          </w:tcPr>
          <w:p w14:paraId="51B48D2A"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1.088 </w:t>
            </w:r>
            <w:r w:rsidRPr="00074369">
              <w:rPr>
                <w:rFonts w:cstheme="minorHAnsi"/>
                <w:kern w:val="24"/>
                <w:position w:val="7"/>
                <w:szCs w:val="20"/>
                <w:vertAlign w:val="superscript"/>
              </w:rPr>
              <w:t xml:space="preserve">*** </w:t>
            </w:r>
          </w:p>
        </w:tc>
      </w:tr>
      <w:tr w:rsidR="00CD6BB4" w:rsidRPr="00074369" w14:paraId="198549FB" w14:textId="77777777" w:rsidTr="007C15C8">
        <w:trPr>
          <w:trHeight w:val="20"/>
        </w:trPr>
        <w:tc>
          <w:tcPr>
            <w:tcW w:w="1838" w:type="dxa"/>
            <w:hideMark/>
          </w:tcPr>
          <w:p w14:paraId="6CE347D3" w14:textId="77777777" w:rsidR="00CD6BB4" w:rsidRPr="00074369" w:rsidRDefault="00CD6BB4" w:rsidP="007C15C8">
            <w:pPr>
              <w:spacing w:after="0" w:line="240" w:lineRule="auto"/>
              <w:jc w:val="left"/>
              <w:textAlignment w:val="top"/>
              <w:rPr>
                <w:szCs w:val="20"/>
              </w:rPr>
            </w:pPr>
            <w:r w:rsidRPr="00074369">
              <w:rPr>
                <w:kern w:val="24"/>
                <w:szCs w:val="20"/>
              </w:rPr>
              <w:t>Propia Repsol</w:t>
            </w:r>
          </w:p>
        </w:tc>
        <w:tc>
          <w:tcPr>
            <w:tcW w:w="1372" w:type="dxa"/>
            <w:hideMark/>
          </w:tcPr>
          <w:p w14:paraId="664749E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405 </w:t>
            </w:r>
            <w:r w:rsidRPr="00074369">
              <w:rPr>
                <w:rFonts w:cstheme="minorHAnsi"/>
                <w:kern w:val="24"/>
                <w:position w:val="7"/>
                <w:szCs w:val="20"/>
                <w:vertAlign w:val="superscript"/>
              </w:rPr>
              <w:t xml:space="preserve">*** </w:t>
            </w:r>
          </w:p>
        </w:tc>
        <w:tc>
          <w:tcPr>
            <w:tcW w:w="1833" w:type="dxa"/>
            <w:hideMark/>
          </w:tcPr>
          <w:p w14:paraId="57EC3F6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343</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(0.062)</w:t>
            </w:r>
          </w:p>
        </w:tc>
        <w:tc>
          <w:tcPr>
            <w:tcW w:w="1273" w:type="dxa"/>
            <w:hideMark/>
          </w:tcPr>
          <w:p w14:paraId="1D49034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364 </w:t>
            </w:r>
            <w:r w:rsidRPr="00074369">
              <w:rPr>
                <w:rFonts w:cstheme="minorHAnsi"/>
                <w:kern w:val="24"/>
                <w:position w:val="7"/>
                <w:szCs w:val="20"/>
                <w:vertAlign w:val="superscript"/>
              </w:rPr>
              <w:t xml:space="preserve">*** </w:t>
            </w:r>
          </w:p>
        </w:tc>
        <w:tc>
          <w:tcPr>
            <w:tcW w:w="1273" w:type="dxa"/>
            <w:hideMark/>
          </w:tcPr>
          <w:p w14:paraId="150F586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34</w:t>
            </w:r>
            <w:r w:rsidRPr="00074369">
              <w:rPr>
                <w:rFonts w:cstheme="minorHAnsi"/>
                <w:kern w:val="24"/>
                <w:position w:val="7"/>
                <w:szCs w:val="20"/>
                <w:vertAlign w:val="superscript"/>
              </w:rPr>
              <w:t xml:space="preserve">*** </w:t>
            </w:r>
          </w:p>
        </w:tc>
        <w:tc>
          <w:tcPr>
            <w:tcW w:w="1058" w:type="dxa"/>
            <w:hideMark/>
          </w:tcPr>
          <w:p w14:paraId="08BEC48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704 </w:t>
            </w:r>
            <w:r w:rsidRPr="00074369">
              <w:rPr>
                <w:rFonts w:cstheme="minorHAnsi"/>
                <w:kern w:val="24"/>
                <w:position w:val="7"/>
                <w:szCs w:val="20"/>
                <w:vertAlign w:val="superscript"/>
              </w:rPr>
              <w:t xml:space="preserve">*** </w:t>
            </w:r>
          </w:p>
        </w:tc>
      </w:tr>
      <w:tr w:rsidR="00CD6BB4" w:rsidRPr="00074369" w14:paraId="0721E98D" w14:textId="77777777" w:rsidTr="007C15C8">
        <w:trPr>
          <w:trHeight w:val="20"/>
        </w:trPr>
        <w:tc>
          <w:tcPr>
            <w:tcW w:w="1838" w:type="dxa"/>
            <w:hideMark/>
          </w:tcPr>
          <w:p w14:paraId="2973CFBE" w14:textId="77777777" w:rsidR="00CD6BB4" w:rsidRPr="00074369" w:rsidRDefault="00CD6BB4" w:rsidP="007C15C8">
            <w:pPr>
              <w:spacing w:after="0" w:line="240" w:lineRule="auto"/>
              <w:jc w:val="left"/>
              <w:textAlignment w:val="top"/>
              <w:rPr>
                <w:szCs w:val="20"/>
              </w:rPr>
            </w:pPr>
            <w:r w:rsidRPr="00074369">
              <w:rPr>
                <w:kern w:val="24"/>
                <w:szCs w:val="20"/>
              </w:rPr>
              <w:t>SC</w:t>
            </w:r>
          </w:p>
        </w:tc>
        <w:tc>
          <w:tcPr>
            <w:tcW w:w="1372" w:type="dxa"/>
            <w:hideMark/>
          </w:tcPr>
          <w:p w14:paraId="5AF5704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061</w:t>
            </w:r>
          </w:p>
        </w:tc>
        <w:tc>
          <w:tcPr>
            <w:tcW w:w="1833" w:type="dxa"/>
            <w:hideMark/>
          </w:tcPr>
          <w:p w14:paraId="14E16635"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117 (0.074)</w:t>
            </w:r>
          </w:p>
        </w:tc>
        <w:tc>
          <w:tcPr>
            <w:tcW w:w="1273" w:type="dxa"/>
            <w:hideMark/>
          </w:tcPr>
          <w:p w14:paraId="261AAFE2"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 xml:space="preserve">124              </w:t>
            </w:r>
          </w:p>
        </w:tc>
        <w:tc>
          <w:tcPr>
            <w:tcW w:w="1273" w:type="dxa"/>
            <w:hideMark/>
          </w:tcPr>
          <w:p w14:paraId="68DA468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116</w:t>
            </w:r>
          </w:p>
        </w:tc>
        <w:tc>
          <w:tcPr>
            <w:tcW w:w="1058" w:type="dxa"/>
            <w:hideMark/>
          </w:tcPr>
          <w:p w14:paraId="18D038DB"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24</w:t>
            </w:r>
          </w:p>
        </w:tc>
      </w:tr>
      <w:tr w:rsidR="00CD6BB4" w:rsidRPr="00074369" w14:paraId="52F33481" w14:textId="77777777" w:rsidTr="007C15C8">
        <w:trPr>
          <w:trHeight w:val="20"/>
        </w:trPr>
        <w:tc>
          <w:tcPr>
            <w:tcW w:w="1838" w:type="dxa"/>
            <w:hideMark/>
          </w:tcPr>
          <w:p w14:paraId="3B097E58" w14:textId="77777777" w:rsidR="00CD6BB4" w:rsidRPr="00074369" w:rsidRDefault="00CD6BB4" w:rsidP="007C15C8">
            <w:pPr>
              <w:spacing w:after="0" w:line="240" w:lineRule="auto"/>
              <w:jc w:val="left"/>
              <w:textAlignment w:val="top"/>
              <w:rPr>
                <w:szCs w:val="20"/>
              </w:rPr>
            </w:pPr>
            <w:r w:rsidRPr="00074369">
              <w:rPr>
                <w:kern w:val="24"/>
                <w:szCs w:val="20"/>
              </w:rPr>
              <w:t>DPROM</w:t>
            </w:r>
          </w:p>
        </w:tc>
        <w:tc>
          <w:tcPr>
            <w:tcW w:w="1372" w:type="dxa"/>
            <w:hideMark/>
          </w:tcPr>
          <w:p w14:paraId="7640D1AE"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189</w:t>
            </w:r>
          </w:p>
        </w:tc>
        <w:tc>
          <w:tcPr>
            <w:tcW w:w="1833" w:type="dxa"/>
            <w:hideMark/>
          </w:tcPr>
          <w:p w14:paraId="2FB8E6A4"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190 (0.127)</w:t>
            </w:r>
          </w:p>
        </w:tc>
        <w:tc>
          <w:tcPr>
            <w:tcW w:w="1273" w:type="dxa"/>
            <w:hideMark/>
          </w:tcPr>
          <w:p w14:paraId="6374E0B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201</w:t>
            </w:r>
          </w:p>
        </w:tc>
        <w:tc>
          <w:tcPr>
            <w:tcW w:w="1273" w:type="dxa"/>
            <w:hideMark/>
          </w:tcPr>
          <w:p w14:paraId="15DEB79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188</w:t>
            </w:r>
          </w:p>
        </w:tc>
        <w:tc>
          <w:tcPr>
            <w:tcW w:w="1058" w:type="dxa"/>
            <w:hideMark/>
          </w:tcPr>
          <w:p w14:paraId="1C35B1D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389</w:t>
            </w:r>
          </w:p>
        </w:tc>
      </w:tr>
      <w:tr w:rsidR="00CD6BB4" w:rsidRPr="00074369" w14:paraId="73653489" w14:textId="77777777" w:rsidTr="007C15C8">
        <w:trPr>
          <w:trHeight w:val="20"/>
        </w:trPr>
        <w:tc>
          <w:tcPr>
            <w:tcW w:w="1838" w:type="dxa"/>
            <w:hideMark/>
          </w:tcPr>
          <w:p w14:paraId="57321EB1" w14:textId="77777777" w:rsidR="00CD6BB4" w:rsidRPr="00074369" w:rsidRDefault="00CD6BB4" w:rsidP="007C15C8">
            <w:pPr>
              <w:spacing w:after="0" w:line="240" w:lineRule="auto"/>
              <w:jc w:val="left"/>
              <w:textAlignment w:val="top"/>
              <w:rPr>
                <w:szCs w:val="20"/>
              </w:rPr>
            </w:pPr>
            <w:r w:rsidRPr="00074369">
              <w:rPr>
                <w:kern w:val="24"/>
                <w:szCs w:val="20"/>
              </w:rPr>
              <w:t>DMIN</w:t>
            </w:r>
          </w:p>
        </w:tc>
        <w:tc>
          <w:tcPr>
            <w:tcW w:w="1372" w:type="dxa"/>
            <w:hideMark/>
          </w:tcPr>
          <w:p w14:paraId="38D0405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085</w:t>
            </w:r>
          </w:p>
        </w:tc>
        <w:tc>
          <w:tcPr>
            <w:tcW w:w="1833" w:type="dxa"/>
            <w:hideMark/>
          </w:tcPr>
          <w:p w14:paraId="28424EB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078 (0.052)</w:t>
            </w:r>
          </w:p>
        </w:tc>
        <w:tc>
          <w:tcPr>
            <w:tcW w:w="1273" w:type="dxa"/>
            <w:hideMark/>
          </w:tcPr>
          <w:p w14:paraId="12D2599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082</w:t>
            </w:r>
          </w:p>
        </w:tc>
        <w:tc>
          <w:tcPr>
            <w:tcW w:w="1273" w:type="dxa"/>
            <w:hideMark/>
          </w:tcPr>
          <w:p w14:paraId="2AC29AB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077</w:t>
            </w:r>
          </w:p>
        </w:tc>
        <w:tc>
          <w:tcPr>
            <w:tcW w:w="1058" w:type="dxa"/>
            <w:hideMark/>
          </w:tcPr>
          <w:p w14:paraId="06B546A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159</w:t>
            </w:r>
          </w:p>
        </w:tc>
      </w:tr>
      <w:tr w:rsidR="00CD6BB4" w:rsidRPr="00074369" w14:paraId="7E607612" w14:textId="77777777" w:rsidTr="007C15C8">
        <w:trPr>
          <w:trHeight w:val="20"/>
        </w:trPr>
        <w:tc>
          <w:tcPr>
            <w:tcW w:w="1838" w:type="dxa"/>
            <w:hideMark/>
          </w:tcPr>
          <w:p w14:paraId="0C9D55DF"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NCER</w:t>
            </w:r>
          </w:p>
        </w:tc>
        <w:tc>
          <w:tcPr>
            <w:tcW w:w="1372" w:type="dxa"/>
            <w:hideMark/>
          </w:tcPr>
          <w:p w14:paraId="0AF40749"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014 </w:t>
            </w:r>
            <w:r w:rsidRPr="00074369">
              <w:rPr>
                <w:rFonts w:cstheme="minorHAnsi"/>
                <w:kern w:val="24"/>
                <w:position w:val="7"/>
                <w:szCs w:val="20"/>
                <w:vertAlign w:val="superscript"/>
              </w:rPr>
              <w:t>***</w:t>
            </w:r>
          </w:p>
        </w:tc>
        <w:tc>
          <w:tcPr>
            <w:tcW w:w="1833" w:type="dxa"/>
            <w:hideMark/>
          </w:tcPr>
          <w:p w14:paraId="4EC822A2"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007</w:t>
            </w:r>
            <w:r w:rsidRPr="00074369">
              <w:rPr>
                <w:rFonts w:eastAsiaTheme="minorEastAsia" w:cstheme="minorHAnsi"/>
                <w:kern w:val="24"/>
                <w:szCs w:val="20"/>
                <w:vertAlign w:val="superscript"/>
              </w:rPr>
              <w:t>**</w:t>
            </w:r>
            <w:r w:rsidRPr="00074369">
              <w:rPr>
                <w:rFonts w:eastAsiaTheme="minorEastAsia" w:cstheme="minorHAnsi"/>
                <w:kern w:val="24"/>
                <w:szCs w:val="20"/>
              </w:rPr>
              <w:t> (0.003)</w:t>
            </w:r>
          </w:p>
        </w:tc>
        <w:tc>
          <w:tcPr>
            <w:tcW w:w="1273" w:type="dxa"/>
            <w:hideMark/>
          </w:tcPr>
          <w:p w14:paraId="6EE573A5" w14:textId="77777777" w:rsidR="00CD6BB4" w:rsidRPr="00074369" w:rsidRDefault="00CD6BB4" w:rsidP="007C15C8">
            <w:pPr>
              <w:spacing w:after="0" w:line="240" w:lineRule="auto"/>
              <w:jc w:val="right"/>
              <w:textAlignment w:val="top"/>
              <w:rPr>
                <w:szCs w:val="20"/>
              </w:rPr>
            </w:pPr>
            <w:r w:rsidRPr="00074369">
              <w:rPr>
                <w:kern w:val="24"/>
                <w:szCs w:val="20"/>
              </w:rPr>
              <w:t>-0.007</w:t>
            </w:r>
            <w:r w:rsidRPr="00074369">
              <w:rPr>
                <w:rFonts w:cstheme="minorHAnsi"/>
                <w:kern w:val="24"/>
                <w:szCs w:val="20"/>
              </w:rPr>
              <w:t> </w:t>
            </w:r>
            <w:r w:rsidRPr="00074369">
              <w:rPr>
                <w:rFonts w:cstheme="minorHAnsi"/>
                <w:kern w:val="24"/>
                <w:position w:val="7"/>
                <w:szCs w:val="20"/>
                <w:vertAlign w:val="superscript"/>
              </w:rPr>
              <w:t>**</w:t>
            </w:r>
          </w:p>
        </w:tc>
        <w:tc>
          <w:tcPr>
            <w:tcW w:w="1273" w:type="dxa"/>
            <w:hideMark/>
          </w:tcPr>
          <w:p w14:paraId="7392762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007</w:t>
            </w:r>
            <w:r w:rsidRPr="00074369">
              <w:rPr>
                <w:rFonts w:cstheme="minorHAnsi"/>
                <w:kern w:val="24"/>
                <w:position w:val="7"/>
                <w:szCs w:val="20"/>
                <w:vertAlign w:val="superscript"/>
              </w:rPr>
              <w:t>**</w:t>
            </w:r>
          </w:p>
        </w:tc>
        <w:tc>
          <w:tcPr>
            <w:tcW w:w="1058" w:type="dxa"/>
            <w:hideMark/>
          </w:tcPr>
          <w:p w14:paraId="54CAAD2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014 </w:t>
            </w:r>
            <w:r w:rsidRPr="00074369">
              <w:rPr>
                <w:rFonts w:cstheme="minorHAnsi"/>
                <w:kern w:val="24"/>
                <w:position w:val="7"/>
                <w:szCs w:val="20"/>
                <w:vertAlign w:val="superscript"/>
              </w:rPr>
              <w:t>**</w:t>
            </w:r>
          </w:p>
        </w:tc>
      </w:tr>
      <w:tr w:rsidR="00CD6BB4" w:rsidRPr="00074369" w14:paraId="03522499" w14:textId="77777777" w:rsidTr="007C15C8">
        <w:trPr>
          <w:trHeight w:val="20"/>
        </w:trPr>
        <w:tc>
          <w:tcPr>
            <w:tcW w:w="1838" w:type="dxa"/>
            <w:hideMark/>
          </w:tcPr>
          <w:p w14:paraId="559E7B63" w14:textId="77777777" w:rsidR="00CD6BB4" w:rsidRPr="00074369" w:rsidRDefault="00CD6BB4" w:rsidP="007C15C8">
            <w:pPr>
              <w:spacing w:after="0" w:line="240" w:lineRule="auto"/>
              <w:jc w:val="left"/>
              <w:textAlignment w:val="top"/>
              <w:rPr>
                <w:szCs w:val="20"/>
              </w:rPr>
            </w:pPr>
            <w:r w:rsidRPr="00074369">
              <w:rPr>
                <w:kern w:val="24"/>
                <w:szCs w:val="20"/>
              </w:rPr>
              <w:t>MECANICO</w:t>
            </w:r>
          </w:p>
        </w:tc>
        <w:tc>
          <w:tcPr>
            <w:tcW w:w="1372" w:type="dxa"/>
            <w:hideMark/>
          </w:tcPr>
          <w:p w14:paraId="3BF05FB4"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074</w:t>
            </w:r>
          </w:p>
        </w:tc>
        <w:tc>
          <w:tcPr>
            <w:tcW w:w="1833" w:type="dxa"/>
            <w:hideMark/>
          </w:tcPr>
          <w:p w14:paraId="0F9454F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074 (0.048)</w:t>
            </w:r>
          </w:p>
        </w:tc>
        <w:tc>
          <w:tcPr>
            <w:tcW w:w="1273" w:type="dxa"/>
            <w:hideMark/>
          </w:tcPr>
          <w:p w14:paraId="488C094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079</w:t>
            </w:r>
          </w:p>
        </w:tc>
        <w:tc>
          <w:tcPr>
            <w:tcW w:w="1273" w:type="dxa"/>
            <w:hideMark/>
          </w:tcPr>
          <w:p w14:paraId="3F4DC80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074</w:t>
            </w:r>
          </w:p>
        </w:tc>
        <w:tc>
          <w:tcPr>
            <w:tcW w:w="1058" w:type="dxa"/>
            <w:hideMark/>
          </w:tcPr>
          <w:p w14:paraId="2600AF4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152</w:t>
            </w:r>
          </w:p>
        </w:tc>
      </w:tr>
      <w:tr w:rsidR="00CD6BB4" w:rsidRPr="00074369" w14:paraId="37082307" w14:textId="77777777" w:rsidTr="007C15C8">
        <w:trPr>
          <w:trHeight w:val="20"/>
        </w:trPr>
        <w:tc>
          <w:tcPr>
            <w:tcW w:w="1838" w:type="dxa"/>
            <w:hideMark/>
          </w:tcPr>
          <w:p w14:paraId="0152AC38" w14:textId="77777777" w:rsidR="00CD6BB4" w:rsidRPr="00074369" w:rsidRDefault="00CD6BB4" w:rsidP="007C15C8">
            <w:pPr>
              <w:spacing w:after="0" w:line="240" w:lineRule="auto"/>
              <w:jc w:val="left"/>
              <w:textAlignment w:val="top"/>
              <w:rPr>
                <w:szCs w:val="20"/>
              </w:rPr>
            </w:pPr>
            <w:r w:rsidRPr="00074369">
              <w:rPr>
                <w:kern w:val="24"/>
                <w:szCs w:val="20"/>
              </w:rPr>
              <w:t>LAVADO</w:t>
            </w:r>
          </w:p>
        </w:tc>
        <w:tc>
          <w:tcPr>
            <w:tcW w:w="1372" w:type="dxa"/>
            <w:hideMark/>
          </w:tcPr>
          <w:p w14:paraId="5BA5A162"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066</w:t>
            </w:r>
          </w:p>
        </w:tc>
        <w:tc>
          <w:tcPr>
            <w:tcW w:w="1833" w:type="dxa"/>
            <w:hideMark/>
          </w:tcPr>
          <w:p w14:paraId="7C2D108C"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063 (0.056)</w:t>
            </w:r>
          </w:p>
        </w:tc>
        <w:tc>
          <w:tcPr>
            <w:tcW w:w="1273" w:type="dxa"/>
            <w:hideMark/>
          </w:tcPr>
          <w:p w14:paraId="67E0C3CB"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066</w:t>
            </w:r>
          </w:p>
        </w:tc>
        <w:tc>
          <w:tcPr>
            <w:tcW w:w="1273" w:type="dxa"/>
            <w:hideMark/>
          </w:tcPr>
          <w:p w14:paraId="34C4232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062</w:t>
            </w:r>
          </w:p>
        </w:tc>
        <w:tc>
          <w:tcPr>
            <w:tcW w:w="1058" w:type="dxa"/>
            <w:hideMark/>
          </w:tcPr>
          <w:p w14:paraId="63866CC8"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128</w:t>
            </w:r>
          </w:p>
        </w:tc>
      </w:tr>
      <w:tr w:rsidR="00CD6BB4" w:rsidRPr="00074369" w14:paraId="4759A3C1" w14:textId="77777777" w:rsidTr="007C15C8">
        <w:trPr>
          <w:trHeight w:val="20"/>
        </w:trPr>
        <w:tc>
          <w:tcPr>
            <w:tcW w:w="1838" w:type="dxa"/>
            <w:hideMark/>
          </w:tcPr>
          <w:p w14:paraId="4E348C5F"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CAJERO</w:t>
            </w:r>
          </w:p>
        </w:tc>
        <w:tc>
          <w:tcPr>
            <w:tcW w:w="1372" w:type="dxa"/>
            <w:hideMark/>
          </w:tcPr>
          <w:p w14:paraId="50FA07A1"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0.073</w:t>
            </w:r>
          </w:p>
        </w:tc>
        <w:tc>
          <w:tcPr>
            <w:tcW w:w="1833" w:type="dxa"/>
            <w:hideMark/>
          </w:tcPr>
          <w:p w14:paraId="230393A4" w14:textId="77777777" w:rsidR="00CD6BB4" w:rsidRPr="00074369" w:rsidRDefault="00CD6BB4" w:rsidP="007C15C8">
            <w:pPr>
              <w:spacing w:after="0" w:line="240" w:lineRule="auto"/>
              <w:jc w:val="right"/>
              <w:textAlignment w:val="top"/>
              <w:rPr>
                <w:rFonts w:cstheme="minorHAnsi"/>
                <w:szCs w:val="20"/>
              </w:rPr>
            </w:pPr>
            <w:r w:rsidRPr="00074369">
              <w:rPr>
                <w:rFonts w:eastAsiaTheme="minorEastAsia" w:cstheme="minorHAnsi"/>
                <w:kern w:val="24"/>
                <w:szCs w:val="20"/>
              </w:rPr>
              <w:t>0.074</w:t>
            </w:r>
            <w:r w:rsidRPr="00074369">
              <w:rPr>
                <w:rFonts w:eastAsiaTheme="minorEastAsia" w:cstheme="minorHAnsi"/>
                <w:kern w:val="24"/>
                <w:szCs w:val="20"/>
                <w:vertAlign w:val="superscript"/>
              </w:rPr>
              <w:t>*</w:t>
            </w:r>
            <w:r w:rsidRPr="00074369">
              <w:rPr>
                <w:rFonts w:eastAsiaTheme="minorEastAsia" w:cstheme="minorHAnsi"/>
                <w:kern w:val="24"/>
                <w:szCs w:val="20"/>
              </w:rPr>
              <w:t> (0.040)</w:t>
            </w:r>
          </w:p>
        </w:tc>
        <w:tc>
          <w:tcPr>
            <w:tcW w:w="1273" w:type="dxa"/>
            <w:hideMark/>
          </w:tcPr>
          <w:p w14:paraId="5B43C07C"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0.078 </w:t>
            </w:r>
            <w:r w:rsidRPr="00074369">
              <w:rPr>
                <w:rFonts w:cstheme="minorHAnsi"/>
                <w:kern w:val="24"/>
                <w:position w:val="7"/>
                <w:szCs w:val="20"/>
                <w:vertAlign w:val="superscript"/>
              </w:rPr>
              <w:t>*</w:t>
            </w:r>
          </w:p>
        </w:tc>
        <w:tc>
          <w:tcPr>
            <w:tcW w:w="1273" w:type="dxa"/>
            <w:hideMark/>
          </w:tcPr>
          <w:p w14:paraId="513C40F1"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0.073</w:t>
            </w:r>
            <w:r w:rsidRPr="00074369">
              <w:rPr>
                <w:rFonts w:cstheme="minorHAnsi"/>
                <w:kern w:val="24"/>
                <w:position w:val="7"/>
                <w:szCs w:val="20"/>
                <w:vertAlign w:val="superscript"/>
              </w:rPr>
              <w:t>*</w:t>
            </w:r>
          </w:p>
        </w:tc>
        <w:tc>
          <w:tcPr>
            <w:tcW w:w="1058" w:type="dxa"/>
            <w:hideMark/>
          </w:tcPr>
          <w:p w14:paraId="0F944CF9"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0.151 </w:t>
            </w:r>
            <w:r w:rsidRPr="00074369">
              <w:rPr>
                <w:rFonts w:cstheme="minorHAnsi"/>
                <w:kern w:val="24"/>
                <w:position w:val="7"/>
                <w:szCs w:val="20"/>
                <w:vertAlign w:val="superscript"/>
              </w:rPr>
              <w:t>*</w:t>
            </w:r>
          </w:p>
        </w:tc>
      </w:tr>
      <w:tr w:rsidR="00CD6BB4" w:rsidRPr="00074369" w14:paraId="00D73A30" w14:textId="77777777" w:rsidTr="007C15C8">
        <w:trPr>
          <w:trHeight w:val="20"/>
        </w:trPr>
        <w:tc>
          <w:tcPr>
            <w:tcW w:w="1838" w:type="dxa"/>
            <w:hideMark/>
          </w:tcPr>
          <w:p w14:paraId="54EBFEE6"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GNV</w:t>
            </w:r>
          </w:p>
        </w:tc>
        <w:tc>
          <w:tcPr>
            <w:tcW w:w="1372" w:type="dxa"/>
            <w:hideMark/>
          </w:tcPr>
          <w:p w14:paraId="7C9EAAF2"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074</w:t>
            </w:r>
          </w:p>
        </w:tc>
        <w:tc>
          <w:tcPr>
            <w:tcW w:w="1833" w:type="dxa"/>
            <w:hideMark/>
          </w:tcPr>
          <w:p w14:paraId="6E110D9B"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086</w:t>
            </w:r>
            <w:r w:rsidRPr="00074369">
              <w:rPr>
                <w:rFonts w:eastAsiaTheme="minorEastAsia" w:cstheme="minorHAnsi"/>
                <w:kern w:val="24"/>
                <w:szCs w:val="20"/>
                <w:vertAlign w:val="superscript"/>
              </w:rPr>
              <w:t>**</w:t>
            </w:r>
            <w:r w:rsidRPr="00074369">
              <w:rPr>
                <w:rFonts w:eastAsiaTheme="minorEastAsia" w:cstheme="minorHAnsi"/>
                <w:kern w:val="24"/>
                <w:szCs w:val="20"/>
              </w:rPr>
              <w:t> (0.041)</w:t>
            </w:r>
          </w:p>
        </w:tc>
        <w:tc>
          <w:tcPr>
            <w:tcW w:w="1273" w:type="dxa"/>
            <w:hideMark/>
          </w:tcPr>
          <w:p w14:paraId="1F43F1B7"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091 </w:t>
            </w:r>
            <w:r w:rsidRPr="00074369">
              <w:rPr>
                <w:kern w:val="24"/>
                <w:position w:val="7"/>
                <w:szCs w:val="20"/>
                <w:vertAlign w:val="superscript"/>
              </w:rPr>
              <w:t>**</w:t>
            </w:r>
          </w:p>
        </w:tc>
        <w:tc>
          <w:tcPr>
            <w:tcW w:w="1273" w:type="dxa"/>
            <w:hideMark/>
          </w:tcPr>
          <w:p w14:paraId="0C9CBD7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085</w:t>
            </w:r>
            <w:r w:rsidRPr="00074369">
              <w:rPr>
                <w:rFonts w:cstheme="minorHAnsi"/>
                <w:kern w:val="24"/>
                <w:position w:val="7"/>
                <w:szCs w:val="20"/>
                <w:vertAlign w:val="superscript"/>
              </w:rPr>
              <w:t>*</w:t>
            </w:r>
          </w:p>
        </w:tc>
        <w:tc>
          <w:tcPr>
            <w:tcW w:w="1058" w:type="dxa"/>
            <w:hideMark/>
          </w:tcPr>
          <w:p w14:paraId="741C6839"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177 </w:t>
            </w:r>
            <w:r w:rsidRPr="00074369">
              <w:rPr>
                <w:rFonts w:cstheme="minorHAnsi"/>
                <w:kern w:val="24"/>
                <w:position w:val="7"/>
                <w:szCs w:val="20"/>
                <w:vertAlign w:val="superscript"/>
              </w:rPr>
              <w:t>**</w:t>
            </w:r>
          </w:p>
        </w:tc>
      </w:tr>
      <w:tr w:rsidR="00CD6BB4" w:rsidRPr="00074369" w14:paraId="5622E8CD" w14:textId="77777777" w:rsidTr="007C15C8">
        <w:trPr>
          <w:trHeight w:val="20"/>
        </w:trPr>
        <w:tc>
          <w:tcPr>
            <w:tcW w:w="1838" w:type="dxa"/>
            <w:hideMark/>
          </w:tcPr>
          <w:p w14:paraId="5BDFF111" w14:textId="77777777" w:rsidR="00CD6BB4" w:rsidRPr="00074369" w:rsidRDefault="00CD6BB4" w:rsidP="007C15C8">
            <w:pPr>
              <w:spacing w:after="0" w:line="240" w:lineRule="auto"/>
              <w:jc w:val="left"/>
              <w:textAlignment w:val="top"/>
              <w:rPr>
                <w:szCs w:val="20"/>
              </w:rPr>
            </w:pPr>
            <w:r w:rsidRPr="00074369">
              <w:rPr>
                <w:kern w:val="24"/>
                <w:szCs w:val="20"/>
              </w:rPr>
              <w:t>GLP</w:t>
            </w:r>
          </w:p>
        </w:tc>
        <w:tc>
          <w:tcPr>
            <w:tcW w:w="1372" w:type="dxa"/>
            <w:hideMark/>
          </w:tcPr>
          <w:p w14:paraId="39300AC5"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028</w:t>
            </w:r>
          </w:p>
        </w:tc>
        <w:tc>
          <w:tcPr>
            <w:tcW w:w="1833" w:type="dxa"/>
            <w:hideMark/>
          </w:tcPr>
          <w:p w14:paraId="0319F499"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013 (0.040)</w:t>
            </w:r>
          </w:p>
        </w:tc>
        <w:tc>
          <w:tcPr>
            <w:tcW w:w="1273" w:type="dxa"/>
            <w:hideMark/>
          </w:tcPr>
          <w:p w14:paraId="15C93A9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014</w:t>
            </w:r>
          </w:p>
        </w:tc>
        <w:tc>
          <w:tcPr>
            <w:tcW w:w="1273" w:type="dxa"/>
            <w:hideMark/>
          </w:tcPr>
          <w:p w14:paraId="63D8B43A"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013</w:t>
            </w:r>
          </w:p>
        </w:tc>
        <w:tc>
          <w:tcPr>
            <w:tcW w:w="1058" w:type="dxa"/>
            <w:hideMark/>
          </w:tcPr>
          <w:p w14:paraId="0B8706F7"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026</w:t>
            </w:r>
          </w:p>
        </w:tc>
      </w:tr>
      <w:tr w:rsidR="00CD6BB4" w:rsidRPr="00074369" w14:paraId="59FE81CD" w14:textId="77777777" w:rsidTr="007C15C8">
        <w:trPr>
          <w:trHeight w:val="20"/>
        </w:trPr>
        <w:tc>
          <w:tcPr>
            <w:tcW w:w="1838" w:type="dxa"/>
            <w:hideMark/>
          </w:tcPr>
          <w:p w14:paraId="1449EDB9" w14:textId="77777777" w:rsidR="00CD6BB4" w:rsidRPr="00074369" w:rsidRDefault="00CD6BB4" w:rsidP="007C15C8">
            <w:pPr>
              <w:spacing w:after="0" w:line="240" w:lineRule="auto"/>
              <w:jc w:val="left"/>
              <w:textAlignment w:val="top"/>
              <w:rPr>
                <w:szCs w:val="20"/>
              </w:rPr>
            </w:pPr>
            <w:r w:rsidRPr="00074369">
              <w:rPr>
                <w:kern w:val="24"/>
                <w:szCs w:val="20"/>
              </w:rPr>
              <w:t>INGRESO</w:t>
            </w:r>
          </w:p>
        </w:tc>
        <w:tc>
          <w:tcPr>
            <w:tcW w:w="1372" w:type="dxa"/>
            <w:hideMark/>
          </w:tcPr>
          <w:p w14:paraId="73317F3C"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1.167 </w:t>
            </w:r>
            <w:r w:rsidRPr="00074369">
              <w:rPr>
                <w:rFonts w:cstheme="minorHAnsi"/>
                <w:kern w:val="24"/>
                <w:position w:val="7"/>
                <w:szCs w:val="20"/>
                <w:vertAlign w:val="superscript"/>
              </w:rPr>
              <w:t>***</w:t>
            </w:r>
          </w:p>
        </w:tc>
        <w:tc>
          <w:tcPr>
            <w:tcW w:w="1833" w:type="dxa"/>
            <w:hideMark/>
          </w:tcPr>
          <w:p w14:paraId="4CEB275E"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549</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(0.143)</w:t>
            </w:r>
          </w:p>
        </w:tc>
        <w:tc>
          <w:tcPr>
            <w:tcW w:w="1273" w:type="dxa"/>
            <w:hideMark/>
          </w:tcPr>
          <w:p w14:paraId="745223AD"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582 </w:t>
            </w:r>
            <w:r w:rsidRPr="00074369">
              <w:rPr>
                <w:kern w:val="24"/>
                <w:position w:val="7"/>
                <w:szCs w:val="20"/>
                <w:vertAlign w:val="superscript"/>
              </w:rPr>
              <w:t>***</w:t>
            </w:r>
          </w:p>
        </w:tc>
        <w:tc>
          <w:tcPr>
            <w:tcW w:w="1273" w:type="dxa"/>
            <w:hideMark/>
          </w:tcPr>
          <w:p w14:paraId="0E2F9E9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544</w:t>
            </w:r>
            <w:r w:rsidRPr="00074369">
              <w:rPr>
                <w:kern w:val="24"/>
                <w:position w:val="7"/>
                <w:szCs w:val="20"/>
                <w:vertAlign w:val="superscript"/>
              </w:rPr>
              <w:t>***</w:t>
            </w:r>
          </w:p>
        </w:tc>
        <w:tc>
          <w:tcPr>
            <w:tcW w:w="1058" w:type="dxa"/>
            <w:hideMark/>
          </w:tcPr>
          <w:p w14:paraId="53E381FC"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1.126 </w:t>
            </w:r>
            <w:r w:rsidRPr="00074369">
              <w:rPr>
                <w:rFonts w:cstheme="minorHAnsi"/>
                <w:kern w:val="24"/>
                <w:position w:val="7"/>
                <w:szCs w:val="20"/>
                <w:vertAlign w:val="superscript"/>
              </w:rPr>
              <w:t>***</w:t>
            </w:r>
          </w:p>
        </w:tc>
      </w:tr>
      <w:tr w:rsidR="00CD6BB4" w:rsidRPr="00074369" w14:paraId="5724A3EA" w14:textId="77777777" w:rsidTr="007C15C8">
        <w:trPr>
          <w:trHeight w:val="20"/>
        </w:trPr>
        <w:tc>
          <w:tcPr>
            <w:tcW w:w="1838" w:type="dxa"/>
            <w:hideMark/>
          </w:tcPr>
          <w:p w14:paraId="13C68CD6" w14:textId="77777777" w:rsidR="00CD6BB4" w:rsidRPr="00074369" w:rsidRDefault="00CD6BB4" w:rsidP="007C15C8">
            <w:pPr>
              <w:spacing w:after="0" w:line="240" w:lineRule="auto"/>
              <w:jc w:val="left"/>
              <w:textAlignment w:val="top"/>
              <w:rPr>
                <w:szCs w:val="20"/>
              </w:rPr>
            </w:pPr>
            <w:r w:rsidRPr="00074369">
              <w:rPr>
                <w:kern w:val="24"/>
                <w:szCs w:val="20"/>
              </w:rPr>
              <w:t>DENPOB</w:t>
            </w:r>
          </w:p>
        </w:tc>
        <w:tc>
          <w:tcPr>
            <w:tcW w:w="1372" w:type="dxa"/>
            <w:hideMark/>
          </w:tcPr>
          <w:p w14:paraId="4315AEC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065 </w:t>
            </w:r>
            <w:r w:rsidRPr="00074369">
              <w:rPr>
                <w:rFonts w:cstheme="minorHAnsi"/>
                <w:kern w:val="24"/>
                <w:position w:val="7"/>
                <w:szCs w:val="20"/>
                <w:vertAlign w:val="superscript"/>
              </w:rPr>
              <w:t>*</w:t>
            </w:r>
          </w:p>
        </w:tc>
        <w:tc>
          <w:tcPr>
            <w:tcW w:w="1833" w:type="dxa"/>
            <w:hideMark/>
          </w:tcPr>
          <w:p w14:paraId="31DEFB9C"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028 (0.034)</w:t>
            </w:r>
          </w:p>
        </w:tc>
        <w:tc>
          <w:tcPr>
            <w:tcW w:w="1273" w:type="dxa"/>
            <w:hideMark/>
          </w:tcPr>
          <w:p w14:paraId="5267580D"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03</w:t>
            </w:r>
          </w:p>
        </w:tc>
        <w:tc>
          <w:tcPr>
            <w:tcW w:w="1273" w:type="dxa"/>
            <w:hideMark/>
          </w:tcPr>
          <w:p w14:paraId="61A9D665"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028</w:t>
            </w:r>
          </w:p>
        </w:tc>
        <w:tc>
          <w:tcPr>
            <w:tcW w:w="1058" w:type="dxa"/>
            <w:hideMark/>
          </w:tcPr>
          <w:p w14:paraId="4B92BB34"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058</w:t>
            </w:r>
          </w:p>
        </w:tc>
      </w:tr>
      <w:tr w:rsidR="00CD6BB4" w:rsidRPr="00074369" w14:paraId="5D8A31E5" w14:textId="77777777" w:rsidTr="007C15C8">
        <w:trPr>
          <w:trHeight w:val="20"/>
        </w:trPr>
        <w:tc>
          <w:tcPr>
            <w:tcW w:w="1838" w:type="dxa"/>
            <w:hideMark/>
          </w:tcPr>
          <w:p w14:paraId="33B122AC"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LOGVIAJES</w:t>
            </w:r>
          </w:p>
        </w:tc>
        <w:tc>
          <w:tcPr>
            <w:tcW w:w="1372" w:type="dxa"/>
            <w:hideMark/>
          </w:tcPr>
          <w:p w14:paraId="2D8BF215"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079 </w:t>
            </w:r>
            <w:r w:rsidRPr="00074369">
              <w:rPr>
                <w:rFonts w:cstheme="minorHAnsi"/>
                <w:kern w:val="24"/>
                <w:position w:val="7"/>
                <w:szCs w:val="20"/>
                <w:vertAlign w:val="superscript"/>
              </w:rPr>
              <w:t>**</w:t>
            </w:r>
          </w:p>
        </w:tc>
        <w:tc>
          <w:tcPr>
            <w:tcW w:w="1833" w:type="dxa"/>
            <w:hideMark/>
          </w:tcPr>
          <w:p w14:paraId="6CD2E20C"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0.044 (0.035)</w:t>
            </w:r>
          </w:p>
        </w:tc>
        <w:tc>
          <w:tcPr>
            <w:tcW w:w="1273" w:type="dxa"/>
            <w:hideMark/>
          </w:tcPr>
          <w:p w14:paraId="7136DF11"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0.047</w:t>
            </w:r>
          </w:p>
        </w:tc>
        <w:tc>
          <w:tcPr>
            <w:tcW w:w="1273" w:type="dxa"/>
            <w:hideMark/>
          </w:tcPr>
          <w:p w14:paraId="611880FD"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0.044</w:t>
            </w:r>
          </w:p>
        </w:tc>
        <w:tc>
          <w:tcPr>
            <w:tcW w:w="1058" w:type="dxa"/>
            <w:hideMark/>
          </w:tcPr>
          <w:p w14:paraId="041966D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0.09</w:t>
            </w:r>
          </w:p>
        </w:tc>
      </w:tr>
      <w:tr w:rsidR="00CD6BB4" w:rsidRPr="00074369" w14:paraId="2AAC798F" w14:textId="77777777" w:rsidTr="007C15C8">
        <w:trPr>
          <w:trHeight w:val="20"/>
        </w:trPr>
        <w:tc>
          <w:tcPr>
            <w:tcW w:w="1838" w:type="dxa"/>
            <w:hideMark/>
          </w:tcPr>
          <w:p w14:paraId="19A91375" w14:textId="77777777" w:rsidR="00CD6BB4" w:rsidRPr="00074369" w:rsidRDefault="00CD6BB4" w:rsidP="007C15C8">
            <w:pPr>
              <w:spacing w:after="0" w:line="240" w:lineRule="auto"/>
              <w:jc w:val="left"/>
              <w:textAlignment w:val="top"/>
              <w:rPr>
                <w:szCs w:val="20"/>
              </w:rPr>
            </w:pPr>
            <m:oMathPara>
              <m:oMath>
                <m:r>
                  <w:rPr>
                    <w:rFonts w:ascii="Cambria Math" w:hAnsi="Cambria Math" w:cstheme="minorHAnsi"/>
                    <w:szCs w:val="20"/>
                  </w:rPr>
                  <m:t>ρ</m:t>
                </m:r>
              </m:oMath>
            </m:oMathPara>
          </w:p>
        </w:tc>
        <w:tc>
          <w:tcPr>
            <w:tcW w:w="1372" w:type="dxa"/>
            <w:hideMark/>
          </w:tcPr>
          <w:p w14:paraId="065C2D40"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p>
        </w:tc>
        <w:tc>
          <w:tcPr>
            <w:tcW w:w="1833" w:type="dxa"/>
            <w:hideMark/>
          </w:tcPr>
          <w:p w14:paraId="19409724"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0.512</w:t>
            </w:r>
            <w:r w:rsidRPr="00074369">
              <w:rPr>
                <w:rFonts w:cstheme="minorHAnsi"/>
                <w:kern w:val="24"/>
                <w:position w:val="7"/>
                <w:szCs w:val="20"/>
                <w:vertAlign w:val="superscript"/>
              </w:rPr>
              <w:t xml:space="preserve">*** </w:t>
            </w:r>
            <w:r w:rsidRPr="00074369">
              <w:rPr>
                <w:rFonts w:cstheme="minorHAnsi"/>
                <w:kern w:val="24"/>
                <w:szCs w:val="20"/>
              </w:rPr>
              <w:t> (0.051)</w:t>
            </w:r>
          </w:p>
        </w:tc>
        <w:tc>
          <w:tcPr>
            <w:tcW w:w="1273" w:type="dxa"/>
            <w:hideMark/>
          </w:tcPr>
          <w:p w14:paraId="5DF2FDF8"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c>
          <w:tcPr>
            <w:tcW w:w="1273" w:type="dxa"/>
            <w:hideMark/>
          </w:tcPr>
          <w:p w14:paraId="4E05EE48"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c>
          <w:tcPr>
            <w:tcW w:w="1058" w:type="dxa"/>
            <w:hideMark/>
          </w:tcPr>
          <w:p w14:paraId="54931C2B"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r>
    </w:tbl>
    <w:p w14:paraId="35C037EB" w14:textId="26B70802" w:rsidR="00CD6BB4" w:rsidRDefault="00CD6BB4" w:rsidP="00CD6BB4">
      <w:pPr>
        <w:pStyle w:val="Fuente"/>
      </w:pPr>
      <w:r w:rsidRPr="00074369">
        <w:t>Fuente: Elaboración propia, 2019</w:t>
      </w:r>
    </w:p>
    <w:p w14:paraId="368478F5" w14:textId="666C6C21" w:rsidR="00074369" w:rsidRPr="00074369" w:rsidRDefault="00074369" w:rsidP="00074369">
      <w:r w:rsidRPr="00074369">
        <w:t>El ponderador e</w:t>
      </w:r>
      <w:r w:rsidR="00A95084">
        <w:t>spacial de la variable espacial</w:t>
      </w:r>
      <w:r w:rsidRPr="00074369">
        <w:t xml:space="preserve"> </w:t>
      </w:r>
      <m:oMath>
        <m:r>
          <w:rPr>
            <w:rFonts w:ascii="Cambria Math" w:hAnsi="Cambria Math"/>
          </w:rPr>
          <m:t>ρ</m:t>
        </m:r>
      </m:oMath>
      <w:r w:rsidRPr="00074369">
        <w:t xml:space="preserve"> </w:t>
      </w:r>
      <w:r w:rsidR="007F54E5">
        <w:t xml:space="preserve">es significativo </w:t>
      </w:r>
      <w:r w:rsidR="00A95084">
        <w:t xml:space="preserve">e igual a 0.512, </w:t>
      </w:r>
      <w:r w:rsidRPr="00074369">
        <w:t xml:space="preserve">lo que sugiere que las estaciones toman en cuenta el comportamiento de sus vecinas al tomar sus decisiones de precios. Las variables asociadas con la marca de las estaciones conducen a mayores precios de manera significativa, al menos para los consideradas como de mayor valor (Primax y Repsol). El </w:t>
      </w:r>
      <w:r w:rsidRPr="00074369">
        <w:lastRenderedPageBreak/>
        <w:t xml:space="preserve">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r w:rsidRPr="00074369">
        <w:rPr>
          <w:i/>
        </w:rPr>
        <w:t>branding</w:t>
      </w:r>
      <w:r w:rsidRPr="00074369">
        <w:t xml:space="preserve">, coincide con el reportado por Hastings </w:t>
      </w:r>
      <w:r w:rsidRPr="00074369">
        <w:fldChar w:fldCharType="begin"/>
      </w:r>
      <w:r w:rsidRPr="00074369">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074369">
        <w:fldChar w:fldCharType="separate"/>
      </w:r>
      <w:r w:rsidRPr="00074369">
        <w:rPr>
          <w:rFonts w:ascii="Times New Roman" w:hAnsi="Times New Roman"/>
        </w:rPr>
        <w:t>(2004)</w:t>
      </w:r>
      <w:r w:rsidRPr="00074369">
        <w:fldChar w:fldCharType="end"/>
      </w:r>
      <w:r w:rsidRPr="00074369">
        <w:t xml:space="preserve"> y Hogg et al. </w:t>
      </w:r>
      <w:r w:rsidRPr="00074369">
        <w:fldChar w:fldCharType="begin"/>
      </w:r>
      <w:r w:rsidRPr="00074369">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sidRPr="00074369">
        <w:fldChar w:fldCharType="separate"/>
      </w:r>
      <w:r w:rsidRPr="00074369">
        <w:rPr>
          <w:rFonts w:ascii="Times New Roman" w:hAnsi="Times New Roman"/>
        </w:rPr>
        <w:t>(2012)</w:t>
      </w:r>
      <w:r w:rsidRPr="00074369">
        <w:fldChar w:fldCharType="end"/>
      </w:r>
      <w:r w:rsidRPr="00074369">
        <w:t xml:space="preserve">. </w:t>
      </w:r>
    </w:p>
    <w:p w14:paraId="2A2E0B76" w14:textId="7AB1B396" w:rsidR="00CD6BB4" w:rsidRPr="00074369" w:rsidRDefault="00CD6BB4" w:rsidP="00CD6BB4">
      <w:pPr>
        <w:pStyle w:val="Descripcin"/>
        <w:keepNext/>
      </w:pPr>
      <w:bookmarkStart w:id="4108" w:name="_Ref9168201"/>
      <w:bookmarkStart w:id="4109" w:name="_Toc9171804"/>
      <w:r w:rsidRPr="00074369">
        <w:t xml:space="preserve">Tabla </w:t>
      </w:r>
      <w:r w:rsidRPr="00074369">
        <w:fldChar w:fldCharType="begin"/>
      </w:r>
      <w:r w:rsidRPr="00074369">
        <w:instrText xml:space="preserve"> SEQ Tabla \* ARABIC </w:instrText>
      </w:r>
      <w:r w:rsidRPr="00074369">
        <w:fldChar w:fldCharType="separate"/>
      </w:r>
      <w:r w:rsidR="004C0429">
        <w:rPr>
          <w:noProof/>
        </w:rPr>
        <w:t>15</w:t>
      </w:r>
      <w:r w:rsidRPr="00074369">
        <w:fldChar w:fldCharType="end"/>
      </w:r>
      <w:bookmarkEnd w:id="4108"/>
      <w:r w:rsidRPr="00074369">
        <w:t>: Resultados del modelo autoregresivo espacial y sus impactos para combustible gasohol en Marzo – 2018.</w:t>
      </w:r>
      <w:bookmarkEnd w:id="4109"/>
    </w:p>
    <w:tbl>
      <w:tblPr>
        <w:tblStyle w:val="tesis"/>
        <w:tblW w:w="8647" w:type="dxa"/>
        <w:tblLook w:val="0600" w:firstRow="0" w:lastRow="0" w:firstColumn="0" w:lastColumn="0" w:noHBand="1" w:noVBand="1"/>
      </w:tblPr>
      <w:tblGrid>
        <w:gridCol w:w="1838"/>
        <w:gridCol w:w="1372"/>
        <w:gridCol w:w="1833"/>
        <w:gridCol w:w="1273"/>
        <w:gridCol w:w="1273"/>
        <w:gridCol w:w="1058"/>
      </w:tblGrid>
      <w:tr w:rsidR="00CD6BB4" w:rsidRPr="00074369" w14:paraId="064D9719" w14:textId="77777777" w:rsidTr="007C15C8">
        <w:trPr>
          <w:trHeight w:val="364"/>
        </w:trPr>
        <w:tc>
          <w:tcPr>
            <w:tcW w:w="1838" w:type="dxa"/>
            <w:tcBorders>
              <w:top w:val="single" w:sz="12" w:space="0" w:color="auto"/>
            </w:tcBorders>
            <w:hideMark/>
          </w:tcPr>
          <w:p w14:paraId="437A8695" w14:textId="77777777" w:rsidR="00CD6BB4" w:rsidRPr="00074369" w:rsidRDefault="00CD6BB4" w:rsidP="007C15C8">
            <w:pPr>
              <w:spacing w:after="0" w:line="240" w:lineRule="auto"/>
              <w:jc w:val="left"/>
              <w:rPr>
                <w:rFonts w:asciiTheme="majorHAnsi" w:hAnsiTheme="majorHAnsi" w:cstheme="majorHAnsi"/>
                <w:szCs w:val="20"/>
              </w:rPr>
            </w:pPr>
          </w:p>
        </w:tc>
        <w:tc>
          <w:tcPr>
            <w:tcW w:w="1372" w:type="dxa"/>
            <w:tcBorders>
              <w:top w:val="single" w:sz="12" w:space="0" w:color="auto"/>
            </w:tcBorders>
            <w:hideMark/>
          </w:tcPr>
          <w:p w14:paraId="4E89DE5D" w14:textId="77777777" w:rsidR="00CD6BB4" w:rsidRPr="00074369" w:rsidRDefault="00CD6BB4" w:rsidP="007C15C8">
            <w:pPr>
              <w:spacing w:after="0" w:line="240" w:lineRule="auto"/>
              <w:jc w:val="left"/>
              <w:textAlignment w:val="bottom"/>
              <w:rPr>
                <w:rFonts w:asciiTheme="majorHAnsi" w:hAnsiTheme="majorHAnsi" w:cstheme="majorHAnsi"/>
                <w:szCs w:val="20"/>
              </w:rPr>
            </w:pPr>
            <w:r w:rsidRPr="00074369">
              <w:rPr>
                <w:rFonts w:asciiTheme="majorHAnsi" w:hAnsiTheme="majorHAnsi" w:cstheme="majorHAnsi"/>
                <w:b/>
                <w:bCs/>
                <w:kern w:val="24"/>
                <w:szCs w:val="20"/>
              </w:rPr>
              <w:t>OLS</w:t>
            </w:r>
          </w:p>
        </w:tc>
        <w:tc>
          <w:tcPr>
            <w:tcW w:w="5437" w:type="dxa"/>
            <w:gridSpan w:val="4"/>
            <w:tcBorders>
              <w:top w:val="single" w:sz="12" w:space="0" w:color="auto"/>
            </w:tcBorders>
            <w:hideMark/>
          </w:tcPr>
          <w:p w14:paraId="1A2486A1" w14:textId="77777777" w:rsidR="00CD6BB4" w:rsidRPr="00074369" w:rsidRDefault="00CD6BB4" w:rsidP="007C15C8">
            <w:pPr>
              <w:spacing w:after="0" w:line="240" w:lineRule="auto"/>
              <w:jc w:val="center"/>
              <w:textAlignment w:val="bottom"/>
              <w:rPr>
                <w:rFonts w:asciiTheme="majorHAnsi" w:hAnsiTheme="majorHAnsi" w:cstheme="majorHAnsi"/>
                <w:szCs w:val="20"/>
              </w:rPr>
            </w:pPr>
            <w:r w:rsidRPr="00074369">
              <w:rPr>
                <w:rFonts w:asciiTheme="majorHAnsi" w:hAnsiTheme="majorHAnsi" w:cstheme="majorHAnsi"/>
                <w:b/>
                <w:bCs/>
                <w:kern w:val="24"/>
                <w:szCs w:val="20"/>
              </w:rPr>
              <w:t>Modelo Espacial Autoregresivo (SAR)</w:t>
            </w:r>
          </w:p>
        </w:tc>
      </w:tr>
      <w:tr w:rsidR="00CD6BB4" w:rsidRPr="00074369" w14:paraId="032B8C10" w14:textId="77777777" w:rsidTr="007C15C8">
        <w:trPr>
          <w:trHeight w:val="20"/>
        </w:trPr>
        <w:tc>
          <w:tcPr>
            <w:tcW w:w="1838" w:type="dxa"/>
            <w:tcBorders>
              <w:bottom w:val="single" w:sz="4" w:space="0" w:color="auto"/>
            </w:tcBorders>
            <w:hideMark/>
          </w:tcPr>
          <w:p w14:paraId="69AA4DEE" w14:textId="77777777" w:rsidR="00CD6BB4" w:rsidRPr="00074369" w:rsidRDefault="00CD6BB4" w:rsidP="007C15C8">
            <w:pPr>
              <w:spacing w:after="0" w:line="240" w:lineRule="auto"/>
              <w:jc w:val="left"/>
              <w:textAlignment w:val="bottom"/>
              <w:rPr>
                <w:rFonts w:cstheme="minorHAnsi"/>
                <w:szCs w:val="20"/>
              </w:rPr>
            </w:pPr>
            <w:r w:rsidRPr="00074369">
              <w:rPr>
                <w:rFonts w:cstheme="minorHAnsi"/>
                <w:kern w:val="24"/>
                <w:szCs w:val="20"/>
              </w:rPr>
              <w:t>Variable</w:t>
            </w:r>
          </w:p>
        </w:tc>
        <w:tc>
          <w:tcPr>
            <w:tcW w:w="1372" w:type="dxa"/>
            <w:tcBorders>
              <w:bottom w:val="single" w:sz="4" w:space="0" w:color="auto"/>
            </w:tcBorders>
            <w:hideMark/>
          </w:tcPr>
          <w:p w14:paraId="457C97F9" w14:textId="77777777" w:rsidR="00CD6BB4" w:rsidRPr="00074369" w:rsidRDefault="00CD6BB4" w:rsidP="007C15C8">
            <w:pPr>
              <w:spacing w:after="0" w:line="240" w:lineRule="auto"/>
              <w:jc w:val="left"/>
              <w:rPr>
                <w:rFonts w:cstheme="minorHAnsi"/>
                <w:szCs w:val="20"/>
              </w:rPr>
            </w:pPr>
            <w:r w:rsidRPr="00074369">
              <w:rPr>
                <w:rFonts w:cstheme="minorHAnsi"/>
                <w:szCs w:val="20"/>
              </w:rPr>
              <w:t>Parámetros</w:t>
            </w:r>
          </w:p>
        </w:tc>
        <w:tc>
          <w:tcPr>
            <w:tcW w:w="1833" w:type="dxa"/>
            <w:tcBorders>
              <w:bottom w:val="single" w:sz="4" w:space="0" w:color="auto"/>
            </w:tcBorders>
            <w:hideMark/>
          </w:tcPr>
          <w:p w14:paraId="57DF169A" w14:textId="77777777" w:rsidR="00CD6BB4" w:rsidRPr="00074369" w:rsidRDefault="00CD6BB4" w:rsidP="007C15C8">
            <w:pPr>
              <w:spacing w:after="0" w:line="240" w:lineRule="auto"/>
              <w:jc w:val="left"/>
              <w:textAlignment w:val="bottom"/>
              <w:rPr>
                <w:rFonts w:cstheme="minorHAnsi"/>
                <w:szCs w:val="20"/>
              </w:rPr>
            </w:pPr>
            <w:r w:rsidRPr="00074369">
              <w:rPr>
                <w:rFonts w:cstheme="minorHAnsi"/>
                <w:kern w:val="24"/>
                <w:szCs w:val="20"/>
              </w:rPr>
              <w:t>Parámetros</w:t>
            </w:r>
          </w:p>
        </w:tc>
        <w:tc>
          <w:tcPr>
            <w:tcW w:w="1273" w:type="dxa"/>
            <w:tcBorders>
              <w:bottom w:val="single" w:sz="4" w:space="0" w:color="auto"/>
            </w:tcBorders>
            <w:hideMark/>
          </w:tcPr>
          <w:p w14:paraId="24730869"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Directo</w:t>
            </w:r>
          </w:p>
        </w:tc>
        <w:tc>
          <w:tcPr>
            <w:tcW w:w="1273" w:type="dxa"/>
            <w:tcBorders>
              <w:bottom w:val="single" w:sz="4" w:space="0" w:color="auto"/>
            </w:tcBorders>
            <w:hideMark/>
          </w:tcPr>
          <w:p w14:paraId="6C165E49"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Indirecto</w:t>
            </w:r>
          </w:p>
        </w:tc>
        <w:tc>
          <w:tcPr>
            <w:tcW w:w="1058" w:type="dxa"/>
            <w:tcBorders>
              <w:bottom w:val="single" w:sz="4" w:space="0" w:color="auto"/>
            </w:tcBorders>
            <w:hideMark/>
          </w:tcPr>
          <w:p w14:paraId="312C14ED"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Total</w:t>
            </w:r>
          </w:p>
        </w:tc>
      </w:tr>
      <w:tr w:rsidR="00CD6BB4" w:rsidRPr="00074369" w14:paraId="2D0E427C" w14:textId="77777777" w:rsidTr="007C15C8">
        <w:trPr>
          <w:trHeight w:val="20"/>
        </w:trPr>
        <w:tc>
          <w:tcPr>
            <w:tcW w:w="1838" w:type="dxa"/>
            <w:tcBorders>
              <w:top w:val="single" w:sz="4" w:space="0" w:color="auto"/>
            </w:tcBorders>
            <w:hideMark/>
          </w:tcPr>
          <w:p w14:paraId="38A8EBA0"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Petroperú</w:t>
            </w:r>
          </w:p>
        </w:tc>
        <w:tc>
          <w:tcPr>
            <w:tcW w:w="1372" w:type="dxa"/>
            <w:tcBorders>
              <w:top w:val="single" w:sz="4" w:space="0" w:color="auto"/>
            </w:tcBorders>
            <w:hideMark/>
          </w:tcPr>
          <w:p w14:paraId="43641A3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0.024</w:t>
            </w:r>
          </w:p>
        </w:tc>
        <w:tc>
          <w:tcPr>
            <w:tcW w:w="1833" w:type="dxa"/>
            <w:tcBorders>
              <w:top w:val="single" w:sz="4" w:space="0" w:color="auto"/>
            </w:tcBorders>
            <w:hideMark/>
          </w:tcPr>
          <w:p w14:paraId="724F811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0.003 (0.079)</w:t>
            </w:r>
          </w:p>
        </w:tc>
        <w:tc>
          <w:tcPr>
            <w:tcW w:w="1273" w:type="dxa"/>
            <w:tcBorders>
              <w:top w:val="single" w:sz="4" w:space="0" w:color="auto"/>
            </w:tcBorders>
            <w:hideMark/>
          </w:tcPr>
          <w:p w14:paraId="6F17E42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0.005</w:t>
            </w:r>
          </w:p>
        </w:tc>
        <w:tc>
          <w:tcPr>
            <w:tcW w:w="1273" w:type="dxa"/>
            <w:tcBorders>
              <w:top w:val="single" w:sz="4" w:space="0" w:color="auto"/>
            </w:tcBorders>
            <w:hideMark/>
          </w:tcPr>
          <w:p w14:paraId="0299CC1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w:t>
            </w:r>
          </w:p>
        </w:tc>
        <w:tc>
          <w:tcPr>
            <w:tcW w:w="1058" w:type="dxa"/>
            <w:tcBorders>
              <w:top w:val="single" w:sz="4" w:space="0" w:color="auto"/>
            </w:tcBorders>
            <w:hideMark/>
          </w:tcPr>
          <w:p w14:paraId="613799A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0.035</w:t>
            </w:r>
          </w:p>
        </w:tc>
      </w:tr>
      <w:tr w:rsidR="00CD6BB4" w:rsidRPr="00074369" w14:paraId="70D8C7BE" w14:textId="77777777" w:rsidTr="007C15C8">
        <w:trPr>
          <w:trHeight w:val="20"/>
        </w:trPr>
        <w:tc>
          <w:tcPr>
            <w:tcW w:w="1838" w:type="dxa"/>
            <w:hideMark/>
          </w:tcPr>
          <w:p w14:paraId="17195CFA"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Pecsa</w:t>
            </w:r>
          </w:p>
        </w:tc>
        <w:tc>
          <w:tcPr>
            <w:tcW w:w="1372" w:type="dxa"/>
            <w:hideMark/>
          </w:tcPr>
          <w:p w14:paraId="431092B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0.236 </w:t>
            </w:r>
            <w:r w:rsidRPr="00074369">
              <w:rPr>
                <w:rFonts w:cstheme="minorHAnsi"/>
                <w:szCs w:val="20"/>
                <w:vertAlign w:val="superscript"/>
              </w:rPr>
              <w:t>**</w:t>
            </w:r>
          </w:p>
        </w:tc>
        <w:tc>
          <w:tcPr>
            <w:tcW w:w="1833" w:type="dxa"/>
            <w:hideMark/>
          </w:tcPr>
          <w:p w14:paraId="6DD8B97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0.159</w:t>
            </w:r>
            <w:r w:rsidRPr="00074369">
              <w:rPr>
                <w:rFonts w:cstheme="minorHAnsi"/>
                <w:szCs w:val="20"/>
                <w:vertAlign w:val="superscript"/>
              </w:rPr>
              <w:t>*</w:t>
            </w:r>
            <w:r w:rsidRPr="00074369">
              <w:rPr>
                <w:rFonts w:cstheme="minorHAnsi"/>
                <w:szCs w:val="20"/>
              </w:rPr>
              <w:t> (0.091)</w:t>
            </w:r>
          </w:p>
        </w:tc>
        <w:tc>
          <w:tcPr>
            <w:tcW w:w="1273" w:type="dxa"/>
            <w:hideMark/>
          </w:tcPr>
          <w:p w14:paraId="2E50CFC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0.146</w:t>
            </w:r>
          </w:p>
        </w:tc>
        <w:tc>
          <w:tcPr>
            <w:tcW w:w="1273" w:type="dxa"/>
            <w:hideMark/>
          </w:tcPr>
          <w:p w14:paraId="6D40816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-0.232</w:t>
            </w:r>
          </w:p>
        </w:tc>
        <w:tc>
          <w:tcPr>
            <w:tcW w:w="1058" w:type="dxa"/>
            <w:hideMark/>
          </w:tcPr>
          <w:p w14:paraId="5EB214E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-0.086</w:t>
            </w:r>
          </w:p>
        </w:tc>
      </w:tr>
      <w:tr w:rsidR="00CD6BB4" w:rsidRPr="00074369" w14:paraId="6B410BD4" w14:textId="77777777" w:rsidTr="007C15C8">
        <w:trPr>
          <w:trHeight w:val="20"/>
        </w:trPr>
        <w:tc>
          <w:tcPr>
            <w:tcW w:w="1838" w:type="dxa"/>
            <w:hideMark/>
          </w:tcPr>
          <w:p w14:paraId="4773BE75"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Primax</w:t>
            </w:r>
          </w:p>
        </w:tc>
        <w:tc>
          <w:tcPr>
            <w:tcW w:w="1372" w:type="dxa"/>
            <w:hideMark/>
          </w:tcPr>
          <w:p w14:paraId="3E5E60D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0.45 </w:t>
            </w:r>
            <w:r w:rsidRPr="00074369">
              <w:rPr>
                <w:rFonts w:cstheme="minorHAnsi"/>
                <w:szCs w:val="20"/>
                <w:vertAlign w:val="superscript"/>
              </w:rPr>
              <w:t>***</w:t>
            </w:r>
          </w:p>
        </w:tc>
        <w:tc>
          <w:tcPr>
            <w:tcW w:w="1833" w:type="dxa"/>
            <w:hideMark/>
          </w:tcPr>
          <w:p w14:paraId="45B6569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0.402</w:t>
            </w:r>
            <w:r w:rsidRPr="00074369">
              <w:rPr>
                <w:rFonts w:cstheme="minorHAnsi"/>
                <w:szCs w:val="20"/>
                <w:vertAlign w:val="superscript"/>
              </w:rPr>
              <w:t>***</w:t>
            </w:r>
            <w:r w:rsidRPr="00074369">
              <w:rPr>
                <w:rFonts w:cstheme="minorHAnsi"/>
                <w:szCs w:val="20"/>
              </w:rPr>
              <w:t> (0.068)</w:t>
            </w:r>
          </w:p>
        </w:tc>
        <w:tc>
          <w:tcPr>
            <w:tcW w:w="1273" w:type="dxa"/>
            <w:hideMark/>
          </w:tcPr>
          <w:p w14:paraId="7F2414E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0.411 </w:t>
            </w:r>
            <w:r w:rsidRPr="00074369">
              <w:rPr>
                <w:rFonts w:cstheme="minorHAnsi"/>
                <w:szCs w:val="20"/>
                <w:vertAlign w:val="superscript"/>
              </w:rPr>
              <w:t>***</w:t>
            </w:r>
          </w:p>
        </w:tc>
        <w:tc>
          <w:tcPr>
            <w:tcW w:w="1273" w:type="dxa"/>
            <w:hideMark/>
          </w:tcPr>
          <w:p w14:paraId="2642B10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0.164</w:t>
            </w:r>
          </w:p>
        </w:tc>
        <w:tc>
          <w:tcPr>
            <w:tcW w:w="1058" w:type="dxa"/>
            <w:hideMark/>
          </w:tcPr>
          <w:p w14:paraId="678EC5A4"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0.575 </w:t>
            </w:r>
            <w:r w:rsidRPr="00074369">
              <w:rPr>
                <w:rFonts w:cstheme="minorHAnsi"/>
                <w:szCs w:val="20"/>
                <w:vertAlign w:val="superscript"/>
              </w:rPr>
              <w:t>*</w:t>
            </w:r>
          </w:p>
        </w:tc>
      </w:tr>
      <w:tr w:rsidR="00CD6BB4" w:rsidRPr="00074369" w14:paraId="51A9FD11" w14:textId="77777777" w:rsidTr="007C15C8">
        <w:trPr>
          <w:trHeight w:val="20"/>
        </w:trPr>
        <w:tc>
          <w:tcPr>
            <w:tcW w:w="1838" w:type="dxa"/>
            <w:hideMark/>
          </w:tcPr>
          <w:p w14:paraId="396FA965"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Repsol</w:t>
            </w:r>
          </w:p>
        </w:tc>
        <w:tc>
          <w:tcPr>
            <w:tcW w:w="1372" w:type="dxa"/>
            <w:hideMark/>
          </w:tcPr>
          <w:p w14:paraId="0BC2586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0.309 </w:t>
            </w:r>
            <w:r w:rsidRPr="00074369">
              <w:rPr>
                <w:rFonts w:cstheme="minorHAnsi"/>
                <w:szCs w:val="20"/>
                <w:vertAlign w:val="superscript"/>
              </w:rPr>
              <w:t>***</w:t>
            </w:r>
          </w:p>
        </w:tc>
        <w:tc>
          <w:tcPr>
            <w:tcW w:w="1833" w:type="dxa"/>
            <w:hideMark/>
          </w:tcPr>
          <w:p w14:paraId="39C5BFDB"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0.302</w:t>
            </w:r>
            <w:r w:rsidRPr="00074369">
              <w:rPr>
                <w:rFonts w:cstheme="minorHAnsi"/>
                <w:szCs w:val="20"/>
                <w:vertAlign w:val="superscript"/>
              </w:rPr>
              <w:t>***</w:t>
            </w:r>
            <w:r w:rsidRPr="00074369">
              <w:rPr>
                <w:rFonts w:cstheme="minorHAnsi"/>
                <w:szCs w:val="20"/>
              </w:rPr>
              <w:t> (0.075)</w:t>
            </w:r>
          </w:p>
        </w:tc>
        <w:tc>
          <w:tcPr>
            <w:tcW w:w="1273" w:type="dxa"/>
            <w:hideMark/>
          </w:tcPr>
          <w:p w14:paraId="725E11FE"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0.309 </w:t>
            </w:r>
            <w:r w:rsidRPr="00074369">
              <w:rPr>
                <w:rFonts w:cstheme="minorHAnsi"/>
                <w:szCs w:val="20"/>
                <w:vertAlign w:val="superscript"/>
              </w:rPr>
              <w:t>***</w:t>
            </w:r>
          </w:p>
        </w:tc>
        <w:tc>
          <w:tcPr>
            <w:tcW w:w="1273" w:type="dxa"/>
            <w:hideMark/>
          </w:tcPr>
          <w:p w14:paraId="1DE52A8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0.122</w:t>
            </w:r>
          </w:p>
        </w:tc>
        <w:tc>
          <w:tcPr>
            <w:tcW w:w="1058" w:type="dxa"/>
            <w:hideMark/>
          </w:tcPr>
          <w:p w14:paraId="7B9D03D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0.431</w:t>
            </w:r>
          </w:p>
        </w:tc>
      </w:tr>
      <w:tr w:rsidR="00CD6BB4" w:rsidRPr="00074369" w14:paraId="3E3C67CE" w14:textId="77777777" w:rsidTr="007C15C8">
        <w:trPr>
          <w:trHeight w:val="20"/>
        </w:trPr>
        <w:tc>
          <w:tcPr>
            <w:tcW w:w="1838" w:type="dxa"/>
            <w:hideMark/>
          </w:tcPr>
          <w:p w14:paraId="015E4F9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Pecsa</w:t>
            </w:r>
          </w:p>
        </w:tc>
        <w:tc>
          <w:tcPr>
            <w:tcW w:w="1372" w:type="dxa"/>
            <w:hideMark/>
          </w:tcPr>
          <w:p w14:paraId="1A211D18"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0.158</w:t>
            </w:r>
          </w:p>
        </w:tc>
        <w:tc>
          <w:tcPr>
            <w:tcW w:w="1833" w:type="dxa"/>
            <w:hideMark/>
          </w:tcPr>
          <w:p w14:paraId="0365DA2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0.061 (0.103)</w:t>
            </w:r>
          </w:p>
        </w:tc>
        <w:tc>
          <w:tcPr>
            <w:tcW w:w="1273" w:type="dxa"/>
            <w:hideMark/>
          </w:tcPr>
          <w:p w14:paraId="756E73C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0.032</w:t>
            </w:r>
          </w:p>
        </w:tc>
        <w:tc>
          <w:tcPr>
            <w:tcW w:w="1273" w:type="dxa"/>
            <w:hideMark/>
          </w:tcPr>
          <w:p w14:paraId="295D641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-0.526</w:t>
            </w:r>
          </w:p>
        </w:tc>
        <w:tc>
          <w:tcPr>
            <w:tcW w:w="1058" w:type="dxa"/>
            <w:hideMark/>
          </w:tcPr>
          <w:p w14:paraId="7ED4A14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-0.494</w:t>
            </w:r>
          </w:p>
        </w:tc>
      </w:tr>
      <w:tr w:rsidR="00CD6BB4" w:rsidRPr="00074369" w14:paraId="6E6AE7A7" w14:textId="77777777" w:rsidTr="007C15C8">
        <w:trPr>
          <w:trHeight w:val="20"/>
        </w:trPr>
        <w:tc>
          <w:tcPr>
            <w:tcW w:w="1838" w:type="dxa"/>
            <w:hideMark/>
          </w:tcPr>
          <w:p w14:paraId="2E670E1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Primax</w:t>
            </w:r>
          </w:p>
        </w:tc>
        <w:tc>
          <w:tcPr>
            <w:tcW w:w="1372" w:type="dxa"/>
            <w:hideMark/>
          </w:tcPr>
          <w:p w14:paraId="42949AC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0.311 </w:t>
            </w:r>
            <w:r w:rsidRPr="00074369">
              <w:rPr>
                <w:rFonts w:cstheme="minorHAnsi"/>
                <w:szCs w:val="20"/>
                <w:vertAlign w:val="superscript"/>
              </w:rPr>
              <w:t>***</w:t>
            </w:r>
          </w:p>
        </w:tc>
        <w:tc>
          <w:tcPr>
            <w:tcW w:w="1833" w:type="dxa"/>
            <w:hideMark/>
          </w:tcPr>
          <w:p w14:paraId="5A02283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0.294</w:t>
            </w:r>
            <w:r w:rsidRPr="00074369">
              <w:rPr>
                <w:rFonts w:cstheme="minorHAnsi"/>
                <w:szCs w:val="20"/>
                <w:vertAlign w:val="superscript"/>
              </w:rPr>
              <w:t>***</w:t>
            </w:r>
            <w:r w:rsidRPr="00074369">
              <w:rPr>
                <w:rFonts w:cstheme="minorHAnsi"/>
                <w:szCs w:val="20"/>
              </w:rPr>
              <w:t> (0.088)</w:t>
            </w:r>
          </w:p>
        </w:tc>
        <w:tc>
          <w:tcPr>
            <w:tcW w:w="1273" w:type="dxa"/>
            <w:hideMark/>
          </w:tcPr>
          <w:p w14:paraId="1FCCDB9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0.29 </w:t>
            </w:r>
            <w:r w:rsidRPr="00074369">
              <w:rPr>
                <w:rFonts w:cstheme="minorHAnsi"/>
                <w:szCs w:val="20"/>
                <w:vertAlign w:val="superscript"/>
              </w:rPr>
              <w:t>***</w:t>
            </w:r>
          </w:p>
        </w:tc>
        <w:tc>
          <w:tcPr>
            <w:tcW w:w="1273" w:type="dxa"/>
            <w:hideMark/>
          </w:tcPr>
          <w:p w14:paraId="1110BFA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-0.086</w:t>
            </w:r>
          </w:p>
        </w:tc>
        <w:tc>
          <w:tcPr>
            <w:tcW w:w="1058" w:type="dxa"/>
            <w:hideMark/>
          </w:tcPr>
          <w:p w14:paraId="4A95C31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0.204</w:t>
            </w:r>
          </w:p>
        </w:tc>
      </w:tr>
      <w:tr w:rsidR="00CD6BB4" w:rsidRPr="00074369" w14:paraId="0F0E9AE3" w14:textId="77777777" w:rsidTr="007C15C8">
        <w:trPr>
          <w:trHeight w:val="20"/>
        </w:trPr>
        <w:tc>
          <w:tcPr>
            <w:tcW w:w="1838" w:type="dxa"/>
            <w:hideMark/>
          </w:tcPr>
          <w:p w14:paraId="1645F3BF"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Repsol</w:t>
            </w:r>
          </w:p>
        </w:tc>
        <w:tc>
          <w:tcPr>
            <w:tcW w:w="1372" w:type="dxa"/>
            <w:hideMark/>
          </w:tcPr>
          <w:p w14:paraId="14A4A67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0.169 </w:t>
            </w:r>
            <w:r w:rsidRPr="00074369">
              <w:rPr>
                <w:rFonts w:cstheme="minorHAnsi"/>
                <w:szCs w:val="20"/>
                <w:vertAlign w:val="superscript"/>
              </w:rPr>
              <w:t>*</w:t>
            </w:r>
          </w:p>
        </w:tc>
        <w:tc>
          <w:tcPr>
            <w:tcW w:w="1833" w:type="dxa"/>
            <w:hideMark/>
          </w:tcPr>
          <w:p w14:paraId="0B926F3C"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0.152</w:t>
            </w:r>
            <w:r w:rsidRPr="00074369">
              <w:rPr>
                <w:rFonts w:cstheme="minorHAnsi"/>
                <w:szCs w:val="20"/>
                <w:vertAlign w:val="superscript"/>
              </w:rPr>
              <w:t>*</w:t>
            </w:r>
            <w:r w:rsidRPr="00074369">
              <w:rPr>
                <w:rFonts w:cstheme="minorHAnsi"/>
                <w:szCs w:val="20"/>
              </w:rPr>
              <w:t> (0.079)</w:t>
            </w:r>
          </w:p>
        </w:tc>
        <w:tc>
          <w:tcPr>
            <w:tcW w:w="1273" w:type="dxa"/>
            <w:hideMark/>
          </w:tcPr>
          <w:p w14:paraId="0BC2020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0.144 </w:t>
            </w:r>
            <w:r w:rsidRPr="00074369">
              <w:rPr>
                <w:rFonts w:cstheme="minorHAnsi"/>
                <w:szCs w:val="20"/>
                <w:vertAlign w:val="superscript"/>
              </w:rPr>
              <w:t>*</w:t>
            </w:r>
          </w:p>
        </w:tc>
        <w:tc>
          <w:tcPr>
            <w:tcW w:w="1273" w:type="dxa"/>
            <w:hideMark/>
          </w:tcPr>
          <w:p w14:paraId="2CD486F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-0.142</w:t>
            </w:r>
          </w:p>
        </w:tc>
        <w:tc>
          <w:tcPr>
            <w:tcW w:w="1058" w:type="dxa"/>
            <w:hideMark/>
          </w:tcPr>
          <w:p w14:paraId="704B2D1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0.002</w:t>
            </w:r>
          </w:p>
        </w:tc>
      </w:tr>
      <w:tr w:rsidR="00CD6BB4" w:rsidRPr="00074369" w14:paraId="4E46DFE0" w14:textId="77777777" w:rsidTr="007C15C8">
        <w:trPr>
          <w:trHeight w:val="20"/>
        </w:trPr>
        <w:tc>
          <w:tcPr>
            <w:tcW w:w="1838" w:type="dxa"/>
            <w:hideMark/>
          </w:tcPr>
          <w:p w14:paraId="3E58B8E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SC</w:t>
            </w:r>
          </w:p>
        </w:tc>
        <w:tc>
          <w:tcPr>
            <w:tcW w:w="1372" w:type="dxa"/>
            <w:hideMark/>
          </w:tcPr>
          <w:p w14:paraId="6CBB3A5B"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-0.099</w:t>
            </w:r>
          </w:p>
        </w:tc>
        <w:tc>
          <w:tcPr>
            <w:tcW w:w="1833" w:type="dxa"/>
            <w:hideMark/>
          </w:tcPr>
          <w:p w14:paraId="65BAA23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-0.127 (0.134)</w:t>
            </w:r>
          </w:p>
        </w:tc>
        <w:tc>
          <w:tcPr>
            <w:tcW w:w="1273" w:type="dxa"/>
            <w:hideMark/>
          </w:tcPr>
          <w:p w14:paraId="43EE7DE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-0.096</w:t>
            </w:r>
          </w:p>
        </w:tc>
        <w:tc>
          <w:tcPr>
            <w:tcW w:w="1273" w:type="dxa"/>
            <w:hideMark/>
          </w:tcPr>
          <w:p w14:paraId="2F62251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0.552 </w:t>
            </w:r>
            <w:r w:rsidRPr="00074369">
              <w:rPr>
                <w:rFonts w:cstheme="minorHAnsi"/>
                <w:szCs w:val="20"/>
                <w:vertAlign w:val="superscript"/>
              </w:rPr>
              <w:t>*</w:t>
            </w:r>
          </w:p>
        </w:tc>
        <w:tc>
          <w:tcPr>
            <w:tcW w:w="1058" w:type="dxa"/>
            <w:hideMark/>
          </w:tcPr>
          <w:p w14:paraId="6336F44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0.456</w:t>
            </w:r>
          </w:p>
        </w:tc>
      </w:tr>
      <w:tr w:rsidR="00CD6BB4" w:rsidRPr="00074369" w14:paraId="2189F975" w14:textId="77777777" w:rsidTr="007C15C8">
        <w:trPr>
          <w:trHeight w:val="20"/>
        </w:trPr>
        <w:tc>
          <w:tcPr>
            <w:tcW w:w="1838" w:type="dxa"/>
            <w:hideMark/>
          </w:tcPr>
          <w:p w14:paraId="10076D2B"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DPROM</w:t>
            </w:r>
          </w:p>
        </w:tc>
        <w:tc>
          <w:tcPr>
            <w:tcW w:w="1372" w:type="dxa"/>
            <w:hideMark/>
          </w:tcPr>
          <w:p w14:paraId="07F3C77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-0.124</w:t>
            </w:r>
          </w:p>
        </w:tc>
        <w:tc>
          <w:tcPr>
            <w:tcW w:w="1833" w:type="dxa"/>
            <w:hideMark/>
          </w:tcPr>
          <w:p w14:paraId="2E37E69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0.086 (0.176)</w:t>
            </w:r>
          </w:p>
        </w:tc>
        <w:tc>
          <w:tcPr>
            <w:tcW w:w="1273" w:type="dxa"/>
            <w:hideMark/>
          </w:tcPr>
          <w:p w14:paraId="3195F7D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0.035</w:t>
            </w:r>
          </w:p>
        </w:tc>
        <w:tc>
          <w:tcPr>
            <w:tcW w:w="1273" w:type="dxa"/>
            <w:hideMark/>
          </w:tcPr>
          <w:p w14:paraId="6151A36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-0.92</w:t>
            </w:r>
          </w:p>
        </w:tc>
        <w:tc>
          <w:tcPr>
            <w:tcW w:w="1058" w:type="dxa"/>
            <w:hideMark/>
          </w:tcPr>
          <w:p w14:paraId="13F7B93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-0.885</w:t>
            </w:r>
          </w:p>
        </w:tc>
      </w:tr>
      <w:tr w:rsidR="00CD6BB4" w:rsidRPr="00074369" w14:paraId="10FC9777" w14:textId="77777777" w:rsidTr="007C15C8">
        <w:trPr>
          <w:trHeight w:val="20"/>
        </w:trPr>
        <w:tc>
          <w:tcPr>
            <w:tcW w:w="1838" w:type="dxa"/>
            <w:hideMark/>
          </w:tcPr>
          <w:p w14:paraId="4533BBF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DMIN</w:t>
            </w:r>
          </w:p>
        </w:tc>
        <w:tc>
          <w:tcPr>
            <w:tcW w:w="1372" w:type="dxa"/>
            <w:hideMark/>
          </w:tcPr>
          <w:p w14:paraId="6CBFEBD8"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0.029</w:t>
            </w:r>
          </w:p>
        </w:tc>
        <w:tc>
          <w:tcPr>
            <w:tcW w:w="1833" w:type="dxa"/>
            <w:hideMark/>
          </w:tcPr>
          <w:p w14:paraId="19C79EE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0.003 (0.068)</w:t>
            </w:r>
          </w:p>
        </w:tc>
        <w:tc>
          <w:tcPr>
            <w:tcW w:w="1273" w:type="dxa"/>
            <w:hideMark/>
          </w:tcPr>
          <w:p w14:paraId="1A26D65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0.007</w:t>
            </w:r>
          </w:p>
        </w:tc>
        <w:tc>
          <w:tcPr>
            <w:tcW w:w="1273" w:type="dxa"/>
            <w:hideMark/>
          </w:tcPr>
          <w:p w14:paraId="5EF873D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0.075</w:t>
            </w:r>
          </w:p>
        </w:tc>
        <w:tc>
          <w:tcPr>
            <w:tcW w:w="1058" w:type="dxa"/>
            <w:hideMark/>
          </w:tcPr>
          <w:p w14:paraId="7C818C9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0.082</w:t>
            </w:r>
          </w:p>
        </w:tc>
      </w:tr>
      <w:tr w:rsidR="00CD6BB4" w:rsidRPr="00074369" w14:paraId="5404ADE8" w14:textId="77777777" w:rsidTr="007C15C8">
        <w:trPr>
          <w:trHeight w:val="20"/>
        </w:trPr>
        <w:tc>
          <w:tcPr>
            <w:tcW w:w="1838" w:type="dxa"/>
            <w:hideMark/>
          </w:tcPr>
          <w:p w14:paraId="454B72B1"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NCER</w:t>
            </w:r>
          </w:p>
        </w:tc>
        <w:tc>
          <w:tcPr>
            <w:tcW w:w="1372" w:type="dxa"/>
            <w:hideMark/>
          </w:tcPr>
          <w:p w14:paraId="7A7BCE8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-0.028 </w:t>
            </w:r>
            <w:r w:rsidRPr="00074369">
              <w:rPr>
                <w:rFonts w:cstheme="minorHAnsi"/>
                <w:szCs w:val="20"/>
                <w:vertAlign w:val="superscript"/>
              </w:rPr>
              <w:t>***</w:t>
            </w:r>
          </w:p>
        </w:tc>
        <w:tc>
          <w:tcPr>
            <w:tcW w:w="1833" w:type="dxa"/>
            <w:hideMark/>
          </w:tcPr>
          <w:p w14:paraId="7AB0311E"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0.017 (0.011)</w:t>
            </w:r>
          </w:p>
        </w:tc>
        <w:tc>
          <w:tcPr>
            <w:tcW w:w="1273" w:type="dxa"/>
            <w:hideMark/>
          </w:tcPr>
          <w:p w14:paraId="54593EC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0.014</w:t>
            </w:r>
          </w:p>
        </w:tc>
        <w:tc>
          <w:tcPr>
            <w:tcW w:w="1273" w:type="dxa"/>
            <w:hideMark/>
          </w:tcPr>
          <w:p w14:paraId="7EC9AA3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-0.044 </w:t>
            </w:r>
            <w:r w:rsidRPr="00074369">
              <w:rPr>
                <w:rFonts w:cstheme="minorHAnsi"/>
                <w:szCs w:val="20"/>
                <w:vertAlign w:val="superscript"/>
              </w:rPr>
              <w:t>***</w:t>
            </w:r>
          </w:p>
        </w:tc>
        <w:tc>
          <w:tcPr>
            <w:tcW w:w="1058" w:type="dxa"/>
            <w:hideMark/>
          </w:tcPr>
          <w:p w14:paraId="1993BEA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-0.03 </w:t>
            </w:r>
            <w:r w:rsidRPr="00074369">
              <w:rPr>
                <w:rFonts w:cstheme="minorHAnsi"/>
                <w:szCs w:val="20"/>
                <w:vertAlign w:val="superscript"/>
              </w:rPr>
              <w:t>***</w:t>
            </w:r>
          </w:p>
        </w:tc>
      </w:tr>
      <w:tr w:rsidR="00CD6BB4" w:rsidRPr="00074369" w14:paraId="4E5E82C6" w14:textId="77777777" w:rsidTr="007C15C8">
        <w:trPr>
          <w:trHeight w:val="20"/>
        </w:trPr>
        <w:tc>
          <w:tcPr>
            <w:tcW w:w="1838" w:type="dxa"/>
            <w:hideMark/>
          </w:tcPr>
          <w:p w14:paraId="52907672"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MECANICO</w:t>
            </w:r>
          </w:p>
        </w:tc>
        <w:tc>
          <w:tcPr>
            <w:tcW w:w="1372" w:type="dxa"/>
            <w:hideMark/>
          </w:tcPr>
          <w:p w14:paraId="0B1CD31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0.061</w:t>
            </w:r>
          </w:p>
        </w:tc>
        <w:tc>
          <w:tcPr>
            <w:tcW w:w="1833" w:type="dxa"/>
            <w:hideMark/>
          </w:tcPr>
          <w:p w14:paraId="6BDB3E3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0.028 (0.063)</w:t>
            </w:r>
          </w:p>
        </w:tc>
        <w:tc>
          <w:tcPr>
            <w:tcW w:w="1273" w:type="dxa"/>
            <w:hideMark/>
          </w:tcPr>
          <w:p w14:paraId="54EDF56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0.051</w:t>
            </w:r>
          </w:p>
        </w:tc>
        <w:tc>
          <w:tcPr>
            <w:tcW w:w="1273" w:type="dxa"/>
            <w:hideMark/>
          </w:tcPr>
          <w:p w14:paraId="47EB75C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0.419 </w:t>
            </w:r>
            <w:r w:rsidRPr="00074369">
              <w:rPr>
                <w:rFonts w:cstheme="minorHAnsi"/>
                <w:szCs w:val="20"/>
                <w:vertAlign w:val="superscript"/>
              </w:rPr>
              <w:t>*</w:t>
            </w:r>
          </w:p>
        </w:tc>
        <w:tc>
          <w:tcPr>
            <w:tcW w:w="1058" w:type="dxa"/>
            <w:hideMark/>
          </w:tcPr>
          <w:p w14:paraId="2F11866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0.47 </w:t>
            </w:r>
            <w:r w:rsidRPr="00074369">
              <w:rPr>
                <w:rFonts w:cstheme="minorHAnsi"/>
                <w:szCs w:val="20"/>
                <w:vertAlign w:val="superscript"/>
              </w:rPr>
              <w:t>**</w:t>
            </w:r>
          </w:p>
        </w:tc>
      </w:tr>
      <w:tr w:rsidR="00CD6BB4" w:rsidRPr="00074369" w14:paraId="6DF692A3" w14:textId="77777777" w:rsidTr="007C15C8">
        <w:trPr>
          <w:trHeight w:val="20"/>
        </w:trPr>
        <w:tc>
          <w:tcPr>
            <w:tcW w:w="1838" w:type="dxa"/>
            <w:hideMark/>
          </w:tcPr>
          <w:p w14:paraId="1ACBBFD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LAVADO</w:t>
            </w:r>
          </w:p>
        </w:tc>
        <w:tc>
          <w:tcPr>
            <w:tcW w:w="1372" w:type="dxa"/>
            <w:hideMark/>
          </w:tcPr>
          <w:p w14:paraId="158B9A1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-0.108</w:t>
            </w:r>
          </w:p>
        </w:tc>
        <w:tc>
          <w:tcPr>
            <w:tcW w:w="1833" w:type="dxa"/>
            <w:hideMark/>
          </w:tcPr>
          <w:p w14:paraId="27A3F97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-0.055 (0.070)</w:t>
            </w:r>
          </w:p>
        </w:tc>
        <w:tc>
          <w:tcPr>
            <w:tcW w:w="1273" w:type="dxa"/>
            <w:hideMark/>
          </w:tcPr>
          <w:p w14:paraId="58A532A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-0.101</w:t>
            </w:r>
          </w:p>
        </w:tc>
        <w:tc>
          <w:tcPr>
            <w:tcW w:w="1273" w:type="dxa"/>
            <w:hideMark/>
          </w:tcPr>
          <w:p w14:paraId="5494F8E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-0.812 </w:t>
            </w:r>
            <w:r w:rsidRPr="00074369">
              <w:rPr>
                <w:rFonts w:cstheme="minorHAnsi"/>
                <w:szCs w:val="20"/>
                <w:vertAlign w:val="superscript"/>
              </w:rPr>
              <w:t>***</w:t>
            </w:r>
          </w:p>
        </w:tc>
        <w:tc>
          <w:tcPr>
            <w:tcW w:w="1058" w:type="dxa"/>
            <w:hideMark/>
          </w:tcPr>
          <w:p w14:paraId="721D6D4A"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-0.912 </w:t>
            </w:r>
            <w:r w:rsidRPr="00074369">
              <w:rPr>
                <w:rFonts w:cstheme="minorHAnsi"/>
                <w:szCs w:val="20"/>
                <w:vertAlign w:val="superscript"/>
              </w:rPr>
              <w:t>***</w:t>
            </w:r>
          </w:p>
        </w:tc>
      </w:tr>
      <w:tr w:rsidR="00CD6BB4" w:rsidRPr="00074369" w14:paraId="1402B5A6" w14:textId="77777777" w:rsidTr="007C15C8">
        <w:trPr>
          <w:trHeight w:val="20"/>
        </w:trPr>
        <w:tc>
          <w:tcPr>
            <w:tcW w:w="1838" w:type="dxa"/>
            <w:hideMark/>
          </w:tcPr>
          <w:p w14:paraId="276460A4"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CAJERO</w:t>
            </w:r>
          </w:p>
        </w:tc>
        <w:tc>
          <w:tcPr>
            <w:tcW w:w="1372" w:type="dxa"/>
            <w:hideMark/>
          </w:tcPr>
          <w:p w14:paraId="50DC3CE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0.048</w:t>
            </w:r>
          </w:p>
        </w:tc>
        <w:tc>
          <w:tcPr>
            <w:tcW w:w="1833" w:type="dxa"/>
            <w:hideMark/>
          </w:tcPr>
          <w:p w14:paraId="2C1A6FF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0.042 (0.050)</w:t>
            </w:r>
          </w:p>
        </w:tc>
        <w:tc>
          <w:tcPr>
            <w:tcW w:w="1273" w:type="dxa"/>
            <w:hideMark/>
          </w:tcPr>
          <w:p w14:paraId="0D4754F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0.05</w:t>
            </w:r>
          </w:p>
        </w:tc>
        <w:tc>
          <w:tcPr>
            <w:tcW w:w="1273" w:type="dxa"/>
            <w:hideMark/>
          </w:tcPr>
          <w:p w14:paraId="04926A1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0.142</w:t>
            </w:r>
          </w:p>
        </w:tc>
        <w:tc>
          <w:tcPr>
            <w:tcW w:w="1058" w:type="dxa"/>
            <w:hideMark/>
          </w:tcPr>
          <w:p w14:paraId="7FFC7AD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0.192</w:t>
            </w:r>
          </w:p>
        </w:tc>
      </w:tr>
      <w:tr w:rsidR="00CD6BB4" w:rsidRPr="00074369" w14:paraId="1A07F325" w14:textId="77777777" w:rsidTr="007C15C8">
        <w:trPr>
          <w:trHeight w:val="20"/>
        </w:trPr>
        <w:tc>
          <w:tcPr>
            <w:tcW w:w="1838" w:type="dxa"/>
            <w:hideMark/>
          </w:tcPr>
          <w:p w14:paraId="46FF65D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GNV</w:t>
            </w:r>
          </w:p>
        </w:tc>
        <w:tc>
          <w:tcPr>
            <w:tcW w:w="1372" w:type="dxa"/>
            <w:hideMark/>
          </w:tcPr>
          <w:p w14:paraId="4EF3B0D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-0.087</w:t>
            </w:r>
          </w:p>
        </w:tc>
        <w:tc>
          <w:tcPr>
            <w:tcW w:w="1833" w:type="dxa"/>
            <w:hideMark/>
          </w:tcPr>
          <w:p w14:paraId="75D414F9"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-0.082 (0.053)</w:t>
            </w:r>
          </w:p>
        </w:tc>
        <w:tc>
          <w:tcPr>
            <w:tcW w:w="1273" w:type="dxa"/>
            <w:hideMark/>
          </w:tcPr>
          <w:p w14:paraId="643591B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-0.067</w:t>
            </w:r>
          </w:p>
        </w:tc>
        <w:tc>
          <w:tcPr>
            <w:tcW w:w="1273" w:type="dxa"/>
            <w:hideMark/>
          </w:tcPr>
          <w:p w14:paraId="7624CE1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0.271</w:t>
            </w:r>
          </w:p>
        </w:tc>
        <w:tc>
          <w:tcPr>
            <w:tcW w:w="1058" w:type="dxa"/>
            <w:hideMark/>
          </w:tcPr>
          <w:p w14:paraId="7D03E8D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0.204</w:t>
            </w:r>
          </w:p>
        </w:tc>
      </w:tr>
      <w:tr w:rsidR="00CD6BB4" w:rsidRPr="00074369" w14:paraId="7E7339E9" w14:textId="77777777" w:rsidTr="007C15C8">
        <w:trPr>
          <w:trHeight w:val="20"/>
        </w:trPr>
        <w:tc>
          <w:tcPr>
            <w:tcW w:w="1838" w:type="dxa"/>
            <w:hideMark/>
          </w:tcPr>
          <w:p w14:paraId="3E079C1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GLP</w:t>
            </w:r>
          </w:p>
        </w:tc>
        <w:tc>
          <w:tcPr>
            <w:tcW w:w="1372" w:type="dxa"/>
            <w:hideMark/>
          </w:tcPr>
          <w:p w14:paraId="44FC33C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-0.034</w:t>
            </w:r>
          </w:p>
        </w:tc>
        <w:tc>
          <w:tcPr>
            <w:tcW w:w="1833" w:type="dxa"/>
            <w:hideMark/>
          </w:tcPr>
          <w:p w14:paraId="1A5AA106"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-0.012 (0.050)</w:t>
            </w:r>
          </w:p>
        </w:tc>
        <w:tc>
          <w:tcPr>
            <w:tcW w:w="1273" w:type="dxa"/>
            <w:hideMark/>
          </w:tcPr>
          <w:p w14:paraId="21E02D3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-0.036</w:t>
            </w:r>
          </w:p>
        </w:tc>
        <w:tc>
          <w:tcPr>
            <w:tcW w:w="1273" w:type="dxa"/>
            <w:hideMark/>
          </w:tcPr>
          <w:p w14:paraId="303335C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-0.427 </w:t>
            </w:r>
            <w:r w:rsidRPr="00074369">
              <w:rPr>
                <w:rFonts w:cstheme="minorHAnsi"/>
                <w:szCs w:val="20"/>
                <w:vertAlign w:val="superscript"/>
              </w:rPr>
              <w:t>**</w:t>
            </w:r>
          </w:p>
        </w:tc>
        <w:tc>
          <w:tcPr>
            <w:tcW w:w="1058" w:type="dxa"/>
            <w:hideMark/>
          </w:tcPr>
          <w:p w14:paraId="37A2DFD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-0.463 </w:t>
            </w:r>
            <w:r w:rsidRPr="00074369">
              <w:rPr>
                <w:rFonts w:cstheme="minorHAnsi"/>
                <w:szCs w:val="20"/>
                <w:vertAlign w:val="superscript"/>
              </w:rPr>
              <w:t>**</w:t>
            </w:r>
          </w:p>
        </w:tc>
      </w:tr>
      <w:tr w:rsidR="00CD6BB4" w:rsidRPr="00074369" w14:paraId="20C65500" w14:textId="77777777" w:rsidTr="007C15C8">
        <w:trPr>
          <w:trHeight w:val="20"/>
        </w:trPr>
        <w:tc>
          <w:tcPr>
            <w:tcW w:w="1838" w:type="dxa"/>
            <w:hideMark/>
          </w:tcPr>
          <w:p w14:paraId="25819FEC"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INGRESO</w:t>
            </w:r>
          </w:p>
        </w:tc>
        <w:tc>
          <w:tcPr>
            <w:tcW w:w="1372" w:type="dxa"/>
            <w:hideMark/>
          </w:tcPr>
          <w:p w14:paraId="78E0F95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-0.015</w:t>
            </w:r>
          </w:p>
        </w:tc>
        <w:tc>
          <w:tcPr>
            <w:tcW w:w="1833" w:type="dxa"/>
            <w:hideMark/>
          </w:tcPr>
          <w:p w14:paraId="69CBAD2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0.039 (0.336)</w:t>
            </w:r>
          </w:p>
        </w:tc>
        <w:tc>
          <w:tcPr>
            <w:tcW w:w="1273" w:type="dxa"/>
            <w:hideMark/>
          </w:tcPr>
          <w:p w14:paraId="45BE333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0.033</w:t>
            </w:r>
          </w:p>
        </w:tc>
        <w:tc>
          <w:tcPr>
            <w:tcW w:w="1273" w:type="dxa"/>
            <w:hideMark/>
          </w:tcPr>
          <w:p w14:paraId="2CBEB4F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-0.113</w:t>
            </w:r>
          </w:p>
        </w:tc>
        <w:tc>
          <w:tcPr>
            <w:tcW w:w="1058" w:type="dxa"/>
            <w:hideMark/>
          </w:tcPr>
          <w:p w14:paraId="2B31639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-0.081</w:t>
            </w:r>
          </w:p>
        </w:tc>
      </w:tr>
      <w:tr w:rsidR="00CD6BB4" w:rsidRPr="00074369" w14:paraId="631B6832" w14:textId="77777777" w:rsidTr="007C15C8">
        <w:trPr>
          <w:trHeight w:val="20"/>
        </w:trPr>
        <w:tc>
          <w:tcPr>
            <w:tcW w:w="1838" w:type="dxa"/>
            <w:hideMark/>
          </w:tcPr>
          <w:p w14:paraId="73B79CD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DENPOB</w:t>
            </w:r>
          </w:p>
        </w:tc>
        <w:tc>
          <w:tcPr>
            <w:tcW w:w="1372" w:type="dxa"/>
            <w:hideMark/>
          </w:tcPr>
          <w:p w14:paraId="6609CF8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-0.083 </w:t>
            </w:r>
            <w:r w:rsidRPr="00074369">
              <w:rPr>
                <w:rFonts w:cstheme="minorHAnsi"/>
                <w:szCs w:val="20"/>
                <w:vertAlign w:val="superscript"/>
              </w:rPr>
              <w:t>*</w:t>
            </w:r>
          </w:p>
        </w:tc>
        <w:tc>
          <w:tcPr>
            <w:tcW w:w="1833" w:type="dxa"/>
            <w:hideMark/>
          </w:tcPr>
          <w:p w14:paraId="216A869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-0.135</w:t>
            </w:r>
            <w:r w:rsidRPr="00074369">
              <w:rPr>
                <w:rFonts w:cstheme="minorHAnsi"/>
                <w:szCs w:val="20"/>
                <w:vertAlign w:val="superscript"/>
              </w:rPr>
              <w:t>*</w:t>
            </w:r>
            <w:r w:rsidRPr="00074369">
              <w:rPr>
                <w:rFonts w:cstheme="minorHAnsi"/>
                <w:szCs w:val="20"/>
              </w:rPr>
              <w:t> (0.075)</w:t>
            </w:r>
          </w:p>
        </w:tc>
        <w:tc>
          <w:tcPr>
            <w:tcW w:w="1273" w:type="dxa"/>
            <w:hideMark/>
          </w:tcPr>
          <w:p w14:paraId="0EB9487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-0.128 </w:t>
            </w:r>
            <w:r w:rsidRPr="00074369">
              <w:rPr>
                <w:rFonts w:cstheme="minorHAnsi"/>
                <w:szCs w:val="20"/>
                <w:vertAlign w:val="superscript"/>
              </w:rPr>
              <w:t>*</w:t>
            </w:r>
          </w:p>
        </w:tc>
        <w:tc>
          <w:tcPr>
            <w:tcW w:w="1273" w:type="dxa"/>
            <w:hideMark/>
          </w:tcPr>
          <w:p w14:paraId="751CA96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0.127</w:t>
            </w:r>
          </w:p>
        </w:tc>
        <w:tc>
          <w:tcPr>
            <w:tcW w:w="1058" w:type="dxa"/>
            <w:hideMark/>
          </w:tcPr>
          <w:p w14:paraId="679BE7E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-0.001</w:t>
            </w:r>
          </w:p>
        </w:tc>
      </w:tr>
      <w:tr w:rsidR="00CD6BB4" w:rsidRPr="00074369" w14:paraId="33FB5677" w14:textId="77777777" w:rsidTr="007C15C8">
        <w:trPr>
          <w:trHeight w:val="20"/>
        </w:trPr>
        <w:tc>
          <w:tcPr>
            <w:tcW w:w="1838" w:type="dxa"/>
            <w:hideMark/>
          </w:tcPr>
          <w:p w14:paraId="2D792E9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LOGVIAJES</w:t>
            </w:r>
          </w:p>
        </w:tc>
        <w:tc>
          <w:tcPr>
            <w:tcW w:w="1372" w:type="dxa"/>
            <w:hideMark/>
          </w:tcPr>
          <w:p w14:paraId="1CFE1ED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0.011</w:t>
            </w:r>
          </w:p>
        </w:tc>
        <w:tc>
          <w:tcPr>
            <w:tcW w:w="1833" w:type="dxa"/>
            <w:hideMark/>
          </w:tcPr>
          <w:p w14:paraId="5BF11356"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-0.129</w:t>
            </w:r>
            <w:r w:rsidRPr="00074369">
              <w:rPr>
                <w:rFonts w:cstheme="minorHAnsi"/>
                <w:szCs w:val="20"/>
                <w:vertAlign w:val="superscript"/>
              </w:rPr>
              <w:t>*</w:t>
            </w:r>
            <w:r w:rsidRPr="00074369">
              <w:rPr>
                <w:rFonts w:cstheme="minorHAnsi"/>
                <w:szCs w:val="20"/>
              </w:rPr>
              <w:t> (0.072)</w:t>
            </w:r>
          </w:p>
        </w:tc>
        <w:tc>
          <w:tcPr>
            <w:tcW w:w="1273" w:type="dxa"/>
            <w:hideMark/>
          </w:tcPr>
          <w:p w14:paraId="4A7FBB2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-0.114 </w:t>
            </w:r>
            <w:r w:rsidRPr="00074369">
              <w:rPr>
                <w:rFonts w:cstheme="minorHAnsi"/>
                <w:szCs w:val="20"/>
                <w:vertAlign w:val="superscript"/>
              </w:rPr>
              <w:t>*</w:t>
            </w:r>
          </w:p>
        </w:tc>
        <w:tc>
          <w:tcPr>
            <w:tcW w:w="1273" w:type="dxa"/>
            <w:hideMark/>
          </w:tcPr>
          <w:p w14:paraId="213BE37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0.26 </w:t>
            </w:r>
            <w:r w:rsidRPr="00074369">
              <w:rPr>
                <w:rFonts w:cstheme="minorHAnsi"/>
                <w:szCs w:val="20"/>
                <w:vertAlign w:val="superscript"/>
              </w:rPr>
              <w:t>**</w:t>
            </w:r>
          </w:p>
        </w:tc>
        <w:tc>
          <w:tcPr>
            <w:tcW w:w="1058" w:type="dxa"/>
            <w:hideMark/>
          </w:tcPr>
          <w:p w14:paraId="119248B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0.146</w:t>
            </w:r>
          </w:p>
        </w:tc>
      </w:tr>
      <w:tr w:rsidR="00CD6BB4" w:rsidRPr="00074369" w14:paraId="2CFC9C58" w14:textId="77777777" w:rsidTr="007C15C8">
        <w:trPr>
          <w:trHeight w:val="20"/>
        </w:trPr>
        <w:tc>
          <w:tcPr>
            <w:tcW w:w="1838" w:type="dxa"/>
            <w:hideMark/>
          </w:tcPr>
          <w:p w14:paraId="4C30D47E" w14:textId="77777777" w:rsidR="00CD6BB4" w:rsidRPr="00074369" w:rsidRDefault="00CD6BB4" w:rsidP="007C15C8">
            <w:pPr>
              <w:spacing w:after="0" w:line="240" w:lineRule="auto"/>
              <w:jc w:val="left"/>
              <w:textAlignment w:val="top"/>
              <w:rPr>
                <w:rFonts w:cstheme="minorHAnsi"/>
                <w:szCs w:val="20"/>
              </w:rPr>
            </w:pPr>
            <m:oMathPara>
              <m:oMathParaPr>
                <m:jc m:val="left"/>
              </m:oMathParaPr>
              <m:oMath>
                <m:r>
                  <w:rPr>
                    <w:rFonts w:ascii="Cambria Math" w:hAnsi="Cambria Math" w:cstheme="minorHAnsi"/>
                    <w:szCs w:val="20"/>
                  </w:rPr>
                  <m:t>ρ</m:t>
                </m:r>
              </m:oMath>
            </m:oMathPara>
          </w:p>
        </w:tc>
        <w:tc>
          <w:tcPr>
            <w:tcW w:w="1372" w:type="dxa"/>
            <w:hideMark/>
          </w:tcPr>
          <w:p w14:paraId="0854C7A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w:t>
            </w:r>
          </w:p>
        </w:tc>
        <w:tc>
          <w:tcPr>
            <w:tcW w:w="1833" w:type="dxa"/>
            <w:hideMark/>
          </w:tcPr>
          <w:p w14:paraId="377B4DD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0.452</w:t>
            </w:r>
            <w:r w:rsidRPr="00074369">
              <w:rPr>
                <w:rFonts w:cstheme="minorHAnsi"/>
                <w:szCs w:val="20"/>
                <w:vertAlign w:val="superscript"/>
              </w:rPr>
              <w:t>***</w:t>
            </w:r>
            <w:r w:rsidRPr="00074369">
              <w:rPr>
                <w:rFonts w:cstheme="minorHAnsi"/>
                <w:szCs w:val="20"/>
              </w:rPr>
              <w:t> (0.061)</w:t>
            </w:r>
          </w:p>
        </w:tc>
        <w:tc>
          <w:tcPr>
            <w:tcW w:w="1273" w:type="dxa"/>
            <w:hideMark/>
          </w:tcPr>
          <w:p w14:paraId="10672A73"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c>
          <w:tcPr>
            <w:tcW w:w="1273" w:type="dxa"/>
            <w:hideMark/>
          </w:tcPr>
          <w:p w14:paraId="60D4275C"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c>
          <w:tcPr>
            <w:tcW w:w="1058" w:type="dxa"/>
            <w:hideMark/>
          </w:tcPr>
          <w:p w14:paraId="45F6ED5B"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r>
    </w:tbl>
    <w:p w14:paraId="72069F1A" w14:textId="77777777" w:rsidR="00CD6BB4" w:rsidRPr="00074369" w:rsidRDefault="00CD6BB4" w:rsidP="00CD6BB4">
      <w:pPr>
        <w:pStyle w:val="Fuente"/>
      </w:pPr>
      <w:r w:rsidRPr="00074369">
        <w:t>Fuente: Elaboración propia, 2019</w:t>
      </w:r>
    </w:p>
    <w:p w14:paraId="74A57313" w14:textId="6D76649D" w:rsidR="00CD6BB4" w:rsidRPr="00074369" w:rsidRDefault="00CD6BB4" w:rsidP="00074369">
      <w:r w:rsidRPr="00074369">
        <w:t>La especificación del modelo SAR</w:t>
      </w:r>
      <w:r w:rsidR="006000E8" w:rsidRPr="00074369">
        <w:t>/SDM</w:t>
      </w:r>
      <w:r w:rsidRPr="00074369">
        <w:t xml:space="preserve"> permite estimar los efectos sobre la variable dependiente de una estación debido al cambio de una variable independiente de sus vecinos. Estos efectos indirecto o </w:t>
      </w:r>
      <w:r w:rsidRPr="00074369">
        <w:rPr>
          <w:i/>
        </w:rPr>
        <w:t>spill-overs</w:t>
      </w:r>
      <w:r w:rsidRPr="00074369">
        <w:t xml:space="preserve">, son cero por construcción en el modelo lineal sin dependencia espacial. </w:t>
      </w:r>
      <w:r w:rsidR="006000E8" w:rsidRPr="00074369">
        <w:t xml:space="preserve">En las tablas </w:t>
      </w:r>
      <w:r w:rsidR="006000E8" w:rsidRPr="00074369">
        <w:fldChar w:fldCharType="begin"/>
      </w:r>
      <w:r w:rsidR="006000E8" w:rsidRPr="00074369">
        <w:instrText xml:space="preserve"> REF _Ref9168200 \# 0 \h </w:instrText>
      </w:r>
      <w:r w:rsidR="006000E8" w:rsidRPr="00074369">
        <w:fldChar w:fldCharType="separate"/>
      </w:r>
      <w:r w:rsidR="004C0429">
        <w:t>14</w:t>
      </w:r>
      <w:r w:rsidR="006000E8" w:rsidRPr="00074369">
        <w:fldChar w:fldCharType="end"/>
      </w:r>
      <w:r w:rsidR="006000E8" w:rsidRPr="00074369">
        <w:t xml:space="preserve"> y </w:t>
      </w:r>
      <w:r w:rsidR="006000E8" w:rsidRPr="00074369">
        <w:fldChar w:fldCharType="begin"/>
      </w:r>
      <w:r w:rsidR="006000E8" w:rsidRPr="00074369">
        <w:instrText xml:space="preserve"> REF _Ref9168201 \# 0 \h </w:instrText>
      </w:r>
      <w:r w:rsidR="006000E8" w:rsidRPr="00074369">
        <w:fldChar w:fldCharType="separate"/>
      </w:r>
      <w:r w:rsidR="004C0429">
        <w:t>15</w:t>
      </w:r>
      <w:r w:rsidR="006000E8" w:rsidRPr="00074369">
        <w:fldChar w:fldCharType="end"/>
      </w:r>
      <w:r w:rsidRPr="00074369">
        <w:fldChar w:fldCharType="begin"/>
      </w:r>
      <w:r w:rsidRPr="00074369">
        <w:instrText xml:space="preserve"> REF _Ref6344719 \h </w:instrText>
      </w:r>
      <w:r w:rsidRPr="00074369">
        <w:fldChar w:fldCharType="end"/>
      </w:r>
      <w:r w:rsidR="008C47A7">
        <w:t xml:space="preserve"> </w:t>
      </w:r>
      <w:r w:rsidRPr="00074369">
        <w:t xml:space="preserve">se puede </w:t>
      </w:r>
      <w:r w:rsidR="00F81750">
        <w:t>apreciar</w:t>
      </w:r>
      <w:r w:rsidRPr="00074369">
        <w:t xml:space="preserve"> que estos efectos para las variables de marca son positivos y significativos,  por lo que tener por vecinos a estaciones asociadas a marcas se correlaciona con mayores precios en la estación.</w:t>
      </w:r>
    </w:p>
    <w:p w14:paraId="3E74A0A6" w14:textId="263E2F30" w:rsidR="00CD6BB4" w:rsidRPr="00074369" w:rsidRDefault="00CD6BB4" w:rsidP="00944453">
      <w:pPr>
        <w:rPr>
          <w:ins w:id="4110" w:author="Diego Uriarte" w:date="2019-05-18T17:05:00Z"/>
        </w:rPr>
      </w:pPr>
      <w:r w:rsidRPr="00074369">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w:t>
      </w:r>
      <w:r w:rsidRPr="00074369">
        <w:lastRenderedPageBreak/>
        <w:t xml:space="preserve">extensión menor que distritos (tractos del censo en caso de los EE.UU.), sin embargo, esta información no se encuentra disponible para Lima. </w:t>
      </w:r>
      <w:ins w:id="4111" w:author="Diego Uriarte" w:date="2019-05-18T17:05:00Z">
        <w:r w:rsidRPr="00074369">
          <w:br w:type="page"/>
        </w:r>
      </w:ins>
    </w:p>
    <w:p w14:paraId="5863AF65" w14:textId="6AEA6D6B" w:rsidR="005104A3" w:rsidRPr="00B14F8E" w:rsidRDefault="005104A3" w:rsidP="00A314E8">
      <w:pPr>
        <w:pStyle w:val="Ttulo1"/>
        <w:numPr>
          <w:ilvl w:val="0"/>
          <w:numId w:val="0"/>
        </w:numPr>
        <w:rPr>
          <w:lang w:val="en-US"/>
        </w:rPr>
      </w:pPr>
      <w:bookmarkStart w:id="4112" w:name="_Toc11179129"/>
      <w:r w:rsidRPr="00B14F8E">
        <w:rPr>
          <w:lang w:val="en-US"/>
        </w:rPr>
        <w:lastRenderedPageBreak/>
        <w:t>Bibliografía</w:t>
      </w:r>
      <w:bookmarkEnd w:id="4112"/>
    </w:p>
    <w:p w14:paraId="291152D6" w14:textId="77777777" w:rsidR="00A17B46" w:rsidRPr="00A17B46" w:rsidRDefault="005104A3" w:rsidP="00A17B46">
      <w:pPr>
        <w:pStyle w:val="Bibliografa"/>
        <w:rPr>
          <w:rFonts w:ascii="Times New Roman" w:hAnsi="Times New Roman"/>
          <w:szCs w:val="24"/>
          <w:lang w:val="en-US"/>
        </w:rPr>
      </w:pPr>
      <w:r w:rsidRPr="00074369">
        <w:fldChar w:fldCharType="begin"/>
      </w:r>
      <w:ins w:id="4113" w:author="Diego Uriarte" w:date="2019-05-18T15:05:00Z">
        <w:r w:rsidR="000E17B3" w:rsidRPr="009F2EBC">
          <w:rPr>
            <w:lang w:val="en-US"/>
          </w:rPr>
          <w:instrText xml:space="preserve"> ADDIN ZOTERO_BIBL {"uncited":[],"omitted":[],"custom":[]} CSL_BIBLIOGRAPHY </w:instrText>
        </w:r>
      </w:ins>
      <w:del w:id="4114" w:author="Diego Uriarte" w:date="2019-05-18T15:05:00Z">
        <w:r w:rsidR="00EF71D3" w:rsidRPr="009F2EBC" w:rsidDel="000E17B3">
          <w:rPr>
            <w:lang w:val="en-US"/>
          </w:rPr>
          <w:delInstrText xml:space="preserve"> ADDIN ZOTERO_BIBL {"uncited":[],"omitted":[],"custom":[]} CSL_BIBLIOGRAPHY </w:delInstrText>
        </w:r>
      </w:del>
      <w:r w:rsidRPr="00074369">
        <w:fldChar w:fldCharType="separate"/>
      </w:r>
      <w:r w:rsidR="00A17B46" w:rsidRPr="00A17B46">
        <w:rPr>
          <w:rFonts w:ascii="Times New Roman" w:hAnsi="Times New Roman"/>
          <w:szCs w:val="24"/>
          <w:lang w:val="en-US"/>
        </w:rPr>
        <w:t xml:space="preserve">Anselin, L. (2013). </w:t>
      </w:r>
      <w:r w:rsidR="00A17B46" w:rsidRPr="00A17B46">
        <w:rPr>
          <w:rFonts w:ascii="Times New Roman" w:hAnsi="Times New Roman"/>
          <w:i/>
          <w:iCs/>
          <w:szCs w:val="24"/>
          <w:lang w:val="en-US"/>
        </w:rPr>
        <w:t>Spatial econometrics: methods and models</w:t>
      </w:r>
      <w:r w:rsidR="00A17B46" w:rsidRPr="00A17B46">
        <w:rPr>
          <w:rFonts w:ascii="Times New Roman" w:hAnsi="Times New Roman"/>
          <w:szCs w:val="24"/>
          <w:lang w:val="en-US"/>
        </w:rPr>
        <w:t xml:space="preserve"> (Vol. 4). Springer Science &amp; Business Media.</w:t>
      </w:r>
    </w:p>
    <w:p w14:paraId="18A3B1FD"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Anselin, L., Bera, A. K., Florax, R., &amp; Yoon, M. J. (1996). Simple diagnostic tests for spatial dependence. </w:t>
      </w:r>
      <w:r w:rsidRPr="00A17B46">
        <w:rPr>
          <w:rFonts w:ascii="Times New Roman" w:hAnsi="Times New Roman"/>
          <w:i/>
          <w:iCs/>
          <w:szCs w:val="24"/>
          <w:lang w:val="en-US"/>
        </w:rPr>
        <w:t>Regional Science and Urban Economics</w:t>
      </w:r>
      <w:r w:rsidRPr="00A17B46">
        <w:rPr>
          <w:rFonts w:ascii="Times New Roman" w:hAnsi="Times New Roman"/>
          <w:szCs w:val="24"/>
          <w:lang w:val="en-US"/>
        </w:rPr>
        <w:t xml:space="preserve">, </w:t>
      </w:r>
      <w:r w:rsidRPr="00A17B46">
        <w:rPr>
          <w:rFonts w:ascii="Times New Roman" w:hAnsi="Times New Roman"/>
          <w:i/>
          <w:iCs/>
          <w:szCs w:val="24"/>
          <w:lang w:val="en-US"/>
        </w:rPr>
        <w:t>26</w:t>
      </w:r>
      <w:r w:rsidRPr="00A17B46">
        <w:rPr>
          <w:rFonts w:ascii="Times New Roman" w:hAnsi="Times New Roman"/>
          <w:szCs w:val="24"/>
          <w:lang w:val="en-US"/>
        </w:rPr>
        <w:t>(1), 77-104. https://doi.org/10.1016/0166-0462(95)02111-6</w:t>
      </w:r>
    </w:p>
    <w:p w14:paraId="5AEFED02"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Ashenfelter, O., &amp; Hosken, D. (2010). The effect of mergers on consumer prices: Evidence from five mergers on the enforcement margin. </w:t>
      </w:r>
      <w:r w:rsidRPr="00A17B46">
        <w:rPr>
          <w:rFonts w:ascii="Times New Roman" w:hAnsi="Times New Roman"/>
          <w:i/>
          <w:iCs/>
          <w:szCs w:val="24"/>
          <w:lang w:val="en-US"/>
        </w:rPr>
        <w:t>The Journal of Law and Economics</w:t>
      </w:r>
      <w:r w:rsidRPr="00A17B46">
        <w:rPr>
          <w:rFonts w:ascii="Times New Roman" w:hAnsi="Times New Roman"/>
          <w:szCs w:val="24"/>
          <w:lang w:val="en-US"/>
        </w:rPr>
        <w:t xml:space="preserve">, </w:t>
      </w:r>
      <w:r w:rsidRPr="00A17B46">
        <w:rPr>
          <w:rFonts w:ascii="Times New Roman" w:hAnsi="Times New Roman"/>
          <w:i/>
          <w:iCs/>
          <w:szCs w:val="24"/>
          <w:lang w:val="en-US"/>
        </w:rPr>
        <w:t>53</w:t>
      </w:r>
      <w:r w:rsidRPr="00A17B46">
        <w:rPr>
          <w:rFonts w:ascii="Times New Roman" w:hAnsi="Times New Roman"/>
          <w:szCs w:val="24"/>
          <w:lang w:val="en-US"/>
        </w:rPr>
        <w:t>(3), 417–466.</w:t>
      </w:r>
    </w:p>
    <w:p w14:paraId="4164451C"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Aurazo Iglesias, J. G., &amp; Rojas Milla, P. C. (2018). </w:t>
      </w:r>
      <w:r w:rsidRPr="00A17B46">
        <w:rPr>
          <w:rFonts w:ascii="Times New Roman" w:hAnsi="Times New Roman"/>
          <w:i/>
          <w:iCs/>
          <w:szCs w:val="24"/>
        </w:rPr>
        <w:t>Modelo de competencia espacial: una aplicación al mercado retail del GNV en el Perú</w:t>
      </w:r>
      <w:r w:rsidRPr="00A17B46">
        <w:rPr>
          <w:rFonts w:ascii="Times New Roman" w:hAnsi="Times New Roman"/>
          <w:szCs w:val="24"/>
        </w:rPr>
        <w:t xml:space="preserve">. </w:t>
      </w:r>
      <w:r w:rsidRPr="00A17B46">
        <w:rPr>
          <w:rFonts w:ascii="Times New Roman" w:hAnsi="Times New Roman"/>
          <w:szCs w:val="24"/>
          <w:lang w:val="en-US"/>
        </w:rPr>
        <w:t>Perú.</w:t>
      </w:r>
    </w:p>
    <w:p w14:paraId="3EBC25C7"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Chung, Y., &amp; Park, H. (2014). Analysis of Spatial Interaction Effect of Retail Gasoline Price in Seoul. </w:t>
      </w:r>
      <w:r w:rsidRPr="00A17B46">
        <w:rPr>
          <w:rFonts w:ascii="Times New Roman" w:hAnsi="Times New Roman"/>
          <w:i/>
          <w:iCs/>
          <w:szCs w:val="24"/>
          <w:lang w:val="en-US"/>
        </w:rPr>
        <w:t>Korea and the World Economy</w:t>
      </w:r>
      <w:r w:rsidRPr="00A17B46">
        <w:rPr>
          <w:rFonts w:ascii="Times New Roman" w:hAnsi="Times New Roman"/>
          <w:szCs w:val="24"/>
          <w:lang w:val="en-US"/>
        </w:rPr>
        <w:t xml:space="preserve">, </w:t>
      </w:r>
      <w:r w:rsidRPr="00A17B46">
        <w:rPr>
          <w:rFonts w:ascii="Times New Roman" w:hAnsi="Times New Roman"/>
          <w:i/>
          <w:iCs/>
          <w:szCs w:val="24"/>
          <w:lang w:val="en-US"/>
        </w:rPr>
        <w:t>15</w:t>
      </w:r>
      <w:r w:rsidRPr="00A17B46">
        <w:rPr>
          <w:rFonts w:ascii="Times New Roman" w:hAnsi="Times New Roman"/>
          <w:szCs w:val="24"/>
          <w:lang w:val="en-US"/>
        </w:rPr>
        <w:t>(2), 209–241.</w:t>
      </w:r>
    </w:p>
    <w:p w14:paraId="53021EA1"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Clemenz, G., &amp; Gugler, K. (2006). Locational choice and price competition: some empirical results for the austrian retail gasoline market. </w:t>
      </w:r>
      <w:r w:rsidRPr="00A17B46">
        <w:rPr>
          <w:rFonts w:ascii="Times New Roman" w:hAnsi="Times New Roman"/>
          <w:i/>
          <w:iCs/>
          <w:szCs w:val="24"/>
          <w:lang w:val="en-US"/>
        </w:rPr>
        <w:t>Empirical Economics</w:t>
      </w:r>
      <w:r w:rsidRPr="00A17B46">
        <w:rPr>
          <w:rFonts w:ascii="Times New Roman" w:hAnsi="Times New Roman"/>
          <w:szCs w:val="24"/>
          <w:lang w:val="en-US"/>
        </w:rPr>
        <w:t xml:space="preserve">, </w:t>
      </w:r>
      <w:r w:rsidRPr="00A17B46">
        <w:rPr>
          <w:rFonts w:ascii="Times New Roman" w:hAnsi="Times New Roman"/>
          <w:i/>
          <w:iCs/>
          <w:szCs w:val="24"/>
          <w:lang w:val="en-US"/>
        </w:rPr>
        <w:t>31</w:t>
      </w:r>
      <w:r w:rsidRPr="00A17B46">
        <w:rPr>
          <w:rFonts w:ascii="Times New Roman" w:hAnsi="Times New Roman"/>
          <w:szCs w:val="24"/>
          <w:lang w:val="en-US"/>
        </w:rPr>
        <w:t>(2), 291-312. https://doi.org/10.1007/s00181-005-0016-7</w:t>
      </w:r>
    </w:p>
    <w:p w14:paraId="135DF071"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Dale, P. (2004). </w:t>
      </w:r>
      <w:r w:rsidRPr="00A17B46">
        <w:rPr>
          <w:rFonts w:ascii="Times New Roman" w:hAnsi="Times New Roman"/>
          <w:i/>
          <w:iCs/>
          <w:szCs w:val="24"/>
          <w:lang w:val="en-US"/>
        </w:rPr>
        <w:t>Introduction to Mathematical Techniques used in GIS</w:t>
      </w:r>
      <w:r w:rsidRPr="00A17B46">
        <w:rPr>
          <w:rFonts w:ascii="Times New Roman" w:hAnsi="Times New Roman"/>
          <w:szCs w:val="24"/>
          <w:lang w:val="en-US"/>
        </w:rPr>
        <w:t>. CRC Press.</w:t>
      </w:r>
    </w:p>
    <w:p w14:paraId="15DDCC63"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Elhorst, J. P. (2010). Applied Spatial Econometrics: Raising the Bar. </w:t>
      </w:r>
      <w:r w:rsidRPr="00A17B46">
        <w:rPr>
          <w:rFonts w:ascii="Times New Roman" w:hAnsi="Times New Roman"/>
          <w:i/>
          <w:iCs/>
          <w:szCs w:val="24"/>
          <w:lang w:val="en-US"/>
        </w:rPr>
        <w:t>Spatial Economic Analysis</w:t>
      </w:r>
      <w:r w:rsidRPr="00A17B46">
        <w:rPr>
          <w:rFonts w:ascii="Times New Roman" w:hAnsi="Times New Roman"/>
          <w:szCs w:val="24"/>
          <w:lang w:val="en-US"/>
        </w:rPr>
        <w:t xml:space="preserve">, </w:t>
      </w:r>
      <w:r w:rsidRPr="00A17B46">
        <w:rPr>
          <w:rFonts w:ascii="Times New Roman" w:hAnsi="Times New Roman"/>
          <w:i/>
          <w:iCs/>
          <w:szCs w:val="24"/>
          <w:lang w:val="en-US"/>
        </w:rPr>
        <w:t>5</w:t>
      </w:r>
      <w:r w:rsidRPr="00A17B46">
        <w:rPr>
          <w:rFonts w:ascii="Times New Roman" w:hAnsi="Times New Roman"/>
          <w:szCs w:val="24"/>
          <w:lang w:val="en-US"/>
        </w:rPr>
        <w:t>(1), 9-28. https://doi.org/10.1080/17421770903541772</w:t>
      </w:r>
    </w:p>
    <w:p w14:paraId="78F6A151"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Elhorst, J. P. (2014). </w:t>
      </w:r>
      <w:r w:rsidRPr="00A17B46">
        <w:rPr>
          <w:rFonts w:ascii="Times New Roman" w:hAnsi="Times New Roman"/>
          <w:i/>
          <w:iCs/>
          <w:szCs w:val="24"/>
          <w:lang w:val="en-US"/>
        </w:rPr>
        <w:t>Spatial econometrics: from cross-sectional data to spatial panels</w:t>
      </w:r>
      <w:r w:rsidRPr="00A17B46">
        <w:rPr>
          <w:rFonts w:ascii="Times New Roman" w:hAnsi="Times New Roman"/>
          <w:szCs w:val="24"/>
          <w:lang w:val="en-US"/>
        </w:rPr>
        <w:t xml:space="preserve"> (Vol. 479). Springer.</w:t>
      </w:r>
    </w:p>
    <w:p w14:paraId="289798D6"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Fingleton, B., &amp; Le Gallo, J. (2008). Estimating spatial models with endogenous variables, a spatial lag and spatially dependent disturbances: finite sample properties. </w:t>
      </w:r>
      <w:r w:rsidRPr="00A17B46">
        <w:rPr>
          <w:rFonts w:ascii="Times New Roman" w:hAnsi="Times New Roman"/>
          <w:i/>
          <w:iCs/>
          <w:szCs w:val="24"/>
          <w:lang w:val="en-US"/>
        </w:rPr>
        <w:t>Papers in Regional Science</w:t>
      </w:r>
      <w:r w:rsidRPr="00A17B46">
        <w:rPr>
          <w:rFonts w:ascii="Times New Roman" w:hAnsi="Times New Roman"/>
          <w:szCs w:val="24"/>
          <w:lang w:val="en-US"/>
        </w:rPr>
        <w:t xml:space="preserve">, </w:t>
      </w:r>
      <w:r w:rsidRPr="00A17B46">
        <w:rPr>
          <w:rFonts w:ascii="Times New Roman" w:hAnsi="Times New Roman"/>
          <w:i/>
          <w:iCs/>
          <w:szCs w:val="24"/>
          <w:lang w:val="en-US"/>
        </w:rPr>
        <w:t>87</w:t>
      </w:r>
      <w:r w:rsidRPr="00A17B46">
        <w:rPr>
          <w:rFonts w:ascii="Times New Roman" w:hAnsi="Times New Roman"/>
          <w:szCs w:val="24"/>
          <w:lang w:val="en-US"/>
        </w:rPr>
        <w:t>(3), 319–339.</w:t>
      </w:r>
    </w:p>
    <w:p w14:paraId="5ACF1FAF"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Hastings, J. S. (2004). Vertical Relationships and Competition in Retail Gasoline Markets: Empirical Evidence from Contract Changes in Southern California. </w:t>
      </w:r>
      <w:r w:rsidRPr="00A17B46">
        <w:rPr>
          <w:rFonts w:ascii="Times New Roman" w:hAnsi="Times New Roman"/>
          <w:i/>
          <w:iCs/>
          <w:szCs w:val="24"/>
          <w:lang w:val="en-US"/>
        </w:rPr>
        <w:t>The American Economic Review</w:t>
      </w:r>
      <w:r w:rsidRPr="00A17B46">
        <w:rPr>
          <w:rFonts w:ascii="Times New Roman" w:hAnsi="Times New Roman"/>
          <w:szCs w:val="24"/>
          <w:lang w:val="en-US"/>
        </w:rPr>
        <w:t xml:space="preserve">, </w:t>
      </w:r>
      <w:r w:rsidRPr="00A17B46">
        <w:rPr>
          <w:rFonts w:ascii="Times New Roman" w:hAnsi="Times New Roman"/>
          <w:i/>
          <w:iCs/>
          <w:szCs w:val="24"/>
          <w:lang w:val="en-US"/>
        </w:rPr>
        <w:t>94</w:t>
      </w:r>
      <w:r w:rsidRPr="00A17B46">
        <w:rPr>
          <w:rFonts w:ascii="Times New Roman" w:hAnsi="Times New Roman"/>
          <w:szCs w:val="24"/>
          <w:lang w:val="en-US"/>
        </w:rPr>
        <w:t>(1), 317-328. Recuperado de https://www.jstor.org/stable/3592781</w:t>
      </w:r>
    </w:p>
    <w:p w14:paraId="56FF6386"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Hogg, S., Hurn, S., McDonald, S., &amp; Rambaldi, A. (2012). </w:t>
      </w:r>
      <w:r w:rsidRPr="00A17B46">
        <w:rPr>
          <w:rFonts w:ascii="Times New Roman" w:hAnsi="Times New Roman"/>
          <w:i/>
          <w:iCs/>
          <w:szCs w:val="24"/>
          <w:lang w:val="en-US"/>
        </w:rPr>
        <w:t>A Spatial Econometric Analysis of the E</w:t>
      </w:r>
      <w:r w:rsidRPr="00A17B46">
        <w:rPr>
          <w:rFonts w:ascii="Times New Roman" w:hAnsi="Times New Roman"/>
          <w:i/>
          <w:iCs/>
          <w:szCs w:val="24"/>
        </w:rPr>
        <w:t>ﬀ</w:t>
      </w:r>
      <w:r w:rsidRPr="00A17B46">
        <w:rPr>
          <w:rFonts w:ascii="Times New Roman" w:hAnsi="Times New Roman"/>
          <w:i/>
          <w:iCs/>
          <w:szCs w:val="24"/>
          <w:lang w:val="en-US"/>
        </w:rPr>
        <w:t>ect of Vertical Restraints and Branding on Retail Gasoline Pricing</w:t>
      </w:r>
      <w:r w:rsidRPr="00A17B46">
        <w:rPr>
          <w:rFonts w:ascii="Times New Roman" w:hAnsi="Times New Roman"/>
          <w:szCs w:val="24"/>
          <w:lang w:val="en-US"/>
        </w:rPr>
        <w:t xml:space="preserve"> (N.</w:t>
      </w:r>
      <w:r w:rsidRPr="00A17B46">
        <w:rPr>
          <w:rFonts w:ascii="Times New Roman" w:hAnsi="Times New Roman"/>
          <w:szCs w:val="24"/>
          <w:vertAlign w:val="superscript"/>
          <w:lang w:val="en-US"/>
        </w:rPr>
        <w:t>o</w:t>
      </w:r>
      <w:r w:rsidRPr="00A17B46">
        <w:rPr>
          <w:rFonts w:ascii="Times New Roman" w:hAnsi="Times New Roman"/>
          <w:szCs w:val="24"/>
          <w:lang w:val="en-US"/>
        </w:rPr>
        <w:t xml:space="preserve"> 86). National Centre for Econometric Research.</w:t>
      </w:r>
    </w:p>
    <w:p w14:paraId="1E99FB8D"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lang w:val="en-US"/>
        </w:rPr>
        <w:t xml:space="preserve">Houde, J.-F. (2012). Spatial Differentiation and Vertical Mergers in Retail Markets for Gasoline. </w:t>
      </w:r>
      <w:r w:rsidRPr="00A17B46">
        <w:rPr>
          <w:rFonts w:ascii="Times New Roman" w:hAnsi="Times New Roman"/>
          <w:i/>
          <w:iCs/>
          <w:szCs w:val="24"/>
        </w:rPr>
        <w:t>American Economic Review</w:t>
      </w:r>
      <w:r w:rsidRPr="00A17B46">
        <w:rPr>
          <w:rFonts w:ascii="Times New Roman" w:hAnsi="Times New Roman"/>
          <w:szCs w:val="24"/>
        </w:rPr>
        <w:t xml:space="preserve">, </w:t>
      </w:r>
      <w:r w:rsidRPr="00A17B46">
        <w:rPr>
          <w:rFonts w:ascii="Times New Roman" w:hAnsi="Times New Roman"/>
          <w:i/>
          <w:iCs/>
          <w:szCs w:val="24"/>
        </w:rPr>
        <w:t>102</w:t>
      </w:r>
      <w:r w:rsidRPr="00A17B46">
        <w:rPr>
          <w:rFonts w:ascii="Times New Roman" w:hAnsi="Times New Roman"/>
          <w:szCs w:val="24"/>
        </w:rPr>
        <w:t>(5), 2147-2182. https://doi.org/10.1257/aer.102.5.2147</w:t>
      </w:r>
    </w:p>
    <w:p w14:paraId="14540AF8"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rPr>
        <w:t xml:space="preserve">La Rosa, L. (2018, febrero 19). Primax: la estrategia tras la adquisición de Pecsa. </w:t>
      </w:r>
      <w:r w:rsidRPr="00A17B46">
        <w:rPr>
          <w:rFonts w:ascii="Times New Roman" w:hAnsi="Times New Roman"/>
          <w:i/>
          <w:iCs/>
          <w:szCs w:val="24"/>
        </w:rPr>
        <w:t>Semana Económica</w:t>
      </w:r>
      <w:r w:rsidRPr="00A17B46">
        <w:rPr>
          <w:rFonts w:ascii="Times New Roman" w:hAnsi="Times New Roman"/>
          <w:szCs w:val="24"/>
        </w:rPr>
        <w:t>. Recuperado de http://semanaeconomica.com/article/sectores-y-empresas/energia/267687-primax-la-estrategia-tras-la-adquisicion-de-pecsa/</w:t>
      </w:r>
    </w:p>
    <w:p w14:paraId="77358F27"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fr-FR"/>
        </w:rPr>
        <w:t xml:space="preserve">LeSage, J., &amp; Pace, R. K. (2009). </w:t>
      </w:r>
      <w:r w:rsidRPr="00A17B46">
        <w:rPr>
          <w:rFonts w:ascii="Times New Roman" w:hAnsi="Times New Roman"/>
          <w:i/>
          <w:iCs/>
          <w:szCs w:val="24"/>
          <w:lang w:val="en-US"/>
        </w:rPr>
        <w:t>Introduction to spatial econometrics</w:t>
      </w:r>
      <w:r w:rsidRPr="00A17B46">
        <w:rPr>
          <w:rFonts w:ascii="Times New Roman" w:hAnsi="Times New Roman"/>
          <w:szCs w:val="24"/>
          <w:lang w:val="en-US"/>
        </w:rPr>
        <w:t>. Chapman and Hall/CRC.</w:t>
      </w:r>
    </w:p>
    <w:p w14:paraId="5CC1BACF"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Manski, C. F. (1993). Identification of endogenous social effects: The reflection problem. </w:t>
      </w:r>
      <w:r w:rsidRPr="00A17B46">
        <w:rPr>
          <w:rFonts w:ascii="Times New Roman" w:hAnsi="Times New Roman"/>
          <w:i/>
          <w:iCs/>
          <w:szCs w:val="24"/>
          <w:lang w:val="en-US"/>
        </w:rPr>
        <w:t>The review of economic studies</w:t>
      </w:r>
      <w:r w:rsidRPr="00A17B46">
        <w:rPr>
          <w:rFonts w:ascii="Times New Roman" w:hAnsi="Times New Roman"/>
          <w:szCs w:val="24"/>
          <w:lang w:val="en-US"/>
        </w:rPr>
        <w:t xml:space="preserve">, </w:t>
      </w:r>
      <w:r w:rsidRPr="00A17B46">
        <w:rPr>
          <w:rFonts w:ascii="Times New Roman" w:hAnsi="Times New Roman"/>
          <w:i/>
          <w:iCs/>
          <w:szCs w:val="24"/>
          <w:lang w:val="en-US"/>
        </w:rPr>
        <w:t>60</w:t>
      </w:r>
      <w:r w:rsidRPr="00A17B46">
        <w:rPr>
          <w:rFonts w:ascii="Times New Roman" w:hAnsi="Times New Roman"/>
          <w:szCs w:val="24"/>
          <w:lang w:val="en-US"/>
        </w:rPr>
        <w:t>(3), 531–542.</w:t>
      </w:r>
    </w:p>
    <w:p w14:paraId="0F2889EB"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lang w:val="en-US"/>
        </w:rPr>
        <w:t xml:space="preserve">Miller, N. H., &amp; Weinberg, M. C. (2017). Understanding the Price Effects of the MillerCoors Joint Venture. </w:t>
      </w:r>
      <w:r w:rsidRPr="00A17B46">
        <w:rPr>
          <w:rFonts w:ascii="Times New Roman" w:hAnsi="Times New Roman"/>
          <w:i/>
          <w:iCs/>
          <w:szCs w:val="24"/>
        </w:rPr>
        <w:t>Econometrica</w:t>
      </w:r>
      <w:r w:rsidRPr="00A17B46">
        <w:rPr>
          <w:rFonts w:ascii="Times New Roman" w:hAnsi="Times New Roman"/>
          <w:szCs w:val="24"/>
        </w:rPr>
        <w:t xml:space="preserve">, </w:t>
      </w:r>
      <w:r w:rsidRPr="00A17B46">
        <w:rPr>
          <w:rFonts w:ascii="Times New Roman" w:hAnsi="Times New Roman"/>
          <w:i/>
          <w:iCs/>
          <w:szCs w:val="24"/>
        </w:rPr>
        <w:t>85</w:t>
      </w:r>
      <w:r w:rsidRPr="00A17B46">
        <w:rPr>
          <w:rFonts w:ascii="Times New Roman" w:hAnsi="Times New Roman"/>
          <w:szCs w:val="24"/>
        </w:rPr>
        <w:t>(6), 1763-1791. https://doi.org/10.3982/ECTA13333</w:t>
      </w:r>
    </w:p>
    <w:p w14:paraId="213FB35F"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rPr>
        <w:t xml:space="preserve">Organismo Supervisor de la Inversión en Energía y Minería. (2015). </w:t>
      </w:r>
      <w:r w:rsidRPr="00A17B46">
        <w:rPr>
          <w:rFonts w:ascii="Times New Roman" w:hAnsi="Times New Roman"/>
          <w:i/>
          <w:iCs/>
          <w:szCs w:val="24"/>
        </w:rPr>
        <w:t>La industria de los hidrocarburos líquidos en el Perú: 20 años de aporte al desarrollo del país</w:t>
      </w:r>
      <w:r w:rsidRPr="00A17B46">
        <w:rPr>
          <w:rFonts w:ascii="Times New Roman" w:hAnsi="Times New Roman"/>
          <w:szCs w:val="24"/>
        </w:rPr>
        <w:t xml:space="preserve">. Recuperado de </w:t>
      </w:r>
      <w:r w:rsidRPr="00A17B46">
        <w:rPr>
          <w:rFonts w:ascii="Times New Roman" w:hAnsi="Times New Roman"/>
          <w:szCs w:val="24"/>
        </w:rPr>
        <w:lastRenderedPageBreak/>
        <w:t>http://www.osinergmin.gob.pe/seccion/centro_documental/Institucional/Estudios_Economicos/Libros/Libro-industria-hidrocarburos-liquidos-Peru.pdf</w:t>
      </w:r>
    </w:p>
    <w:p w14:paraId="23D1036D"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Pautler, P. A. (2003). Evidence on mergers and acquisitions. </w:t>
      </w:r>
      <w:r w:rsidRPr="00A17B46">
        <w:rPr>
          <w:rFonts w:ascii="Times New Roman" w:hAnsi="Times New Roman"/>
          <w:i/>
          <w:iCs/>
          <w:szCs w:val="24"/>
          <w:lang w:val="en-US"/>
        </w:rPr>
        <w:t>Antitrust Bull.</w:t>
      </w:r>
      <w:r w:rsidRPr="00A17B46">
        <w:rPr>
          <w:rFonts w:ascii="Times New Roman" w:hAnsi="Times New Roman"/>
          <w:szCs w:val="24"/>
          <w:lang w:val="en-US"/>
        </w:rPr>
        <w:t xml:space="preserve">, </w:t>
      </w:r>
      <w:r w:rsidRPr="00A17B46">
        <w:rPr>
          <w:rFonts w:ascii="Times New Roman" w:hAnsi="Times New Roman"/>
          <w:i/>
          <w:iCs/>
          <w:szCs w:val="24"/>
          <w:lang w:val="en-US"/>
        </w:rPr>
        <w:t>48</w:t>
      </w:r>
      <w:r w:rsidRPr="00A17B46">
        <w:rPr>
          <w:rFonts w:ascii="Times New Roman" w:hAnsi="Times New Roman"/>
          <w:szCs w:val="24"/>
          <w:lang w:val="en-US"/>
        </w:rPr>
        <w:t>, 119.</w:t>
      </w:r>
    </w:p>
    <w:p w14:paraId="247D441E"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Pennerstorfer, D. (2009). Spatial price competition in retail gasoline markets: evidence from Austria. </w:t>
      </w:r>
      <w:r w:rsidRPr="00A17B46">
        <w:rPr>
          <w:rFonts w:ascii="Times New Roman" w:hAnsi="Times New Roman"/>
          <w:i/>
          <w:iCs/>
          <w:szCs w:val="24"/>
          <w:lang w:val="en-US"/>
        </w:rPr>
        <w:t>The Annals of Regional Science</w:t>
      </w:r>
      <w:r w:rsidRPr="00A17B46">
        <w:rPr>
          <w:rFonts w:ascii="Times New Roman" w:hAnsi="Times New Roman"/>
          <w:szCs w:val="24"/>
          <w:lang w:val="en-US"/>
        </w:rPr>
        <w:t xml:space="preserve">, </w:t>
      </w:r>
      <w:r w:rsidRPr="00A17B46">
        <w:rPr>
          <w:rFonts w:ascii="Times New Roman" w:hAnsi="Times New Roman"/>
          <w:i/>
          <w:iCs/>
          <w:szCs w:val="24"/>
          <w:lang w:val="en-US"/>
        </w:rPr>
        <w:t>43</w:t>
      </w:r>
      <w:r w:rsidRPr="00A17B46">
        <w:rPr>
          <w:rFonts w:ascii="Times New Roman" w:hAnsi="Times New Roman"/>
          <w:szCs w:val="24"/>
          <w:lang w:val="en-US"/>
        </w:rPr>
        <w:t>(1), 133-158. https://doi.org/10.1007/s00168-007-0206-7</w:t>
      </w:r>
    </w:p>
    <w:p w14:paraId="74AAEC5E"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Pennerstorfer, D., &amp; Weiss, C. (2013). Spatial clustering and market power: Evidence from the retail gasoline market. </w:t>
      </w:r>
      <w:r w:rsidRPr="00A17B46">
        <w:rPr>
          <w:rFonts w:ascii="Times New Roman" w:hAnsi="Times New Roman"/>
          <w:i/>
          <w:iCs/>
          <w:szCs w:val="24"/>
          <w:lang w:val="en-US"/>
        </w:rPr>
        <w:t>Regional Science and Urban Economics</w:t>
      </w:r>
      <w:r w:rsidRPr="00A17B46">
        <w:rPr>
          <w:rFonts w:ascii="Times New Roman" w:hAnsi="Times New Roman"/>
          <w:szCs w:val="24"/>
          <w:lang w:val="en-US"/>
        </w:rPr>
        <w:t xml:space="preserve">, </w:t>
      </w:r>
      <w:r w:rsidRPr="00A17B46">
        <w:rPr>
          <w:rFonts w:ascii="Times New Roman" w:hAnsi="Times New Roman"/>
          <w:i/>
          <w:iCs/>
          <w:szCs w:val="24"/>
          <w:lang w:val="en-US"/>
        </w:rPr>
        <w:t>43</w:t>
      </w:r>
      <w:r w:rsidRPr="00A17B46">
        <w:rPr>
          <w:rFonts w:ascii="Times New Roman" w:hAnsi="Times New Roman"/>
          <w:szCs w:val="24"/>
          <w:lang w:val="en-US"/>
        </w:rPr>
        <w:t>(4), 661-675. https://doi.org/10.1016/j.regsciurbeco.2013.04.002</w:t>
      </w:r>
    </w:p>
    <w:p w14:paraId="5C3AB833"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Salop, S. C. (1979). Monopolistic competition with outside goods. </w:t>
      </w:r>
      <w:r w:rsidRPr="00A17B46">
        <w:rPr>
          <w:rFonts w:ascii="Times New Roman" w:hAnsi="Times New Roman"/>
          <w:i/>
          <w:iCs/>
          <w:szCs w:val="24"/>
          <w:lang w:val="en-US"/>
        </w:rPr>
        <w:t>Bell Journal of Economics</w:t>
      </w:r>
      <w:r w:rsidRPr="00A17B46">
        <w:rPr>
          <w:rFonts w:ascii="Times New Roman" w:hAnsi="Times New Roman"/>
          <w:szCs w:val="24"/>
          <w:lang w:val="en-US"/>
        </w:rPr>
        <w:t xml:space="preserve">, </w:t>
      </w:r>
      <w:r w:rsidRPr="00A17B46">
        <w:rPr>
          <w:rFonts w:ascii="Times New Roman" w:hAnsi="Times New Roman"/>
          <w:i/>
          <w:iCs/>
          <w:szCs w:val="24"/>
          <w:lang w:val="en-US"/>
        </w:rPr>
        <w:t>10</w:t>
      </w:r>
      <w:r w:rsidRPr="00A17B46">
        <w:rPr>
          <w:rFonts w:ascii="Times New Roman" w:hAnsi="Times New Roman"/>
          <w:szCs w:val="24"/>
          <w:lang w:val="en-US"/>
        </w:rPr>
        <w:t>(1), 141-156.</w:t>
      </w:r>
    </w:p>
    <w:p w14:paraId="53B965A7"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lang w:val="en-US"/>
        </w:rPr>
        <w:t xml:space="preserve">Stakhovych, S., &amp; Bijmolt, T. H. (2009). Specification of spatial models: A simulation study on weights matrices. </w:t>
      </w:r>
      <w:r w:rsidRPr="00A17B46">
        <w:rPr>
          <w:rFonts w:ascii="Times New Roman" w:hAnsi="Times New Roman"/>
          <w:i/>
          <w:iCs/>
          <w:szCs w:val="24"/>
        </w:rPr>
        <w:t>Papers in Regional Science</w:t>
      </w:r>
      <w:r w:rsidRPr="00A17B46">
        <w:rPr>
          <w:rFonts w:ascii="Times New Roman" w:hAnsi="Times New Roman"/>
          <w:szCs w:val="24"/>
        </w:rPr>
        <w:t xml:space="preserve">, </w:t>
      </w:r>
      <w:r w:rsidRPr="00A17B46">
        <w:rPr>
          <w:rFonts w:ascii="Times New Roman" w:hAnsi="Times New Roman"/>
          <w:i/>
          <w:iCs/>
          <w:szCs w:val="24"/>
        </w:rPr>
        <w:t>88</w:t>
      </w:r>
      <w:r w:rsidRPr="00A17B46">
        <w:rPr>
          <w:rFonts w:ascii="Times New Roman" w:hAnsi="Times New Roman"/>
          <w:szCs w:val="24"/>
        </w:rPr>
        <w:t>(2), 389–408.</w:t>
      </w:r>
    </w:p>
    <w:p w14:paraId="326151A1" w14:textId="0D5B2461" w:rsidR="005104A3" w:rsidRPr="00074369" w:rsidRDefault="005104A3" w:rsidP="005104A3">
      <w:r w:rsidRPr="00074369">
        <w:fldChar w:fldCharType="end"/>
      </w:r>
    </w:p>
    <w:sectPr w:rsidR="005104A3" w:rsidRPr="00074369" w:rsidSect="00170A3D">
      <w:headerReference w:type="default" r:id="rId20"/>
      <w:footerReference w:type="default" r:id="rId21"/>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Diego Uriarte" w:date="2019-05-12T10:08:00Z" w:initials="DUC">
    <w:p w14:paraId="10898B20" w14:textId="442D99BB" w:rsidR="00C33B9C" w:rsidRDefault="00C33B9C">
      <w:pPr>
        <w:pStyle w:val="Textocomentario"/>
      </w:pPr>
      <w:r>
        <w:rPr>
          <w:rStyle w:val="Refdecomentario"/>
        </w:rPr>
        <w:annotationRef/>
      </w:r>
      <w:r>
        <w:t>Añadir párrafo sobre diff-in-diff espacial si se hace</w:t>
      </w:r>
    </w:p>
  </w:comment>
  <w:comment w:id="62" w:author="José Guillermo Díaz Gamarra" w:date="2019-05-02T14:15:00Z" w:initials="JGDG">
    <w:p w14:paraId="7F183681" w14:textId="59CEE1F8" w:rsidR="00C33B9C" w:rsidRDefault="00C33B9C">
      <w:pPr>
        <w:pStyle w:val="Textocomentario"/>
      </w:pPr>
      <w:r>
        <w:rPr>
          <w:rStyle w:val="Refdecomentario"/>
        </w:rPr>
        <w:annotationRef/>
      </w:r>
      <w:r>
        <w:t>Sugiero re-escribir la introducción. Escribir es sumamente importante en un paper académico. Una muy buena fuente de recomendaciones es:</w:t>
      </w:r>
    </w:p>
    <w:p w14:paraId="774BEF21" w14:textId="131ABC78" w:rsidR="00C33B9C" w:rsidRDefault="00C33B9C">
      <w:pPr>
        <w:pStyle w:val="Textocomentario"/>
      </w:pPr>
      <w:hyperlink r:id="rId1" w:history="1">
        <w:r w:rsidRPr="002121A2">
          <w:rPr>
            <w:rStyle w:val="Hipervnculo"/>
          </w:rPr>
          <w:t>https://faculty.chicagobooth.edu/john.cochrane/research/papers/phd_paper_writing.pdf</w:t>
        </w:r>
      </w:hyperlink>
    </w:p>
    <w:p w14:paraId="1775357E" w14:textId="77777777" w:rsidR="00C33B9C" w:rsidRDefault="00C33B9C">
      <w:pPr>
        <w:pStyle w:val="Textocomentario"/>
      </w:pPr>
    </w:p>
    <w:p w14:paraId="05B80ED1" w14:textId="52AB829F" w:rsidR="00C33B9C" w:rsidRPr="00DF18D5" w:rsidRDefault="00C33B9C">
      <w:pPr>
        <w:pStyle w:val="Textocomentario"/>
        <w:rPr>
          <w:lang w:val="en-US"/>
        </w:rPr>
      </w:pPr>
      <w:r w:rsidRPr="00DF18D5">
        <w:t>Por ejemplo, sobre la introducción dice esto que para m</w:t>
      </w:r>
      <w:r>
        <w:t>í aplica acá muy directamente</w:t>
      </w:r>
      <w:r w:rsidRPr="00DF18D5">
        <w:t>: “</w:t>
      </w:r>
      <w:r w:rsidRPr="00DF18D5">
        <w:rPr>
          <w:rFonts w:ascii="Arial" w:hAnsi="Arial" w:cs="Arial"/>
          <w:sz w:val="30"/>
          <w:szCs w:val="30"/>
        </w:rPr>
        <w:t xml:space="preserve">The introduction should start with what you do in this paper, the major contribution. </w:t>
      </w:r>
      <w:r w:rsidRPr="00DF18D5">
        <w:rPr>
          <w:rFonts w:ascii="Arial" w:hAnsi="Arial" w:cs="Arial"/>
          <w:sz w:val="30"/>
          <w:szCs w:val="30"/>
          <w:lang w:val="en-US"/>
        </w:rPr>
        <w:t>You must</w:t>
      </w:r>
      <w:r>
        <w:rPr>
          <w:rFonts w:ascii="Arial" w:hAnsi="Arial" w:cs="Arial"/>
          <w:sz w:val="30"/>
          <w:szCs w:val="30"/>
          <w:lang w:val="en-US"/>
        </w:rPr>
        <w:t xml:space="preserve"> </w:t>
      </w:r>
      <w:r w:rsidRPr="00DF18D5">
        <w:rPr>
          <w:rFonts w:ascii="Arial" w:hAnsi="Arial" w:cs="Arial"/>
          <w:sz w:val="30"/>
          <w:szCs w:val="30"/>
          <w:lang w:val="en-US"/>
        </w:rPr>
        <w:t>explain</w:t>
      </w:r>
      <w:r>
        <w:rPr>
          <w:rFonts w:ascii="Arial" w:hAnsi="Arial" w:cs="Arial"/>
          <w:sz w:val="30"/>
          <w:szCs w:val="30"/>
          <w:lang w:val="en-US"/>
        </w:rPr>
        <w:t xml:space="preserve"> </w:t>
      </w:r>
      <w:r w:rsidRPr="00DF18D5">
        <w:rPr>
          <w:rFonts w:ascii="Arial" w:hAnsi="Arial" w:cs="Arial"/>
          <w:sz w:val="30"/>
          <w:szCs w:val="30"/>
          <w:lang w:val="en-US"/>
        </w:rPr>
        <w:t>that contribution so that people can understand it</w:t>
      </w:r>
      <w:r>
        <w:rPr>
          <w:rFonts w:ascii="Arial" w:hAnsi="Arial" w:cs="Arial"/>
          <w:sz w:val="30"/>
          <w:szCs w:val="30"/>
          <w:lang w:val="en-US"/>
        </w:rPr>
        <w:t xml:space="preserve">…. </w:t>
      </w:r>
      <w:r w:rsidRPr="00DF18D5">
        <w:rPr>
          <w:rFonts w:ascii="Arial" w:hAnsi="Arial" w:cs="Arial"/>
          <w:sz w:val="30"/>
          <w:szCs w:val="30"/>
          <w:lang w:val="en-US"/>
        </w:rPr>
        <w:t>Do not start with a long motivation of</w:t>
      </w:r>
      <w:r>
        <w:rPr>
          <w:rFonts w:ascii="Arial" w:hAnsi="Arial" w:cs="Arial"/>
          <w:sz w:val="30"/>
          <w:szCs w:val="30"/>
          <w:lang w:val="en-US"/>
        </w:rPr>
        <w:t xml:space="preserve"> </w:t>
      </w:r>
      <w:r w:rsidRPr="00DF18D5">
        <w:rPr>
          <w:rFonts w:ascii="Arial" w:hAnsi="Arial" w:cs="Arial"/>
          <w:sz w:val="30"/>
          <w:szCs w:val="30"/>
          <w:lang w:val="en-US"/>
        </w:rPr>
        <w:t>how important the issue is to public policy. All of this is known to writers as “clearing your</w:t>
      </w:r>
      <w:r>
        <w:rPr>
          <w:rFonts w:ascii="Arial" w:hAnsi="Arial" w:cs="Arial"/>
          <w:sz w:val="30"/>
          <w:szCs w:val="30"/>
          <w:lang w:val="en-US"/>
        </w:rPr>
        <w:t xml:space="preserve"> </w:t>
      </w:r>
      <w:r w:rsidRPr="00DF18D5">
        <w:rPr>
          <w:rFonts w:ascii="Arial" w:hAnsi="Arial" w:cs="Arial"/>
          <w:sz w:val="30"/>
          <w:szCs w:val="30"/>
          <w:lang w:val="en-US"/>
        </w:rPr>
        <w:t>throat.” It’s a waste of space. Start with your</w:t>
      </w:r>
      <w:r>
        <w:rPr>
          <w:rFonts w:ascii="Arial" w:hAnsi="Arial" w:cs="Arial"/>
          <w:sz w:val="30"/>
          <w:szCs w:val="30"/>
          <w:lang w:val="en-US"/>
        </w:rPr>
        <w:t xml:space="preserve"> </w:t>
      </w:r>
      <w:r w:rsidRPr="00DF18D5">
        <w:rPr>
          <w:rFonts w:ascii="Arial" w:hAnsi="Arial" w:cs="Arial"/>
          <w:sz w:val="30"/>
          <w:szCs w:val="30"/>
          <w:lang w:val="en-US"/>
        </w:rPr>
        <w:t>central</w:t>
      </w:r>
      <w:r>
        <w:rPr>
          <w:rFonts w:ascii="Arial" w:hAnsi="Arial" w:cs="Arial"/>
          <w:sz w:val="30"/>
          <w:szCs w:val="30"/>
          <w:lang w:val="en-US"/>
        </w:rPr>
        <w:t xml:space="preserve"> </w:t>
      </w:r>
      <w:r w:rsidRPr="00DF18D5">
        <w:rPr>
          <w:rFonts w:ascii="Arial" w:hAnsi="Arial" w:cs="Arial"/>
          <w:sz w:val="30"/>
          <w:szCs w:val="30"/>
          <w:lang w:val="en-US"/>
        </w:rPr>
        <w:t>contribution.</w:t>
      </w:r>
      <w:r>
        <w:rPr>
          <w:rFonts w:ascii="Arial" w:hAnsi="Arial" w:cs="Arial"/>
          <w:sz w:val="30"/>
          <w:szCs w:val="30"/>
          <w:lang w:val="en-US"/>
        </w:rPr>
        <w:t xml:space="preserve">” </w:t>
      </w:r>
    </w:p>
  </w:comment>
  <w:comment w:id="73" w:author="José Guillermo Díaz Gamarra" w:date="2019-05-02T14:23:00Z" w:initials="JGDG">
    <w:p w14:paraId="2EDF672C" w14:textId="7F3B61BF" w:rsidR="00C33B9C" w:rsidRDefault="00C33B9C">
      <w:pPr>
        <w:pStyle w:val="Textocomentario"/>
      </w:pPr>
      <w:r>
        <w:rPr>
          <w:rStyle w:val="Refdecomentario"/>
        </w:rPr>
        <w:annotationRef/>
      </w:r>
      <w:r>
        <w:t xml:space="preserve">Creo que lo que planteas acá como 2do objetivo parece el objetivo principal: determinar el impacto del cambio en la estructura (de propiedad) en la industria, afecta el desempeño de la misma. Esta pregunta es suficientemente grande e interesante… Lo que planteas como primer objetivo, por otro lado, suena muy genérico y deja cuestiones abiertas. ¿A qué te refieres con “principales variables asociadas”? Esto en el lingo académico significa “correlación”, pero entiendo que buscas analizar causalidad. </w:t>
      </w:r>
    </w:p>
  </w:comment>
  <w:comment w:id="145" w:author="José Guillermo Díaz Gamarra" w:date="2019-05-02T14:26:00Z" w:initials="JGDG">
    <w:p w14:paraId="43529167" w14:textId="77777777" w:rsidR="00C33B9C" w:rsidRDefault="00C33B9C" w:rsidP="009241B6">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147" w:author="Diego Uriarte" w:date="2019-05-13T17:06:00Z" w:initials="DUC">
    <w:p w14:paraId="3BFF278B" w14:textId="6C56F883" w:rsidR="00C33B9C" w:rsidRDefault="00C33B9C">
      <w:pPr>
        <w:pStyle w:val="Textocomentario"/>
      </w:pPr>
      <w:r>
        <w:rPr>
          <w:rStyle w:val="Refdecomentario"/>
        </w:rPr>
        <w:annotationRef/>
      </w:r>
      <w:r>
        <w:t>Se agregan referencia al impacto de la fusión sobre precios y un paper citado de esta literatura (Ashenfelter y Hosken). Se mantienen los papers de la litetura de combustibles que aplican para la pregunta principal.</w:t>
      </w:r>
    </w:p>
  </w:comment>
  <w:comment w:id="178" w:author="José Guillermo Díaz Gamarra" w:date="2019-05-02T14:26:00Z" w:initials="JGDG">
    <w:p w14:paraId="601E35E6" w14:textId="462ABA0C" w:rsidR="00C33B9C" w:rsidRDefault="00C33B9C">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202" w:author="José Guillermo Díaz Gamarra" w:date="2019-05-02T14:28:00Z" w:initials="JGDG">
    <w:p w14:paraId="3B4D9A66" w14:textId="1C444BD2" w:rsidR="00C33B9C" w:rsidRDefault="00C33B9C">
      <w:pPr>
        <w:pStyle w:val="Textocomentario"/>
      </w:pPr>
      <w:r>
        <w:rPr>
          <w:rStyle w:val="Refdecomentario"/>
        </w:rPr>
        <w:annotationRef/>
      </w:r>
      <w:r>
        <w:t>Explicar qué significan estas ecuaciones, no se entiende el punto</w:t>
      </w:r>
    </w:p>
    <w:p w14:paraId="031D7901" w14:textId="58F7FD69" w:rsidR="00C33B9C" w:rsidRDefault="00C33B9C">
      <w:pPr>
        <w:pStyle w:val="Textocomentario"/>
      </w:pPr>
    </w:p>
    <w:p w14:paraId="3CC199A9" w14:textId="5C86259D" w:rsidR="00C33B9C" w:rsidRDefault="00C33B9C">
      <w:pPr>
        <w:pStyle w:val="Textocomentario"/>
      </w:pPr>
      <w:r>
        <w:t>También las usaría directamente para modelar tu problema, no presentarlas de manera genérica, sin interpretación….</w:t>
      </w:r>
    </w:p>
    <w:p w14:paraId="1FDF17DE" w14:textId="77777777" w:rsidR="00C33B9C" w:rsidRDefault="00C33B9C">
      <w:pPr>
        <w:pStyle w:val="Textocomentario"/>
      </w:pPr>
    </w:p>
    <w:p w14:paraId="4CA366E8" w14:textId="586190C1" w:rsidR="00C33B9C" w:rsidRDefault="00C33B9C">
      <w:pPr>
        <w:pStyle w:val="Textocomentario"/>
      </w:pPr>
      <w:r>
        <w:t>(generalmente se empieza de este modo cuando se trata de un paper de métodos, que no es el caso)</w:t>
      </w:r>
    </w:p>
  </w:comment>
  <w:comment w:id="203" w:author="Diego Uriarte" w:date="2019-05-18T13:00:00Z" w:initials="DUC">
    <w:p w14:paraId="24ACE911" w14:textId="39FC6F39" w:rsidR="00C33B9C" w:rsidRDefault="00C33B9C">
      <w:pPr>
        <w:pStyle w:val="Textocomentario"/>
      </w:pPr>
      <w:r>
        <w:rPr>
          <w:rStyle w:val="Refdecomentario"/>
        </w:rPr>
        <w:annotationRef/>
      </w:r>
      <w:r>
        <w:t>Se simplifica y se cambia y explica lanotación para aplicarlo al problema estudiado.</w:t>
      </w:r>
    </w:p>
  </w:comment>
  <w:comment w:id="248" w:author="José Guillermo Díaz Gamarra" w:date="2019-05-02T14:30:00Z" w:initials="JGDG">
    <w:p w14:paraId="64D177EB" w14:textId="11A49F99" w:rsidR="00C33B9C" w:rsidRDefault="00C33B9C">
      <w:pPr>
        <w:pStyle w:val="Textocomentario"/>
      </w:pPr>
      <w:r>
        <w:rPr>
          <w:rStyle w:val="Refdecomentario"/>
        </w:rPr>
        <w:annotationRef/>
      </w:r>
      <w:r>
        <w:t>Explicar mejor el modelo… ayudaría introducir sub-índices</w:t>
      </w:r>
    </w:p>
  </w:comment>
  <w:comment w:id="249" w:author="Diego Uriarte" w:date="2019-05-18T13:52:00Z" w:initials="DUC">
    <w:p w14:paraId="3C5C6E64" w14:textId="1CB793B2" w:rsidR="00C33B9C" w:rsidRDefault="00C33B9C">
      <w:pPr>
        <w:pStyle w:val="Textocomentario"/>
      </w:pPr>
      <w:r>
        <w:rPr>
          <w:rStyle w:val="Refdecomentario"/>
        </w:rPr>
        <w:annotationRef/>
      </w:r>
      <w:r>
        <w:t xml:space="preserve">Se intenta explicar mejor indicando dimensiones </w:t>
      </w:r>
    </w:p>
  </w:comment>
  <w:comment w:id="251" w:author="Guillermo Díaz" w:date="2019-05-09T11:59:00Z" w:initials="GD">
    <w:p w14:paraId="3E6671E8" w14:textId="43073232" w:rsidR="00C33B9C" w:rsidRDefault="00C33B9C">
      <w:pPr>
        <w:pStyle w:val="Textocomentario"/>
      </w:pPr>
      <w:r>
        <w:rPr>
          <w:rStyle w:val="Refdecomentario"/>
        </w:rPr>
        <w:annotationRef/>
      </w:r>
      <w:r>
        <w:t>Para entender esto: qué significa la variable 1N? Indicador para todas las observaciones pertenecientes a la unidad N? (se tiene datos de panel?) Estas preguntas no quedan claras de la presentación hasta el momento</w:t>
      </w:r>
    </w:p>
  </w:comment>
  <w:comment w:id="252" w:author="Diego Uriarte" w:date="2019-05-18T13:54:00Z" w:initials="DUC">
    <w:p w14:paraId="55DDF38B" w14:textId="20723B96" w:rsidR="00C33B9C" w:rsidRDefault="00C33B9C">
      <w:pPr>
        <w:pStyle w:val="Textocomentario"/>
      </w:pPr>
      <w:r>
        <w:rPr>
          <w:rStyle w:val="Refdecomentario"/>
        </w:rPr>
        <w:annotationRef/>
      </w:r>
      <w:r>
        <w:t>Se aclara que son para N observaciones del corte transversal, N estaciones</w:t>
      </w:r>
    </w:p>
  </w:comment>
  <w:comment w:id="319" w:author="José Guillermo Díaz Gamarra" w:date="2019-05-02T14:21:00Z" w:initials="JGDG">
    <w:p w14:paraId="30BBA280" w14:textId="6DDA38CF" w:rsidR="00C33B9C" w:rsidRDefault="00C33B9C" w:rsidP="005453E0">
      <w:pPr>
        <w:pStyle w:val="Textocomentario"/>
      </w:pPr>
      <w:r>
        <w:rPr>
          <w:rStyle w:val="Refdecomentario"/>
        </w:rPr>
        <w:annotationRef/>
      </w:r>
      <w:r>
        <w:t xml:space="preserve">Esta sección parece que debe ir en el capítulo III donde se habla sobre los detalles de la industria. </w:t>
      </w:r>
    </w:p>
  </w:comment>
  <w:comment w:id="320" w:author="Diego Uriarte" w:date="2019-05-10T17:03:00Z" w:initials="DUC">
    <w:p w14:paraId="179F7631" w14:textId="1BD2D3E1" w:rsidR="00C33B9C" w:rsidRDefault="00C33B9C">
      <w:pPr>
        <w:pStyle w:val="Textocomentario"/>
      </w:pPr>
      <w:r>
        <w:rPr>
          <w:rStyle w:val="Refdecomentario"/>
        </w:rPr>
        <w:annotationRef/>
      </w:r>
      <w:r>
        <w:t>De acuerdo, se consolida en una sola sección</w:t>
      </w:r>
    </w:p>
  </w:comment>
  <w:comment w:id="387" w:author="Guillermo Díaz" w:date="2019-05-09T12:07:00Z" w:initials="GD">
    <w:p w14:paraId="60D48600" w14:textId="3F0C3738" w:rsidR="00C33B9C" w:rsidRDefault="00C33B9C">
      <w:pPr>
        <w:pStyle w:val="Textocomentario"/>
      </w:pPr>
      <w:r>
        <w:rPr>
          <w:rStyle w:val="Refdecomentario"/>
        </w:rPr>
        <w:annotationRef/>
      </w:r>
      <w:r>
        <w:t xml:space="preserve">Sería interesante marcar en este gráfico el momento de la fusión… </w:t>
      </w:r>
    </w:p>
  </w:comment>
  <w:comment w:id="388" w:author="Diego Uriarte" w:date="2019-05-10T19:16:00Z" w:initials="DUC">
    <w:p w14:paraId="5FB683B3" w14:textId="1C7D392E" w:rsidR="00C33B9C" w:rsidRDefault="00C33B9C">
      <w:pPr>
        <w:pStyle w:val="Textocomentario"/>
      </w:pPr>
      <w:r>
        <w:rPr>
          <w:rStyle w:val="Refdecomentario"/>
        </w:rPr>
        <w:annotationRef/>
      </w:r>
      <w:r>
        <w:t>Se añade el momento de la compra, y se agregan los precios promedio para estaciones de propias operadas por Primax y Pecsa.</w:t>
      </w:r>
    </w:p>
  </w:comment>
  <w:comment w:id="426" w:author="Diego Uriarte" w:date="2019-06-10T22:16:00Z" w:initials="DUC">
    <w:p w14:paraId="3877ABBA" w14:textId="6CA6C6EF" w:rsidR="00C33B9C" w:rsidRDefault="00C33B9C">
      <w:pPr>
        <w:pStyle w:val="Textocomentario"/>
      </w:pPr>
      <w:r>
        <w:rPr>
          <w:rStyle w:val="Refdecomentario"/>
        </w:rPr>
        <w:annotationRef/>
      </w:r>
      <w:r>
        <w:t>PENDIENTE</w:t>
      </w:r>
    </w:p>
  </w:comment>
  <w:comment w:id="477" w:author="Guillermo Díaz" w:date="2019-05-09T12:08:00Z" w:initials="GD">
    <w:p w14:paraId="2B3F3A36" w14:textId="487CA6F5" w:rsidR="00C33B9C" w:rsidRDefault="00C33B9C">
      <w:pPr>
        <w:pStyle w:val="Textocomentario"/>
      </w:pPr>
      <w:r>
        <w:rPr>
          <w:rStyle w:val="Refdecomentario"/>
        </w:rPr>
        <w:annotationRef/>
      </w:r>
      <w:r>
        <w:t xml:space="preserve">Por qué sólo estos productos? El mercado de 90 difiere mucho del de 95 o 97? Son estos mercados tal vez muy poco significativos (para esto habría que sustentarlo con una estadística, por ejemplo, “representan menos del X% de las ventas” ) </w:t>
      </w:r>
    </w:p>
  </w:comment>
  <w:comment w:id="478" w:author="Diego Uriarte" w:date="2019-05-11T17:22:00Z" w:initials="DUC">
    <w:p w14:paraId="610EE202" w14:textId="083E3D16" w:rsidR="00C33B9C" w:rsidRDefault="00C33B9C">
      <w:pPr>
        <w:pStyle w:val="Textocomentario"/>
      </w:pPr>
      <w:r>
        <w:rPr>
          <w:rStyle w:val="Refdecomentario"/>
        </w:rPr>
        <w:annotationRef/>
      </w:r>
      <w:r>
        <w:t>Se añade gráfica en el capítulo 3 y párrafo discutiendo gasohol 90 y diésel.</w:t>
      </w:r>
    </w:p>
  </w:comment>
  <w:comment w:id="491" w:author="Guillermo Díaz" w:date="2019-05-09T12:10:00Z" w:initials="GD">
    <w:p w14:paraId="13D50ACA" w14:textId="77777777" w:rsidR="00C33B9C" w:rsidRDefault="00C33B9C" w:rsidP="000950E9">
      <w:pPr>
        <w:pStyle w:val="Textocomentario"/>
      </w:pPr>
      <w:r>
        <w:rPr>
          <w:rStyle w:val="Refdecomentario"/>
        </w:rPr>
        <w:annotationRef/>
      </w:r>
      <w:r>
        <w:t>No queda claro a qué haces referencia acá. Veo que Pennerstorfer (2009) usa círculos alrededor de cada unidad, pero en realidad usarás polígonos de Thissen, cierto? No queda claro</w:t>
      </w:r>
    </w:p>
  </w:comment>
  <w:comment w:id="492" w:author="Diego Uriarte" w:date="2019-05-18T14:15:00Z" w:initials="DUC">
    <w:p w14:paraId="592F7006" w14:textId="2A11A1BF" w:rsidR="00C33B9C" w:rsidRDefault="00C33B9C">
      <w:pPr>
        <w:pStyle w:val="Textocomentario"/>
      </w:pPr>
      <w:r>
        <w:rPr>
          <w:rStyle w:val="Refdecomentario"/>
        </w:rPr>
        <w:annotationRef/>
      </w:r>
      <w:r>
        <w:t>Se colocan dos casos extremos de la medida, además de un apéndice con el ejemplo del cálculo</w:t>
      </w:r>
    </w:p>
  </w:comment>
  <w:comment w:id="498" w:author="Guillermo Díaz" w:date="2019-05-09T12:21:00Z" w:initials="GD">
    <w:p w14:paraId="70A3AB2D" w14:textId="58E2D059" w:rsidR="00C33B9C" w:rsidRDefault="00C33B9C">
      <w:pPr>
        <w:pStyle w:val="Textocomentario"/>
      </w:pPr>
      <w:r>
        <w:rPr>
          <w:rStyle w:val="Refdecomentario"/>
        </w:rPr>
        <w:annotationRef/>
      </w:r>
      <w:r>
        <w:t>Qué significa esta variable? NO queda claro</w:t>
      </w:r>
    </w:p>
  </w:comment>
  <w:comment w:id="499" w:author="Diego Uriarte" w:date="2019-06-10T22:19:00Z" w:initials="DUC">
    <w:p w14:paraId="49D7D59F" w14:textId="77561E2E" w:rsidR="00C33B9C" w:rsidRDefault="00C33B9C">
      <w:pPr>
        <w:pStyle w:val="Textocomentario"/>
      </w:pPr>
      <w:r>
        <w:rPr>
          <w:rStyle w:val="Refdecomentario"/>
        </w:rPr>
        <w:annotationRef/>
      </w:r>
      <w:r>
        <w:t>Se describe en Capitulo IV 4.1 y en el anexo 1.</w:t>
      </w:r>
    </w:p>
  </w:comment>
  <w:comment w:id="3966" w:author="Guillermo Díaz" w:date="2019-05-09T12:26:00Z" w:initials="GD">
    <w:p w14:paraId="62CA74FA" w14:textId="19CB58BB" w:rsidR="00C33B9C" w:rsidRDefault="00C33B9C">
      <w:pPr>
        <w:pStyle w:val="Textocomentario"/>
      </w:pPr>
      <w:r>
        <w:rPr>
          <w:rStyle w:val="Refdecomentario"/>
        </w:rPr>
        <w:annotationRef/>
      </w:r>
      <w:r>
        <w:t>Interpretación de estos resultados?</w:t>
      </w:r>
    </w:p>
  </w:comment>
  <w:comment w:id="4093" w:author="Guillermo Díaz" w:date="2019-05-09T12:14:00Z" w:initials="GD">
    <w:p w14:paraId="55CED37C" w14:textId="77777777" w:rsidR="00C33B9C" w:rsidRDefault="00C33B9C" w:rsidP="008D6083">
      <w:pPr>
        <w:pStyle w:val="Textocomentario"/>
      </w:pPr>
      <w:r>
        <w:rPr>
          <w:rStyle w:val="Refdecomentario"/>
        </w:rPr>
        <w:annotationRef/>
      </w:r>
      <w:r>
        <w:t>Se estila primero discutir todos los detalles de las especificaciones (incluyendo identificación) y en una sección aparte el proceso de estimación</w:t>
      </w:r>
    </w:p>
  </w:comment>
  <w:comment w:id="4095" w:author="Guillermo Díaz" w:date="2019-05-09T12:17:00Z" w:initials="GD">
    <w:p w14:paraId="7A941043" w14:textId="77777777" w:rsidR="00C33B9C" w:rsidRPr="00354EDC" w:rsidRDefault="00C33B9C" w:rsidP="008D6083">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En este caso sería el coeficiente del número de estaciones adyacentes? </w:t>
      </w:r>
    </w:p>
  </w:comment>
  <w:comment w:id="4096" w:author="Diego Uriarte" w:date="2019-05-11T17:42:00Z" w:initials="DUC">
    <w:p w14:paraId="1D40E0D7" w14:textId="77777777" w:rsidR="00C33B9C" w:rsidRDefault="00C33B9C" w:rsidP="008D6083">
      <w:pPr>
        <w:pStyle w:val="Textocomentario"/>
      </w:pPr>
      <w:r>
        <w:rPr>
          <w:rStyle w:val="Refdecomentario"/>
        </w:rPr>
        <w:annotationRef/>
      </w:r>
      <w:r>
        <w:t>Se retira referencia a la estimación, y añaden las variables de interés de la regresión en corte transversal.</w:t>
      </w:r>
    </w:p>
  </w:comment>
  <w:comment w:id="4100" w:author="Guillermo Díaz" w:date="2019-05-09T12:17:00Z" w:initials="GD">
    <w:p w14:paraId="6AA0B6F9" w14:textId="77777777" w:rsidR="00C33B9C" w:rsidRPr="00354EDC" w:rsidRDefault="00C33B9C" w:rsidP="009F2EBC">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En este caso sería el coeficiente del número de estaciones adyacentes? </w:t>
      </w:r>
    </w:p>
  </w:comment>
  <w:comment w:id="4101" w:author="Diego Uriarte" w:date="2019-05-11T17:42:00Z" w:initials="DUC">
    <w:p w14:paraId="32986166" w14:textId="77777777" w:rsidR="00C33B9C" w:rsidRDefault="00C33B9C" w:rsidP="009F2EBC">
      <w:pPr>
        <w:pStyle w:val="Textocomentario"/>
      </w:pPr>
      <w:r>
        <w:rPr>
          <w:rStyle w:val="Refdecomentario"/>
        </w:rPr>
        <w:annotationRef/>
      </w:r>
      <w:r>
        <w:t>Se retira referencia a la estimación, y añaden las variables de interés de la regresión en corte transversal.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898B20" w15:done="0"/>
  <w15:commentEx w15:paraId="05B80ED1" w15:done="0"/>
  <w15:commentEx w15:paraId="2EDF672C" w15:done="0"/>
  <w15:commentEx w15:paraId="43529167" w15:done="0"/>
  <w15:commentEx w15:paraId="3BFF278B" w15:paraIdParent="43529167" w15:done="0"/>
  <w15:commentEx w15:paraId="601E35E6" w15:done="0"/>
  <w15:commentEx w15:paraId="4CA366E8" w15:done="0"/>
  <w15:commentEx w15:paraId="24ACE911" w15:paraIdParent="4CA366E8" w15:done="0"/>
  <w15:commentEx w15:paraId="64D177EB" w15:done="0"/>
  <w15:commentEx w15:paraId="3C5C6E64" w15:paraIdParent="64D177EB" w15:done="0"/>
  <w15:commentEx w15:paraId="3E6671E8" w15:done="0"/>
  <w15:commentEx w15:paraId="55DDF38B" w15:paraIdParent="3E6671E8" w15:done="0"/>
  <w15:commentEx w15:paraId="30BBA280" w15:done="0"/>
  <w15:commentEx w15:paraId="179F7631" w15:paraIdParent="30BBA280" w15:done="0"/>
  <w15:commentEx w15:paraId="60D48600" w15:done="0"/>
  <w15:commentEx w15:paraId="5FB683B3" w15:paraIdParent="60D48600" w15:done="0"/>
  <w15:commentEx w15:paraId="3877ABBA" w15:done="0"/>
  <w15:commentEx w15:paraId="2B3F3A36" w15:done="0"/>
  <w15:commentEx w15:paraId="610EE202" w15:paraIdParent="2B3F3A36" w15:done="0"/>
  <w15:commentEx w15:paraId="13D50ACA" w15:done="0"/>
  <w15:commentEx w15:paraId="592F7006" w15:paraIdParent="13D50ACA" w15:done="0"/>
  <w15:commentEx w15:paraId="70A3AB2D" w15:done="0"/>
  <w15:commentEx w15:paraId="49D7D59F" w15:paraIdParent="70A3AB2D" w15:done="0"/>
  <w15:commentEx w15:paraId="62CA74FA" w15:done="0"/>
  <w15:commentEx w15:paraId="55CED37C" w15:done="0"/>
  <w15:commentEx w15:paraId="7A941043" w15:done="0"/>
  <w15:commentEx w15:paraId="1D40E0D7" w15:paraIdParent="7A941043" w15:done="0"/>
  <w15:commentEx w15:paraId="6AA0B6F9" w15:done="0"/>
  <w15:commentEx w15:paraId="32986166" w15:paraIdParent="6AA0B6F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C1CDD" w14:textId="77777777" w:rsidR="00956262" w:rsidRDefault="00956262" w:rsidP="00F57A1B">
      <w:r>
        <w:separator/>
      </w:r>
    </w:p>
  </w:endnote>
  <w:endnote w:type="continuationSeparator" w:id="0">
    <w:p w14:paraId="08FECE45" w14:textId="77777777" w:rsidR="00956262" w:rsidRDefault="00956262" w:rsidP="00F57A1B">
      <w:r>
        <w:continuationSeparator/>
      </w:r>
    </w:p>
  </w:endnote>
  <w:endnote w:type="continuationNotice" w:id="1">
    <w:p w14:paraId="3E6CC2CE" w14:textId="77777777" w:rsidR="00956262" w:rsidRDefault="00956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3FCE" w14:textId="77777777" w:rsidR="00C33B9C" w:rsidRDefault="00C33B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1C4E0" w14:textId="77777777" w:rsidR="00956262" w:rsidRDefault="00956262" w:rsidP="00F57A1B">
      <w:r>
        <w:separator/>
      </w:r>
    </w:p>
  </w:footnote>
  <w:footnote w:type="continuationSeparator" w:id="0">
    <w:p w14:paraId="0412FC0A" w14:textId="77777777" w:rsidR="00956262" w:rsidRDefault="00956262" w:rsidP="00F57A1B">
      <w:r>
        <w:continuationSeparator/>
      </w:r>
    </w:p>
  </w:footnote>
  <w:footnote w:type="continuationNotice" w:id="1">
    <w:p w14:paraId="47D60ECA" w14:textId="77777777" w:rsidR="00956262" w:rsidRDefault="00956262">
      <w:pPr>
        <w:spacing w:after="0" w:line="240" w:lineRule="auto"/>
      </w:pPr>
    </w:p>
  </w:footnote>
  <w:footnote w:id="2">
    <w:p w14:paraId="2955C412" w14:textId="77777777" w:rsidR="00C33B9C" w:rsidRDefault="00C33B9C" w:rsidP="005453E0">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3">
    <w:p w14:paraId="3371FEC1" w14:textId="77777777" w:rsidR="00C33B9C" w:rsidRPr="007E5D11" w:rsidRDefault="00C33B9C" w:rsidP="00EE678A">
      <w:pPr>
        <w:pStyle w:val="Textonotapie"/>
        <w:rPr>
          <w:ins w:id="394" w:author="Diego Uriarte" w:date="2019-05-10T19:28:00Z"/>
          <w:sz w:val="18"/>
          <w:lang w:val="es-ES"/>
        </w:rPr>
      </w:pPr>
      <w:ins w:id="395" w:author="Diego Uriarte" w:date="2019-05-10T19:28:00Z">
        <w:r w:rsidRPr="007E5D11">
          <w:rPr>
            <w:rStyle w:val="Refdenotaalpie"/>
            <w:sz w:val="18"/>
          </w:rPr>
          <w:footnoteRef/>
        </w:r>
        <w:r w:rsidRPr="007E5D11">
          <w:rPr>
            <w:sz w:val="18"/>
            <w:lang w:val="es-ES"/>
          </w:rPr>
          <w:t xml:space="preserve"> Los distritos no incluidos en la tabla son: San Juan de Lurigancho, Carabayllo, Puente Piedra, Comas y Villa María del Triunfo. El resto de distritos son contiguos y representa el 70% de Lima Metropolita en área y 73% en población.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0307E48F" w:rsidR="00C33B9C" w:rsidRDefault="00C33B9C">
        <w:pPr>
          <w:pStyle w:val="Encabezado"/>
          <w:jc w:val="right"/>
        </w:pPr>
        <w:r>
          <w:fldChar w:fldCharType="begin"/>
        </w:r>
        <w:r>
          <w:instrText>PAGE   \* MERGEFORMAT</w:instrText>
        </w:r>
        <w:r>
          <w:fldChar w:fldCharType="separate"/>
        </w:r>
        <w:r w:rsidR="00027D61">
          <w:rPr>
            <w:noProof/>
          </w:rPr>
          <w:t>38</w:t>
        </w:r>
        <w:r>
          <w:fldChar w:fldCharType="end"/>
        </w:r>
      </w:p>
    </w:sdtContent>
  </w:sdt>
  <w:p w14:paraId="48712C0F" w14:textId="77777777" w:rsidR="00C33B9C" w:rsidRDefault="00C33B9C"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Uriarte">
    <w15:presenceInfo w15:providerId="None" w15:userId="Diego Uriarte"/>
  </w15:person>
  <w15:person w15:author="José Guillermo Díaz Gamarra">
    <w15:presenceInfo w15:providerId="AD" w15:userId="S-1-5-21-1801674531-1897051121-682003330-263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02231"/>
    <w:rsid w:val="00002941"/>
    <w:rsid w:val="00006391"/>
    <w:rsid w:val="00010844"/>
    <w:rsid w:val="00010DA6"/>
    <w:rsid w:val="00021C09"/>
    <w:rsid w:val="000271B0"/>
    <w:rsid w:val="00027537"/>
    <w:rsid w:val="00027D61"/>
    <w:rsid w:val="00027EEA"/>
    <w:rsid w:val="0003097A"/>
    <w:rsid w:val="00030D15"/>
    <w:rsid w:val="00032777"/>
    <w:rsid w:val="0003726D"/>
    <w:rsid w:val="00041A5D"/>
    <w:rsid w:val="0004424C"/>
    <w:rsid w:val="000474BF"/>
    <w:rsid w:val="000534AB"/>
    <w:rsid w:val="00054043"/>
    <w:rsid w:val="000615D8"/>
    <w:rsid w:val="0006185D"/>
    <w:rsid w:val="00061C8F"/>
    <w:rsid w:val="00063B97"/>
    <w:rsid w:val="00063F4A"/>
    <w:rsid w:val="00064386"/>
    <w:rsid w:val="00067D45"/>
    <w:rsid w:val="00074369"/>
    <w:rsid w:val="0007438F"/>
    <w:rsid w:val="00076D9F"/>
    <w:rsid w:val="0007726E"/>
    <w:rsid w:val="000774FA"/>
    <w:rsid w:val="00077ED8"/>
    <w:rsid w:val="0008328C"/>
    <w:rsid w:val="00091768"/>
    <w:rsid w:val="000924E9"/>
    <w:rsid w:val="000950E9"/>
    <w:rsid w:val="000952FB"/>
    <w:rsid w:val="00097E96"/>
    <w:rsid w:val="000A1199"/>
    <w:rsid w:val="000A1AA8"/>
    <w:rsid w:val="000A2B51"/>
    <w:rsid w:val="000A3751"/>
    <w:rsid w:val="000B0B6C"/>
    <w:rsid w:val="000B0CED"/>
    <w:rsid w:val="000B1026"/>
    <w:rsid w:val="000B1F09"/>
    <w:rsid w:val="000B3D47"/>
    <w:rsid w:val="000B56E5"/>
    <w:rsid w:val="000B5BA8"/>
    <w:rsid w:val="000B623C"/>
    <w:rsid w:val="000B6883"/>
    <w:rsid w:val="000B68B8"/>
    <w:rsid w:val="000C4F3C"/>
    <w:rsid w:val="000D15A3"/>
    <w:rsid w:val="000E17B3"/>
    <w:rsid w:val="000E1B51"/>
    <w:rsid w:val="000E4DBD"/>
    <w:rsid w:val="000E5223"/>
    <w:rsid w:val="000E65A3"/>
    <w:rsid w:val="000F00BA"/>
    <w:rsid w:val="000F0308"/>
    <w:rsid w:val="000F0BA8"/>
    <w:rsid w:val="000F2A85"/>
    <w:rsid w:val="00103A41"/>
    <w:rsid w:val="001046CB"/>
    <w:rsid w:val="00105ABA"/>
    <w:rsid w:val="001067DF"/>
    <w:rsid w:val="00106C52"/>
    <w:rsid w:val="00106D35"/>
    <w:rsid w:val="00113944"/>
    <w:rsid w:val="00114A16"/>
    <w:rsid w:val="001162E9"/>
    <w:rsid w:val="00125F92"/>
    <w:rsid w:val="00127563"/>
    <w:rsid w:val="00130F8F"/>
    <w:rsid w:val="001370F0"/>
    <w:rsid w:val="00137AA9"/>
    <w:rsid w:val="001463C8"/>
    <w:rsid w:val="001508F9"/>
    <w:rsid w:val="001515EE"/>
    <w:rsid w:val="00152EF0"/>
    <w:rsid w:val="001545F5"/>
    <w:rsid w:val="00160158"/>
    <w:rsid w:val="00161B3B"/>
    <w:rsid w:val="00164542"/>
    <w:rsid w:val="00170A3D"/>
    <w:rsid w:val="00172A61"/>
    <w:rsid w:val="00173517"/>
    <w:rsid w:val="00175C54"/>
    <w:rsid w:val="00175CF9"/>
    <w:rsid w:val="00180658"/>
    <w:rsid w:val="00180729"/>
    <w:rsid w:val="00193E89"/>
    <w:rsid w:val="00197033"/>
    <w:rsid w:val="00197DD0"/>
    <w:rsid w:val="001A0077"/>
    <w:rsid w:val="001B1B76"/>
    <w:rsid w:val="001B293F"/>
    <w:rsid w:val="001B67D3"/>
    <w:rsid w:val="001B716E"/>
    <w:rsid w:val="001C45B8"/>
    <w:rsid w:val="001C4B13"/>
    <w:rsid w:val="001C530F"/>
    <w:rsid w:val="001D00B4"/>
    <w:rsid w:val="001D7AC0"/>
    <w:rsid w:val="001E52B9"/>
    <w:rsid w:val="001E55B1"/>
    <w:rsid w:val="002031DD"/>
    <w:rsid w:val="00210E16"/>
    <w:rsid w:val="002135C5"/>
    <w:rsid w:val="00213DE0"/>
    <w:rsid w:val="00214C22"/>
    <w:rsid w:val="00220CA4"/>
    <w:rsid w:val="002215C9"/>
    <w:rsid w:val="002215E6"/>
    <w:rsid w:val="00221CA5"/>
    <w:rsid w:val="00226401"/>
    <w:rsid w:val="00227ACB"/>
    <w:rsid w:val="002363FE"/>
    <w:rsid w:val="0023791A"/>
    <w:rsid w:val="00241A5F"/>
    <w:rsid w:val="002423DB"/>
    <w:rsid w:val="00243304"/>
    <w:rsid w:val="00244ACD"/>
    <w:rsid w:val="002455A1"/>
    <w:rsid w:val="002518E5"/>
    <w:rsid w:val="0026044B"/>
    <w:rsid w:val="00260457"/>
    <w:rsid w:val="00265C61"/>
    <w:rsid w:val="002679FC"/>
    <w:rsid w:val="00267D9A"/>
    <w:rsid w:val="002726AC"/>
    <w:rsid w:val="002757AF"/>
    <w:rsid w:val="00276C7A"/>
    <w:rsid w:val="002778EE"/>
    <w:rsid w:val="00277C8B"/>
    <w:rsid w:val="00281859"/>
    <w:rsid w:val="002819FF"/>
    <w:rsid w:val="002A08F0"/>
    <w:rsid w:val="002A747B"/>
    <w:rsid w:val="002B4709"/>
    <w:rsid w:val="002B7B52"/>
    <w:rsid w:val="002C12C7"/>
    <w:rsid w:val="002C4FB5"/>
    <w:rsid w:val="002D26B3"/>
    <w:rsid w:val="002E0259"/>
    <w:rsid w:val="002E43AC"/>
    <w:rsid w:val="002E7459"/>
    <w:rsid w:val="002E77DD"/>
    <w:rsid w:val="002F1D44"/>
    <w:rsid w:val="002F55E7"/>
    <w:rsid w:val="002F748A"/>
    <w:rsid w:val="00301825"/>
    <w:rsid w:val="0030580C"/>
    <w:rsid w:val="0030703F"/>
    <w:rsid w:val="00314830"/>
    <w:rsid w:val="00314D2F"/>
    <w:rsid w:val="0031702D"/>
    <w:rsid w:val="00320052"/>
    <w:rsid w:val="003245B1"/>
    <w:rsid w:val="00331AC7"/>
    <w:rsid w:val="00333888"/>
    <w:rsid w:val="00335839"/>
    <w:rsid w:val="003416D5"/>
    <w:rsid w:val="00354EDC"/>
    <w:rsid w:val="00356395"/>
    <w:rsid w:val="00357334"/>
    <w:rsid w:val="0036311B"/>
    <w:rsid w:val="0037290B"/>
    <w:rsid w:val="00374199"/>
    <w:rsid w:val="00374410"/>
    <w:rsid w:val="00380362"/>
    <w:rsid w:val="0038259E"/>
    <w:rsid w:val="00384D7C"/>
    <w:rsid w:val="0039418B"/>
    <w:rsid w:val="00395EAC"/>
    <w:rsid w:val="003A01E6"/>
    <w:rsid w:val="003A2120"/>
    <w:rsid w:val="003A5534"/>
    <w:rsid w:val="003B2467"/>
    <w:rsid w:val="003B25C6"/>
    <w:rsid w:val="003B4240"/>
    <w:rsid w:val="003B644A"/>
    <w:rsid w:val="003C24AA"/>
    <w:rsid w:val="003C60AF"/>
    <w:rsid w:val="003C6F49"/>
    <w:rsid w:val="003D327C"/>
    <w:rsid w:val="003D517D"/>
    <w:rsid w:val="003D593A"/>
    <w:rsid w:val="003D7632"/>
    <w:rsid w:val="003E0133"/>
    <w:rsid w:val="003E3DE7"/>
    <w:rsid w:val="003F0008"/>
    <w:rsid w:val="003F46B2"/>
    <w:rsid w:val="00400240"/>
    <w:rsid w:val="00414971"/>
    <w:rsid w:val="00423B86"/>
    <w:rsid w:val="00423E13"/>
    <w:rsid w:val="00432562"/>
    <w:rsid w:val="00433136"/>
    <w:rsid w:val="00436618"/>
    <w:rsid w:val="00445710"/>
    <w:rsid w:val="004462A3"/>
    <w:rsid w:val="00446C5B"/>
    <w:rsid w:val="00450C11"/>
    <w:rsid w:val="00450FFA"/>
    <w:rsid w:val="00452AEC"/>
    <w:rsid w:val="00452E35"/>
    <w:rsid w:val="00453674"/>
    <w:rsid w:val="004552B0"/>
    <w:rsid w:val="004762C5"/>
    <w:rsid w:val="00484455"/>
    <w:rsid w:val="00492CEC"/>
    <w:rsid w:val="00493BB2"/>
    <w:rsid w:val="00497B45"/>
    <w:rsid w:val="004A3003"/>
    <w:rsid w:val="004C0429"/>
    <w:rsid w:val="004C1D64"/>
    <w:rsid w:val="004C28C9"/>
    <w:rsid w:val="004C37AB"/>
    <w:rsid w:val="004C4ACE"/>
    <w:rsid w:val="004C6DEA"/>
    <w:rsid w:val="004C7F43"/>
    <w:rsid w:val="004D1880"/>
    <w:rsid w:val="004D1ACB"/>
    <w:rsid w:val="004D5590"/>
    <w:rsid w:val="004E0340"/>
    <w:rsid w:val="004E0A9A"/>
    <w:rsid w:val="004E229A"/>
    <w:rsid w:val="004E28AE"/>
    <w:rsid w:val="004E40F5"/>
    <w:rsid w:val="004E4679"/>
    <w:rsid w:val="004E52DD"/>
    <w:rsid w:val="004E5926"/>
    <w:rsid w:val="004F4697"/>
    <w:rsid w:val="004F5832"/>
    <w:rsid w:val="004F70D1"/>
    <w:rsid w:val="004F75F4"/>
    <w:rsid w:val="00500461"/>
    <w:rsid w:val="00501131"/>
    <w:rsid w:val="00506BB6"/>
    <w:rsid w:val="005104A3"/>
    <w:rsid w:val="0051146E"/>
    <w:rsid w:val="005119AD"/>
    <w:rsid w:val="00512711"/>
    <w:rsid w:val="00513B65"/>
    <w:rsid w:val="00522CB9"/>
    <w:rsid w:val="00525E80"/>
    <w:rsid w:val="00535579"/>
    <w:rsid w:val="00535A57"/>
    <w:rsid w:val="0054336F"/>
    <w:rsid w:val="0054474F"/>
    <w:rsid w:val="005453E0"/>
    <w:rsid w:val="005470C8"/>
    <w:rsid w:val="00547279"/>
    <w:rsid w:val="005526A5"/>
    <w:rsid w:val="005566A4"/>
    <w:rsid w:val="00556810"/>
    <w:rsid w:val="00557F9D"/>
    <w:rsid w:val="00560D5E"/>
    <w:rsid w:val="00565737"/>
    <w:rsid w:val="00565B85"/>
    <w:rsid w:val="00592C9B"/>
    <w:rsid w:val="00593FE9"/>
    <w:rsid w:val="00594F26"/>
    <w:rsid w:val="0059570C"/>
    <w:rsid w:val="005966A3"/>
    <w:rsid w:val="00596E98"/>
    <w:rsid w:val="005A5199"/>
    <w:rsid w:val="005A7049"/>
    <w:rsid w:val="005B24F0"/>
    <w:rsid w:val="005B6C2F"/>
    <w:rsid w:val="005B7DEA"/>
    <w:rsid w:val="005C3AB8"/>
    <w:rsid w:val="005D278C"/>
    <w:rsid w:val="005D3ED6"/>
    <w:rsid w:val="005E6345"/>
    <w:rsid w:val="005F6252"/>
    <w:rsid w:val="006000E8"/>
    <w:rsid w:val="00612E37"/>
    <w:rsid w:val="00615770"/>
    <w:rsid w:val="00616257"/>
    <w:rsid w:val="006201B5"/>
    <w:rsid w:val="006227D3"/>
    <w:rsid w:val="00624F39"/>
    <w:rsid w:val="006313B9"/>
    <w:rsid w:val="00632C11"/>
    <w:rsid w:val="006339B9"/>
    <w:rsid w:val="00634530"/>
    <w:rsid w:val="00634E78"/>
    <w:rsid w:val="0063791A"/>
    <w:rsid w:val="006468F2"/>
    <w:rsid w:val="006507EA"/>
    <w:rsid w:val="00653FDC"/>
    <w:rsid w:val="00656B8D"/>
    <w:rsid w:val="00660EDE"/>
    <w:rsid w:val="00661535"/>
    <w:rsid w:val="00662D21"/>
    <w:rsid w:val="00662EB4"/>
    <w:rsid w:val="006707EB"/>
    <w:rsid w:val="00672897"/>
    <w:rsid w:val="0068054D"/>
    <w:rsid w:val="0068067D"/>
    <w:rsid w:val="006A0671"/>
    <w:rsid w:val="006A1BF7"/>
    <w:rsid w:val="006A394D"/>
    <w:rsid w:val="006A4061"/>
    <w:rsid w:val="006A62C8"/>
    <w:rsid w:val="006B1632"/>
    <w:rsid w:val="006B3FC7"/>
    <w:rsid w:val="006C037F"/>
    <w:rsid w:val="006C1D5B"/>
    <w:rsid w:val="006C317A"/>
    <w:rsid w:val="006C4AD8"/>
    <w:rsid w:val="006C6160"/>
    <w:rsid w:val="006D0E0E"/>
    <w:rsid w:val="006D4287"/>
    <w:rsid w:val="006D626F"/>
    <w:rsid w:val="006D7A32"/>
    <w:rsid w:val="006E531B"/>
    <w:rsid w:val="006F269F"/>
    <w:rsid w:val="006F4101"/>
    <w:rsid w:val="006F5C5E"/>
    <w:rsid w:val="00704A74"/>
    <w:rsid w:val="00704F4D"/>
    <w:rsid w:val="007103E4"/>
    <w:rsid w:val="00714F15"/>
    <w:rsid w:val="00715046"/>
    <w:rsid w:val="007152F3"/>
    <w:rsid w:val="00720BB9"/>
    <w:rsid w:val="007231E6"/>
    <w:rsid w:val="0072529F"/>
    <w:rsid w:val="00731127"/>
    <w:rsid w:val="00737374"/>
    <w:rsid w:val="007416B1"/>
    <w:rsid w:val="00753467"/>
    <w:rsid w:val="007558B0"/>
    <w:rsid w:val="00763BB1"/>
    <w:rsid w:val="007668F1"/>
    <w:rsid w:val="007677ED"/>
    <w:rsid w:val="00770490"/>
    <w:rsid w:val="0077080E"/>
    <w:rsid w:val="0077094F"/>
    <w:rsid w:val="00772F99"/>
    <w:rsid w:val="00782240"/>
    <w:rsid w:val="00785543"/>
    <w:rsid w:val="00793EFA"/>
    <w:rsid w:val="00796456"/>
    <w:rsid w:val="007A3BA0"/>
    <w:rsid w:val="007A6A17"/>
    <w:rsid w:val="007B2408"/>
    <w:rsid w:val="007B24F1"/>
    <w:rsid w:val="007B415D"/>
    <w:rsid w:val="007B4F71"/>
    <w:rsid w:val="007B5B7A"/>
    <w:rsid w:val="007B69A3"/>
    <w:rsid w:val="007B7EB8"/>
    <w:rsid w:val="007C15C8"/>
    <w:rsid w:val="007C4FE0"/>
    <w:rsid w:val="007C6298"/>
    <w:rsid w:val="007D3B9A"/>
    <w:rsid w:val="007E0584"/>
    <w:rsid w:val="007E23EF"/>
    <w:rsid w:val="007E3F91"/>
    <w:rsid w:val="007E5D11"/>
    <w:rsid w:val="007E6B94"/>
    <w:rsid w:val="007E719A"/>
    <w:rsid w:val="007E7D1D"/>
    <w:rsid w:val="007F056F"/>
    <w:rsid w:val="007F1457"/>
    <w:rsid w:val="007F4B2B"/>
    <w:rsid w:val="007F54E5"/>
    <w:rsid w:val="00802E4C"/>
    <w:rsid w:val="00803CA6"/>
    <w:rsid w:val="008062E5"/>
    <w:rsid w:val="00812323"/>
    <w:rsid w:val="00812F3F"/>
    <w:rsid w:val="008156AD"/>
    <w:rsid w:val="00821749"/>
    <w:rsid w:val="008254CD"/>
    <w:rsid w:val="00825C55"/>
    <w:rsid w:val="00830424"/>
    <w:rsid w:val="0083448B"/>
    <w:rsid w:val="00835398"/>
    <w:rsid w:val="00836E9A"/>
    <w:rsid w:val="0084231C"/>
    <w:rsid w:val="00845BBA"/>
    <w:rsid w:val="00845CA1"/>
    <w:rsid w:val="00846295"/>
    <w:rsid w:val="00850C4E"/>
    <w:rsid w:val="00852CAF"/>
    <w:rsid w:val="00856C46"/>
    <w:rsid w:val="008609B1"/>
    <w:rsid w:val="008620B8"/>
    <w:rsid w:val="00867976"/>
    <w:rsid w:val="00873C23"/>
    <w:rsid w:val="00877912"/>
    <w:rsid w:val="00891A2E"/>
    <w:rsid w:val="008938F2"/>
    <w:rsid w:val="00893DA0"/>
    <w:rsid w:val="00895B35"/>
    <w:rsid w:val="008A1173"/>
    <w:rsid w:val="008A21B6"/>
    <w:rsid w:val="008A5B92"/>
    <w:rsid w:val="008A7EA7"/>
    <w:rsid w:val="008B3C44"/>
    <w:rsid w:val="008B699D"/>
    <w:rsid w:val="008C0ABB"/>
    <w:rsid w:val="008C4504"/>
    <w:rsid w:val="008C47A7"/>
    <w:rsid w:val="008D19DC"/>
    <w:rsid w:val="008D2E84"/>
    <w:rsid w:val="008D482B"/>
    <w:rsid w:val="008D5AD2"/>
    <w:rsid w:val="008D6083"/>
    <w:rsid w:val="008D617D"/>
    <w:rsid w:val="008D6781"/>
    <w:rsid w:val="008D692E"/>
    <w:rsid w:val="008D701F"/>
    <w:rsid w:val="008E2A06"/>
    <w:rsid w:val="008E4057"/>
    <w:rsid w:val="008E5B61"/>
    <w:rsid w:val="00901A04"/>
    <w:rsid w:val="00901D11"/>
    <w:rsid w:val="00904870"/>
    <w:rsid w:val="00922F6B"/>
    <w:rsid w:val="009241B6"/>
    <w:rsid w:val="00924A41"/>
    <w:rsid w:val="00925059"/>
    <w:rsid w:val="0093745D"/>
    <w:rsid w:val="00944453"/>
    <w:rsid w:val="00944BE0"/>
    <w:rsid w:val="0094588E"/>
    <w:rsid w:val="00953183"/>
    <w:rsid w:val="009539C7"/>
    <w:rsid w:val="00955A18"/>
    <w:rsid w:val="00956262"/>
    <w:rsid w:val="009705DE"/>
    <w:rsid w:val="0097187A"/>
    <w:rsid w:val="0097621E"/>
    <w:rsid w:val="009766B9"/>
    <w:rsid w:val="00976D23"/>
    <w:rsid w:val="009773EE"/>
    <w:rsid w:val="00977F6B"/>
    <w:rsid w:val="00984F67"/>
    <w:rsid w:val="009878AC"/>
    <w:rsid w:val="0099309D"/>
    <w:rsid w:val="009A1D02"/>
    <w:rsid w:val="009A2182"/>
    <w:rsid w:val="009A3452"/>
    <w:rsid w:val="009A43D8"/>
    <w:rsid w:val="009A7B74"/>
    <w:rsid w:val="009B0169"/>
    <w:rsid w:val="009B1D37"/>
    <w:rsid w:val="009B35C1"/>
    <w:rsid w:val="009B5FE5"/>
    <w:rsid w:val="009C0749"/>
    <w:rsid w:val="009C1B87"/>
    <w:rsid w:val="009C3C01"/>
    <w:rsid w:val="009C3FFE"/>
    <w:rsid w:val="009C691F"/>
    <w:rsid w:val="009C730E"/>
    <w:rsid w:val="009D0196"/>
    <w:rsid w:val="009D474E"/>
    <w:rsid w:val="009D4F3E"/>
    <w:rsid w:val="009E0813"/>
    <w:rsid w:val="009E41EB"/>
    <w:rsid w:val="009F2EBC"/>
    <w:rsid w:val="009F3871"/>
    <w:rsid w:val="009F4993"/>
    <w:rsid w:val="00A04D30"/>
    <w:rsid w:val="00A17B46"/>
    <w:rsid w:val="00A20B03"/>
    <w:rsid w:val="00A21907"/>
    <w:rsid w:val="00A26805"/>
    <w:rsid w:val="00A3039C"/>
    <w:rsid w:val="00A314E8"/>
    <w:rsid w:val="00A3273D"/>
    <w:rsid w:val="00A457F2"/>
    <w:rsid w:val="00A55014"/>
    <w:rsid w:val="00A5726C"/>
    <w:rsid w:val="00A60BB5"/>
    <w:rsid w:val="00A6122C"/>
    <w:rsid w:val="00A622D4"/>
    <w:rsid w:val="00A62943"/>
    <w:rsid w:val="00A748F1"/>
    <w:rsid w:val="00A755BC"/>
    <w:rsid w:val="00A815AC"/>
    <w:rsid w:val="00A8659A"/>
    <w:rsid w:val="00A86CB5"/>
    <w:rsid w:val="00A91D92"/>
    <w:rsid w:val="00A92DA7"/>
    <w:rsid w:val="00A95084"/>
    <w:rsid w:val="00A96CAF"/>
    <w:rsid w:val="00A97EFE"/>
    <w:rsid w:val="00AA059B"/>
    <w:rsid w:val="00AA2505"/>
    <w:rsid w:val="00AA3912"/>
    <w:rsid w:val="00AB71B2"/>
    <w:rsid w:val="00AC5CFF"/>
    <w:rsid w:val="00AD5B83"/>
    <w:rsid w:val="00AD71D4"/>
    <w:rsid w:val="00AE1C91"/>
    <w:rsid w:val="00AE241A"/>
    <w:rsid w:val="00AE36B3"/>
    <w:rsid w:val="00AE7D0B"/>
    <w:rsid w:val="00AF15D1"/>
    <w:rsid w:val="00AF3367"/>
    <w:rsid w:val="00AF3BCF"/>
    <w:rsid w:val="00AF3DD9"/>
    <w:rsid w:val="00AF6545"/>
    <w:rsid w:val="00B111AD"/>
    <w:rsid w:val="00B12FEF"/>
    <w:rsid w:val="00B14961"/>
    <w:rsid w:val="00B14964"/>
    <w:rsid w:val="00B14A18"/>
    <w:rsid w:val="00B14F8E"/>
    <w:rsid w:val="00B17F3B"/>
    <w:rsid w:val="00B320D1"/>
    <w:rsid w:val="00B40779"/>
    <w:rsid w:val="00B41EFC"/>
    <w:rsid w:val="00B44703"/>
    <w:rsid w:val="00B46ACC"/>
    <w:rsid w:val="00B47870"/>
    <w:rsid w:val="00B50CFA"/>
    <w:rsid w:val="00B53DAC"/>
    <w:rsid w:val="00B54907"/>
    <w:rsid w:val="00B55601"/>
    <w:rsid w:val="00B558AA"/>
    <w:rsid w:val="00B55BE9"/>
    <w:rsid w:val="00B6446A"/>
    <w:rsid w:val="00B66247"/>
    <w:rsid w:val="00B67BF9"/>
    <w:rsid w:val="00B714F9"/>
    <w:rsid w:val="00B74098"/>
    <w:rsid w:val="00B745AC"/>
    <w:rsid w:val="00B7563D"/>
    <w:rsid w:val="00B75C39"/>
    <w:rsid w:val="00B77576"/>
    <w:rsid w:val="00B838A8"/>
    <w:rsid w:val="00B97460"/>
    <w:rsid w:val="00BB1897"/>
    <w:rsid w:val="00BB5FB7"/>
    <w:rsid w:val="00BC7284"/>
    <w:rsid w:val="00BC78CC"/>
    <w:rsid w:val="00BD2221"/>
    <w:rsid w:val="00BD2C42"/>
    <w:rsid w:val="00BD736D"/>
    <w:rsid w:val="00BD7B62"/>
    <w:rsid w:val="00BE2AFD"/>
    <w:rsid w:val="00BE4E21"/>
    <w:rsid w:val="00BE63DC"/>
    <w:rsid w:val="00BF12CC"/>
    <w:rsid w:val="00BF4E17"/>
    <w:rsid w:val="00BF518C"/>
    <w:rsid w:val="00C0182C"/>
    <w:rsid w:val="00C023D2"/>
    <w:rsid w:val="00C0599C"/>
    <w:rsid w:val="00C07F9C"/>
    <w:rsid w:val="00C13D9D"/>
    <w:rsid w:val="00C14D1B"/>
    <w:rsid w:val="00C168FE"/>
    <w:rsid w:val="00C17408"/>
    <w:rsid w:val="00C22388"/>
    <w:rsid w:val="00C25AB5"/>
    <w:rsid w:val="00C26DD6"/>
    <w:rsid w:val="00C26DDD"/>
    <w:rsid w:val="00C31C4C"/>
    <w:rsid w:val="00C33B9C"/>
    <w:rsid w:val="00C36A22"/>
    <w:rsid w:val="00C41FD5"/>
    <w:rsid w:val="00C4242D"/>
    <w:rsid w:val="00C44DF5"/>
    <w:rsid w:val="00C45D54"/>
    <w:rsid w:val="00C5153F"/>
    <w:rsid w:val="00C53CD3"/>
    <w:rsid w:val="00C5594F"/>
    <w:rsid w:val="00C60D8E"/>
    <w:rsid w:val="00C72315"/>
    <w:rsid w:val="00C74D1E"/>
    <w:rsid w:val="00C83540"/>
    <w:rsid w:val="00C8650E"/>
    <w:rsid w:val="00C929B5"/>
    <w:rsid w:val="00C971F8"/>
    <w:rsid w:val="00CA34B5"/>
    <w:rsid w:val="00CB4A95"/>
    <w:rsid w:val="00CB4D1B"/>
    <w:rsid w:val="00CC2EE7"/>
    <w:rsid w:val="00CC540A"/>
    <w:rsid w:val="00CC64D9"/>
    <w:rsid w:val="00CD1ACF"/>
    <w:rsid w:val="00CD24B1"/>
    <w:rsid w:val="00CD5B0E"/>
    <w:rsid w:val="00CD64C6"/>
    <w:rsid w:val="00CD6BB4"/>
    <w:rsid w:val="00CE40D0"/>
    <w:rsid w:val="00CF0AC8"/>
    <w:rsid w:val="00CF2550"/>
    <w:rsid w:val="00CF2696"/>
    <w:rsid w:val="00CF37B8"/>
    <w:rsid w:val="00CF3910"/>
    <w:rsid w:val="00D00CA3"/>
    <w:rsid w:val="00D04202"/>
    <w:rsid w:val="00D07F04"/>
    <w:rsid w:val="00D10CEA"/>
    <w:rsid w:val="00D13BCC"/>
    <w:rsid w:val="00D17530"/>
    <w:rsid w:val="00D23401"/>
    <w:rsid w:val="00D24289"/>
    <w:rsid w:val="00D26D6B"/>
    <w:rsid w:val="00D26E1D"/>
    <w:rsid w:val="00D32C20"/>
    <w:rsid w:val="00D32E14"/>
    <w:rsid w:val="00D349DB"/>
    <w:rsid w:val="00D466ED"/>
    <w:rsid w:val="00D513A2"/>
    <w:rsid w:val="00D5579C"/>
    <w:rsid w:val="00D61883"/>
    <w:rsid w:val="00D651D1"/>
    <w:rsid w:val="00D736DC"/>
    <w:rsid w:val="00D82358"/>
    <w:rsid w:val="00D83CBD"/>
    <w:rsid w:val="00D86FD6"/>
    <w:rsid w:val="00D934E7"/>
    <w:rsid w:val="00D96538"/>
    <w:rsid w:val="00DA18E1"/>
    <w:rsid w:val="00DA31E8"/>
    <w:rsid w:val="00DA5659"/>
    <w:rsid w:val="00DA58E5"/>
    <w:rsid w:val="00DA6345"/>
    <w:rsid w:val="00DB157A"/>
    <w:rsid w:val="00DB36E8"/>
    <w:rsid w:val="00DB477C"/>
    <w:rsid w:val="00DC0BB8"/>
    <w:rsid w:val="00DC1E8B"/>
    <w:rsid w:val="00DC29BC"/>
    <w:rsid w:val="00DD1D40"/>
    <w:rsid w:val="00DE147D"/>
    <w:rsid w:val="00DE27ED"/>
    <w:rsid w:val="00DF18D5"/>
    <w:rsid w:val="00DF4679"/>
    <w:rsid w:val="00DF62D3"/>
    <w:rsid w:val="00DF6465"/>
    <w:rsid w:val="00E107A6"/>
    <w:rsid w:val="00E11291"/>
    <w:rsid w:val="00E1384B"/>
    <w:rsid w:val="00E15DF9"/>
    <w:rsid w:val="00E174E3"/>
    <w:rsid w:val="00E2069D"/>
    <w:rsid w:val="00E25502"/>
    <w:rsid w:val="00E25C03"/>
    <w:rsid w:val="00E32944"/>
    <w:rsid w:val="00E32D79"/>
    <w:rsid w:val="00E33BE1"/>
    <w:rsid w:val="00E37A59"/>
    <w:rsid w:val="00E4085C"/>
    <w:rsid w:val="00E422A7"/>
    <w:rsid w:val="00E50C32"/>
    <w:rsid w:val="00E53480"/>
    <w:rsid w:val="00E53805"/>
    <w:rsid w:val="00E5407A"/>
    <w:rsid w:val="00E61429"/>
    <w:rsid w:val="00E61A74"/>
    <w:rsid w:val="00E641EB"/>
    <w:rsid w:val="00E66211"/>
    <w:rsid w:val="00E72F34"/>
    <w:rsid w:val="00E85234"/>
    <w:rsid w:val="00E8719E"/>
    <w:rsid w:val="00E87253"/>
    <w:rsid w:val="00E933D6"/>
    <w:rsid w:val="00E95199"/>
    <w:rsid w:val="00EA08AA"/>
    <w:rsid w:val="00EA66A7"/>
    <w:rsid w:val="00EB1460"/>
    <w:rsid w:val="00EB4D69"/>
    <w:rsid w:val="00EC3D8A"/>
    <w:rsid w:val="00EC779C"/>
    <w:rsid w:val="00ED019F"/>
    <w:rsid w:val="00ED072A"/>
    <w:rsid w:val="00ED33D3"/>
    <w:rsid w:val="00ED6EE8"/>
    <w:rsid w:val="00EE14E6"/>
    <w:rsid w:val="00EE471F"/>
    <w:rsid w:val="00EE6038"/>
    <w:rsid w:val="00EE678A"/>
    <w:rsid w:val="00EF71D3"/>
    <w:rsid w:val="00F02598"/>
    <w:rsid w:val="00F0357E"/>
    <w:rsid w:val="00F03D68"/>
    <w:rsid w:val="00F10A6E"/>
    <w:rsid w:val="00F2093F"/>
    <w:rsid w:val="00F22941"/>
    <w:rsid w:val="00F23085"/>
    <w:rsid w:val="00F363E5"/>
    <w:rsid w:val="00F414E8"/>
    <w:rsid w:val="00F51A58"/>
    <w:rsid w:val="00F5278E"/>
    <w:rsid w:val="00F52BE8"/>
    <w:rsid w:val="00F55691"/>
    <w:rsid w:val="00F57A1B"/>
    <w:rsid w:val="00F61C8E"/>
    <w:rsid w:val="00F61E14"/>
    <w:rsid w:val="00F63B1C"/>
    <w:rsid w:val="00F7260E"/>
    <w:rsid w:val="00F7414C"/>
    <w:rsid w:val="00F752E8"/>
    <w:rsid w:val="00F75F87"/>
    <w:rsid w:val="00F80247"/>
    <w:rsid w:val="00F80B92"/>
    <w:rsid w:val="00F81750"/>
    <w:rsid w:val="00F8182F"/>
    <w:rsid w:val="00F85B14"/>
    <w:rsid w:val="00F86336"/>
    <w:rsid w:val="00F91724"/>
    <w:rsid w:val="00F928F6"/>
    <w:rsid w:val="00F92A58"/>
    <w:rsid w:val="00F92FE5"/>
    <w:rsid w:val="00FA1B25"/>
    <w:rsid w:val="00FA202E"/>
    <w:rsid w:val="00FA2CF8"/>
    <w:rsid w:val="00FB75B0"/>
    <w:rsid w:val="00FC53FB"/>
    <w:rsid w:val="00FC709D"/>
    <w:rsid w:val="00FC7756"/>
    <w:rsid w:val="00FD0448"/>
    <w:rsid w:val="00FE0CC8"/>
    <w:rsid w:val="00FE424F"/>
    <w:rsid w:val="00FF26C9"/>
    <w:rsid w:val="00FF2B8F"/>
    <w:rsid w:val="00FF3B3C"/>
    <w:rsid w:val="00FF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BB9C0C5C-D089-47DD-9149-425FBDCD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859"/>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EA08AA"/>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EA08AA"/>
    <w:rPr>
      <w:rFonts w:eastAsia="Times New Roman" w:cs="Times New Roman"/>
      <w:b/>
      <w:lang w:val="es-PE"/>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9705DE"/>
    <w:pPr>
      <w:spacing w:before="120" w:after="360" w:line="240" w:lineRule="auto"/>
      <w:jc w:val="left"/>
    </w:pPr>
    <w:rPr>
      <w:sz w:val="18"/>
      <w:szCs w:val="18"/>
    </w:rPr>
  </w:style>
  <w:style w:type="character" w:customStyle="1" w:styleId="FuenteCar">
    <w:name w:val="Fuente Car"/>
    <w:basedOn w:val="Fuentedeprrafopredeter"/>
    <w:link w:val="Fuente"/>
    <w:rsid w:val="009705DE"/>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Cuadrculadetablaclara"/>
    <w:uiPriority w:val="99"/>
    <w:rsid w:val="00547279"/>
    <w:pPr>
      <w:keepNext/>
    </w:pPr>
    <w:rPr>
      <w:sz w:val="20"/>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tblHeader/>
      <w:jc w:val="center"/>
    </w:trPr>
    <w:tblStylePr w:type="firstRow">
      <w:rPr>
        <w:rFonts w:asciiTheme="majorHAnsi" w:hAnsiTheme="majorHAnsi"/>
        <w:sz w:val="20"/>
      </w:rPr>
      <w:tblPr/>
      <w:tcPr>
        <w:tcBorders>
          <w:top w:val="single" w:sz="12" w:space="0" w:color="auto"/>
          <w:left w:val="nil"/>
          <w:bottom w:val="nil"/>
          <w:right w:val="nil"/>
          <w:insideH w:val="nil"/>
          <w:insideV w:val="nil"/>
          <w:tl2br w:val="nil"/>
          <w:tr2bl w:val="nil"/>
        </w:tcBorders>
      </w:tcPr>
    </w:tblStylePr>
  </w:style>
  <w:style w:type="character" w:styleId="Hipervnculovisitado">
    <w:name w:val="FollowedHyperlink"/>
    <w:basedOn w:val="Fuentedeprrafopredeter"/>
    <w:uiPriority w:val="99"/>
    <w:semiHidden/>
    <w:unhideWhenUsed/>
    <w:rsid w:val="005B24F0"/>
    <w:rPr>
      <w:color w:val="800080" w:themeColor="followedHyperlink"/>
      <w:u w:val="single"/>
    </w:rPr>
  </w:style>
  <w:style w:type="paragraph" w:styleId="Revisin">
    <w:name w:val="Revision"/>
    <w:hidden/>
    <w:uiPriority w:val="99"/>
    <w:semiHidden/>
    <w:rsid w:val="005B24F0"/>
    <w:pPr>
      <w:spacing w:after="0" w:line="240" w:lineRule="auto"/>
    </w:pPr>
    <w:rPr>
      <w:rFonts w:eastAsia="Times New Roman" w:cs="Times New Roman"/>
      <w:lang w:val="es-PE"/>
    </w:rPr>
  </w:style>
  <w:style w:type="paragraph" w:customStyle="1" w:styleId="graficos">
    <w:name w:val="graficos"/>
    <w:basedOn w:val="Normal"/>
    <w:next w:val="Fuente"/>
    <w:link w:val="graficosCar"/>
    <w:qFormat/>
    <w:rsid w:val="00054043"/>
    <w:pPr>
      <w:spacing w:before="120" w:after="0" w:line="240" w:lineRule="auto"/>
      <w:jc w:val="center"/>
    </w:pPr>
    <w:rPr>
      <w:noProof/>
      <w:lang w:val="en-US"/>
    </w:rPr>
  </w:style>
  <w:style w:type="character" w:customStyle="1" w:styleId="graficosCar">
    <w:name w:val="graficos Car"/>
    <w:basedOn w:val="Fuentedeprrafopredeter"/>
    <w:link w:val="graficos"/>
    <w:rsid w:val="00054043"/>
    <w:rPr>
      <w:rFonts w:eastAsia="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14060092">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274480901">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385102936">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57424973">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0000958">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895121794">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48321904">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6420144">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087768215">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48885605">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290434148">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1936937878">
      <w:bodyDiv w:val="1"/>
      <w:marLeft w:val="0"/>
      <w:marRight w:val="0"/>
      <w:marTop w:val="0"/>
      <w:marBottom w:val="0"/>
      <w:divBdr>
        <w:top w:val="none" w:sz="0" w:space="0" w:color="auto"/>
        <w:left w:val="none" w:sz="0" w:space="0" w:color="auto"/>
        <w:bottom w:val="none" w:sz="0" w:space="0" w:color="auto"/>
        <w:right w:val="none" w:sz="0" w:space="0" w:color="auto"/>
      </w:divBdr>
    </w:div>
    <w:div w:id="1968391876">
      <w:bodyDiv w:val="1"/>
      <w:marLeft w:val="0"/>
      <w:marRight w:val="0"/>
      <w:marTop w:val="0"/>
      <w:marBottom w:val="0"/>
      <w:divBdr>
        <w:top w:val="none" w:sz="0" w:space="0" w:color="auto"/>
        <w:left w:val="none" w:sz="0" w:space="0" w:color="auto"/>
        <w:bottom w:val="none" w:sz="0" w:space="0" w:color="auto"/>
        <w:right w:val="none" w:sz="0" w:space="0" w:color="auto"/>
      </w:divBdr>
    </w:div>
    <w:div w:id="2018992668">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078740929">
      <w:bodyDiv w:val="1"/>
      <w:marLeft w:val="0"/>
      <w:marRight w:val="0"/>
      <w:marTop w:val="0"/>
      <w:marBottom w:val="0"/>
      <w:divBdr>
        <w:top w:val="none" w:sz="0" w:space="0" w:color="auto"/>
        <w:left w:val="none" w:sz="0" w:space="0" w:color="auto"/>
        <w:bottom w:val="none" w:sz="0" w:space="0" w:color="auto"/>
        <w:right w:val="none" w:sz="0" w:space="0" w:color="auto"/>
      </w:divBdr>
    </w:div>
    <w:div w:id="2080054266">
      <w:bodyDiv w:val="1"/>
      <w:marLeft w:val="0"/>
      <w:marRight w:val="0"/>
      <w:marTop w:val="0"/>
      <w:marBottom w:val="0"/>
      <w:divBdr>
        <w:top w:val="none" w:sz="0" w:space="0" w:color="auto"/>
        <w:left w:val="none" w:sz="0" w:space="0" w:color="auto"/>
        <w:bottom w:val="none" w:sz="0" w:space="0" w:color="auto"/>
        <w:right w:val="none" w:sz="0" w:space="0" w:color="auto"/>
      </w:divBdr>
    </w:div>
    <w:div w:id="208818910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chicagobooth.edu/john.cochrane/research/papers/phd_paper_writing.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264EC-326D-4100-8F19-0A0DF7A2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6460</TotalTime>
  <Pages>46</Pages>
  <Words>31123</Words>
  <Characters>177405</Characters>
  <Application>Microsoft Office Word</Application>
  <DocSecurity>0</DocSecurity>
  <Lines>1478</Lines>
  <Paragraphs>416</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208112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59</cp:revision>
  <cp:lastPrinted>2019-04-17T22:08:00Z</cp:lastPrinted>
  <dcterms:created xsi:type="dcterms:W3CDTF">2019-05-18T22:01:00Z</dcterms:created>
  <dcterms:modified xsi:type="dcterms:W3CDTF">2019-06-16T21:47:00Z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id="BZ1YTv04"/&gt;&lt;style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